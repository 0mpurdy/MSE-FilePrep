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452022" w14:textId="0DE14221" w:rsidR="00000000" w:rsidRPr="00C100C3" w:rsidRDefault="00362818" w:rsidP="00C100C3">
      <w:pPr>
        <w:pStyle w:val="PlainText"/>
        <w:rPr>
          <w:del w:id="0" w:author="Comparison" w:date="2013-05-05T19:43:00Z"/>
          <w:rFonts w:ascii="Courier New" w:hAnsi="Courier New" w:cs="Courier New"/>
        </w:rPr>
      </w:pPr>
      <w:ins w:id="1" w:author="Comparison" w:date="2013-05-05T19:43:00Z">
        <w:r w:rsidRPr="00AA4B48">
          <w:rPr>
            <w:rFonts w:ascii="Courier New" w:hAnsi="Courier New" w:cs="Courier New"/>
          </w:rPr>
          <w:t>{#Collected Writings Volume 4,</w:t>
        </w:r>
      </w:ins>
      <w:del w:id="2" w:author="Comparison" w:date="2013-05-05T19:43:00Z">
        <w:r w:rsidRPr="00C100C3">
          <w:rPr>
            <w:rFonts w:ascii="Courier New" w:hAnsi="Courier New" w:cs="Courier New"/>
          </w:rPr>
          <w:delText>{pb 1}</w:delText>
        </w:r>
      </w:del>
    </w:p>
    <w:p w14:paraId="15B29D85" w14:textId="77777777" w:rsidR="00000000" w:rsidRPr="00AA4B48" w:rsidRDefault="00362818" w:rsidP="00AA4B48">
      <w:pPr>
        <w:pStyle w:val="PlainText"/>
        <w:rPr>
          <w:ins w:id="3" w:author="Comparison" w:date="2013-05-05T19:43:00Z"/>
          <w:rFonts w:ascii="Courier New" w:hAnsi="Courier New" w:cs="Courier New"/>
        </w:rPr>
      </w:pPr>
      <w:del w:id="4" w:author="Comparison" w:date="2013-05-05T19:43:00Z">
        <w:r w:rsidRPr="00C100C3">
          <w:rPr>
            <w:rFonts w:ascii="Courier New" w:hAnsi="Courier New" w:cs="Courier New"/>
          </w:rPr>
          <w:delText>A Glance At Various</w:delText>
        </w:r>
      </w:del>
      <w:r w:rsidRPr="00C100C3">
        <w:rPr>
          <w:rFonts w:ascii="Courier New" w:hAnsi="Courier New" w:cs="Courier New"/>
        </w:rPr>
        <w:t xml:space="preserve"> Ecclesiastical </w:t>
      </w:r>
      <w:ins w:id="5" w:author="Comparison" w:date="2013-05-05T19:43:00Z">
        <w:r w:rsidRPr="00AA4B48">
          <w:rPr>
            <w:rFonts w:ascii="Courier New" w:hAnsi="Courier New" w:cs="Courier New"/>
          </w:rPr>
          <w:t>2}</w:t>
        </w:r>
      </w:ins>
    </w:p>
    <w:p w14:paraId="0051AD45" w14:textId="77777777" w:rsidR="00000000" w:rsidRPr="00AA4B48" w:rsidRDefault="00362818" w:rsidP="00AA4B48">
      <w:pPr>
        <w:pStyle w:val="PlainText"/>
        <w:rPr>
          <w:ins w:id="6" w:author="Comparison" w:date="2013-05-05T19:43:00Z"/>
          <w:rFonts w:ascii="Courier New" w:hAnsi="Courier New" w:cs="Courier New"/>
        </w:rPr>
      </w:pPr>
      <w:ins w:id="7" w:author="Comparison" w:date="2013-05-05T19:43:00Z">
        <w:r w:rsidRPr="00AA4B48">
          <w:rPr>
            <w:rFonts w:ascii="Courier New" w:hAnsi="Courier New" w:cs="Courier New"/>
          </w:rPr>
          <w:t>{1}</w:t>
        </w:r>
      </w:ins>
    </w:p>
    <w:p w14:paraId="5870DB26" w14:textId="77777777" w:rsidR="00000000" w:rsidRPr="00AA4B48" w:rsidRDefault="00362818" w:rsidP="00AA4B48">
      <w:pPr>
        <w:pStyle w:val="PlainText"/>
        <w:rPr>
          <w:ins w:id="8" w:author="Comparison" w:date="2013-05-05T19:43:00Z"/>
          <w:rFonts w:ascii="Courier New" w:hAnsi="Courier New" w:cs="Courier New"/>
        </w:rPr>
      </w:pPr>
      <w:ins w:id="9" w:author="Comparison" w:date="2013-05-05T19:43:00Z">
        <w:r w:rsidRPr="00AA4B48">
          <w:rPr>
            <w:rFonts w:ascii="Courier New" w:hAnsi="Courier New" w:cs="Courier New"/>
          </w:rPr>
          <w:t>A GLANCE AT VARIOUS ECCLESIASTICAL PRINCIPLES AND EXAMINATION OF THE FOUNDATIONS ON WHICH THE INSTITUTIONS OF THE CHURCH ON EARTH ARE SOUGHT TO BE BASED -- IN REPLY TO VARIOUS WRITINGS</w:t>
        </w:r>
      </w:ins>
    </w:p>
    <w:p w14:paraId="7C942BA7" w14:textId="77777777" w:rsidR="00000000" w:rsidRPr="00AA4B48" w:rsidRDefault="00362818" w:rsidP="00AA4B48">
      <w:pPr>
        <w:pStyle w:val="PlainText"/>
        <w:rPr>
          <w:ins w:id="10" w:author="Comparison" w:date="2013-05-05T19:43:00Z"/>
          <w:rFonts w:ascii="Courier New" w:hAnsi="Courier New" w:cs="Courier New"/>
        </w:rPr>
      </w:pPr>
      <w:ins w:id="11" w:author="Comparison" w:date="2013-05-05T19:43:00Z">
        <w:r w:rsidRPr="00AA4B48">
          <w:rPr>
            <w:rFonts w:ascii="Courier New" w:hAnsi="Courier New" w:cs="Courier New"/>
          </w:rPr>
          <w:t>INTRODUCTION</w:t>
        </w:r>
      </w:ins>
    </w:p>
    <w:p w14:paraId="15EE847B" w14:textId="77777777" w:rsidR="00000000" w:rsidRPr="00C100C3" w:rsidRDefault="00362818" w:rsidP="00C100C3">
      <w:pPr>
        <w:pStyle w:val="PlainText"/>
        <w:rPr>
          <w:del w:id="12" w:author="Comparison" w:date="2013-05-05T19:43:00Z"/>
          <w:rFonts w:ascii="Courier New" w:hAnsi="Courier New" w:cs="Courier New"/>
        </w:rPr>
      </w:pPr>
      <w:del w:id="13" w:author="Comparison" w:date="2013-05-05T19:43:00Z">
        <w:r w:rsidRPr="00C100C3">
          <w:rPr>
            <w:rFonts w:ascii="Courier New" w:hAnsi="Courier New" w:cs="Courier New"/>
          </w:rPr>
          <w:delText>Principles</w:delText>
        </w:r>
      </w:del>
    </w:p>
    <w:p w14:paraId="7A5D2B23" w14:textId="77777777" w:rsidR="00000000" w:rsidRPr="00C100C3" w:rsidRDefault="00362818" w:rsidP="00C100C3">
      <w:pPr>
        <w:pStyle w:val="PlainText"/>
        <w:rPr>
          <w:del w:id="14" w:author="Comparison" w:date="2013-05-05T19:43:00Z"/>
          <w:rFonts w:ascii="Courier New" w:hAnsi="Courier New" w:cs="Courier New"/>
        </w:rPr>
      </w:pPr>
      <w:del w:id="15" w:author="Comparison" w:date="2013-05-05T19:43:00Z">
        <w:r w:rsidRPr="00C100C3">
          <w:rPr>
            <w:rFonts w:ascii="Courier New" w:hAnsi="Courier New" w:cs="Courier New"/>
          </w:rPr>
          <w:delText>*and Examination of the Foundations on which the Institutions of the Church on Earth are sought to be based. In Reply to Various Writings.*</w:delText>
        </w:r>
      </w:del>
    </w:p>
    <w:p w14:paraId="634CD05A" w14:textId="77777777" w:rsidR="00000000" w:rsidRPr="00C100C3" w:rsidRDefault="00362818" w:rsidP="00C100C3">
      <w:pPr>
        <w:pStyle w:val="PlainText"/>
        <w:rPr>
          <w:del w:id="16" w:author="Comparison" w:date="2013-05-05T19:43:00Z"/>
          <w:rFonts w:ascii="Courier New" w:hAnsi="Courier New" w:cs="Courier New"/>
        </w:rPr>
      </w:pPr>
      <w:del w:id="17" w:author="Comparison" w:date="2013-05-05T19:43:00Z">
        <w:r w:rsidRPr="00C100C3">
          <w:rPr>
            <w:rFonts w:ascii="Courier New" w:hAnsi="Courier New" w:cs="Courier New"/>
          </w:rPr>
          <w:delText>&lt;h3&gt;Introduction&lt;/h3&gt;</w:delText>
        </w:r>
      </w:del>
    </w:p>
    <w:p w14:paraId="14E20974" w14:textId="5B5B8EA4" w:rsidR="00000000" w:rsidRPr="00C100C3" w:rsidRDefault="00362818" w:rsidP="00C100C3">
      <w:pPr>
        <w:pStyle w:val="PlainText"/>
        <w:rPr>
          <w:rFonts w:ascii="Courier New" w:hAnsi="Courier New" w:cs="Courier New"/>
        </w:rPr>
      </w:pPr>
      <w:r w:rsidRPr="00C100C3">
        <w:rPr>
          <w:rFonts w:ascii="Courier New" w:hAnsi="Courier New" w:cs="Courier New"/>
        </w:rPr>
        <w:t>Whoever prays much for the Church wil</w:t>
      </w:r>
      <w:r w:rsidRPr="00C100C3">
        <w:rPr>
          <w:rFonts w:ascii="Courier New" w:hAnsi="Courier New" w:cs="Courier New"/>
        </w:rPr>
        <w:t xml:space="preserve">l feel little disposition to let his desires evaporate pen in hand. Nevertheless, these prayers will give to him who perseveres in them a spiritual impulse, by virtue of which (far from letting himself be hindered by things which might have the appearance </w:t>
      </w:r>
      <w:r w:rsidRPr="00C100C3">
        <w:rPr>
          <w:rFonts w:ascii="Courier New" w:hAnsi="Courier New" w:cs="Courier New"/>
        </w:rPr>
        <w:t xml:space="preserve">of meeting the need of souls, but which in reality would serve only to seduce and lead them aside) he will be constrained to manifest, as far as in him lies, the true character of that which, while clothing itself with this specious garb, might draw souls </w:t>
      </w:r>
      <w:r w:rsidRPr="00C100C3">
        <w:rPr>
          <w:rFonts w:ascii="Courier New" w:hAnsi="Courier New" w:cs="Courier New"/>
        </w:rPr>
        <w:t xml:space="preserve">far away from the truth and from the </w:t>
      </w:r>
      <w:ins w:id="18" w:author="Comparison" w:date="2013-05-05T19:43:00Z">
        <w:r w:rsidRPr="00AA4B48">
          <w:rPr>
            <w:rFonts w:ascii="Courier New" w:hAnsi="Courier New" w:cs="Courier New"/>
          </w:rPr>
          <w:t>Lord's</w:t>
        </w:r>
      </w:ins>
      <w:del w:id="19" w:author="Comparison" w:date="2013-05-05T19:43:00Z">
        <w:r w:rsidRPr="00C100C3">
          <w:rPr>
            <w:rFonts w:ascii="Courier New" w:hAnsi="Courier New" w:cs="Courier New"/>
          </w:rPr>
          <w:delText>Lord&amp;#8217;s</w:delText>
        </w:r>
      </w:del>
      <w:r w:rsidRPr="00C100C3">
        <w:rPr>
          <w:rFonts w:ascii="Courier New" w:hAnsi="Courier New" w:cs="Courier New"/>
        </w:rPr>
        <w:t xml:space="preserve"> blessing.</w:t>
      </w:r>
    </w:p>
    <w:p w14:paraId="3E916B2D" w14:textId="5337FBFD" w:rsidR="00000000" w:rsidRPr="00C100C3" w:rsidRDefault="00362818" w:rsidP="00C100C3">
      <w:pPr>
        <w:pStyle w:val="PlainText"/>
        <w:rPr>
          <w:rFonts w:ascii="Courier New" w:hAnsi="Courier New" w:cs="Courier New"/>
        </w:rPr>
      </w:pPr>
      <w:r w:rsidRPr="00C100C3">
        <w:rPr>
          <w:rFonts w:ascii="Courier New" w:hAnsi="Courier New" w:cs="Courier New"/>
        </w:rPr>
        <w:t>The controversy on the subject of the views put forth for some years past, as to the Church and the presence in it of the Holy Ghost, has assumed an entirely new phase. We no longer hear people s</w:t>
      </w:r>
      <w:r w:rsidRPr="00C100C3">
        <w:rPr>
          <w:rFonts w:ascii="Courier New" w:hAnsi="Courier New" w:cs="Courier New"/>
        </w:rPr>
        <w:t xml:space="preserve">ay much of Korah, or hold similar language </w:t>
      </w:r>
      <w:ins w:id="20" w:author="Comparison" w:date="2013-05-05T19:43:00Z">
        <w:r w:rsidRPr="00AA4B48">
          <w:rPr>
            <w:rFonts w:ascii="Courier New" w:hAnsi="Courier New" w:cs="Courier New"/>
          </w:rPr>
          <w:t xml:space="preserve">-- </w:t>
        </w:r>
      </w:ins>
      <w:del w:id="21" w:author="Comparison" w:date="2013-05-05T19:43:00Z">
        <w:r w:rsidRPr="00C100C3">
          <w:rPr>
            <w:rFonts w:ascii="Courier New" w:hAnsi="Courier New" w:cs="Courier New"/>
          </w:rPr>
          <w:delText>&amp;#8212;</w:delText>
        </w:r>
      </w:del>
      <w:r w:rsidRPr="00C100C3">
        <w:rPr>
          <w:rFonts w:ascii="Courier New" w:hAnsi="Courier New" w:cs="Courier New"/>
        </w:rPr>
        <w:t>language which a spiritual activity, that does not enter into the framework of that which exists, has always to endure. It is now agreed that it is a question of serious principles. Events, and the imperiou</w:t>
      </w:r>
      <w:r w:rsidRPr="00C100C3">
        <w:rPr>
          <w:rFonts w:ascii="Courier New" w:hAnsi="Courier New" w:cs="Courier New"/>
        </w:rPr>
        <w:t>s wants of the children of God, have brought all who reflect, no matter how little, to recognize as solemn and, so to speak, prophetic warnings</w:t>
      </w:r>
      <w:ins w:id="22" w:author="Comparison" w:date="2013-05-05T19:43:00Z">
        <w:r w:rsidRPr="00AA4B48">
          <w:rPr>
            <w:rFonts w:ascii="Courier New" w:hAnsi="Courier New" w:cs="Courier New"/>
          </w:rPr>
          <w:t xml:space="preserve"> -- </w:t>
        </w:r>
      </w:ins>
      <w:del w:id="23" w:author="Comparison" w:date="2013-05-05T19:43:00Z">
        <w:r w:rsidRPr="00C100C3">
          <w:rPr>
            <w:rFonts w:ascii="Courier New" w:hAnsi="Courier New" w:cs="Courier New"/>
          </w:rPr>
          <w:delText>&amp;#8212;</w:delText>
        </w:r>
      </w:del>
      <w:r w:rsidRPr="00C100C3">
        <w:rPr>
          <w:rFonts w:ascii="Courier New" w:hAnsi="Courier New" w:cs="Courier New"/>
        </w:rPr>
        <w:t>warnings which God has verified by the sequel</w:t>
      </w:r>
      <w:ins w:id="24" w:author="Comparison" w:date="2013-05-05T19:43:00Z">
        <w:r w:rsidRPr="00AA4B48">
          <w:rPr>
            <w:rFonts w:ascii="Courier New" w:hAnsi="Courier New" w:cs="Courier New"/>
          </w:rPr>
          <w:t xml:space="preserve"> -- </w:t>
        </w:r>
      </w:ins>
      <w:del w:id="25" w:author="Comparison" w:date="2013-05-05T19:43:00Z">
        <w:r w:rsidRPr="00C100C3">
          <w:rPr>
            <w:rFonts w:ascii="Courier New" w:hAnsi="Courier New" w:cs="Courier New"/>
          </w:rPr>
          <w:delText>&amp;#8212;</w:delText>
        </w:r>
      </w:del>
      <w:r w:rsidRPr="00C100C3">
        <w:rPr>
          <w:rFonts w:ascii="Courier New" w:hAnsi="Courier New" w:cs="Courier New"/>
        </w:rPr>
        <w:t>what had at first been taken for enmity against that w</w:t>
      </w:r>
      <w:r w:rsidRPr="00C100C3">
        <w:rPr>
          <w:rFonts w:ascii="Courier New" w:hAnsi="Courier New" w:cs="Courier New"/>
        </w:rPr>
        <w:t>hich exists, and for a desire to upset an order and an authority which people loved to consider the assured channels of blessing.</w:t>
      </w:r>
    </w:p>
    <w:p w14:paraId="6BC9747D"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Far more than this, the principles put forth as to ministry are recognized as being of all importance and essential to the ex</w:t>
      </w:r>
      <w:r w:rsidRPr="00C100C3">
        <w:rPr>
          <w:rFonts w:ascii="Courier New" w:hAnsi="Courier New" w:cs="Courier New"/>
        </w:rPr>
        <w:t>istence as well as to the well-being of the Church. I do not mean that, on that account, those who have put them forth are the more loved; nor, by the fact of persons being obliged at last to recognize it, is a disagreeable truth the more loved for that. W</w:t>
      </w:r>
      <w:r w:rsidRPr="00C100C3">
        <w:rPr>
          <w:rFonts w:ascii="Courier New" w:hAnsi="Courier New" w:cs="Courier New"/>
        </w:rPr>
        <w:t>e find moreover, that when such truth cannot be denied, it is suddenly discovered that all the world knew it already, and that the one who has insisted on it has done nothing but exaggerate and thus spoil it. It little matters, if,</w:t>
      </w:r>
    </w:p>
    <w:p w14:paraId="2A86C2C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w:t>
      </w:r>
    </w:p>
    <w:p w14:paraId="0EEAAD8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by the goodness of</w:t>
      </w:r>
      <w:r w:rsidRPr="00C100C3">
        <w:rPr>
          <w:rFonts w:ascii="Courier New" w:hAnsi="Courier New" w:cs="Courier New"/>
        </w:rPr>
        <w:t xml:space="preserve"> God, the truth makes its way. The grace of Him who has given it to us will do the rest; and if this does not fall to the lot of those who have blamed the testimony rendered to this truth, I hope it will at least do so on behalf of him who has borne the bu</w:t>
      </w:r>
      <w:r w:rsidRPr="00C100C3">
        <w:rPr>
          <w:rFonts w:ascii="Courier New" w:hAnsi="Courier New" w:cs="Courier New"/>
        </w:rPr>
        <w:t>rden of it.</w:t>
      </w:r>
    </w:p>
    <w:p w14:paraId="5C0EC83D"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 desire to take matters up at the point at which they are actually found, and that as briefly as possible.</w:t>
      </w:r>
    </w:p>
    <w:p w14:paraId="25CAF693" w14:textId="77777777" w:rsidR="00000000" w:rsidRPr="00AA4B48" w:rsidRDefault="00362818" w:rsidP="00AA4B48">
      <w:pPr>
        <w:pStyle w:val="PlainText"/>
        <w:rPr>
          <w:ins w:id="26" w:author="Comparison" w:date="2013-05-05T19:43:00Z"/>
          <w:rFonts w:ascii="Courier New" w:hAnsi="Courier New" w:cs="Courier New"/>
        </w:rPr>
      </w:pPr>
      <w:ins w:id="27" w:author="Comparison" w:date="2013-05-05T19:43:00Z">
        <w:r w:rsidRPr="00AA4B48">
          <w:rPr>
            <w:rFonts w:ascii="Courier New" w:hAnsi="Courier New" w:cs="Courier New"/>
          </w:rPr>
          <w:t>FIRST PART -- PRESENT STATE OF OPINION ON THE SUBJECT OF MINISTRY</w:t>
        </w:r>
      </w:ins>
    </w:p>
    <w:p w14:paraId="3E24A39A" w14:textId="77777777" w:rsidR="00000000" w:rsidRPr="00C100C3" w:rsidRDefault="00362818" w:rsidP="00C100C3">
      <w:pPr>
        <w:pStyle w:val="PlainText"/>
        <w:rPr>
          <w:del w:id="28" w:author="Comparison" w:date="2013-05-05T19:43:00Z"/>
          <w:rFonts w:ascii="Courier New" w:hAnsi="Courier New" w:cs="Courier New"/>
        </w:rPr>
      </w:pPr>
      <w:del w:id="29" w:author="Comparison" w:date="2013-05-05T19:43:00Z">
        <w:r w:rsidRPr="00C100C3">
          <w:rPr>
            <w:rFonts w:ascii="Courier New" w:hAnsi="Courier New" w:cs="Courier New"/>
          </w:rPr>
          <w:delText>&lt;h3&gt;First Part</w:delText>
        </w:r>
      </w:del>
    </w:p>
    <w:p w14:paraId="1EA523D0" w14:textId="77777777" w:rsidR="00000000" w:rsidRPr="00C100C3" w:rsidRDefault="00362818" w:rsidP="00C100C3">
      <w:pPr>
        <w:pStyle w:val="PlainText"/>
        <w:rPr>
          <w:del w:id="30" w:author="Comparison" w:date="2013-05-05T19:43:00Z"/>
          <w:rFonts w:ascii="Courier New" w:hAnsi="Courier New" w:cs="Courier New"/>
        </w:rPr>
      </w:pPr>
      <w:del w:id="31" w:author="Comparison" w:date="2013-05-05T19:43:00Z">
        <w:r w:rsidRPr="00C100C3">
          <w:rPr>
            <w:rFonts w:ascii="Courier New" w:hAnsi="Courier New" w:cs="Courier New"/>
          </w:rPr>
          <w:delText>Present State of Opinion on the Subject of Ministry.&lt;/h3&gt;</w:delText>
        </w:r>
      </w:del>
    </w:p>
    <w:p w14:paraId="405BA65F" w14:textId="5D3DF3B1" w:rsidR="00000000" w:rsidRPr="00C100C3" w:rsidRDefault="00362818" w:rsidP="00C100C3">
      <w:pPr>
        <w:pStyle w:val="PlainText"/>
        <w:rPr>
          <w:rFonts w:ascii="Courier New" w:hAnsi="Courier New" w:cs="Courier New"/>
        </w:rPr>
      </w:pPr>
      <w:r w:rsidRPr="00C100C3">
        <w:rPr>
          <w:rFonts w:ascii="Courier New" w:hAnsi="Courier New" w:cs="Courier New"/>
        </w:rPr>
        <w:t>The universal priesthood of the children of God, a truth so</w:t>
      </w:r>
      <w:r w:rsidRPr="00C100C3">
        <w:rPr>
          <w:rFonts w:ascii="Courier New" w:hAnsi="Courier New" w:cs="Courier New"/>
        </w:rPr>
        <w:t xml:space="preserve"> precious</w:t>
      </w:r>
      <w:ins w:id="32" w:author="Comparison" w:date="2013-05-05T19:43:00Z">
        <w:r w:rsidRPr="00AA4B48">
          <w:rPr>
            <w:rFonts w:ascii="Courier New" w:hAnsi="Courier New" w:cs="Courier New"/>
          </w:rPr>
          <w:t xml:space="preserve"> -- </w:t>
        </w:r>
      </w:ins>
      <w:del w:id="33" w:author="Comparison" w:date="2013-05-05T19:43:00Z">
        <w:r w:rsidRPr="00C100C3">
          <w:rPr>
            <w:rFonts w:ascii="Courier New" w:hAnsi="Courier New" w:cs="Courier New"/>
          </w:rPr>
          <w:delText>&amp;#8212;</w:delText>
        </w:r>
      </w:del>
      <w:r w:rsidRPr="00C100C3">
        <w:rPr>
          <w:rFonts w:ascii="Courier New" w:hAnsi="Courier New" w:cs="Courier New"/>
        </w:rPr>
        <w:t>what do I say</w:t>
      </w:r>
      <w:ins w:id="34" w:author="Comparison" w:date="2013-05-05T19:43:00Z">
        <w:r w:rsidRPr="00AA4B48">
          <w:rPr>
            <w:rFonts w:ascii="Courier New" w:hAnsi="Courier New" w:cs="Courier New"/>
          </w:rPr>
          <w:t xml:space="preserve">? -- </w:t>
        </w:r>
      </w:ins>
      <w:del w:id="35" w:author="Comparison" w:date="2013-05-05T19:43:00Z">
        <w:r w:rsidRPr="00C100C3">
          <w:rPr>
            <w:rFonts w:ascii="Courier New" w:hAnsi="Courier New" w:cs="Courier New"/>
          </w:rPr>
          <w:delText>?&amp;#8212;</w:delText>
        </w:r>
      </w:del>
      <w:r w:rsidRPr="00C100C3">
        <w:rPr>
          <w:rFonts w:ascii="Courier New" w:hAnsi="Courier New" w:cs="Courier New"/>
        </w:rPr>
        <w:t>a relationship with their God and Father essential to their happiness and to that of the Church itself</w:t>
      </w:r>
      <w:ins w:id="36" w:author="Comparison" w:date="2013-05-05T19:43:00Z">
        <w:r w:rsidRPr="00AA4B48">
          <w:rPr>
            <w:rFonts w:ascii="Courier New" w:hAnsi="Courier New" w:cs="Courier New"/>
          </w:rPr>
          <w:t xml:space="preserve"> -- </w:t>
        </w:r>
      </w:ins>
      <w:del w:id="37" w:author="Comparison" w:date="2013-05-05T19:43:00Z">
        <w:r w:rsidRPr="00C100C3">
          <w:rPr>
            <w:rFonts w:ascii="Courier New" w:hAnsi="Courier New" w:cs="Courier New"/>
          </w:rPr>
          <w:delText>&amp;#8212;</w:delText>
        </w:r>
      </w:del>
      <w:r w:rsidRPr="00C100C3">
        <w:rPr>
          <w:rFonts w:ascii="Courier New" w:hAnsi="Courier New" w:cs="Courier New"/>
        </w:rPr>
        <w:t>this priesthood is now admitted without contestation; but, in exchange, it is sought to carry on the combat wi</w:t>
      </w:r>
      <w:r w:rsidRPr="00C100C3">
        <w:rPr>
          <w:rFonts w:ascii="Courier New" w:hAnsi="Courier New" w:cs="Courier New"/>
        </w:rPr>
        <w:t>th more success on another ground. We will follow our adversaries to the</w:t>
      </w:r>
      <w:del w:id="38" w:author="Comparison" w:date="2013-05-05T19:43:00Z">
        <w:r w:rsidRPr="00C100C3">
          <w:rPr>
            <w:rFonts w:ascii="Courier New" w:hAnsi="Courier New" w:cs="Courier New"/>
          </w:rPr>
          <w:delText>.</w:delText>
        </w:r>
      </w:del>
      <w:r w:rsidRPr="00C100C3">
        <w:rPr>
          <w:rFonts w:ascii="Courier New" w:hAnsi="Courier New" w:cs="Courier New"/>
        </w:rPr>
        <w:t xml:space="preserve"> field which they have themselves chosen, namely, the question of ministry: that of the sufficiency of the word and the Spirit to lead Christians in every respect; finally, that of a </w:t>
      </w:r>
      <w:r w:rsidRPr="00C100C3">
        <w:rPr>
          <w:rFonts w:ascii="Courier New" w:hAnsi="Courier New" w:cs="Courier New"/>
        </w:rPr>
        <w:t>formal organization, the great idol of the day, what is called a Free Church.</w:t>
      </w:r>
    </w:p>
    <w:p w14:paraId="170A731D"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What had been refused to the testimony of the word is yielded to the force of circumstances. Wherever there is a little light, the clergy are absolutely unable to maintain thems</w:t>
      </w:r>
      <w:r w:rsidRPr="00C100C3">
        <w:rPr>
          <w:rFonts w:ascii="Courier New" w:hAnsi="Courier New" w:cs="Courier New"/>
        </w:rPr>
        <w:t>elves in the position they took pleasure in keeping. Spiritual activity is too great; eyes ar</w:t>
      </w:r>
      <w:bookmarkStart w:id="39" w:name="_GoBack"/>
      <w:bookmarkEnd w:id="39"/>
      <w:r w:rsidRPr="00C100C3">
        <w:rPr>
          <w:rFonts w:ascii="Courier New" w:hAnsi="Courier New" w:cs="Courier New"/>
        </w:rPr>
        <w:t>e too much opened to abuses; the position in which the clergy themselves find themselves is too false. By the goodness of God the attention of Christians is too mu</w:t>
      </w:r>
      <w:r w:rsidRPr="00C100C3">
        <w:rPr>
          <w:rFonts w:ascii="Courier New" w:hAnsi="Courier New" w:cs="Courier New"/>
        </w:rPr>
        <w:t xml:space="preserve">ch awakened as to these questions. But the exterior evil is more threatening than even this movement of minds in the midst of the flocks; and the ecclesiastical functionaries feel that they must leave it an undisputed field, or that still worse would come </w:t>
      </w:r>
      <w:r w:rsidRPr="00C100C3">
        <w:rPr>
          <w:rFonts w:ascii="Courier New" w:hAnsi="Courier New" w:cs="Courier New"/>
        </w:rPr>
        <w:t>to them. They feel, besides, that what constituted their support is becoming a clog to them, and that they are obliged to leave in freer hands the work which they would like to direct, and which nevertheless they dare not undertake.</w:t>
      </w:r>
    </w:p>
    <w:p w14:paraId="06EEE8E5" w14:textId="6EC136DC" w:rsidR="00000000" w:rsidRPr="00C100C3" w:rsidRDefault="00362818" w:rsidP="00C100C3">
      <w:pPr>
        <w:pStyle w:val="PlainText"/>
        <w:rPr>
          <w:rFonts w:ascii="Courier New" w:hAnsi="Courier New" w:cs="Courier New"/>
        </w:rPr>
      </w:pPr>
      <w:r w:rsidRPr="00C100C3">
        <w:rPr>
          <w:rFonts w:ascii="Courier New" w:hAnsi="Courier New" w:cs="Courier New"/>
        </w:rPr>
        <w:t xml:space="preserve">Read what is said in </w:t>
      </w:r>
      <w:ins w:id="40" w:author="Comparison" w:date="2013-05-05T19:43:00Z">
        <w:r w:rsidRPr="00AA4B48">
          <w:rPr>
            <w:rFonts w:ascii="Courier New" w:hAnsi="Courier New" w:cs="Courier New"/>
          </w:rPr>
          <w:t>"</w:t>
        </w:r>
      </w:ins>
      <w:del w:id="41" w:author="Comparison" w:date="2013-05-05T19:43:00Z">
        <w:r w:rsidRPr="00C100C3">
          <w:rPr>
            <w:rFonts w:ascii="Courier New" w:hAnsi="Courier New" w:cs="Courier New"/>
          </w:rPr>
          <w:delText>&amp;</w:delText>
        </w:r>
        <w:r w:rsidRPr="00C100C3">
          <w:rPr>
            <w:rFonts w:ascii="Courier New" w:hAnsi="Courier New" w:cs="Courier New"/>
          </w:rPr>
          <w:delText>#8220;</w:delText>
        </w:r>
      </w:del>
      <w:r w:rsidRPr="00C100C3">
        <w:rPr>
          <w:rFonts w:ascii="Courier New" w:hAnsi="Courier New" w:cs="Courier New"/>
        </w:rPr>
        <w:t>The Archives of Christendom</w:t>
      </w:r>
      <w:ins w:id="42" w:author="Comparison" w:date="2013-05-05T19:43:00Z">
        <w:r w:rsidRPr="00AA4B48">
          <w:rPr>
            <w:rFonts w:ascii="Courier New" w:hAnsi="Courier New" w:cs="Courier New"/>
          </w:rPr>
          <w:t>," volume</w:t>
        </w:r>
      </w:ins>
      <w:del w:id="43" w:author="Comparison" w:date="2013-05-05T19:43:00Z">
        <w:r w:rsidRPr="00C100C3">
          <w:rPr>
            <w:rFonts w:ascii="Courier New" w:hAnsi="Courier New" w:cs="Courier New"/>
          </w:rPr>
          <w:delText>,&amp;#8221; vol.</w:delText>
        </w:r>
      </w:del>
      <w:r w:rsidRPr="00C100C3">
        <w:rPr>
          <w:rFonts w:ascii="Courier New" w:hAnsi="Courier New" w:cs="Courier New"/>
        </w:rPr>
        <w:t xml:space="preserve"> 14, </w:t>
      </w:r>
      <w:ins w:id="44" w:author="Comparison" w:date="2013-05-05T19:43:00Z">
        <w:r w:rsidRPr="00AA4B48">
          <w:rPr>
            <w:rFonts w:ascii="Courier New" w:hAnsi="Courier New" w:cs="Courier New"/>
          </w:rPr>
          <w:t>page</w:t>
        </w:r>
      </w:ins>
      <w:del w:id="45" w:author="Comparison" w:date="2013-05-05T19:43:00Z">
        <w:r w:rsidRPr="00C100C3">
          <w:rPr>
            <w:rFonts w:ascii="Courier New" w:hAnsi="Courier New" w:cs="Courier New"/>
          </w:rPr>
          <w:delText>p.</w:delText>
        </w:r>
      </w:del>
      <w:r w:rsidRPr="00C100C3">
        <w:rPr>
          <w:rFonts w:ascii="Courier New" w:hAnsi="Courier New" w:cs="Courier New"/>
        </w:rPr>
        <w:t xml:space="preserve"> 74, </w:t>
      </w:r>
      <w:ins w:id="46" w:author="Comparison" w:date="2013-05-05T19:43:00Z">
        <w:r w:rsidRPr="00AA4B48">
          <w:rPr>
            <w:rFonts w:ascii="Courier New" w:hAnsi="Courier New" w:cs="Courier New"/>
          </w:rPr>
          <w:t>"</w:t>
        </w:r>
      </w:ins>
      <w:del w:id="47" w:author="Comparison" w:date="2013-05-05T19:43:00Z">
        <w:r w:rsidRPr="00C100C3">
          <w:rPr>
            <w:rFonts w:ascii="Courier New" w:hAnsi="Courier New" w:cs="Courier New"/>
          </w:rPr>
          <w:delText>&amp;#8220;</w:delText>
        </w:r>
      </w:del>
      <w:r w:rsidRPr="00C100C3">
        <w:rPr>
          <w:rFonts w:ascii="Courier New" w:hAnsi="Courier New" w:cs="Courier New"/>
        </w:rPr>
        <w:t xml:space="preserve">This immense privilege [that of priesthood], to which the mercy of God has exalted poor sinners, imposes </w:t>
      </w:r>
      <w:ins w:id="48" w:author="Comparison" w:date="2013-05-05T19:43:00Z">
        <w:r w:rsidRPr="00AA4B48">
          <w:rPr>
            <w:rFonts w:ascii="Courier New" w:hAnsi="Courier New" w:cs="Courier New"/>
          </w:rPr>
          <w:t>sacred</w:t>
        </w:r>
      </w:ins>
      <w:del w:id="49" w:author="Comparison" w:date="2013-05-05T19:43:00Z">
        <w:r w:rsidRPr="00C100C3">
          <w:rPr>
            <w:rFonts w:ascii="Courier New" w:hAnsi="Courier New" w:cs="Courier New"/>
          </w:rPr>
          <w:delText>racred</w:delText>
        </w:r>
      </w:del>
      <w:r w:rsidRPr="00C100C3">
        <w:rPr>
          <w:rFonts w:ascii="Courier New" w:hAnsi="Courier New" w:cs="Courier New"/>
        </w:rPr>
        <w:t xml:space="preserve"> duties on all Christians, confers on them also all the</w:t>
      </w:r>
    </w:p>
    <w:p w14:paraId="1669460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w:t>
      </w:r>
    </w:p>
    <w:p w14:paraId="5FAF394D" w14:textId="112C3B03" w:rsidR="00000000" w:rsidRPr="00C100C3" w:rsidRDefault="00362818" w:rsidP="00C100C3">
      <w:pPr>
        <w:pStyle w:val="PlainText"/>
        <w:rPr>
          <w:rFonts w:ascii="Courier New" w:hAnsi="Courier New" w:cs="Courier New"/>
        </w:rPr>
      </w:pPr>
      <w:r w:rsidRPr="00C100C3">
        <w:rPr>
          <w:rFonts w:ascii="Courier New" w:hAnsi="Courier New" w:cs="Courier New"/>
        </w:rPr>
        <w:t>spiritual rights w</w:t>
      </w:r>
      <w:r w:rsidRPr="00C100C3">
        <w:rPr>
          <w:rFonts w:ascii="Courier New" w:hAnsi="Courier New" w:cs="Courier New"/>
        </w:rPr>
        <w:t>hich the Church is in possession of</w:t>
      </w:r>
      <w:del w:id="50" w:author="Comparison" w:date="2013-05-05T19:43:00Z">
        <w:r w:rsidRPr="00C100C3">
          <w:rPr>
            <w:rFonts w:ascii="Courier New" w:hAnsi="Courier New" w:cs="Courier New"/>
          </w:rPr>
          <w:delText>.</w:delText>
        </w:r>
      </w:del>
      <w:r w:rsidRPr="00C100C3">
        <w:rPr>
          <w:rFonts w:ascii="Courier New" w:hAnsi="Courier New" w:cs="Courier New"/>
        </w:rPr>
        <w:t xml:space="preserve"> I say all: government, the preaching of the word, the administration of the sacraments, the power to remit or retain sins</w:t>
      </w:r>
      <w:ins w:id="51" w:author="Comparison" w:date="2013-05-05T19:43:00Z">
        <w:r w:rsidRPr="00AA4B48">
          <w:rPr>
            <w:rFonts w:ascii="Courier New" w:hAnsi="Courier New" w:cs="Courier New"/>
          </w:rPr>
          <w:t>." "</w:t>
        </w:r>
      </w:ins>
      <w:del w:id="52" w:author="Comparison" w:date="2013-05-05T19:43:00Z">
        <w:r w:rsidRPr="00C100C3">
          <w:rPr>
            <w:rFonts w:ascii="Courier New" w:hAnsi="Courier New" w:cs="Courier New"/>
          </w:rPr>
          <w:delText>.&amp;#8221; &amp;#8220;</w:delText>
        </w:r>
      </w:del>
      <w:r w:rsidRPr="00C100C3">
        <w:rPr>
          <w:rFonts w:ascii="Courier New" w:hAnsi="Courier New" w:cs="Courier New"/>
        </w:rPr>
        <w:t>If this be objected to</w:t>
      </w:r>
      <w:ins w:id="53" w:author="Comparison" w:date="2013-05-05T19:43:00Z">
        <w:r w:rsidRPr="00AA4B48">
          <w:rPr>
            <w:rFonts w:ascii="Courier New" w:hAnsi="Courier New" w:cs="Courier New"/>
          </w:rPr>
          <w:t>,"</w:t>
        </w:r>
      </w:ins>
      <w:del w:id="54" w:author="Comparison" w:date="2013-05-05T19:43:00Z">
        <w:r w:rsidRPr="00C100C3">
          <w:rPr>
            <w:rFonts w:ascii="Courier New" w:hAnsi="Courier New" w:cs="Courier New"/>
          </w:rPr>
          <w:delText>,&amp;#8221;</w:delText>
        </w:r>
      </w:del>
      <w:r w:rsidRPr="00C100C3">
        <w:rPr>
          <w:rFonts w:ascii="Courier New" w:hAnsi="Courier New" w:cs="Courier New"/>
        </w:rPr>
        <w:t xml:space="preserve"> adds the author of this article, </w:t>
      </w:r>
      <w:ins w:id="55" w:author="Comparison" w:date="2013-05-05T19:43:00Z">
        <w:r w:rsidRPr="00AA4B48">
          <w:rPr>
            <w:rFonts w:ascii="Courier New" w:hAnsi="Courier New" w:cs="Courier New"/>
          </w:rPr>
          <w:t>"</w:t>
        </w:r>
      </w:ins>
      <w:del w:id="56" w:author="Comparison" w:date="2013-05-05T19:43:00Z">
        <w:r w:rsidRPr="00C100C3">
          <w:rPr>
            <w:rFonts w:ascii="Courier New" w:hAnsi="Courier New" w:cs="Courier New"/>
          </w:rPr>
          <w:delText>&amp;#8220;</w:delText>
        </w:r>
      </w:del>
      <w:r w:rsidRPr="00C100C3">
        <w:rPr>
          <w:rFonts w:ascii="Courier New" w:hAnsi="Courier New" w:cs="Courier New"/>
        </w:rPr>
        <w:t>the protest</w:t>
      </w:r>
      <w:r w:rsidRPr="00C100C3">
        <w:rPr>
          <w:rFonts w:ascii="Courier New" w:hAnsi="Courier New" w:cs="Courier New"/>
        </w:rPr>
        <w:t>ant dogma on this point is not known</w:t>
      </w:r>
      <w:ins w:id="57" w:author="Comparison" w:date="2013-05-05T19:43:00Z">
        <w:r w:rsidRPr="00AA4B48">
          <w:rPr>
            <w:rFonts w:ascii="Courier New" w:hAnsi="Courier New" w:cs="Courier New"/>
          </w:rPr>
          <w:t>.</w:t>
        </w:r>
        <w:r w:rsidRPr="00AA4B48">
          <w:rPr>
            <w:rFonts w:ascii="Courier New" w:hAnsi="Courier New" w:cs="Courier New"/>
          </w:rPr>
          <w:t>"</w:t>
        </w:r>
      </w:ins>
      <w:del w:id="58" w:author="Comparison" w:date="2013-05-05T19:43:00Z">
        <w:r w:rsidRPr="00C100C3">
          <w:rPr>
            <w:rFonts w:ascii="Courier New" w:hAnsi="Courier New" w:cs="Courier New"/>
          </w:rPr>
          <w:delText>.&amp;#8221;</w:delText>
        </w:r>
      </w:del>
    </w:p>
    <w:p w14:paraId="60362DDD" w14:textId="0DD62AD2" w:rsidR="00000000" w:rsidRPr="00C100C3" w:rsidRDefault="00362818" w:rsidP="00C100C3">
      <w:pPr>
        <w:pStyle w:val="PlainText"/>
        <w:rPr>
          <w:rFonts w:ascii="Courier New" w:hAnsi="Courier New" w:cs="Courier New"/>
        </w:rPr>
      </w:pPr>
      <w:r w:rsidRPr="00C100C3">
        <w:rPr>
          <w:rFonts w:ascii="Courier New" w:hAnsi="Courier New" w:cs="Courier New"/>
        </w:rPr>
        <w:t>There is certainly great confusion in this; but the establishment of such a principle is of the greatest importance. The author, it is true, makes a restriction</w:t>
      </w:r>
      <w:ins w:id="59" w:author="Comparison" w:date="2013-05-05T19:43:00Z">
        <w:r w:rsidRPr="00AA4B48">
          <w:rPr>
            <w:rFonts w:ascii="Courier New" w:hAnsi="Courier New" w:cs="Courier New"/>
          </w:rPr>
          <w:t xml:space="preserve"> -- </w:t>
        </w:r>
      </w:ins>
      <w:del w:id="60" w:author="Comparison" w:date="2013-05-05T19:43:00Z">
        <w:r w:rsidRPr="00C100C3">
          <w:rPr>
            <w:rFonts w:ascii="Courier New" w:hAnsi="Courier New" w:cs="Courier New"/>
          </w:rPr>
          <w:delText>&amp;#8212;</w:delText>
        </w:r>
      </w:del>
      <w:r w:rsidRPr="00C100C3">
        <w:rPr>
          <w:rFonts w:ascii="Courier New" w:hAnsi="Courier New" w:cs="Courier New"/>
        </w:rPr>
        <w:t xml:space="preserve">a restriction which he presents not at all </w:t>
      </w:r>
      <w:r w:rsidRPr="00C100C3">
        <w:rPr>
          <w:rFonts w:ascii="Courier New" w:hAnsi="Courier New" w:cs="Courier New"/>
        </w:rPr>
        <w:t>as flowing from divine right, but purely from human right. It is that for good order. The Church entrusts</w:t>
      </w:r>
      <w:ins w:id="61" w:author="Comparison" w:date="2013-05-05T19:43:00Z">
        <w:r w:rsidRPr="00AA4B48">
          <w:rPr>
            <w:rFonts w:ascii="Courier New" w:hAnsi="Courier New" w:cs="Courier New"/>
          </w:rPr>
          <w:t>¦</w:t>
        </w:r>
      </w:ins>
      <w:del w:id="62" w:author="Comparison" w:date="2013-05-05T19:43:00Z">
        <w:r w:rsidRPr="00C100C3">
          <w:rPr>
            <w:rFonts w:ascii="Courier New" w:hAnsi="Courier New" w:cs="Courier New"/>
          </w:rPr>
          <w:delText>|</w:delText>
        </w:r>
      </w:del>
      <w:r w:rsidRPr="00C100C3">
        <w:rPr>
          <w:rFonts w:ascii="Courier New" w:hAnsi="Courier New" w:cs="Courier New"/>
        </w:rPr>
        <w:t xml:space="preserve"> these rights to men whom she sets up, to a Clergy.</w:t>
      </w:r>
    </w:p>
    <w:p w14:paraId="198A70E5" w14:textId="5F559022" w:rsidR="00000000" w:rsidRPr="00C100C3" w:rsidRDefault="00362818" w:rsidP="00C100C3">
      <w:pPr>
        <w:pStyle w:val="PlainText"/>
        <w:rPr>
          <w:rFonts w:ascii="Courier New" w:hAnsi="Courier New" w:cs="Courier New"/>
        </w:rPr>
      </w:pPr>
      <w:ins w:id="63" w:author="Comparison" w:date="2013-05-05T19:43:00Z">
        <w:r w:rsidRPr="00AA4B48">
          <w:rPr>
            <w:rFonts w:ascii="Courier New" w:hAnsi="Courier New" w:cs="Courier New"/>
          </w:rPr>
          <w:t>"</w:t>
        </w:r>
      </w:ins>
      <w:del w:id="64" w:author="Comparison" w:date="2013-05-05T19:43:00Z">
        <w:r w:rsidRPr="00C100C3">
          <w:rPr>
            <w:rFonts w:ascii="Courier New" w:hAnsi="Courier New" w:cs="Courier New"/>
          </w:rPr>
          <w:delText>&amp;#8220;</w:delText>
        </w:r>
      </w:del>
      <w:r w:rsidRPr="00C100C3">
        <w:rPr>
          <w:rFonts w:ascii="Courier New" w:hAnsi="Courier New" w:cs="Courier New"/>
        </w:rPr>
        <w:t>Such is, in particular</w:t>
      </w:r>
      <w:ins w:id="65" w:author="Comparison" w:date="2013-05-05T19:43:00Z">
        <w:r w:rsidRPr="00AA4B48">
          <w:rPr>
            <w:rFonts w:ascii="Courier New" w:hAnsi="Courier New" w:cs="Courier New"/>
          </w:rPr>
          <w:t>,"</w:t>
        </w:r>
      </w:ins>
      <w:del w:id="66" w:author="Comparison" w:date="2013-05-05T19:43:00Z">
        <w:r w:rsidRPr="00C100C3">
          <w:rPr>
            <w:rFonts w:ascii="Courier New" w:hAnsi="Courier New" w:cs="Courier New"/>
          </w:rPr>
          <w:delText>,&amp;#8221;</w:delText>
        </w:r>
      </w:del>
      <w:r w:rsidRPr="00C100C3">
        <w:rPr>
          <w:rFonts w:ascii="Courier New" w:hAnsi="Courier New" w:cs="Courier New"/>
        </w:rPr>
        <w:t xml:space="preserve"> continues this same article, </w:t>
      </w:r>
      <w:ins w:id="67" w:author="Comparison" w:date="2013-05-05T19:43:00Z">
        <w:r w:rsidRPr="00AA4B48">
          <w:rPr>
            <w:rFonts w:ascii="Courier New" w:hAnsi="Courier New" w:cs="Courier New"/>
          </w:rPr>
          <w:t>"</w:t>
        </w:r>
      </w:ins>
      <w:del w:id="68" w:author="Comparison" w:date="2013-05-05T19:43:00Z">
        <w:r w:rsidRPr="00C100C3">
          <w:rPr>
            <w:rFonts w:ascii="Courier New" w:hAnsi="Courier New" w:cs="Courier New"/>
          </w:rPr>
          <w:delText>&amp;#8220;</w:delText>
        </w:r>
      </w:del>
      <w:r w:rsidRPr="00C100C3">
        <w:rPr>
          <w:rFonts w:ascii="Courier New" w:hAnsi="Courier New" w:cs="Courier New"/>
        </w:rPr>
        <w:t>the evangelistic minist</w:t>
      </w:r>
      <w:r w:rsidRPr="00C100C3">
        <w:rPr>
          <w:rFonts w:ascii="Courier New" w:hAnsi="Courier New" w:cs="Courier New"/>
        </w:rPr>
        <w:t>ry. The minister receives his gifts from God only; his office from men. It is not a character which distinguishes him from other Christians, which makes of him and his colleagues a separate order, a caste, a clergy, according to the proudly pretentious wor</w:t>
      </w:r>
      <w:r w:rsidRPr="00C100C3">
        <w:rPr>
          <w:rFonts w:ascii="Courier New" w:hAnsi="Courier New" w:cs="Courier New"/>
        </w:rPr>
        <w:t>d of the catholic hierarchy, which thus calls itself alone the heritage of the Lord, while it sees in the rest of the Church only the *laos* [the people], the laity</w:t>
      </w:r>
      <w:ins w:id="69" w:author="Comparison" w:date="2013-05-05T19:43:00Z">
        <w:r w:rsidRPr="00AA4B48">
          <w:rPr>
            <w:rFonts w:ascii="Courier New" w:hAnsi="Courier New" w:cs="Courier New"/>
          </w:rPr>
          <w:t>."</w:t>
        </w:r>
      </w:ins>
      <w:del w:id="70" w:author="Comparison" w:date="2013-05-05T19:43:00Z">
        <w:r w:rsidRPr="00C100C3">
          <w:rPr>
            <w:rFonts w:ascii="Courier New" w:hAnsi="Courier New" w:cs="Courier New"/>
          </w:rPr>
          <w:delText>.&amp;#8221;</w:delText>
        </w:r>
      </w:del>
    </w:p>
    <w:p w14:paraId="6F19D376" w14:textId="34A960F1" w:rsidR="00000000" w:rsidRPr="00C100C3" w:rsidRDefault="00362818" w:rsidP="00C100C3">
      <w:pPr>
        <w:pStyle w:val="PlainText"/>
        <w:rPr>
          <w:rFonts w:ascii="Courier New" w:hAnsi="Courier New" w:cs="Courier New"/>
        </w:rPr>
      </w:pPr>
      <w:r w:rsidRPr="00C100C3">
        <w:rPr>
          <w:rFonts w:ascii="Courier New" w:hAnsi="Courier New" w:cs="Courier New"/>
        </w:rPr>
        <w:t xml:space="preserve">Besides this, the article we are citing complains, because the author of the </w:t>
      </w:r>
      <w:ins w:id="71" w:author="Comparison" w:date="2013-05-05T19:43:00Z">
        <w:r w:rsidRPr="00AA4B48">
          <w:rPr>
            <w:rFonts w:ascii="Courier New" w:hAnsi="Courier New" w:cs="Courier New"/>
          </w:rPr>
          <w:t>"</w:t>
        </w:r>
      </w:ins>
      <w:del w:id="72" w:author="Comparison" w:date="2013-05-05T19:43:00Z">
        <w:r w:rsidRPr="00C100C3">
          <w:rPr>
            <w:rFonts w:ascii="Courier New" w:hAnsi="Courier New" w:cs="Courier New"/>
          </w:rPr>
          <w:delText>&amp;#822</w:delText>
        </w:r>
        <w:r w:rsidRPr="00C100C3">
          <w:rPr>
            <w:rFonts w:ascii="Courier New" w:hAnsi="Courier New" w:cs="Courier New"/>
          </w:rPr>
          <w:delText>0;</w:delText>
        </w:r>
      </w:del>
      <w:r w:rsidRPr="00C100C3">
        <w:rPr>
          <w:rFonts w:ascii="Courier New" w:hAnsi="Courier New" w:cs="Courier New"/>
        </w:rPr>
        <w:t>Examination of the Darbyite Views on the Sacred Ministry</w:t>
      </w:r>
      <w:ins w:id="73" w:author="Comparison" w:date="2013-05-05T19:43:00Z">
        <w:r w:rsidRPr="00AA4B48">
          <w:rPr>
            <w:rFonts w:ascii="Courier New" w:hAnsi="Courier New" w:cs="Courier New"/>
          </w:rPr>
          <w:t>"</w:t>
        </w:r>
      </w:ins>
      <w:del w:id="74" w:author="Comparison" w:date="2013-05-05T19:43:00Z">
        <w:r w:rsidRPr="00C100C3">
          <w:rPr>
            <w:rFonts w:ascii="Courier New" w:hAnsi="Courier New" w:cs="Courier New"/>
          </w:rPr>
          <w:delText>&amp;#8221;</w:delText>
        </w:r>
      </w:del>
      <w:r w:rsidRPr="00C100C3">
        <w:rPr>
          <w:rFonts w:ascii="Courier New" w:hAnsi="Courier New" w:cs="Courier New"/>
        </w:rPr>
        <w:t xml:space="preserve"> believes he finds in scripture a hierarchical government for each flock, concentrated in the person of the pastor alone, however right it may be, that he should </w:t>
      </w:r>
      <w:ins w:id="75" w:author="Comparison" w:date="2013-05-05T19:43:00Z">
        <w:r w:rsidRPr="00AA4B48">
          <w:rPr>
            <w:rFonts w:ascii="Courier New" w:hAnsi="Courier New" w:cs="Courier New"/>
          </w:rPr>
          <w:t>"</w:t>
        </w:r>
      </w:ins>
      <w:del w:id="76" w:author="Comparison" w:date="2013-05-05T19:43:00Z">
        <w:r w:rsidRPr="00C100C3">
          <w:rPr>
            <w:rFonts w:ascii="Courier New" w:hAnsi="Courier New" w:cs="Courier New"/>
          </w:rPr>
          <w:delText>&amp;#8220;</w:delText>
        </w:r>
      </w:del>
      <w:r w:rsidRPr="00C100C3">
        <w:rPr>
          <w:rFonts w:ascii="Courier New" w:hAnsi="Courier New" w:cs="Courier New"/>
        </w:rPr>
        <w:t>endeavour to utilize t</w:t>
      </w:r>
      <w:r w:rsidRPr="00C100C3">
        <w:rPr>
          <w:rFonts w:ascii="Courier New" w:hAnsi="Courier New" w:cs="Courier New"/>
        </w:rPr>
        <w:t>he religious elements he meets with among the faithful</w:t>
      </w:r>
      <w:ins w:id="77" w:author="Comparison" w:date="2013-05-05T19:43:00Z">
        <w:r w:rsidRPr="00AA4B48">
          <w:rPr>
            <w:rFonts w:ascii="Courier New" w:hAnsi="Courier New" w:cs="Courier New"/>
          </w:rPr>
          <w:t>."</w:t>
        </w:r>
      </w:ins>
      <w:del w:id="78" w:author="Comparison" w:date="2013-05-05T19:43:00Z">
        <w:r w:rsidRPr="00C100C3">
          <w:rPr>
            <w:rFonts w:ascii="Courier New" w:hAnsi="Courier New" w:cs="Courier New"/>
          </w:rPr>
          <w:delText>.&amp;#8221;</w:delText>
        </w:r>
      </w:del>
      <w:r w:rsidRPr="00C100C3">
        <w:rPr>
          <w:rFonts w:ascii="Courier New" w:hAnsi="Courier New" w:cs="Courier New"/>
        </w:rPr>
        <w:t xml:space="preserve"> And he fears this monarch soon becoming a pope</w:t>
      </w:r>
      <w:ins w:id="79" w:author="Comparison" w:date="2013-05-05T19:43:00Z">
        <w:r w:rsidRPr="00AA4B48">
          <w:rPr>
            <w:rFonts w:ascii="Courier New" w:hAnsi="Courier New" w:cs="Courier New"/>
          </w:rPr>
          <w:t>, "</w:t>
        </w:r>
      </w:ins>
      <w:del w:id="80" w:author="Comparison" w:date="2013-05-05T19:43:00Z">
        <w:r w:rsidRPr="00C100C3">
          <w:rPr>
            <w:rFonts w:ascii="Courier New" w:hAnsi="Courier New" w:cs="Courier New"/>
          </w:rPr>
          <w:delText xml:space="preserve">,&amp;#8221; </w:delText>
        </w:r>
      </w:del>
      <w:r w:rsidRPr="00C100C3">
        <w:rPr>
          <w:rFonts w:ascii="Courier New" w:hAnsi="Courier New" w:cs="Courier New"/>
        </w:rPr>
        <w:t>without reckoning that here again universal priesthood is found pitiably banished in the cloudy region of abstractions</w:t>
      </w:r>
      <w:ins w:id="81" w:author="Comparison" w:date="2013-05-05T19:43:00Z">
        <w:r w:rsidRPr="00AA4B48">
          <w:rPr>
            <w:rFonts w:ascii="Courier New" w:hAnsi="Courier New" w:cs="Courier New"/>
          </w:rPr>
          <w:t>."</w:t>
        </w:r>
      </w:ins>
      <w:del w:id="82" w:author="Comparison" w:date="2013-05-05T19:43:00Z">
        <w:r w:rsidRPr="00C100C3">
          <w:rPr>
            <w:rFonts w:ascii="Courier New" w:hAnsi="Courier New" w:cs="Courier New"/>
          </w:rPr>
          <w:delText>.&amp;#8221;</w:delText>
        </w:r>
      </w:del>
    </w:p>
    <w:p w14:paraId="4CD240A4" w14:textId="4582E7F7" w:rsidR="00000000" w:rsidRPr="00C100C3" w:rsidRDefault="00362818" w:rsidP="00C100C3">
      <w:pPr>
        <w:pStyle w:val="PlainText"/>
        <w:rPr>
          <w:rFonts w:ascii="Courier New" w:hAnsi="Courier New" w:cs="Courier New"/>
        </w:rPr>
      </w:pPr>
      <w:r w:rsidRPr="00C100C3">
        <w:rPr>
          <w:rFonts w:ascii="Courier New" w:hAnsi="Courier New" w:cs="Courier New"/>
        </w:rPr>
        <w:t>Here is th</w:t>
      </w:r>
      <w:r w:rsidRPr="00C100C3">
        <w:rPr>
          <w:rFonts w:ascii="Courier New" w:hAnsi="Courier New" w:cs="Courier New"/>
        </w:rPr>
        <w:t xml:space="preserve">e language of </w:t>
      </w:r>
      <w:ins w:id="83" w:author="Comparison" w:date="2013-05-05T19:43:00Z">
        <w:r w:rsidRPr="00AA4B48">
          <w:rPr>
            <w:rFonts w:ascii="Courier New" w:hAnsi="Courier New" w:cs="Courier New"/>
          </w:rPr>
          <w:t>"</w:t>
        </w:r>
      </w:ins>
      <w:del w:id="84" w:author="Comparison" w:date="2013-05-05T19:43:00Z">
        <w:r w:rsidRPr="00C100C3">
          <w:rPr>
            <w:rFonts w:ascii="Courier New" w:hAnsi="Courier New" w:cs="Courier New"/>
          </w:rPr>
          <w:delText>&amp;#8220;</w:delText>
        </w:r>
      </w:del>
      <w:r w:rsidRPr="00C100C3">
        <w:rPr>
          <w:rFonts w:ascii="Courier New" w:hAnsi="Courier New" w:cs="Courier New"/>
        </w:rPr>
        <w:t>The Reformation</w:t>
      </w:r>
      <w:ins w:id="85" w:author="Comparison" w:date="2013-05-05T19:43:00Z">
        <w:r w:rsidRPr="00AA4B48">
          <w:rPr>
            <w:rFonts w:ascii="Courier New" w:hAnsi="Courier New" w:cs="Courier New"/>
          </w:rPr>
          <w:t>." "</w:t>
        </w:r>
      </w:ins>
      <w:del w:id="86" w:author="Comparison" w:date="2013-05-05T19:43:00Z">
        <w:r w:rsidRPr="00C100C3">
          <w:rPr>
            <w:rFonts w:ascii="Courier New" w:hAnsi="Courier New" w:cs="Courier New"/>
          </w:rPr>
          <w:delText>.&amp;#8221; &amp;#8220;</w:delText>
        </w:r>
      </w:del>
      <w:r w:rsidRPr="00C100C3">
        <w:rPr>
          <w:rFonts w:ascii="Courier New" w:hAnsi="Courier New" w:cs="Courier New"/>
        </w:rPr>
        <w:t>For our</w:t>
      </w:r>
    </w:p>
    <w:p w14:paraId="3906A746" w14:textId="751E122C" w:rsidR="00000000" w:rsidRPr="00C100C3" w:rsidRDefault="00362818" w:rsidP="00C100C3">
      <w:pPr>
        <w:pStyle w:val="PlainText"/>
        <w:rPr>
          <w:rFonts w:ascii="Courier New" w:hAnsi="Courier New" w:cs="Courier New"/>
        </w:rPr>
      </w:pPr>
      <w:ins w:id="87" w:author="Comparison" w:date="2013-05-05T19:43:00Z">
        <w:r w:rsidRPr="00AA4B48">
          <w:rPr>
            <w:rFonts w:ascii="Courier New" w:hAnsi="Courier New" w:cs="Courier New"/>
          </w:rPr>
          <w:t>¦</w:t>
        </w:r>
      </w:ins>
      <w:del w:id="88" w:author="Comparison" w:date="2013-05-05T19:43:00Z">
        <w:r w:rsidRPr="00C100C3">
          <w:rPr>
            <w:rFonts w:ascii="Courier New" w:hAnsi="Courier New" w:cs="Courier New"/>
          </w:rPr>
          <w:delText>|</w:delText>
        </w:r>
      </w:del>
      <w:r w:rsidRPr="00C100C3">
        <w:rPr>
          <w:rFonts w:ascii="Courier New" w:hAnsi="Courier New" w:cs="Courier New"/>
        </w:rPr>
        <w:t xml:space="preserve"> The presence of the authority of the Holy Spirit, and, in consequence also, the authority of the gifts He confers, are ignored by our opponents. Priesthood does not confer the right of preachin</w:t>
      </w:r>
      <w:r w:rsidRPr="00C100C3">
        <w:rPr>
          <w:rFonts w:ascii="Courier New" w:hAnsi="Courier New" w:cs="Courier New"/>
        </w:rPr>
        <w:t>g; it is the *gift* which imposes this duty on the one who has received it. If, for example, a spiritual capacity for preaching is met with, the Church can neither confer nor take it away. Neither gifts, nor the right to preach, are the portion of all</w:t>
      </w:r>
      <w:ins w:id="89" w:author="Comparison" w:date="2013-05-05T19:43:00Z">
        <w:r w:rsidRPr="00AA4B48">
          <w:rPr>
            <w:rFonts w:ascii="Courier New" w:hAnsi="Courier New" w:cs="Courier New"/>
          </w:rPr>
          <w:t>;</w:t>
        </w:r>
      </w:ins>
      <w:del w:id="90" w:author="Comparison" w:date="2013-05-05T19:43:00Z">
        <w:r w:rsidRPr="00C100C3">
          <w:rPr>
            <w:rFonts w:ascii="Courier New" w:hAnsi="Courier New" w:cs="Courier New"/>
          </w:rPr>
          <w:delText>*;*</w:delText>
        </w:r>
      </w:del>
      <w:r w:rsidRPr="00C100C3">
        <w:rPr>
          <w:rFonts w:ascii="Courier New" w:hAnsi="Courier New" w:cs="Courier New"/>
        </w:rPr>
        <w:t xml:space="preserve"> a</w:t>
      </w:r>
      <w:r w:rsidRPr="00C100C3">
        <w:rPr>
          <w:rFonts w:ascii="Courier New" w:hAnsi="Courier New" w:cs="Courier New"/>
        </w:rPr>
        <w:t>nd it is very wrong to consider the right of preaching as a right of man. It is a duty which flows from a gift, an obligation toward God. Woe to him who does it not, if God has conferred the gift on him. The Church cannot entrust him with that for which Go</w:t>
      </w:r>
      <w:r w:rsidRPr="00C100C3">
        <w:rPr>
          <w:rFonts w:ascii="Courier New" w:hAnsi="Courier New" w:cs="Courier New"/>
        </w:rPr>
        <w:t>d has already made him responsible, nor take it from him; neither can it relieve him from the responsibility which is attached to it. On the other hand, the Church cannot entrust to him that which God has not given him. If he has the talent, the Lord calls</w:t>
      </w:r>
      <w:r w:rsidRPr="00C100C3">
        <w:rPr>
          <w:rFonts w:ascii="Courier New" w:hAnsi="Courier New" w:cs="Courier New"/>
        </w:rPr>
        <w:t xml:space="preserve"> him to traffic with this talent; if he has it not, no institution can fit him to do so.</w:t>
      </w:r>
    </w:p>
    <w:p w14:paraId="4F4BFE2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{4}</w:t>
      </w:r>
    </w:p>
    <w:p w14:paraId="3161C9DA" w14:textId="159585E3" w:rsidR="00000000" w:rsidRPr="00C100C3" w:rsidRDefault="00362818" w:rsidP="00C100C3">
      <w:pPr>
        <w:pStyle w:val="PlainText"/>
        <w:rPr>
          <w:rFonts w:ascii="Courier New" w:hAnsi="Courier New" w:cs="Courier New"/>
        </w:rPr>
      </w:pPr>
      <w:r w:rsidRPr="00C100C3">
        <w:rPr>
          <w:rFonts w:ascii="Courier New" w:hAnsi="Courier New" w:cs="Courier New"/>
        </w:rPr>
        <w:t>part, we readily acknowledge the services which Plymouthism has rendered to the gospel</w:t>
      </w:r>
      <w:ins w:id="91" w:author="Comparison" w:date="2013-05-05T19:43:00Z">
        <w:r w:rsidRPr="00AA4B48">
          <w:rPr>
            <w:rFonts w:ascii="Courier New" w:hAnsi="Courier New" w:cs="Courier New"/>
          </w:rPr>
          <w:t xml:space="preserve"> ... .</w:t>
        </w:r>
      </w:ins>
      <w:del w:id="92" w:author="Comparison" w:date="2013-05-05T19:43:00Z">
        <w:r w:rsidRPr="00C100C3">
          <w:rPr>
            <w:rFonts w:ascii="Courier New" w:hAnsi="Courier New" w:cs="Courier New"/>
          </w:rPr>
          <w:delText>&amp;#8230;</w:delText>
        </w:r>
      </w:del>
      <w:r w:rsidRPr="00C100C3">
        <w:rPr>
          <w:rFonts w:ascii="Courier New" w:hAnsi="Courier New" w:cs="Courier New"/>
        </w:rPr>
        <w:t xml:space="preserve"> Everything in Plymouthism may be reduced to two points, the idea of</w:t>
      </w:r>
      <w:r w:rsidRPr="00C100C3">
        <w:rPr>
          <w:rFonts w:ascii="Courier New" w:hAnsi="Courier New" w:cs="Courier New"/>
        </w:rPr>
        <w:t xml:space="preserve"> the action of the Holy Spirit, and the idea of the authority of the scriptures</w:t>
      </w:r>
      <w:ins w:id="93" w:author="Comparison" w:date="2013-05-05T19:43:00Z">
        <w:r w:rsidRPr="00AA4B48">
          <w:rPr>
            <w:rFonts w:ascii="Courier New" w:hAnsi="Courier New" w:cs="Courier New"/>
          </w:rPr>
          <w:t xml:space="preserve"> ... .</w:t>
        </w:r>
      </w:ins>
      <w:del w:id="94" w:author="Comparison" w:date="2013-05-05T19:43:00Z">
        <w:r w:rsidRPr="00C100C3">
          <w:rPr>
            <w:rFonts w:ascii="Courier New" w:hAnsi="Courier New" w:cs="Courier New"/>
          </w:rPr>
          <w:delText>&amp;#8230;</w:delText>
        </w:r>
      </w:del>
      <w:r w:rsidRPr="00C100C3">
        <w:rPr>
          <w:rFonts w:ascii="Courier New" w:hAnsi="Courier New" w:cs="Courier New"/>
        </w:rPr>
        <w:t xml:space="preserve"> Plymouthism wishes to substitute for human organization the action of the Holy Spirit</w:t>
      </w:r>
      <w:ins w:id="95" w:author="Comparison" w:date="2013-05-05T19:43:00Z">
        <w:r w:rsidRPr="00AA4B48">
          <w:rPr>
            <w:rFonts w:ascii="Courier New" w:hAnsi="Courier New" w:cs="Courier New"/>
          </w:rPr>
          <w:t xml:space="preserve"> ... .</w:t>
        </w:r>
      </w:ins>
      <w:del w:id="96" w:author="Comparison" w:date="2013-05-05T19:43:00Z">
        <w:r w:rsidRPr="00C100C3">
          <w:rPr>
            <w:rFonts w:ascii="Courier New" w:hAnsi="Courier New" w:cs="Courier New"/>
          </w:rPr>
          <w:delText>&amp;#8230;</w:delText>
        </w:r>
      </w:del>
      <w:r w:rsidRPr="00C100C3">
        <w:rPr>
          <w:rFonts w:ascii="Courier New" w:hAnsi="Courier New" w:cs="Courier New"/>
        </w:rPr>
        <w:t xml:space="preserve"> We also have long thought that, on the ground of conformity to primitive usa</w:t>
      </w:r>
      <w:r w:rsidRPr="00C100C3">
        <w:rPr>
          <w:rFonts w:ascii="Courier New" w:hAnsi="Courier New" w:cs="Courier New"/>
        </w:rPr>
        <w:t>ges, there can be no successful defence of present usages. We must take our stand boldly on that of evangelical liberty and of human order</w:t>
      </w:r>
      <w:ins w:id="97" w:author="Comparison" w:date="2013-05-05T19:43:00Z">
        <w:r w:rsidRPr="00AA4B48">
          <w:rPr>
            <w:rFonts w:ascii="Courier New" w:hAnsi="Courier New" w:cs="Courier New"/>
          </w:rPr>
          <w:t>."</w:t>
        </w:r>
      </w:ins>
      <w:del w:id="98" w:author="Comparison" w:date="2013-05-05T19:43:00Z">
        <w:r w:rsidRPr="00C100C3">
          <w:rPr>
            <w:rFonts w:ascii="Courier New" w:hAnsi="Courier New" w:cs="Courier New"/>
          </w:rPr>
          <w:delText>.&amp;#8221;</w:delText>
        </w:r>
      </w:del>
      <w:r w:rsidRPr="00C100C3">
        <w:rPr>
          <w:rFonts w:ascii="Courier New" w:hAnsi="Courier New" w:cs="Courier New"/>
        </w:rPr>
        <w:t xml:space="preserve"> That is, boldly saying that we must arrange the things of God according as we think proper.</w:t>
      </w:r>
    </w:p>
    <w:p w14:paraId="0F898611" w14:textId="5F05C40C" w:rsidR="00000000" w:rsidRPr="00C100C3" w:rsidRDefault="00362818" w:rsidP="00C100C3">
      <w:pPr>
        <w:pStyle w:val="PlainText"/>
        <w:rPr>
          <w:rFonts w:ascii="Courier New" w:hAnsi="Courier New" w:cs="Courier New"/>
        </w:rPr>
      </w:pPr>
      <w:r w:rsidRPr="00C100C3">
        <w:rPr>
          <w:rFonts w:ascii="Courier New" w:hAnsi="Courier New" w:cs="Courier New"/>
        </w:rPr>
        <w:t>The same journal</w:t>
      </w:r>
      <w:r w:rsidRPr="00C100C3">
        <w:rPr>
          <w:rFonts w:ascii="Courier New" w:hAnsi="Courier New" w:cs="Courier New"/>
        </w:rPr>
        <w:t xml:space="preserve"> adds, </w:t>
      </w:r>
      <w:ins w:id="99" w:author="Comparison" w:date="2013-05-05T19:43:00Z">
        <w:r w:rsidRPr="00AA4B48">
          <w:rPr>
            <w:rFonts w:ascii="Courier New" w:hAnsi="Courier New" w:cs="Courier New"/>
          </w:rPr>
          <w:t>"</w:t>
        </w:r>
      </w:ins>
      <w:del w:id="100" w:author="Comparison" w:date="2013-05-05T19:43:00Z">
        <w:r w:rsidRPr="00C100C3">
          <w:rPr>
            <w:rFonts w:ascii="Courier New" w:hAnsi="Courier New" w:cs="Courier New"/>
          </w:rPr>
          <w:delText>&amp;#8220;</w:delText>
        </w:r>
      </w:del>
      <w:r w:rsidRPr="00C100C3">
        <w:rPr>
          <w:rFonts w:ascii="Courier New" w:hAnsi="Courier New" w:cs="Courier New"/>
        </w:rPr>
        <w:t xml:space="preserve">Perhaps Plymouthism owes its existence not so much to such views on scripture and the Spirit, as to an </w:t>
      </w:r>
      <w:ins w:id="101" w:author="Comparison" w:date="2013-05-05T19:43:00Z">
        <w:r w:rsidRPr="00AA4B48">
          <w:rPr>
            <w:rFonts w:ascii="Courier New" w:hAnsi="Courier New" w:cs="Courier New"/>
          </w:rPr>
          <w:t>anticlerical</w:t>
        </w:r>
      </w:ins>
      <w:del w:id="102" w:author="Comparison" w:date="2013-05-05T19:43:00Z">
        <w:r w:rsidRPr="00C100C3">
          <w:rPr>
            <w:rFonts w:ascii="Courier New" w:hAnsi="Courier New" w:cs="Courier New"/>
          </w:rPr>
          <w:delText>anti-clerical</w:delText>
        </w:r>
      </w:del>
      <w:r w:rsidRPr="00C100C3">
        <w:rPr>
          <w:rFonts w:ascii="Courier New" w:hAnsi="Courier New" w:cs="Courier New"/>
        </w:rPr>
        <w:t xml:space="preserve"> tendency to which these views have served as a scaffolding, as materials, and as weapons. If this be so, we might find oursel</w:t>
      </w:r>
      <w:r w:rsidRPr="00C100C3">
        <w:rPr>
          <w:rFonts w:ascii="Courier New" w:hAnsi="Courier New" w:cs="Courier New"/>
        </w:rPr>
        <w:t>ves not so far severed as might appear. It is thus that we find ourselves entirely agreed as to the principal point of the controversy on the subject of ministry: that is to say, as to sacerdotal notions of every sort</w:t>
      </w:r>
      <w:ins w:id="103" w:author="Comparison" w:date="2013-05-05T19:43:00Z">
        <w:r w:rsidRPr="00AA4B48">
          <w:rPr>
            <w:rFonts w:ascii="Courier New" w:hAnsi="Courier New" w:cs="Courier New"/>
          </w:rPr>
          <w:t xml:space="preserve"> -- </w:t>
        </w:r>
      </w:ins>
      <w:del w:id="104" w:author="Comparison" w:date="2013-05-05T19:43:00Z">
        <w:r w:rsidRPr="00C100C3">
          <w:rPr>
            <w:rFonts w:ascii="Courier New" w:hAnsi="Courier New" w:cs="Courier New"/>
          </w:rPr>
          <w:delText>&amp;#8212;</w:delText>
        </w:r>
      </w:del>
      <w:r w:rsidRPr="00C100C3">
        <w:rPr>
          <w:rFonts w:ascii="Courier New" w:hAnsi="Courier New" w:cs="Courier New"/>
        </w:rPr>
        <w:t>apostolical succession, the effi</w:t>
      </w:r>
      <w:r w:rsidRPr="00C100C3">
        <w:rPr>
          <w:rFonts w:ascii="Courier New" w:hAnsi="Courier New" w:cs="Courier New"/>
        </w:rPr>
        <w:t xml:space="preserve">cacy of ordination, the conferring of an indelible character, the distinction between laity and ecclesiastics, the inherent capacity of the one or the inherent incapacity of the other to exhort, to teach, and to administer baptism or the </w:t>
      </w:r>
      <w:ins w:id="105" w:author="Comparison" w:date="2013-05-05T19:43:00Z">
        <w:r w:rsidRPr="00AA4B48">
          <w:rPr>
            <w:rFonts w:ascii="Courier New" w:hAnsi="Courier New" w:cs="Courier New"/>
          </w:rPr>
          <w:t>Lord's</w:t>
        </w:r>
      </w:ins>
      <w:del w:id="106" w:author="Comparison" w:date="2013-05-05T19:43:00Z">
        <w:r w:rsidRPr="00C100C3">
          <w:rPr>
            <w:rFonts w:ascii="Courier New" w:hAnsi="Courier New" w:cs="Courier New"/>
          </w:rPr>
          <w:delText>Lord&amp;#8217;s</w:delText>
        </w:r>
      </w:del>
      <w:r w:rsidRPr="00C100C3">
        <w:rPr>
          <w:rFonts w:ascii="Courier New" w:hAnsi="Courier New" w:cs="Courier New"/>
        </w:rPr>
        <w:t xml:space="preserve"> suppe</w:t>
      </w:r>
      <w:r w:rsidRPr="00C100C3">
        <w:rPr>
          <w:rFonts w:ascii="Courier New" w:hAnsi="Courier New" w:cs="Courier New"/>
        </w:rPr>
        <w:t>r. Upon all these points we pass condemnation, because nothing of all that is found in the New Testament, but especially because it is contrary to its spirit and tends to alter it gravely. It is yet needful to extirpate from our thoughts the preconceived n</w:t>
      </w:r>
      <w:r w:rsidRPr="00C100C3">
        <w:rPr>
          <w:rFonts w:ascii="Courier New" w:hAnsi="Courier New" w:cs="Courier New"/>
        </w:rPr>
        <w:t>otion of a distinction between ecclesiastics and laymen</w:t>
      </w:r>
      <w:ins w:id="107" w:author="Comparison" w:date="2013-05-05T19:43:00Z">
        <w:r w:rsidRPr="00AA4B48">
          <w:rPr>
            <w:rFonts w:ascii="Courier New" w:hAnsi="Courier New" w:cs="Courier New"/>
          </w:rPr>
          <w:t>."</w:t>
        </w:r>
      </w:ins>
      <w:del w:id="108" w:author="Comparison" w:date="2013-05-05T19:43:00Z">
        <w:r w:rsidRPr="00C100C3">
          <w:rPr>
            <w:rFonts w:ascii="Courier New" w:hAnsi="Courier New" w:cs="Courier New"/>
          </w:rPr>
          <w:delText>.&amp;#8221;</w:delText>
        </w:r>
      </w:del>
    </w:p>
    <w:p w14:paraId="369E98AE" w14:textId="77777777" w:rsidR="00000000" w:rsidRPr="00AA4B48" w:rsidRDefault="00362818" w:rsidP="00AA4B48">
      <w:pPr>
        <w:pStyle w:val="PlainText"/>
        <w:rPr>
          <w:ins w:id="109" w:author="Comparison" w:date="2013-05-05T19:43:00Z"/>
          <w:rFonts w:ascii="Courier New" w:hAnsi="Courier New" w:cs="Courier New"/>
        </w:rPr>
      </w:pPr>
      <w:r w:rsidRPr="00C100C3">
        <w:rPr>
          <w:rFonts w:ascii="Courier New" w:hAnsi="Courier New" w:cs="Courier New"/>
        </w:rPr>
        <w:t xml:space="preserve">Let us listen to M. Henri Martin, in his pamphlet on </w:t>
      </w:r>
      <w:ins w:id="110" w:author="Comparison" w:date="2013-05-05T19:43:00Z">
        <w:r w:rsidRPr="00AA4B48">
          <w:rPr>
            <w:rFonts w:ascii="Courier New" w:hAnsi="Courier New" w:cs="Courier New"/>
          </w:rPr>
          <w:t>"</w:t>
        </w:r>
      </w:ins>
      <w:del w:id="111" w:author="Comparison" w:date="2013-05-05T19:43:00Z">
        <w:r w:rsidRPr="00C100C3">
          <w:rPr>
            <w:rFonts w:ascii="Courier New" w:hAnsi="Courier New" w:cs="Courier New"/>
          </w:rPr>
          <w:delText>&amp;#8220;</w:delText>
        </w:r>
      </w:del>
      <w:r w:rsidRPr="00C100C3">
        <w:rPr>
          <w:rFonts w:ascii="Courier New" w:hAnsi="Courier New" w:cs="Courier New"/>
        </w:rPr>
        <w:t>The resignation of the Vaudois clergy</w:t>
      </w:r>
      <w:ins w:id="112" w:author="Comparison" w:date="2013-05-05T19:43:00Z">
        <w:r w:rsidRPr="00AA4B48">
          <w:rPr>
            <w:rFonts w:ascii="Courier New" w:hAnsi="Courier New" w:cs="Courier New"/>
          </w:rPr>
          <w:t>.</w:t>
        </w:r>
        <w:r w:rsidRPr="00AA4B48">
          <w:rPr>
            <w:rFonts w:ascii="Courier New" w:hAnsi="Courier New" w:cs="Courier New"/>
          </w:rPr>
          <w:t>"</w:t>
        </w:r>
      </w:ins>
    </w:p>
    <w:p w14:paraId="29E8F3CC" w14:textId="7D5428CB" w:rsidR="00000000" w:rsidRPr="00C100C3" w:rsidRDefault="00362818" w:rsidP="00C100C3">
      <w:pPr>
        <w:pStyle w:val="PlainText"/>
        <w:rPr>
          <w:del w:id="113" w:author="Comparison" w:date="2013-05-05T19:43:00Z"/>
          <w:rFonts w:ascii="Courier New" w:hAnsi="Courier New" w:cs="Courier New"/>
        </w:rPr>
      </w:pPr>
      <w:ins w:id="114" w:author="Comparison" w:date="2013-05-05T19:43:00Z">
        <w:r w:rsidRPr="00AA4B48">
          <w:rPr>
            <w:rFonts w:ascii="Courier New" w:hAnsi="Courier New" w:cs="Courier New"/>
          </w:rPr>
          <w:t>"</w:t>
        </w:r>
      </w:ins>
      <w:del w:id="115" w:author="Comparison" w:date="2013-05-05T19:43:00Z">
        <w:r w:rsidRPr="00C100C3">
          <w:rPr>
            <w:rFonts w:ascii="Courier New" w:hAnsi="Courier New" w:cs="Courier New"/>
          </w:rPr>
          <w:delText>.&amp;#8221;</w:delText>
        </w:r>
      </w:del>
    </w:p>
    <w:p w14:paraId="68DDA6BC" w14:textId="7878D9C2" w:rsidR="00000000" w:rsidRPr="00C100C3" w:rsidRDefault="00362818" w:rsidP="00C100C3">
      <w:pPr>
        <w:pStyle w:val="PlainText"/>
        <w:rPr>
          <w:rFonts w:ascii="Courier New" w:hAnsi="Courier New" w:cs="Courier New"/>
        </w:rPr>
      </w:pPr>
      <w:del w:id="116" w:author="Comparison" w:date="2013-05-05T19:43:00Z">
        <w:r w:rsidRPr="00C100C3">
          <w:rPr>
            <w:rFonts w:ascii="Courier New" w:hAnsi="Courier New" w:cs="Courier New"/>
          </w:rPr>
          <w:delText>&amp;#8220;</w:delText>
        </w:r>
      </w:del>
      <w:r w:rsidRPr="00C100C3">
        <w:rPr>
          <w:rFonts w:ascii="Courier New" w:hAnsi="Courier New" w:cs="Courier New"/>
        </w:rPr>
        <w:t>The whole Church</w:t>
      </w:r>
      <w:ins w:id="117" w:author="Comparison" w:date="2013-05-05T19:43:00Z">
        <w:r w:rsidRPr="00AA4B48">
          <w:rPr>
            <w:rFonts w:ascii="Courier New" w:hAnsi="Courier New" w:cs="Courier New"/>
          </w:rPr>
          <w:t>,"</w:t>
        </w:r>
      </w:ins>
      <w:del w:id="118" w:author="Comparison" w:date="2013-05-05T19:43:00Z">
        <w:r w:rsidRPr="00C100C3">
          <w:rPr>
            <w:rFonts w:ascii="Courier New" w:hAnsi="Courier New" w:cs="Courier New"/>
          </w:rPr>
          <w:delText>,&amp;#8221;</w:delText>
        </w:r>
      </w:del>
      <w:r w:rsidRPr="00C100C3">
        <w:rPr>
          <w:rFonts w:ascii="Courier New" w:hAnsi="Courier New" w:cs="Courier New"/>
        </w:rPr>
        <w:t xml:space="preserve"> says he, </w:t>
      </w:r>
      <w:ins w:id="119" w:author="Comparison" w:date="2013-05-05T19:43:00Z">
        <w:r w:rsidRPr="00AA4B48">
          <w:rPr>
            <w:rFonts w:ascii="Courier New" w:hAnsi="Courier New" w:cs="Courier New"/>
          </w:rPr>
          <w:t>"</w:t>
        </w:r>
      </w:ins>
      <w:del w:id="120" w:author="Comparison" w:date="2013-05-05T19:43:00Z">
        <w:r w:rsidRPr="00C100C3">
          <w:rPr>
            <w:rFonts w:ascii="Courier New" w:hAnsi="Courier New" w:cs="Courier New"/>
          </w:rPr>
          <w:delText>&amp;#8220;</w:delText>
        </w:r>
      </w:del>
      <w:r w:rsidRPr="00C100C3">
        <w:rPr>
          <w:rFonts w:ascii="Courier New" w:hAnsi="Courier New" w:cs="Courier New"/>
        </w:rPr>
        <w:t xml:space="preserve">is the clergy. There is, in the New </w:t>
      </w:r>
      <w:r w:rsidRPr="00C100C3">
        <w:rPr>
          <w:rFonts w:ascii="Courier New" w:hAnsi="Courier New" w:cs="Courier New"/>
        </w:rPr>
        <w:t>Testament, no other high priest than Jesus Christ. Every Christian is nevertheless a priest, as sharing the priesthood of the Lord</w:t>
      </w:r>
      <w:ins w:id="121" w:author="Comparison" w:date="2013-05-05T19:43:00Z">
        <w:r w:rsidRPr="00AA4B48">
          <w:rPr>
            <w:rFonts w:ascii="Courier New" w:hAnsi="Courier New" w:cs="Courier New"/>
          </w:rPr>
          <w:t xml:space="preserve"> ... .</w:t>
        </w:r>
      </w:ins>
      <w:del w:id="122" w:author="Comparison" w:date="2013-05-05T19:43:00Z">
        <w:r w:rsidRPr="00C100C3">
          <w:rPr>
            <w:rFonts w:ascii="Courier New" w:hAnsi="Courier New" w:cs="Courier New"/>
          </w:rPr>
          <w:delText>. &amp;#8230;</w:delText>
        </w:r>
      </w:del>
      <w:r w:rsidRPr="00C100C3">
        <w:rPr>
          <w:rFonts w:ascii="Courier New" w:hAnsi="Courier New" w:cs="Courier New"/>
        </w:rPr>
        <w:t xml:space="preserve"> If all are priests and offerers of sacrifice, there are in the Church no laity in the vulgar sense of the word, and </w:t>
      </w:r>
      <w:r w:rsidRPr="00C100C3">
        <w:rPr>
          <w:rFonts w:ascii="Courier New" w:hAnsi="Courier New" w:cs="Courier New"/>
        </w:rPr>
        <w:t>all are the laity in the sense of being the people that God has acquired for Himself</w:t>
      </w:r>
      <w:ins w:id="123" w:author="Comparison" w:date="2013-05-05T19:43:00Z">
        <w:r w:rsidRPr="00AA4B48">
          <w:rPr>
            <w:rFonts w:ascii="Courier New" w:hAnsi="Courier New" w:cs="Courier New"/>
          </w:rPr>
          <w:t>."</w:t>
        </w:r>
      </w:ins>
      <w:del w:id="124" w:author="Comparison" w:date="2013-05-05T19:43:00Z">
        <w:r w:rsidRPr="00C100C3">
          <w:rPr>
            <w:rFonts w:ascii="Courier New" w:hAnsi="Courier New" w:cs="Courier New"/>
          </w:rPr>
          <w:delText>.&amp;#8221;</w:delText>
        </w:r>
      </w:del>
    </w:p>
    <w:p w14:paraId="1A525B08" w14:textId="6CF3BE3C"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 </w:t>
      </w:r>
      <w:ins w:id="125" w:author="Comparison" w:date="2013-05-05T19:43:00Z">
        <w:r w:rsidRPr="00AA4B48">
          <w:rPr>
            <w:rFonts w:ascii="Courier New" w:hAnsi="Courier New" w:cs="Courier New"/>
          </w:rPr>
          <w:t>"</w:t>
        </w:r>
      </w:ins>
      <w:del w:id="126" w:author="Comparison" w:date="2013-05-05T19:43:00Z">
        <w:r w:rsidRPr="00C100C3">
          <w:rPr>
            <w:rFonts w:ascii="Courier New" w:hAnsi="Courier New" w:cs="Courier New"/>
          </w:rPr>
          <w:delText>&amp;#8220;</w:delText>
        </w:r>
      </w:del>
      <w:r w:rsidRPr="00C100C3">
        <w:rPr>
          <w:rFonts w:ascii="Courier New" w:hAnsi="Courier New" w:cs="Courier New"/>
        </w:rPr>
        <w:t>Examination of the Darbyite views</w:t>
      </w:r>
      <w:ins w:id="127" w:author="Comparison" w:date="2013-05-05T19:43:00Z">
        <w:r w:rsidRPr="00AA4B48">
          <w:rPr>
            <w:rFonts w:ascii="Courier New" w:hAnsi="Courier New" w:cs="Courier New"/>
          </w:rPr>
          <w:t>,"¦</w:t>
        </w:r>
      </w:ins>
      <w:del w:id="128" w:author="Comparison" w:date="2013-05-05T19:43:00Z">
        <w:r w:rsidRPr="00C100C3">
          <w:rPr>
            <w:rFonts w:ascii="Courier New" w:hAnsi="Courier New" w:cs="Courier New"/>
          </w:rPr>
          <w:delText>,|</w:delText>
        </w:r>
      </w:del>
      <w:r w:rsidRPr="00C100C3">
        <w:rPr>
          <w:rFonts w:ascii="Courier New" w:hAnsi="Courier New" w:cs="Courier New"/>
        </w:rPr>
        <w:t xml:space="preserve"> by a minister</w:t>
      </w:r>
    </w:p>
    <w:p w14:paraId="647B087D" w14:textId="75E2EB7D" w:rsidR="00000000" w:rsidRPr="00C100C3" w:rsidRDefault="00362818" w:rsidP="00C100C3">
      <w:pPr>
        <w:pStyle w:val="PlainText"/>
        <w:rPr>
          <w:rFonts w:ascii="Courier New" w:hAnsi="Courier New" w:cs="Courier New"/>
        </w:rPr>
      </w:pPr>
      <w:ins w:id="129" w:author="Comparison" w:date="2013-05-05T19:43:00Z">
        <w:r w:rsidRPr="00AA4B48">
          <w:rPr>
            <w:rFonts w:ascii="Courier New" w:hAnsi="Courier New" w:cs="Courier New"/>
          </w:rPr>
          <w:t>¦ "</w:t>
        </w:r>
      </w:ins>
      <w:del w:id="130" w:author="Comparison" w:date="2013-05-05T19:43:00Z">
        <w:r w:rsidRPr="00C100C3">
          <w:rPr>
            <w:rFonts w:ascii="Courier New" w:hAnsi="Courier New" w:cs="Courier New"/>
          </w:rPr>
          <w:delText>| &amp;#8220;</w:delText>
        </w:r>
      </w:del>
      <w:r w:rsidRPr="00C100C3">
        <w:rPr>
          <w:rFonts w:ascii="Courier New" w:hAnsi="Courier New" w:cs="Courier New"/>
        </w:rPr>
        <w:t>Examination of the Darbyite views on Holy Ministry by passages of Scripture</w:t>
      </w:r>
      <w:ins w:id="131" w:author="Comparison" w:date="2013-05-05T19:43:00Z">
        <w:r w:rsidRPr="00AA4B48">
          <w:rPr>
            <w:rFonts w:ascii="Courier New" w:hAnsi="Courier New" w:cs="Courier New"/>
          </w:rPr>
          <w:t>,"</w:t>
        </w:r>
      </w:ins>
      <w:del w:id="132" w:author="Comparison" w:date="2013-05-05T19:43:00Z">
        <w:r w:rsidRPr="00C100C3">
          <w:rPr>
            <w:rFonts w:ascii="Courier New" w:hAnsi="Courier New" w:cs="Courier New"/>
          </w:rPr>
          <w:delText>,&amp;#8221;</w:delText>
        </w:r>
      </w:del>
      <w:r w:rsidRPr="00C100C3">
        <w:rPr>
          <w:rFonts w:ascii="Courier New" w:hAnsi="Courier New" w:cs="Courier New"/>
        </w:rPr>
        <w:t xml:space="preserve"> by a mi</w:t>
      </w:r>
      <w:r w:rsidRPr="00C100C3">
        <w:rPr>
          <w:rFonts w:ascii="Courier New" w:hAnsi="Courier New" w:cs="Courier New"/>
        </w:rPr>
        <w:t>nister of the Word of God. Neufchatel (Switzerland), 1846.</w:t>
      </w:r>
    </w:p>
    <w:p w14:paraId="5F01814B"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{5}</w:t>
      </w:r>
    </w:p>
    <w:p w14:paraId="57CA0AF0" w14:textId="26420C4C" w:rsidR="00000000" w:rsidRPr="00C100C3" w:rsidRDefault="00362818" w:rsidP="00C100C3">
      <w:pPr>
        <w:pStyle w:val="PlainText"/>
        <w:rPr>
          <w:rFonts w:ascii="Courier New" w:hAnsi="Courier New" w:cs="Courier New"/>
        </w:rPr>
      </w:pPr>
      <w:r w:rsidRPr="00C100C3">
        <w:rPr>
          <w:rFonts w:ascii="Courier New" w:hAnsi="Courier New" w:cs="Courier New"/>
        </w:rPr>
        <w:t>of Neufchatel, also acknowledges that spiritual gifts are allotted to all the faithful without exception; and the author, speaking of what he calls the Darbyite system as to ministry, agrees</w:t>
      </w:r>
      <w:ins w:id="133" w:author="Comparison" w:date="2013-05-05T19:43:00Z">
        <w:r w:rsidRPr="00AA4B48">
          <w:rPr>
            <w:rFonts w:ascii="Courier New" w:hAnsi="Courier New" w:cs="Courier New"/>
          </w:rPr>
          <w:t>¦ "</w:t>
        </w:r>
      </w:ins>
      <w:del w:id="134" w:author="Comparison" w:date="2013-05-05T19:43:00Z">
        <w:r w:rsidRPr="00C100C3">
          <w:rPr>
            <w:rFonts w:ascii="Courier New" w:hAnsi="Courier New" w:cs="Courier New"/>
          </w:rPr>
          <w:delText>|</w:delText>
        </w:r>
        <w:r w:rsidRPr="00C100C3">
          <w:rPr>
            <w:rFonts w:ascii="Courier New" w:hAnsi="Courier New" w:cs="Courier New"/>
          </w:rPr>
          <w:delText xml:space="preserve"> &amp;#8220;</w:delText>
        </w:r>
      </w:del>
      <w:r w:rsidRPr="00C100C3">
        <w:rPr>
          <w:rFonts w:ascii="Courier New" w:hAnsi="Courier New" w:cs="Courier New"/>
        </w:rPr>
        <w:t>that the greater part of the blows by which it is, in general, thought possible to vanquish this enemy, in reality do not touch it</w:t>
      </w:r>
      <w:ins w:id="135" w:author="Comparison" w:date="2013-05-05T19:43:00Z">
        <w:r w:rsidRPr="00AA4B48">
          <w:rPr>
            <w:rFonts w:ascii="Courier New" w:hAnsi="Courier New" w:cs="Courier New"/>
          </w:rPr>
          <w:t>";</w:t>
        </w:r>
      </w:ins>
      <w:del w:id="136" w:author="Comparison" w:date="2013-05-05T19:43:00Z">
        <w:r w:rsidRPr="00C100C3">
          <w:rPr>
            <w:rFonts w:ascii="Courier New" w:hAnsi="Courier New" w:cs="Courier New"/>
          </w:rPr>
          <w:delText>&amp;#8221;;</w:delText>
        </w:r>
      </w:del>
      <w:r w:rsidRPr="00C100C3">
        <w:rPr>
          <w:rFonts w:ascii="Courier New" w:hAnsi="Courier New" w:cs="Courier New"/>
        </w:rPr>
        <w:t xml:space="preserve"> that instead of </w:t>
      </w:r>
      <w:ins w:id="137" w:author="Comparison" w:date="2013-05-05T19:43:00Z">
        <w:r w:rsidRPr="00AA4B48">
          <w:rPr>
            <w:rFonts w:ascii="Courier New" w:hAnsi="Courier New" w:cs="Courier New"/>
          </w:rPr>
          <w:t>"</w:t>
        </w:r>
      </w:ins>
      <w:del w:id="138" w:author="Comparison" w:date="2013-05-05T19:43:00Z">
        <w:r w:rsidRPr="00C100C3">
          <w:rPr>
            <w:rFonts w:ascii="Courier New" w:hAnsi="Courier New" w:cs="Courier New"/>
          </w:rPr>
          <w:delText>&amp;#8220;</w:delText>
        </w:r>
      </w:del>
      <w:r w:rsidRPr="00C100C3">
        <w:rPr>
          <w:rFonts w:ascii="Courier New" w:hAnsi="Courier New" w:cs="Courier New"/>
        </w:rPr>
        <w:t>rejecting ministry</w:t>
      </w:r>
      <w:ins w:id="139" w:author="Comparison" w:date="2013-05-05T19:43:00Z">
        <w:r w:rsidRPr="00AA4B48">
          <w:rPr>
            <w:rFonts w:ascii="Courier New" w:hAnsi="Courier New" w:cs="Courier New"/>
          </w:rPr>
          <w:t>,"</w:t>
        </w:r>
      </w:ins>
      <w:del w:id="140" w:author="Comparison" w:date="2013-05-05T19:43:00Z">
        <w:r w:rsidRPr="00C100C3">
          <w:rPr>
            <w:rFonts w:ascii="Courier New" w:hAnsi="Courier New" w:cs="Courier New"/>
          </w:rPr>
          <w:delText>,&amp;#8221;</w:delText>
        </w:r>
      </w:del>
      <w:r w:rsidRPr="00C100C3">
        <w:rPr>
          <w:rFonts w:ascii="Courier New" w:hAnsi="Courier New" w:cs="Courier New"/>
        </w:rPr>
        <w:t xml:space="preserve"> it </w:t>
      </w:r>
      <w:ins w:id="141" w:author="Comparison" w:date="2013-05-05T19:43:00Z">
        <w:r w:rsidRPr="00AA4B48">
          <w:rPr>
            <w:rFonts w:ascii="Courier New" w:hAnsi="Courier New" w:cs="Courier New"/>
          </w:rPr>
          <w:t>"</w:t>
        </w:r>
      </w:ins>
      <w:del w:id="142" w:author="Comparison" w:date="2013-05-05T19:43:00Z">
        <w:r w:rsidRPr="00C100C3">
          <w:rPr>
            <w:rFonts w:ascii="Courier New" w:hAnsi="Courier New" w:cs="Courier New"/>
          </w:rPr>
          <w:delText>&amp;#8220;</w:delText>
        </w:r>
      </w:del>
      <w:r w:rsidRPr="00C100C3">
        <w:rPr>
          <w:rFonts w:ascii="Courier New" w:hAnsi="Courier New" w:cs="Courier New"/>
        </w:rPr>
        <w:t>on the contrary pretends to re-establish the only</w:t>
      </w:r>
      <w:r w:rsidRPr="00C100C3">
        <w:rPr>
          <w:rFonts w:ascii="Courier New" w:hAnsi="Courier New" w:cs="Courier New"/>
        </w:rPr>
        <w:t xml:space="preserve"> true, the only scriptural one</w:t>
      </w:r>
      <w:ins w:id="143" w:author="Comparison" w:date="2013-05-05T19:43:00Z">
        <w:r w:rsidRPr="00AA4B48">
          <w:rPr>
            <w:rFonts w:ascii="Courier New" w:hAnsi="Courier New" w:cs="Courier New"/>
          </w:rPr>
          <w:t>" ...</w:t>
        </w:r>
      </w:ins>
      <w:del w:id="144" w:author="Comparison" w:date="2013-05-05T19:43:00Z">
        <w:r w:rsidRPr="00C100C3">
          <w:rPr>
            <w:rFonts w:ascii="Courier New" w:hAnsi="Courier New" w:cs="Courier New"/>
          </w:rPr>
          <w:delText>&amp;#8221; &amp;#8230;</w:delText>
        </w:r>
      </w:del>
      <w:r w:rsidRPr="00C100C3">
        <w:rPr>
          <w:rFonts w:ascii="Courier New" w:hAnsi="Courier New" w:cs="Courier New"/>
        </w:rPr>
        <w:t xml:space="preserve"> that </w:t>
      </w:r>
      <w:ins w:id="145" w:author="Comparison" w:date="2013-05-05T19:43:00Z">
        <w:r w:rsidRPr="00AA4B48">
          <w:rPr>
            <w:rFonts w:ascii="Courier New" w:hAnsi="Courier New" w:cs="Courier New"/>
          </w:rPr>
          <w:t>"</w:t>
        </w:r>
      </w:ins>
      <w:del w:id="146" w:author="Comparison" w:date="2013-05-05T19:43:00Z">
        <w:r w:rsidRPr="00C100C3">
          <w:rPr>
            <w:rFonts w:ascii="Courier New" w:hAnsi="Courier New" w:cs="Courier New"/>
          </w:rPr>
          <w:delText>&amp;#8220;</w:delText>
        </w:r>
      </w:del>
      <w:r w:rsidRPr="00C100C3">
        <w:rPr>
          <w:rFonts w:ascii="Courier New" w:hAnsi="Courier New" w:cs="Courier New"/>
        </w:rPr>
        <w:t>received with charity, this adversary will certainly be changed into a friend who will contribute to awaken in the bosom of the Church the consciousness of several important truths</w:t>
      </w:r>
      <w:ins w:id="147" w:author="Comparison" w:date="2013-05-05T19:43:00Z">
        <w:r w:rsidRPr="00AA4B48">
          <w:rPr>
            <w:rFonts w:ascii="Courier New" w:hAnsi="Courier New" w:cs="Courier New"/>
          </w:rPr>
          <w:t>."</w:t>
        </w:r>
      </w:ins>
      <w:del w:id="148" w:author="Comparison" w:date="2013-05-05T19:43:00Z">
        <w:r w:rsidRPr="00C100C3">
          <w:rPr>
            <w:rFonts w:ascii="Courier New" w:hAnsi="Courier New" w:cs="Courier New"/>
          </w:rPr>
          <w:delText>.&amp;#8221;</w:delText>
        </w:r>
      </w:del>
      <w:r w:rsidRPr="00C100C3">
        <w:rPr>
          <w:rFonts w:ascii="Courier New" w:hAnsi="Courier New" w:cs="Courier New"/>
        </w:rPr>
        <w:t xml:space="preserve"> And the a</w:t>
      </w:r>
      <w:r w:rsidRPr="00C100C3">
        <w:rPr>
          <w:rFonts w:ascii="Courier New" w:hAnsi="Courier New" w:cs="Courier New"/>
        </w:rPr>
        <w:t xml:space="preserve">uthor cites this one among others: </w:t>
      </w:r>
      <w:ins w:id="149" w:author="Comparison" w:date="2013-05-05T19:43:00Z">
        <w:r w:rsidRPr="00AA4B48">
          <w:rPr>
            <w:rFonts w:ascii="Courier New" w:hAnsi="Courier New" w:cs="Courier New"/>
          </w:rPr>
          <w:t>"</w:t>
        </w:r>
      </w:ins>
      <w:del w:id="150" w:author="Comparison" w:date="2013-05-05T19:43:00Z">
        <w:r w:rsidRPr="00C100C3">
          <w:rPr>
            <w:rFonts w:ascii="Courier New" w:hAnsi="Courier New" w:cs="Courier New"/>
          </w:rPr>
          <w:delText>&amp;#8220;</w:delText>
        </w:r>
      </w:del>
      <w:r w:rsidRPr="00C100C3">
        <w:rPr>
          <w:rFonts w:ascii="Courier New" w:hAnsi="Courier New" w:cs="Courier New"/>
        </w:rPr>
        <w:t xml:space="preserve">that true Christian ministry, the ministry of spirit and of life </w:t>
      </w:r>
      <w:ins w:id="151" w:author="Comparison" w:date="2013-05-05T19:43:00Z">
        <w:r w:rsidRPr="00AA4B48">
          <w:rPr>
            <w:rFonts w:ascii="Courier New" w:hAnsi="Courier New" w:cs="Courier New"/>
          </w:rPr>
          <w:t>...</w:t>
        </w:r>
      </w:ins>
      <w:del w:id="152" w:author="Comparison" w:date="2013-05-05T19:43:00Z">
        <w:r w:rsidRPr="00C100C3">
          <w:rPr>
            <w:rFonts w:ascii="Courier New" w:hAnsi="Courier New" w:cs="Courier New"/>
          </w:rPr>
          <w:delText>&amp;#8230;</w:delText>
        </w:r>
      </w:del>
      <w:r w:rsidRPr="00C100C3">
        <w:rPr>
          <w:rFonts w:ascii="Courier New" w:hAnsi="Courier New" w:cs="Courier New"/>
        </w:rPr>
        <w:t xml:space="preserve"> cannot be conferred by a mere human consecration, but must rest upon a call and a living gift of the Spirit</w:t>
      </w:r>
      <w:ins w:id="153" w:author="Comparison" w:date="2013-05-05T19:43:00Z">
        <w:r w:rsidRPr="00AA4B48">
          <w:rPr>
            <w:rFonts w:ascii="Courier New" w:hAnsi="Courier New" w:cs="Courier New"/>
          </w:rPr>
          <w:t>."</w:t>
        </w:r>
      </w:ins>
      <w:del w:id="154" w:author="Comparison" w:date="2013-05-05T19:43:00Z">
        <w:r w:rsidRPr="00C100C3">
          <w:rPr>
            <w:rFonts w:ascii="Courier New" w:hAnsi="Courier New" w:cs="Courier New"/>
          </w:rPr>
          <w:delText>.&amp;#8221;</w:delText>
        </w:r>
      </w:del>
      <w:r w:rsidRPr="00C100C3">
        <w:rPr>
          <w:rFonts w:ascii="Courier New" w:hAnsi="Courier New" w:cs="Courier New"/>
        </w:rPr>
        <w:t xml:space="preserve"> Moreover, he declares tha</w:t>
      </w:r>
      <w:r w:rsidRPr="00C100C3">
        <w:rPr>
          <w:rFonts w:ascii="Courier New" w:hAnsi="Courier New" w:cs="Courier New"/>
        </w:rPr>
        <w:t xml:space="preserve">t he gives his </w:t>
      </w:r>
      <w:ins w:id="155" w:author="Comparison" w:date="2013-05-05T19:43:00Z">
        <w:r w:rsidRPr="00AA4B48">
          <w:rPr>
            <w:rFonts w:ascii="Courier New" w:hAnsi="Courier New" w:cs="Courier New"/>
          </w:rPr>
          <w:t>"</w:t>
        </w:r>
      </w:ins>
      <w:del w:id="156" w:author="Comparison" w:date="2013-05-05T19:43:00Z">
        <w:r w:rsidRPr="00C100C3">
          <w:rPr>
            <w:rFonts w:ascii="Courier New" w:hAnsi="Courier New" w:cs="Courier New"/>
          </w:rPr>
          <w:delText>&amp;#8220;</w:delText>
        </w:r>
      </w:del>
      <w:r w:rsidRPr="00C100C3">
        <w:rPr>
          <w:rFonts w:ascii="Courier New" w:hAnsi="Courier New" w:cs="Courier New"/>
        </w:rPr>
        <w:t>full assent to all that the system of Mr. Darby contains really true and salutary to the Church in the present day</w:t>
      </w:r>
      <w:ins w:id="157" w:author="Comparison" w:date="2013-05-05T19:43:00Z">
        <w:r w:rsidRPr="00AA4B48">
          <w:rPr>
            <w:rFonts w:ascii="Courier New" w:hAnsi="Courier New" w:cs="Courier New"/>
          </w:rPr>
          <w:t>,"</w:t>
        </w:r>
      </w:ins>
      <w:del w:id="158" w:author="Comparison" w:date="2013-05-05T19:43:00Z">
        <w:r w:rsidRPr="00C100C3">
          <w:rPr>
            <w:rFonts w:ascii="Courier New" w:hAnsi="Courier New" w:cs="Courier New"/>
          </w:rPr>
          <w:delText>,&amp;#8221;</w:delText>
        </w:r>
      </w:del>
      <w:r w:rsidRPr="00C100C3">
        <w:rPr>
          <w:rFonts w:ascii="Courier New" w:hAnsi="Courier New" w:cs="Courier New"/>
        </w:rPr>
        <w:t xml:space="preserve"> and he recognizes </w:t>
      </w:r>
      <w:ins w:id="159" w:author="Comparison" w:date="2013-05-05T19:43:00Z">
        <w:r w:rsidRPr="00AA4B48">
          <w:rPr>
            <w:rFonts w:ascii="Courier New" w:hAnsi="Courier New" w:cs="Courier New"/>
          </w:rPr>
          <w:t>"</w:t>
        </w:r>
      </w:ins>
      <w:del w:id="160" w:author="Comparison" w:date="2013-05-05T19:43:00Z">
        <w:r w:rsidRPr="00C100C3">
          <w:rPr>
            <w:rFonts w:ascii="Courier New" w:hAnsi="Courier New" w:cs="Courier New"/>
          </w:rPr>
          <w:delText>&amp;#8220;</w:delText>
        </w:r>
      </w:del>
      <w:r w:rsidRPr="00C100C3">
        <w:rPr>
          <w:rFonts w:ascii="Courier New" w:hAnsi="Courier New" w:cs="Courier New"/>
        </w:rPr>
        <w:t>the necessity of raising ministry to, and maintaining it at, the height of these etern</w:t>
      </w:r>
      <w:r w:rsidRPr="00C100C3">
        <w:rPr>
          <w:rFonts w:ascii="Courier New" w:hAnsi="Courier New" w:cs="Courier New"/>
        </w:rPr>
        <w:t>al truths</w:t>
      </w:r>
      <w:ins w:id="161" w:author="Comparison" w:date="2013-05-05T19:43:00Z">
        <w:r w:rsidRPr="00AA4B48">
          <w:rPr>
            <w:rFonts w:ascii="Courier New" w:hAnsi="Courier New" w:cs="Courier New"/>
          </w:rPr>
          <w:t>."¦</w:t>
        </w:r>
      </w:ins>
      <w:del w:id="162" w:author="Comparison" w:date="2013-05-05T19:43:00Z">
        <w:r w:rsidRPr="00C100C3">
          <w:rPr>
            <w:rFonts w:ascii="Courier New" w:hAnsi="Courier New" w:cs="Courier New"/>
          </w:rPr>
          <w:delText>.&amp;#8221;|</w:delText>
        </w:r>
      </w:del>
    </w:p>
    <w:p w14:paraId="7D127A37" w14:textId="4068CB25" w:rsidR="00000000" w:rsidRPr="00C100C3" w:rsidRDefault="00362818" w:rsidP="00C100C3">
      <w:pPr>
        <w:pStyle w:val="PlainText"/>
        <w:rPr>
          <w:rFonts w:ascii="Courier New" w:hAnsi="Courier New" w:cs="Courier New"/>
        </w:rPr>
      </w:pPr>
      <w:r w:rsidRPr="00C100C3">
        <w:rPr>
          <w:rFonts w:ascii="Courier New" w:hAnsi="Courier New" w:cs="Courier New"/>
        </w:rPr>
        <w:t>Here are testimonies drawn from pamphlets and journalistic articles written with the intention of condemning the system brought of late under the notice of Christians</w:t>
      </w:r>
      <w:ins w:id="163" w:author="Comparison" w:date="2013-05-05T19:43:00Z">
        <w:r w:rsidRPr="00AA4B48">
          <w:rPr>
            <w:rFonts w:ascii="Courier New" w:hAnsi="Courier New" w:cs="Courier New"/>
          </w:rPr>
          <w:t xml:space="preserve"> </w:t>
        </w:r>
      </w:ins>
      <w:del w:id="164" w:author="Comparison" w:date="2013-05-05T19:43:00Z">
        <w:r w:rsidRPr="00C100C3">
          <w:rPr>
            <w:rFonts w:ascii="Courier New" w:hAnsi="Courier New" w:cs="Courier New"/>
          </w:rPr>
          <w:delText>&amp;#8212;</w:delText>
        </w:r>
      </w:del>
      <w:r w:rsidRPr="00C100C3">
        <w:rPr>
          <w:rFonts w:ascii="Courier New" w:hAnsi="Courier New" w:cs="Courier New"/>
        </w:rPr>
        <w:t>testimonies which perfectly justify what I have advanced, namel</w:t>
      </w:r>
      <w:r w:rsidRPr="00C100C3">
        <w:rPr>
          <w:rFonts w:ascii="Courier New" w:hAnsi="Courier New" w:cs="Courier New"/>
        </w:rPr>
        <w:t xml:space="preserve">y: that the </w:t>
      </w:r>
      <w:ins w:id="165" w:author="Comparison" w:date="2013-05-05T19:43:00Z">
        <w:r w:rsidRPr="00AA4B48">
          <w:rPr>
            <w:rFonts w:ascii="Courier New" w:hAnsi="Courier New" w:cs="Courier New"/>
          </w:rPr>
          <w:t>battlefield</w:t>
        </w:r>
      </w:ins>
      <w:del w:id="166" w:author="Comparison" w:date="2013-05-05T19:43:00Z">
        <w:r w:rsidRPr="00C100C3">
          <w:rPr>
            <w:rFonts w:ascii="Courier New" w:hAnsi="Courier New" w:cs="Courier New"/>
          </w:rPr>
          <w:delText>battle-field</w:delText>
        </w:r>
      </w:del>
      <w:r w:rsidRPr="00C100C3">
        <w:rPr>
          <w:rFonts w:ascii="Courier New" w:hAnsi="Courier New" w:cs="Courier New"/>
        </w:rPr>
        <w:t xml:space="preserve"> is entirely changed. By the avowal of our adversaries</w:t>
      </w:r>
      <w:ins w:id="167" w:author="Comparison" w:date="2013-05-05T19:43:00Z">
        <w:r w:rsidRPr="00AA4B48">
          <w:rPr>
            <w:rFonts w:ascii="Courier New" w:hAnsi="Courier New" w:cs="Courier New"/>
          </w:rPr>
          <w:t>,¦</w:t>
        </w:r>
      </w:ins>
      <w:del w:id="168" w:author="Comparison" w:date="2013-05-05T19:43:00Z">
        <w:r w:rsidRPr="00C100C3">
          <w:rPr>
            <w:rFonts w:ascii="Courier New" w:hAnsi="Courier New" w:cs="Courier New"/>
          </w:rPr>
          <w:delText>,|</w:delText>
        </w:r>
      </w:del>
      <w:r w:rsidRPr="00C100C3">
        <w:rPr>
          <w:rFonts w:ascii="Courier New" w:hAnsi="Courier New" w:cs="Courier New"/>
        </w:rPr>
        <w:t xml:space="preserve"> the great principles which have been put forth are eternal truths. The most decided among them agree with me on the principal point. If the Reformers recognized these eternal </w:t>
      </w:r>
      <w:r w:rsidRPr="00C100C3">
        <w:rPr>
          <w:rFonts w:ascii="Courier New" w:hAnsi="Courier New" w:cs="Courier New"/>
        </w:rPr>
        <w:t>truths, so much the better for them and for us. I have given the preceding extracts with a view to establish that</w:t>
      </w:r>
    </w:p>
    <w:p w14:paraId="48E798CD" w14:textId="0F63C16B" w:rsidR="00000000" w:rsidRPr="00C100C3" w:rsidRDefault="00362818" w:rsidP="00C100C3">
      <w:pPr>
        <w:pStyle w:val="PlainText"/>
        <w:rPr>
          <w:rFonts w:ascii="Courier New" w:hAnsi="Courier New" w:cs="Courier New"/>
        </w:rPr>
      </w:pPr>
      <w:ins w:id="169" w:author="Comparison" w:date="2013-05-05T19:43:00Z">
        <w:r w:rsidRPr="00AA4B48">
          <w:rPr>
            <w:rFonts w:ascii="Courier New" w:hAnsi="Courier New" w:cs="Courier New"/>
          </w:rPr>
          <w:t>¦ "</w:t>
        </w:r>
      </w:ins>
      <w:del w:id="170" w:author="Comparison" w:date="2013-05-05T19:43:00Z">
        <w:r w:rsidRPr="00C100C3">
          <w:rPr>
            <w:rFonts w:ascii="Courier New" w:hAnsi="Courier New" w:cs="Courier New"/>
          </w:rPr>
          <w:delText>| &amp;#8220;</w:delText>
        </w:r>
      </w:del>
      <w:r w:rsidRPr="00C100C3">
        <w:rPr>
          <w:rFonts w:ascii="Courier New" w:hAnsi="Courier New" w:cs="Courier New"/>
        </w:rPr>
        <w:t>Examination</w:t>
      </w:r>
      <w:ins w:id="171" w:author="Comparison" w:date="2013-05-05T19:43:00Z">
        <w:r w:rsidRPr="00AA4B48">
          <w:rPr>
            <w:rFonts w:ascii="Courier New" w:hAnsi="Courier New" w:cs="Courier New"/>
          </w:rPr>
          <w:t>,"</w:t>
        </w:r>
      </w:ins>
      <w:del w:id="172" w:author="Comparison" w:date="2013-05-05T19:43:00Z">
        <w:r w:rsidRPr="00C100C3">
          <w:rPr>
            <w:rFonts w:ascii="Courier New" w:hAnsi="Courier New" w:cs="Courier New"/>
          </w:rPr>
          <w:delText>,&amp;#8221;</w:delText>
        </w:r>
      </w:del>
      <w:r w:rsidRPr="00C100C3">
        <w:rPr>
          <w:rFonts w:ascii="Courier New" w:hAnsi="Courier New" w:cs="Courier New"/>
        </w:rPr>
        <w:t xml:space="preserve"> page 18.</w:t>
      </w:r>
    </w:p>
    <w:p w14:paraId="77DDBDDF" w14:textId="75B1956D" w:rsidR="00000000" w:rsidRPr="00C100C3" w:rsidRDefault="00362818" w:rsidP="00C100C3">
      <w:pPr>
        <w:pStyle w:val="PlainText"/>
        <w:rPr>
          <w:rFonts w:ascii="Courier New" w:hAnsi="Courier New" w:cs="Courier New"/>
        </w:rPr>
      </w:pPr>
      <w:ins w:id="173" w:author="Comparison" w:date="2013-05-05T19:43:00Z">
        <w:r w:rsidRPr="00AA4B48">
          <w:rPr>
            <w:rFonts w:ascii="Courier New" w:hAnsi="Courier New" w:cs="Courier New"/>
          </w:rPr>
          <w:t>¦ "</w:t>
        </w:r>
      </w:ins>
      <w:del w:id="174" w:author="Comparison" w:date="2013-05-05T19:43:00Z">
        <w:r w:rsidRPr="00C100C3">
          <w:rPr>
            <w:rFonts w:ascii="Courier New" w:hAnsi="Courier New" w:cs="Courier New"/>
          </w:rPr>
          <w:delText>| &amp;#8220;</w:delText>
        </w:r>
      </w:del>
      <w:r w:rsidRPr="00C100C3">
        <w:rPr>
          <w:rFonts w:ascii="Courier New" w:hAnsi="Courier New" w:cs="Courier New"/>
        </w:rPr>
        <w:t>Examination</w:t>
      </w:r>
      <w:ins w:id="175" w:author="Comparison" w:date="2013-05-05T19:43:00Z">
        <w:r w:rsidRPr="00AA4B48">
          <w:rPr>
            <w:rFonts w:ascii="Courier New" w:hAnsi="Courier New" w:cs="Courier New"/>
          </w:rPr>
          <w:t>,"</w:t>
        </w:r>
      </w:ins>
      <w:del w:id="176" w:author="Comparison" w:date="2013-05-05T19:43:00Z">
        <w:r w:rsidRPr="00C100C3">
          <w:rPr>
            <w:rFonts w:ascii="Courier New" w:hAnsi="Courier New" w:cs="Courier New"/>
          </w:rPr>
          <w:delText>,&amp;#8221;</w:delText>
        </w:r>
      </w:del>
      <w:r w:rsidRPr="00C100C3">
        <w:rPr>
          <w:rFonts w:ascii="Courier New" w:hAnsi="Courier New" w:cs="Courier New"/>
        </w:rPr>
        <w:t xml:space="preserve"> pages 19-21.</w:t>
      </w:r>
    </w:p>
    <w:p w14:paraId="10CA0635" w14:textId="1C5F4856" w:rsidR="00000000" w:rsidRPr="00C100C3" w:rsidRDefault="00362818" w:rsidP="00C100C3">
      <w:pPr>
        <w:pStyle w:val="PlainText"/>
        <w:rPr>
          <w:rFonts w:ascii="Courier New" w:hAnsi="Courier New" w:cs="Courier New"/>
        </w:rPr>
      </w:pPr>
      <w:ins w:id="177" w:author="Comparison" w:date="2013-05-05T19:43:00Z">
        <w:r w:rsidRPr="00AA4B48">
          <w:rPr>
            <w:rFonts w:ascii="Courier New" w:hAnsi="Courier New" w:cs="Courier New"/>
          </w:rPr>
          <w:t>¦</w:t>
        </w:r>
      </w:ins>
      <w:del w:id="178" w:author="Comparison" w:date="2013-05-05T19:43:00Z">
        <w:r w:rsidRPr="00C100C3">
          <w:rPr>
            <w:rFonts w:ascii="Courier New" w:hAnsi="Courier New" w:cs="Courier New"/>
          </w:rPr>
          <w:delText>|</w:delText>
        </w:r>
      </w:del>
      <w:r w:rsidRPr="00C100C3">
        <w:rPr>
          <w:rFonts w:ascii="Courier New" w:hAnsi="Courier New" w:cs="Courier New"/>
        </w:rPr>
        <w:t xml:space="preserve"> In saying </w:t>
      </w:r>
      <w:ins w:id="179" w:author="Comparison" w:date="2013-05-05T19:43:00Z">
        <w:r w:rsidRPr="00AA4B48">
          <w:rPr>
            <w:rFonts w:ascii="Courier New" w:hAnsi="Courier New" w:cs="Courier New"/>
          </w:rPr>
          <w:t>"</w:t>
        </w:r>
      </w:ins>
      <w:del w:id="180" w:author="Comparison" w:date="2013-05-05T19:43:00Z">
        <w:r w:rsidRPr="00C100C3">
          <w:rPr>
            <w:rFonts w:ascii="Courier New" w:hAnsi="Courier New" w:cs="Courier New"/>
          </w:rPr>
          <w:delText>&amp;#8220;</w:delText>
        </w:r>
      </w:del>
      <w:r w:rsidRPr="00C100C3">
        <w:rPr>
          <w:rFonts w:ascii="Courier New" w:hAnsi="Courier New" w:cs="Courier New"/>
        </w:rPr>
        <w:t>adversaries</w:t>
      </w:r>
      <w:ins w:id="181" w:author="Comparison" w:date="2013-05-05T19:43:00Z">
        <w:r w:rsidRPr="00AA4B48">
          <w:rPr>
            <w:rFonts w:ascii="Courier New" w:hAnsi="Courier New" w:cs="Courier New"/>
          </w:rPr>
          <w:t>,"</w:t>
        </w:r>
      </w:ins>
      <w:del w:id="182" w:author="Comparison" w:date="2013-05-05T19:43:00Z">
        <w:r w:rsidRPr="00C100C3">
          <w:rPr>
            <w:rFonts w:ascii="Courier New" w:hAnsi="Courier New" w:cs="Courier New"/>
          </w:rPr>
          <w:delText>,&amp;#8221;</w:delText>
        </w:r>
      </w:del>
      <w:r w:rsidRPr="00C100C3">
        <w:rPr>
          <w:rFonts w:ascii="Courier New" w:hAnsi="Courier New" w:cs="Courier New"/>
        </w:rPr>
        <w:t xml:space="preserve"> I mean to refer only</w:t>
      </w:r>
      <w:r w:rsidRPr="00C100C3">
        <w:rPr>
          <w:rFonts w:ascii="Courier New" w:hAnsi="Courier New" w:cs="Courier New"/>
        </w:rPr>
        <w:t xml:space="preserve"> to views and the position taken with regard to them. I am not the adversary of the persons who have taken this position. The author of an </w:t>
      </w:r>
      <w:ins w:id="183" w:author="Comparison" w:date="2013-05-05T19:43:00Z">
        <w:r w:rsidRPr="00AA4B48">
          <w:rPr>
            <w:rFonts w:ascii="Courier New" w:hAnsi="Courier New" w:cs="Courier New"/>
          </w:rPr>
          <w:t>"</w:t>
        </w:r>
      </w:ins>
      <w:del w:id="184" w:author="Comparison" w:date="2013-05-05T19:43:00Z">
        <w:r w:rsidRPr="00C100C3">
          <w:rPr>
            <w:rFonts w:ascii="Courier New" w:hAnsi="Courier New" w:cs="Courier New"/>
          </w:rPr>
          <w:delText>&amp;#8220;</w:delText>
        </w:r>
      </w:del>
      <w:r w:rsidRPr="00C100C3">
        <w:rPr>
          <w:rFonts w:ascii="Courier New" w:hAnsi="Courier New" w:cs="Courier New"/>
        </w:rPr>
        <w:t>Examination of the Darbyite Views</w:t>
      </w:r>
      <w:ins w:id="185" w:author="Comparison" w:date="2013-05-05T19:43:00Z">
        <w:r w:rsidRPr="00AA4B48">
          <w:rPr>
            <w:rFonts w:ascii="Courier New" w:hAnsi="Courier New" w:cs="Courier New"/>
          </w:rPr>
          <w:t>,"</w:t>
        </w:r>
      </w:ins>
      <w:del w:id="186" w:author="Comparison" w:date="2013-05-05T19:43:00Z">
        <w:r w:rsidRPr="00C100C3">
          <w:rPr>
            <w:rFonts w:ascii="Courier New" w:hAnsi="Courier New" w:cs="Courier New"/>
          </w:rPr>
          <w:delText>,&amp;#8221;</w:delText>
        </w:r>
      </w:del>
      <w:r w:rsidRPr="00C100C3">
        <w:rPr>
          <w:rFonts w:ascii="Courier New" w:hAnsi="Courier New" w:cs="Courier New"/>
        </w:rPr>
        <w:t xml:space="preserve"> a pamphlet written in a gentle and amiable spirit, is, to my knowled</w:t>
      </w:r>
      <w:r w:rsidRPr="00C100C3">
        <w:rPr>
          <w:rFonts w:ascii="Courier New" w:hAnsi="Courier New" w:cs="Courier New"/>
        </w:rPr>
        <w:t>ge, a brother who would not like to be an adversary of the children of God. He has, in general, represented my views with uprightness, with sincerity, and ordinarily with justness. Nevertheless, in the point which constitutes the thesis of the pamphlet, he</w:t>
      </w:r>
      <w:r w:rsidRPr="00C100C3">
        <w:rPr>
          <w:rFonts w:ascii="Courier New" w:hAnsi="Courier New" w:cs="Courier New"/>
        </w:rPr>
        <w:t xml:space="preserve"> has made me say precisely the contrary of what I have really said. Preoccupied with his subject (I only attribute this mistake to preoccupation), he has made me, from the distinction established between gifts and local charges, conclude their incompatibil</w:t>
      </w:r>
      <w:r w:rsidRPr="00C100C3">
        <w:rPr>
          <w:rFonts w:ascii="Courier New" w:hAnsi="Courier New" w:cs="Courier New"/>
        </w:rPr>
        <w:t>ity</w:t>
      </w:r>
      <w:ins w:id="187" w:author="Comparison" w:date="2013-05-05T19:43:00Z">
        <w:r w:rsidRPr="00AA4B48">
          <w:rPr>
            <w:rFonts w:ascii="Courier New" w:hAnsi="Courier New" w:cs="Courier New"/>
          </w:rPr>
          <w:t xml:space="preserve"> -- </w:t>
        </w:r>
      </w:ins>
      <w:del w:id="188" w:author="Comparison" w:date="2013-05-05T19:43:00Z">
        <w:r w:rsidRPr="00C100C3">
          <w:rPr>
            <w:rFonts w:ascii="Courier New" w:hAnsi="Courier New" w:cs="Courier New"/>
          </w:rPr>
          <w:delText>&amp;#8212;</w:delText>
        </w:r>
      </w:del>
      <w:r w:rsidRPr="00C100C3">
        <w:rPr>
          <w:rFonts w:ascii="Courier New" w:hAnsi="Courier New" w:cs="Courier New"/>
        </w:rPr>
        <w:t>a conclusion contrary to what I have written, of which he would have done well to take a little more account. The examination which, on this occasion, I have made of my previous publications, has convinced me of the justness of what I said, and h</w:t>
      </w:r>
      <w:r w:rsidRPr="00C100C3">
        <w:rPr>
          <w:rFonts w:ascii="Courier New" w:hAnsi="Courier New" w:cs="Courier New"/>
        </w:rPr>
        <w:t>as shewn me that God has given me grace to keep, with much more exactness than this brother, within the limits of truth on the subject in question, a subject on which I agree with him. The controversy bears upon the points which he has avoided</w:t>
      </w:r>
      <w:ins w:id="189" w:author="Comparison" w:date="2013-05-05T19:43:00Z">
        <w:r w:rsidRPr="00AA4B48">
          <w:rPr>
            <w:rFonts w:ascii="Courier New" w:hAnsi="Courier New" w:cs="Courier New"/>
          </w:rPr>
          <w:t>;</w:t>
        </w:r>
      </w:ins>
      <w:del w:id="190" w:author="Comparison" w:date="2013-05-05T19:43:00Z">
        <w:r w:rsidRPr="00C100C3">
          <w:rPr>
            <w:rFonts w:ascii="Courier New" w:hAnsi="Courier New" w:cs="Courier New"/>
          </w:rPr>
          <w:delText>*;*</w:delText>
        </w:r>
      </w:del>
      <w:r w:rsidRPr="00C100C3">
        <w:rPr>
          <w:rFonts w:ascii="Courier New" w:hAnsi="Courier New" w:cs="Courier New"/>
        </w:rPr>
        <w:t xml:space="preserve"> among oth</w:t>
      </w:r>
      <w:r w:rsidRPr="00C100C3">
        <w:rPr>
          <w:rFonts w:ascii="Courier New" w:hAnsi="Courier New" w:cs="Courier New"/>
        </w:rPr>
        <w:t xml:space="preserve">ers, that as to whether the </w:t>
      </w:r>
      <w:ins w:id="191" w:author="Comparison" w:date="2013-05-05T19:43:00Z">
        <w:r w:rsidRPr="00AA4B48">
          <w:rPr>
            <w:rFonts w:ascii="Courier New" w:hAnsi="Courier New" w:cs="Courier New"/>
          </w:rPr>
          <w:t>Church's</w:t>
        </w:r>
      </w:ins>
      <w:del w:id="192" w:author="Comparison" w:date="2013-05-05T19:43:00Z">
        <w:r w:rsidRPr="00C100C3">
          <w:rPr>
            <w:rFonts w:ascii="Courier New" w:hAnsi="Courier New" w:cs="Courier New"/>
          </w:rPr>
          <w:delText>Church&amp;#8217;s</w:delText>
        </w:r>
      </w:del>
      <w:r w:rsidRPr="00C100C3">
        <w:rPr>
          <w:rFonts w:ascii="Courier New" w:hAnsi="Courier New" w:cs="Courier New"/>
        </w:rPr>
        <w:t xml:space="preserve"> fall has not altered the position of the children of God. A system which prefers the Church of Neufchatel to the apostolic times exposes itself to be received with some distrust.</w:t>
      </w:r>
    </w:p>
    <w:p w14:paraId="315CCBD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{6}</w:t>
      </w:r>
    </w:p>
    <w:p w14:paraId="5004AD8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these truths are recognized.</w:t>
      </w:r>
      <w:r w:rsidRPr="00C100C3">
        <w:rPr>
          <w:rFonts w:ascii="Courier New" w:hAnsi="Courier New" w:cs="Courier New"/>
        </w:rPr>
        <w:t xml:space="preserve"> There is no longer any possibility of drawing back from this recognition.</w:t>
      </w:r>
    </w:p>
    <w:p w14:paraId="5E8102C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We shall see, nevertheless, that it is quite possible to seek to render null the force of this concession, made under the constraint of facts, rather than dictated by faith.</w:t>
      </w:r>
    </w:p>
    <w:p w14:paraId="16539E9A" w14:textId="19476CA5" w:rsidR="00000000" w:rsidRPr="00C100C3" w:rsidRDefault="00362818" w:rsidP="00C100C3">
      <w:pPr>
        <w:pStyle w:val="PlainText"/>
        <w:rPr>
          <w:rFonts w:ascii="Courier New" w:hAnsi="Courier New" w:cs="Courier New"/>
        </w:rPr>
      </w:pPr>
      <w:r w:rsidRPr="00C100C3">
        <w:rPr>
          <w:rFonts w:ascii="Courier New" w:hAnsi="Courier New" w:cs="Courier New"/>
        </w:rPr>
        <w:t>I sha</w:t>
      </w:r>
      <w:r w:rsidRPr="00C100C3">
        <w:rPr>
          <w:rFonts w:ascii="Courier New" w:hAnsi="Courier New" w:cs="Courier New"/>
        </w:rPr>
        <w:t xml:space="preserve">ll begin by rectifying some errors into which the author of the </w:t>
      </w:r>
      <w:ins w:id="193" w:author="Comparison" w:date="2013-05-05T19:43:00Z">
        <w:r w:rsidRPr="00AA4B48">
          <w:rPr>
            <w:rFonts w:ascii="Courier New" w:hAnsi="Courier New" w:cs="Courier New"/>
          </w:rPr>
          <w:t>"</w:t>
        </w:r>
      </w:ins>
      <w:del w:id="194" w:author="Comparison" w:date="2013-05-05T19:43:00Z">
        <w:r w:rsidRPr="00C100C3">
          <w:rPr>
            <w:rFonts w:ascii="Courier New" w:hAnsi="Courier New" w:cs="Courier New"/>
          </w:rPr>
          <w:delText>&amp;#8220;</w:delText>
        </w:r>
      </w:del>
      <w:r w:rsidRPr="00C100C3">
        <w:rPr>
          <w:rFonts w:ascii="Courier New" w:hAnsi="Courier New" w:cs="Courier New"/>
        </w:rPr>
        <w:t>Examination</w:t>
      </w:r>
      <w:ins w:id="195" w:author="Comparison" w:date="2013-05-05T19:43:00Z">
        <w:r w:rsidRPr="00AA4B48">
          <w:rPr>
            <w:rFonts w:ascii="Courier New" w:hAnsi="Courier New" w:cs="Courier New"/>
          </w:rPr>
          <w:t>"</w:t>
        </w:r>
      </w:ins>
      <w:del w:id="196" w:author="Comparison" w:date="2013-05-05T19:43:00Z">
        <w:r w:rsidRPr="00C100C3">
          <w:rPr>
            <w:rFonts w:ascii="Courier New" w:hAnsi="Courier New" w:cs="Courier New"/>
          </w:rPr>
          <w:delText>&amp;#8221;</w:delText>
        </w:r>
      </w:del>
      <w:r w:rsidRPr="00C100C3">
        <w:rPr>
          <w:rFonts w:ascii="Courier New" w:hAnsi="Courier New" w:cs="Courier New"/>
        </w:rPr>
        <w:t xml:space="preserve"> has fallen, and to which I have alluded in the last note.</w:t>
      </w:r>
    </w:p>
    <w:p w14:paraId="641FB015" w14:textId="77777777" w:rsidR="00000000" w:rsidRPr="00AA4B48" w:rsidRDefault="00362818" w:rsidP="00AA4B48">
      <w:pPr>
        <w:pStyle w:val="PlainText"/>
        <w:rPr>
          <w:ins w:id="197" w:author="Comparison" w:date="2013-05-05T19:43:00Z"/>
          <w:rFonts w:ascii="Courier New" w:hAnsi="Courier New" w:cs="Courier New"/>
        </w:rPr>
      </w:pPr>
      <w:ins w:id="198" w:author="Comparison" w:date="2013-05-05T19:43:00Z">
        <w:r w:rsidRPr="00AA4B48">
          <w:rPr>
            <w:rFonts w:ascii="Courier New" w:hAnsi="Courier New" w:cs="Courier New"/>
          </w:rPr>
          <w:t>SECOND PART -- REFUTATION OF SOME ERRORS CONTAINED IN THE "EXAMINATION OF THE DARBYITE VIEWS ON SACRED MINISTRY"</w:t>
        </w:r>
      </w:ins>
    </w:p>
    <w:p w14:paraId="2EB31409" w14:textId="77777777" w:rsidR="00000000" w:rsidRPr="00AA4B48" w:rsidRDefault="00362818" w:rsidP="00AA4B48">
      <w:pPr>
        <w:pStyle w:val="PlainText"/>
        <w:rPr>
          <w:ins w:id="199" w:author="Comparison" w:date="2013-05-05T19:43:00Z"/>
          <w:rFonts w:ascii="Courier New" w:hAnsi="Courier New" w:cs="Courier New"/>
        </w:rPr>
      </w:pPr>
      <w:ins w:id="200" w:author="Comparison" w:date="2013-05-05T19:43:00Z">
        <w:r w:rsidRPr="00AA4B48">
          <w:rPr>
            <w:rFonts w:ascii="Courier New" w:hAnsi="Courier New" w:cs="Courier New"/>
          </w:rPr>
          <w:t>CHAPTER 1 -- ON THE COMPATIBILITY OF GIFTS AND LOCAL CHARGES</w:t>
        </w:r>
      </w:ins>
    </w:p>
    <w:p w14:paraId="20F8306C" w14:textId="77777777" w:rsidR="00000000" w:rsidRPr="00C100C3" w:rsidRDefault="00362818" w:rsidP="00C100C3">
      <w:pPr>
        <w:pStyle w:val="PlainText"/>
        <w:rPr>
          <w:del w:id="201" w:author="Comparison" w:date="2013-05-05T19:43:00Z"/>
          <w:rFonts w:ascii="Courier New" w:hAnsi="Courier New" w:cs="Courier New"/>
        </w:rPr>
      </w:pPr>
      <w:del w:id="202" w:author="Comparison" w:date="2013-05-05T19:43:00Z">
        <w:r w:rsidRPr="00C100C3">
          <w:rPr>
            <w:rFonts w:ascii="Courier New" w:hAnsi="Courier New" w:cs="Courier New"/>
          </w:rPr>
          <w:delText>&lt;h3&gt;Second Part</w:delText>
        </w:r>
      </w:del>
    </w:p>
    <w:p w14:paraId="6C6654BB" w14:textId="77777777" w:rsidR="00000000" w:rsidRPr="00C100C3" w:rsidRDefault="00362818" w:rsidP="00C100C3">
      <w:pPr>
        <w:pStyle w:val="PlainText"/>
        <w:rPr>
          <w:del w:id="203" w:author="Comparison" w:date="2013-05-05T19:43:00Z"/>
          <w:rFonts w:ascii="Courier New" w:hAnsi="Courier New" w:cs="Courier New"/>
        </w:rPr>
      </w:pPr>
      <w:del w:id="204" w:author="Comparison" w:date="2013-05-05T19:43:00Z">
        <w:r w:rsidRPr="00C100C3">
          <w:rPr>
            <w:rFonts w:ascii="Courier New" w:hAnsi="Courier New" w:cs="Courier New"/>
          </w:rPr>
          <w:delText>Refutation of some errors contained in the &amp;#8220;Examination of the Darbyite views on Sac</w:delText>
        </w:r>
        <w:r w:rsidRPr="00C100C3">
          <w:rPr>
            <w:rFonts w:ascii="Courier New" w:hAnsi="Courier New" w:cs="Courier New"/>
          </w:rPr>
          <w:delText>red Ministry.&amp;#8221;&lt;/h3&gt;</w:delText>
        </w:r>
      </w:del>
    </w:p>
    <w:p w14:paraId="2CCD7E4C" w14:textId="77777777" w:rsidR="00000000" w:rsidRPr="00C100C3" w:rsidRDefault="00362818" w:rsidP="00C100C3">
      <w:pPr>
        <w:pStyle w:val="PlainText"/>
        <w:rPr>
          <w:del w:id="205" w:author="Comparison" w:date="2013-05-05T19:43:00Z"/>
          <w:rFonts w:ascii="Courier New" w:hAnsi="Courier New" w:cs="Courier New"/>
        </w:rPr>
      </w:pPr>
      <w:del w:id="206" w:author="Comparison" w:date="2013-05-05T19:43:00Z">
        <w:r w:rsidRPr="00C100C3">
          <w:rPr>
            <w:rFonts w:ascii="Courier New" w:hAnsi="Courier New" w:cs="Courier New"/>
          </w:rPr>
          <w:delText>&lt;h3&gt;*Chapter 1</w:delText>
        </w:r>
      </w:del>
    </w:p>
    <w:p w14:paraId="627306E5" w14:textId="77777777" w:rsidR="00000000" w:rsidRPr="00C100C3" w:rsidRDefault="00362818" w:rsidP="00C100C3">
      <w:pPr>
        <w:pStyle w:val="PlainText"/>
        <w:rPr>
          <w:del w:id="207" w:author="Comparison" w:date="2013-05-05T19:43:00Z"/>
          <w:rFonts w:ascii="Courier New" w:hAnsi="Courier New" w:cs="Courier New"/>
        </w:rPr>
      </w:pPr>
      <w:del w:id="208" w:author="Comparison" w:date="2013-05-05T19:43:00Z">
        <w:r w:rsidRPr="00C100C3">
          <w:rPr>
            <w:rFonts w:ascii="Courier New" w:hAnsi="Courier New" w:cs="Courier New"/>
          </w:rPr>
          <w:delText>On the Compatibility of Gifts and Local Charges.*&lt;/h3&gt;</w:delText>
        </w:r>
      </w:del>
    </w:p>
    <w:p w14:paraId="71DC5E7F" w14:textId="3F5F5171"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 author of the </w:t>
      </w:r>
      <w:ins w:id="209" w:author="Comparison" w:date="2013-05-05T19:43:00Z">
        <w:r w:rsidRPr="00AA4B48">
          <w:rPr>
            <w:rFonts w:ascii="Courier New" w:hAnsi="Courier New" w:cs="Courier New"/>
          </w:rPr>
          <w:t>"</w:t>
        </w:r>
      </w:ins>
      <w:del w:id="210" w:author="Comparison" w:date="2013-05-05T19:43:00Z">
        <w:r w:rsidRPr="00C100C3">
          <w:rPr>
            <w:rFonts w:ascii="Courier New" w:hAnsi="Courier New" w:cs="Courier New"/>
          </w:rPr>
          <w:delText>&amp;#8220;</w:delText>
        </w:r>
      </w:del>
      <w:r w:rsidRPr="00C100C3">
        <w:rPr>
          <w:rFonts w:ascii="Courier New" w:hAnsi="Courier New" w:cs="Courier New"/>
        </w:rPr>
        <w:t>Examination</w:t>
      </w:r>
      <w:ins w:id="211" w:author="Comparison" w:date="2013-05-05T19:43:00Z">
        <w:r w:rsidRPr="00AA4B48">
          <w:rPr>
            <w:rFonts w:ascii="Courier New" w:hAnsi="Courier New" w:cs="Courier New"/>
          </w:rPr>
          <w:t>"</w:t>
        </w:r>
      </w:ins>
      <w:del w:id="212" w:author="Comparison" w:date="2013-05-05T19:43:00Z">
        <w:r w:rsidRPr="00C100C3">
          <w:rPr>
            <w:rFonts w:ascii="Courier New" w:hAnsi="Courier New" w:cs="Courier New"/>
          </w:rPr>
          <w:delText>&amp;#8221;</w:delText>
        </w:r>
      </w:del>
      <w:r w:rsidRPr="00C100C3">
        <w:rPr>
          <w:rFonts w:ascii="Courier New" w:hAnsi="Courier New" w:cs="Courier New"/>
        </w:rPr>
        <w:t xml:space="preserve"> says (</w:t>
      </w:r>
      <w:ins w:id="213" w:author="Comparison" w:date="2013-05-05T19:43:00Z">
        <w:r w:rsidRPr="00AA4B48">
          <w:rPr>
            <w:rFonts w:ascii="Courier New" w:hAnsi="Courier New" w:cs="Courier New"/>
          </w:rPr>
          <w:t>page</w:t>
        </w:r>
      </w:ins>
      <w:del w:id="214" w:author="Comparison" w:date="2013-05-05T19:43:00Z">
        <w:r w:rsidRPr="00C100C3">
          <w:rPr>
            <w:rFonts w:ascii="Courier New" w:hAnsi="Courier New" w:cs="Courier New"/>
          </w:rPr>
          <w:delText>p.</w:delText>
        </w:r>
      </w:del>
      <w:r w:rsidRPr="00C100C3">
        <w:rPr>
          <w:rFonts w:ascii="Courier New" w:hAnsi="Courier New" w:cs="Courier New"/>
        </w:rPr>
        <w:t xml:space="preserve"> 21), </w:t>
      </w:r>
      <w:ins w:id="215" w:author="Comparison" w:date="2013-05-05T19:43:00Z">
        <w:r w:rsidRPr="00AA4B48">
          <w:rPr>
            <w:rFonts w:ascii="Courier New" w:hAnsi="Courier New" w:cs="Courier New"/>
          </w:rPr>
          <w:t>"</w:t>
        </w:r>
      </w:ins>
      <w:del w:id="216" w:author="Comparison" w:date="2013-05-05T19:43:00Z">
        <w:r w:rsidRPr="00C100C3">
          <w:rPr>
            <w:rFonts w:ascii="Courier New" w:hAnsi="Courier New" w:cs="Courier New"/>
          </w:rPr>
          <w:delText>&amp;#8220;</w:delText>
        </w:r>
      </w:del>
      <w:r w:rsidRPr="00C100C3">
        <w:rPr>
          <w:rFonts w:ascii="Courier New" w:hAnsi="Courier New" w:cs="Courier New"/>
        </w:rPr>
        <w:t>The entire doctrine of Mr. Darby on ministry rests, as we have seen, on the separation he es</w:t>
      </w:r>
      <w:r w:rsidRPr="00C100C3">
        <w:rPr>
          <w:rFonts w:ascii="Courier New" w:hAnsi="Courier New" w:cs="Courier New"/>
        </w:rPr>
        <w:t>tablishes between the ministry of gifts, and charges. Charges, which appear to be characterized, according to him, by the absence of any special gift, by election through human intervention and employment for secular uses, are the diaconate and episcopate,</w:t>
      </w:r>
      <w:r w:rsidRPr="00C100C3">
        <w:rPr>
          <w:rFonts w:ascii="Courier New" w:hAnsi="Courier New" w:cs="Courier New"/>
        </w:rPr>
        <w:t xml:space="preserve"> or the office of elder</w:t>
      </w:r>
      <w:ins w:id="217" w:author="Comparison" w:date="2013-05-05T19:43:00Z">
        <w:r w:rsidRPr="00AA4B48">
          <w:rPr>
            <w:rFonts w:ascii="Courier New" w:hAnsi="Courier New" w:cs="Courier New"/>
          </w:rPr>
          <w:t>."</w:t>
        </w:r>
      </w:ins>
      <w:del w:id="218" w:author="Comparison" w:date="2013-05-05T19:43:00Z">
        <w:r w:rsidRPr="00C100C3">
          <w:rPr>
            <w:rFonts w:ascii="Courier New" w:hAnsi="Courier New" w:cs="Courier New"/>
          </w:rPr>
          <w:delText>.&amp;#8221;</w:delText>
        </w:r>
      </w:del>
    </w:p>
    <w:p w14:paraId="30D24A59" w14:textId="77777777" w:rsidR="00000000" w:rsidRPr="00AA4B48" w:rsidRDefault="00362818" w:rsidP="00AA4B48">
      <w:pPr>
        <w:pStyle w:val="PlainText"/>
        <w:rPr>
          <w:ins w:id="219" w:author="Comparison" w:date="2013-05-05T19:43:00Z"/>
          <w:rFonts w:ascii="Courier New" w:hAnsi="Courier New" w:cs="Courier New"/>
        </w:rPr>
      </w:pPr>
      <w:r w:rsidRPr="00C100C3">
        <w:rPr>
          <w:rFonts w:ascii="Courier New" w:hAnsi="Courier New" w:cs="Courier New"/>
        </w:rPr>
        <w:t>Next, after having quoted from the epistles various passages containing lists of gifts, the author adds (</w:t>
      </w:r>
      <w:ins w:id="220" w:author="Comparison" w:date="2013-05-05T19:43:00Z">
        <w:r w:rsidRPr="00AA4B48">
          <w:rPr>
            <w:rFonts w:ascii="Courier New" w:hAnsi="Courier New" w:cs="Courier New"/>
          </w:rPr>
          <w:t>page</w:t>
        </w:r>
      </w:ins>
      <w:del w:id="221" w:author="Comparison" w:date="2013-05-05T19:43:00Z">
        <w:r w:rsidRPr="00C100C3">
          <w:rPr>
            <w:rFonts w:ascii="Courier New" w:hAnsi="Courier New" w:cs="Courier New"/>
          </w:rPr>
          <w:delText>p.</w:delText>
        </w:r>
      </w:del>
      <w:r w:rsidRPr="00C100C3">
        <w:rPr>
          <w:rFonts w:ascii="Courier New" w:hAnsi="Courier New" w:cs="Courier New"/>
        </w:rPr>
        <w:t xml:space="preserve"> 24), </w:t>
      </w:r>
      <w:ins w:id="222" w:author="Comparison" w:date="2013-05-05T19:43:00Z">
        <w:r w:rsidRPr="00AA4B48">
          <w:rPr>
            <w:rFonts w:ascii="Courier New" w:hAnsi="Courier New" w:cs="Courier New"/>
          </w:rPr>
          <w:t>"</w:t>
        </w:r>
      </w:ins>
      <w:del w:id="223" w:author="Comparison" w:date="2013-05-05T19:43:00Z">
        <w:r w:rsidRPr="00C100C3">
          <w:rPr>
            <w:rFonts w:ascii="Courier New" w:hAnsi="Courier New" w:cs="Courier New"/>
          </w:rPr>
          <w:delText>&amp;#8220;</w:delText>
        </w:r>
      </w:del>
      <w:r w:rsidRPr="00C100C3">
        <w:rPr>
          <w:rFonts w:ascii="Courier New" w:hAnsi="Courier New" w:cs="Courier New"/>
        </w:rPr>
        <w:t>Mr. Darby cites especially, with confidence, four lists or enumerations of the ministries of the Spirit</w:t>
      </w:r>
      <w:r w:rsidRPr="00C100C3">
        <w:rPr>
          <w:rFonts w:ascii="Courier New" w:hAnsi="Courier New" w:cs="Courier New"/>
        </w:rPr>
        <w:t xml:space="preserve"> </w:t>
      </w:r>
      <w:ins w:id="224" w:author="Comparison" w:date="2013-05-05T19:43:00Z">
        <w:r w:rsidRPr="00AA4B48">
          <w:rPr>
            <w:rFonts w:ascii="Courier New" w:hAnsi="Courier New" w:cs="Courier New"/>
          </w:rPr>
          <w:t>...</w:t>
        </w:r>
      </w:ins>
      <w:del w:id="225" w:author="Comparison" w:date="2013-05-05T19:43:00Z">
        <w:r w:rsidRPr="00C100C3">
          <w:rPr>
            <w:rFonts w:ascii="Courier New" w:hAnsi="Courier New" w:cs="Courier New"/>
          </w:rPr>
          <w:delText>&amp;#8230;</w:delText>
        </w:r>
      </w:del>
      <w:r w:rsidRPr="00C100C3">
        <w:rPr>
          <w:rFonts w:ascii="Courier New" w:hAnsi="Courier New" w:cs="Courier New"/>
        </w:rPr>
        <w:t xml:space="preserve"> lists which do not contain the denominations of elder or deacon, and which prove thus the decided separation established by the primitive Church between ministry and charges</w:t>
      </w:r>
      <w:ins w:id="226" w:author="Comparison" w:date="2013-05-05T19:43:00Z">
        <w:r w:rsidRPr="00AA4B48">
          <w:rPr>
            <w:rFonts w:ascii="Courier New" w:hAnsi="Courier New" w:cs="Courier New"/>
          </w:rPr>
          <w:t>."</w:t>
        </w:r>
      </w:ins>
    </w:p>
    <w:p w14:paraId="2E223024" w14:textId="0E7AF5ED" w:rsidR="00000000" w:rsidRPr="00C100C3" w:rsidRDefault="00362818" w:rsidP="00C100C3">
      <w:pPr>
        <w:pStyle w:val="PlainText"/>
        <w:rPr>
          <w:del w:id="227" w:author="Comparison" w:date="2013-05-05T19:43:00Z"/>
          <w:rFonts w:ascii="Courier New" w:hAnsi="Courier New" w:cs="Courier New"/>
        </w:rPr>
      </w:pPr>
      <w:ins w:id="228" w:author="Comparison" w:date="2013-05-05T19:43:00Z">
        <w:r w:rsidRPr="00AA4B48">
          <w:rPr>
            <w:rFonts w:ascii="Courier New" w:hAnsi="Courier New" w:cs="Courier New"/>
          </w:rPr>
          <w:t>"</w:t>
        </w:r>
      </w:ins>
      <w:del w:id="229" w:author="Comparison" w:date="2013-05-05T19:43:00Z">
        <w:r w:rsidRPr="00C100C3">
          <w:rPr>
            <w:rFonts w:ascii="Courier New" w:hAnsi="Courier New" w:cs="Courier New"/>
          </w:rPr>
          <w:delText>.&amp;#8221;</w:delText>
        </w:r>
      </w:del>
    </w:p>
    <w:p w14:paraId="709D8E3F" w14:textId="77777777" w:rsidR="00000000" w:rsidRPr="00C100C3" w:rsidRDefault="00362818" w:rsidP="00C100C3">
      <w:pPr>
        <w:pStyle w:val="PlainText"/>
        <w:rPr>
          <w:rFonts w:ascii="Courier New" w:hAnsi="Courier New" w:cs="Courier New"/>
        </w:rPr>
      </w:pPr>
      <w:del w:id="230" w:author="Comparison" w:date="2013-05-05T19:43:00Z">
        <w:r w:rsidRPr="00C100C3">
          <w:rPr>
            <w:rFonts w:ascii="Courier New" w:hAnsi="Courier New" w:cs="Courier New"/>
          </w:rPr>
          <w:delText>&amp;#8220;</w:delText>
        </w:r>
      </w:del>
      <w:r w:rsidRPr="00C100C3">
        <w:rPr>
          <w:rFonts w:ascii="Courier New" w:hAnsi="Courier New" w:cs="Courier New"/>
        </w:rPr>
        <w:t xml:space="preserve">This is assuredly the decisive point. If we find, as Mr. </w:t>
      </w:r>
      <w:r w:rsidRPr="00C100C3">
        <w:rPr>
          <w:rFonts w:ascii="Courier New" w:hAnsi="Courier New" w:cs="Courier New"/>
        </w:rPr>
        <w:t>Darby contends, in the apostolic Church, on the one hand, gifts exercised in free ministrations for the edification of the</w:t>
      </w:r>
    </w:p>
    <w:p w14:paraId="6766F76D"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{7}</w:t>
      </w:r>
    </w:p>
    <w:p w14:paraId="742F0A0E" w14:textId="1E394FEA" w:rsidR="00000000" w:rsidRPr="00C100C3" w:rsidRDefault="00362818" w:rsidP="00C100C3">
      <w:pPr>
        <w:pStyle w:val="PlainText"/>
        <w:rPr>
          <w:rFonts w:ascii="Courier New" w:hAnsi="Courier New" w:cs="Courier New"/>
        </w:rPr>
      </w:pPr>
      <w:r w:rsidRPr="00C100C3">
        <w:rPr>
          <w:rFonts w:ascii="Courier New" w:hAnsi="Courier New" w:cs="Courier New"/>
        </w:rPr>
        <w:t>Church; on the other, charges, the result of a human election for an external administration, and this, as two series without p</w:t>
      </w:r>
      <w:r w:rsidRPr="00C100C3">
        <w:rPr>
          <w:rFonts w:ascii="Courier New" w:hAnsi="Courier New" w:cs="Courier New"/>
        </w:rPr>
        <w:t xml:space="preserve">oints of contact, the case is decided in favour of Mr. Darby. If, on the contrary, we can demonstrate, that these two series are two currents proceeding originally from the same source, and which, after having separated for a moment, tended more and more, </w:t>
      </w:r>
      <w:r w:rsidRPr="00C100C3">
        <w:rPr>
          <w:rFonts w:ascii="Courier New" w:hAnsi="Courier New" w:cs="Courier New"/>
        </w:rPr>
        <w:t xml:space="preserve">from the apostolic times, to re-approach one another and to be lost in one single stream, the future instrument of the fruitfulness of the Church; then we are on the road towards justifying the present institution, which is, in its principle, nothing else </w:t>
      </w:r>
      <w:r w:rsidRPr="00C100C3">
        <w:rPr>
          <w:rFonts w:ascii="Courier New" w:hAnsi="Courier New" w:cs="Courier New"/>
        </w:rPr>
        <w:t>than the fusion of the divine gift and the human charge in one and the same ministry</w:t>
      </w:r>
      <w:ins w:id="231" w:author="Comparison" w:date="2013-05-05T19:43:00Z">
        <w:r w:rsidRPr="00AA4B48">
          <w:rPr>
            <w:rFonts w:ascii="Courier New" w:hAnsi="Courier New" w:cs="Courier New"/>
          </w:rPr>
          <w:t>."</w:t>
        </w:r>
      </w:ins>
      <w:del w:id="232" w:author="Comparison" w:date="2013-05-05T19:43:00Z">
        <w:r w:rsidRPr="00C100C3">
          <w:rPr>
            <w:rFonts w:ascii="Courier New" w:hAnsi="Courier New" w:cs="Courier New"/>
          </w:rPr>
          <w:delText>.&amp;#8221;</w:delText>
        </w:r>
      </w:del>
    </w:p>
    <w:p w14:paraId="4BA1A5C9" w14:textId="12E1583D"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This, then, is the point to which the author has directed all his arguments. He affirms that I contend that gifts and charges are </w:t>
      </w:r>
      <w:ins w:id="233" w:author="Comparison" w:date="2013-05-05T19:43:00Z">
        <w:r w:rsidRPr="00AA4B48">
          <w:rPr>
            <w:rFonts w:ascii="Courier New" w:hAnsi="Courier New" w:cs="Courier New"/>
          </w:rPr>
          <w:t>"</w:t>
        </w:r>
      </w:ins>
      <w:del w:id="234" w:author="Comparison" w:date="2013-05-05T19:43:00Z">
        <w:r w:rsidRPr="00C100C3">
          <w:rPr>
            <w:rFonts w:ascii="Courier New" w:hAnsi="Courier New" w:cs="Courier New"/>
          </w:rPr>
          <w:delText>&amp;#8220;</w:delText>
        </w:r>
      </w:del>
      <w:r w:rsidRPr="00C100C3">
        <w:rPr>
          <w:rFonts w:ascii="Courier New" w:hAnsi="Courier New" w:cs="Courier New"/>
        </w:rPr>
        <w:t>two series with no points</w:t>
      </w:r>
      <w:r w:rsidRPr="00C100C3">
        <w:rPr>
          <w:rFonts w:ascii="Courier New" w:hAnsi="Courier New" w:cs="Courier New"/>
        </w:rPr>
        <w:t xml:space="preserve"> of contact</w:t>
      </w:r>
      <w:ins w:id="235" w:author="Comparison" w:date="2013-05-05T19:43:00Z">
        <w:r w:rsidRPr="00AA4B48">
          <w:rPr>
            <w:rFonts w:ascii="Courier New" w:hAnsi="Courier New" w:cs="Courier New"/>
          </w:rPr>
          <w:t>."</w:t>
        </w:r>
      </w:ins>
      <w:del w:id="236" w:author="Comparison" w:date="2013-05-05T19:43:00Z">
        <w:r w:rsidRPr="00C100C3">
          <w:rPr>
            <w:rFonts w:ascii="Courier New" w:hAnsi="Courier New" w:cs="Courier New"/>
          </w:rPr>
          <w:delText>.&amp;#8221;</w:delText>
        </w:r>
      </w:del>
      <w:r w:rsidRPr="00C100C3">
        <w:rPr>
          <w:rFonts w:ascii="Courier New" w:hAnsi="Courier New" w:cs="Courier New"/>
        </w:rPr>
        <w:t xml:space="preserve"> Let us see how far my writings bear this out.</w:t>
      </w:r>
    </w:p>
    <w:p w14:paraId="69813EA6" w14:textId="77777777" w:rsidR="00000000" w:rsidRPr="00AA4B48" w:rsidRDefault="00362818" w:rsidP="00AA4B48">
      <w:pPr>
        <w:pStyle w:val="PlainText"/>
        <w:rPr>
          <w:ins w:id="237" w:author="Comparison" w:date="2013-05-05T19:43:00Z"/>
          <w:rFonts w:ascii="Courier New" w:hAnsi="Courier New" w:cs="Courier New"/>
        </w:rPr>
      </w:pPr>
      <w:r w:rsidRPr="00C100C3">
        <w:rPr>
          <w:rFonts w:ascii="Courier New" w:hAnsi="Courier New" w:cs="Courier New"/>
        </w:rPr>
        <w:t xml:space="preserve">I take the liberty of citing a passage from my pamphlet entitled, </w:t>
      </w:r>
      <w:ins w:id="238" w:author="Comparison" w:date="2013-05-05T19:43:00Z">
        <w:r w:rsidRPr="00AA4B48">
          <w:rPr>
            <w:rFonts w:ascii="Courier New" w:hAnsi="Courier New" w:cs="Courier New"/>
          </w:rPr>
          <w:t>"</w:t>
        </w:r>
      </w:ins>
      <w:del w:id="239" w:author="Comparison" w:date="2013-05-05T19:43:00Z">
        <w:r w:rsidRPr="00C100C3">
          <w:rPr>
            <w:rFonts w:ascii="Courier New" w:hAnsi="Courier New" w:cs="Courier New"/>
          </w:rPr>
          <w:delText>&amp;#8220;</w:delText>
        </w:r>
      </w:del>
      <w:r w:rsidRPr="00C100C3">
        <w:rPr>
          <w:rFonts w:ascii="Courier New" w:hAnsi="Courier New" w:cs="Courier New"/>
        </w:rPr>
        <w:t>On the Presence and Action of the Holy Ghost in the Church</w:t>
      </w:r>
      <w:ins w:id="240" w:author="Comparison" w:date="2013-05-05T19:43:00Z">
        <w:r w:rsidRPr="00AA4B48">
          <w:rPr>
            <w:rFonts w:ascii="Courier New" w:hAnsi="Courier New" w:cs="Courier New"/>
          </w:rPr>
          <w:t>" (page</w:t>
        </w:r>
      </w:ins>
      <w:del w:id="241" w:author="Comparison" w:date="2013-05-05T19:43:00Z">
        <w:r w:rsidRPr="00C100C3">
          <w:rPr>
            <w:rFonts w:ascii="Courier New" w:hAnsi="Courier New" w:cs="Courier New"/>
          </w:rPr>
          <w:delText>&amp;#8221; (p.</w:delText>
        </w:r>
      </w:del>
      <w:r w:rsidRPr="00C100C3">
        <w:rPr>
          <w:rFonts w:ascii="Courier New" w:hAnsi="Courier New" w:cs="Courier New"/>
        </w:rPr>
        <w:t xml:space="preserve"> 35), where I say: </w:t>
      </w:r>
      <w:ins w:id="242" w:author="Comparison" w:date="2013-05-05T19:43:00Z">
        <w:r w:rsidRPr="00AA4B48">
          <w:rPr>
            <w:rFonts w:ascii="Courier New" w:hAnsi="Courier New" w:cs="Courier New"/>
          </w:rPr>
          <w:t>"</w:t>
        </w:r>
      </w:ins>
      <w:del w:id="243" w:author="Comparison" w:date="2013-05-05T19:43:00Z">
        <w:r w:rsidRPr="00C100C3">
          <w:rPr>
            <w:rFonts w:ascii="Courier New" w:hAnsi="Courier New" w:cs="Courier New"/>
          </w:rPr>
          <w:delText>&amp;#8220;</w:delText>
        </w:r>
      </w:del>
      <w:r w:rsidRPr="00C100C3">
        <w:rPr>
          <w:rFonts w:ascii="Courier New" w:hAnsi="Courier New" w:cs="Courier New"/>
        </w:rPr>
        <w:t>That the bishop may b</w:t>
      </w:r>
      <w:r w:rsidRPr="00C100C3">
        <w:rPr>
          <w:rFonts w:ascii="Courier New" w:hAnsi="Courier New" w:cs="Courier New"/>
        </w:rPr>
        <w:t>e engaged in feeding the flock, I do not deny. But, from the fact that such a gift is useful in the episcopal office, it does not follow that all who possessed it were in this office, and still less that the office was the same thing as the gift. I may eng</w:t>
      </w:r>
      <w:r w:rsidRPr="00C100C3">
        <w:rPr>
          <w:rFonts w:ascii="Courier New" w:hAnsi="Courier New" w:cs="Courier New"/>
        </w:rPr>
        <w:t>age my clerk to write well and be a good accountant, and he must know these things in order to be clerk, but it does not follow that every scribe and keeper of accounts should be a clerk. This office supposes a confidence which extends to many other things</w:t>
      </w:r>
      <w:r w:rsidRPr="00C100C3">
        <w:rPr>
          <w:rFonts w:ascii="Courier New" w:hAnsi="Courier New" w:cs="Courier New"/>
        </w:rPr>
        <w:t xml:space="preserve">, to the management of money and goods, to dealing with customers, etc. Thus, a man may be a pastor and lack many things necessary to a bishop, and never have been invested with this office. A man may lack the power of rule, discernment needed in order to </w:t>
      </w:r>
      <w:r w:rsidRPr="00C100C3">
        <w:rPr>
          <w:rFonts w:ascii="Courier New" w:hAnsi="Courier New" w:cs="Courier New"/>
        </w:rPr>
        <w:t>watch over souls, gravity to have influence over light spirits in the details of life</w:t>
      </w:r>
      <w:ins w:id="244" w:author="Comparison" w:date="2013-05-05T19:43:00Z">
        <w:r w:rsidRPr="00AA4B48">
          <w:rPr>
            <w:rFonts w:ascii="Courier New" w:hAnsi="Courier New" w:cs="Courier New"/>
          </w:rPr>
          <w:t>,¦</w:t>
        </w:r>
      </w:ins>
    </w:p>
    <w:p w14:paraId="1361DCAD" w14:textId="1E4D4CF5" w:rsidR="00000000" w:rsidRPr="00C100C3" w:rsidRDefault="00362818" w:rsidP="00C100C3">
      <w:pPr>
        <w:pStyle w:val="PlainText"/>
        <w:rPr>
          <w:del w:id="245" w:author="Comparison" w:date="2013-05-05T19:43:00Z"/>
          <w:rFonts w:ascii="Courier New" w:hAnsi="Courier New" w:cs="Courier New"/>
        </w:rPr>
      </w:pPr>
      <w:ins w:id="246" w:author="Comparison" w:date="2013-05-05T19:43:00Z">
        <w:r w:rsidRPr="00AA4B48">
          <w:rPr>
            <w:rFonts w:ascii="Courier New" w:hAnsi="Courier New" w:cs="Courier New"/>
          </w:rPr>
          <w:t>¦</w:t>
        </w:r>
      </w:ins>
      <w:del w:id="247" w:author="Comparison" w:date="2013-05-05T19:43:00Z">
        <w:r w:rsidRPr="00C100C3">
          <w:rPr>
            <w:rFonts w:ascii="Courier New" w:hAnsi="Courier New" w:cs="Courier New"/>
          </w:rPr>
          <w:delText>,|</w:delText>
        </w:r>
      </w:del>
    </w:p>
    <w:p w14:paraId="2C5B855B" w14:textId="6EC46C00" w:rsidR="00000000" w:rsidRPr="00C100C3" w:rsidRDefault="00362818" w:rsidP="00C100C3">
      <w:pPr>
        <w:pStyle w:val="PlainText"/>
        <w:rPr>
          <w:rFonts w:ascii="Courier New" w:hAnsi="Courier New" w:cs="Courier New"/>
        </w:rPr>
      </w:pPr>
      <w:del w:id="248" w:author="Comparison" w:date="2013-05-05T19:43:00Z">
        <w:r w:rsidRPr="00C100C3">
          <w:rPr>
            <w:rFonts w:ascii="Courier New" w:hAnsi="Courier New" w:cs="Courier New"/>
          </w:rPr>
          <w:delText>|</w:delText>
        </w:r>
      </w:del>
      <w:r w:rsidRPr="00C100C3">
        <w:rPr>
          <w:rFonts w:ascii="Courier New" w:hAnsi="Courier New" w:cs="Courier New"/>
        </w:rPr>
        <w:t xml:space="preserve"> These expressions shew how the author of the </w:t>
      </w:r>
      <w:ins w:id="249" w:author="Comparison" w:date="2013-05-05T19:43:00Z">
        <w:r w:rsidRPr="00AA4B48">
          <w:rPr>
            <w:rFonts w:ascii="Courier New" w:hAnsi="Courier New" w:cs="Courier New"/>
          </w:rPr>
          <w:t>"</w:t>
        </w:r>
      </w:ins>
      <w:del w:id="250" w:author="Comparison" w:date="2013-05-05T19:43:00Z">
        <w:r w:rsidRPr="00C100C3">
          <w:rPr>
            <w:rFonts w:ascii="Courier New" w:hAnsi="Courier New" w:cs="Courier New"/>
          </w:rPr>
          <w:delText>&amp;#8220;</w:delText>
        </w:r>
      </w:del>
      <w:r w:rsidRPr="00C100C3">
        <w:rPr>
          <w:rFonts w:ascii="Courier New" w:hAnsi="Courier New" w:cs="Courier New"/>
        </w:rPr>
        <w:t>Examination</w:t>
      </w:r>
      <w:ins w:id="251" w:author="Comparison" w:date="2013-05-05T19:43:00Z">
        <w:r w:rsidRPr="00AA4B48">
          <w:rPr>
            <w:rFonts w:ascii="Courier New" w:hAnsi="Courier New" w:cs="Courier New"/>
          </w:rPr>
          <w:t>"</w:t>
        </w:r>
      </w:ins>
      <w:del w:id="252" w:author="Comparison" w:date="2013-05-05T19:43:00Z">
        <w:r w:rsidRPr="00C100C3">
          <w:rPr>
            <w:rFonts w:ascii="Courier New" w:hAnsi="Courier New" w:cs="Courier New"/>
          </w:rPr>
          <w:delText>&amp;#8221;</w:delText>
        </w:r>
      </w:del>
      <w:r w:rsidRPr="00C100C3">
        <w:rPr>
          <w:rFonts w:ascii="Courier New" w:hAnsi="Courier New" w:cs="Courier New"/>
        </w:rPr>
        <w:t xml:space="preserve"> has misunderstood my thought, when he ascribes to me assigning to local charges as their objec</w:t>
      </w:r>
      <w:r w:rsidRPr="00C100C3">
        <w:rPr>
          <w:rFonts w:ascii="Courier New" w:hAnsi="Courier New" w:cs="Courier New"/>
        </w:rPr>
        <w:t xml:space="preserve">t </w:t>
      </w:r>
      <w:ins w:id="253" w:author="Comparison" w:date="2013-05-05T19:43:00Z">
        <w:r w:rsidRPr="00AA4B48">
          <w:rPr>
            <w:rFonts w:ascii="Courier New" w:hAnsi="Courier New" w:cs="Courier New"/>
          </w:rPr>
          <w:t>"</w:t>
        </w:r>
      </w:ins>
      <w:del w:id="254" w:author="Comparison" w:date="2013-05-05T19:43:00Z">
        <w:r w:rsidRPr="00C100C3">
          <w:rPr>
            <w:rFonts w:ascii="Courier New" w:hAnsi="Courier New" w:cs="Courier New"/>
          </w:rPr>
          <w:delText>&amp;#8220;</w:delText>
        </w:r>
      </w:del>
      <w:r w:rsidRPr="00C100C3">
        <w:rPr>
          <w:rFonts w:ascii="Courier New" w:hAnsi="Courier New" w:cs="Courier New"/>
        </w:rPr>
        <w:t>employment for temporal uses</w:t>
      </w:r>
      <w:ins w:id="255" w:author="Comparison" w:date="2013-05-05T19:43:00Z">
        <w:r w:rsidRPr="00AA4B48">
          <w:rPr>
            <w:rFonts w:ascii="Courier New" w:hAnsi="Courier New" w:cs="Courier New"/>
          </w:rPr>
          <w:t>."</w:t>
        </w:r>
      </w:ins>
      <w:del w:id="256" w:author="Comparison" w:date="2013-05-05T19:43:00Z">
        <w:r w:rsidRPr="00C100C3">
          <w:rPr>
            <w:rFonts w:ascii="Courier New" w:hAnsi="Courier New" w:cs="Courier New"/>
          </w:rPr>
          <w:delText>.&amp;#8221;</w:delText>
        </w:r>
      </w:del>
      <w:r w:rsidRPr="00C100C3">
        <w:rPr>
          <w:rFonts w:ascii="Courier New" w:hAnsi="Courier New" w:cs="Courier New"/>
        </w:rPr>
        <w:t xml:space="preserve"> While presenting in good faith the general ideas I have put forth on ministry, he has, in treating the point in question, fallen into a preoccupation which has completely hidden from him all I have said, so tha</w:t>
      </w:r>
      <w:r w:rsidRPr="00C100C3">
        <w:rPr>
          <w:rFonts w:ascii="Courier New" w:hAnsi="Courier New" w:cs="Courier New"/>
        </w:rPr>
        <w:t>t, in seeking to oppose me, he maintains *what I have myself maintained* in the writings from which he has gathered the exposition of my views. I beg all persons who honestly wish to know what I think, to read what I have written.</w:t>
      </w:r>
    </w:p>
    <w:p w14:paraId="4E17C9DA"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{8}</w:t>
      </w:r>
    </w:p>
    <w:p w14:paraId="01A7893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personal acquaintan</w:t>
      </w:r>
      <w:r w:rsidRPr="00C100C3">
        <w:rPr>
          <w:rFonts w:ascii="Courier New" w:hAnsi="Courier New" w:cs="Courier New"/>
        </w:rPr>
        <w:t>ce with souls, and, at the same time, be capable of feeding the flock with great success, without being clothed with the office of a bishop. This gift, namely, of pastorship, may, among other qualities, fit him for the office of a bishop; but an office whi</w:t>
      </w:r>
      <w:r w:rsidRPr="00C100C3">
        <w:rPr>
          <w:rFonts w:ascii="Courier New" w:hAnsi="Courier New" w:cs="Courier New"/>
        </w:rPr>
        <w:t>ch one is invested with, is not a gift given by Christ ascended up on high.</w:t>
      </w:r>
    </w:p>
    <w:p w14:paraId="1347AE5E" w14:textId="6B91B658" w:rsidR="00000000" w:rsidRPr="00C100C3" w:rsidRDefault="00362818" w:rsidP="00C100C3">
      <w:pPr>
        <w:pStyle w:val="PlainText"/>
        <w:rPr>
          <w:rFonts w:ascii="Courier New" w:hAnsi="Courier New" w:cs="Courier New"/>
        </w:rPr>
      </w:pPr>
      <w:ins w:id="257" w:author="Comparison" w:date="2013-05-05T19:43:00Z">
        <w:r w:rsidRPr="00AA4B48">
          <w:rPr>
            <w:rFonts w:ascii="Courier New" w:hAnsi="Courier New" w:cs="Courier New"/>
          </w:rPr>
          <w:t>"</w:t>
        </w:r>
      </w:ins>
      <w:del w:id="258" w:author="Comparison" w:date="2013-05-05T19:43:00Z">
        <w:r w:rsidRPr="00C100C3">
          <w:rPr>
            <w:rFonts w:ascii="Courier New" w:hAnsi="Courier New" w:cs="Courier New"/>
          </w:rPr>
          <w:delText>&amp;#8220;</w:delText>
        </w:r>
      </w:del>
      <w:r w:rsidRPr="00C100C3">
        <w:rPr>
          <w:rFonts w:ascii="Courier New" w:hAnsi="Courier New" w:cs="Courier New"/>
        </w:rPr>
        <w:t>Bishops, and not a bishop, for there were always several, were local officers, who only acted in the midst of the particular church in which they were found. A bishop was n</w:t>
      </w:r>
      <w:r w:rsidRPr="00C100C3">
        <w:rPr>
          <w:rFonts w:ascii="Courier New" w:hAnsi="Courier New" w:cs="Courier New"/>
        </w:rPr>
        <w:t>ot a gift, nor a joint in the body according to the measure of the gift of Christ; but a local office, for which the possession of pastoral capacity was suitable among many other things. Pastorship is never presented as an office established by men, althou</w:t>
      </w:r>
      <w:r w:rsidRPr="00C100C3">
        <w:rPr>
          <w:rFonts w:ascii="Courier New" w:hAnsi="Courier New" w:cs="Courier New"/>
        </w:rPr>
        <w:t>gh bishops, who were, according to God, established by men, with a special object of watching over souls locally, may have possessed this gift and used it in their locality. *These things are linked on one side</w:t>
      </w:r>
      <w:ins w:id="259" w:author="Comparison" w:date="2013-05-05T19:43:00Z">
        <w:r w:rsidRPr="00AA4B48">
          <w:rPr>
            <w:rFonts w:ascii="Courier New" w:hAnsi="Courier New" w:cs="Courier New"/>
          </w:rPr>
          <w:t>*,</w:t>
        </w:r>
      </w:ins>
      <w:del w:id="260" w:author="Comparison" w:date="2013-05-05T19:43:00Z">
        <w:r w:rsidRPr="00C100C3">
          <w:rPr>
            <w:rFonts w:ascii="Courier New" w:hAnsi="Courier New" w:cs="Courier New"/>
          </w:rPr>
          <w:delText>,*</w:delText>
        </w:r>
      </w:del>
      <w:r w:rsidRPr="00C100C3">
        <w:rPr>
          <w:rFonts w:ascii="Courier New" w:hAnsi="Courier New" w:cs="Courier New"/>
        </w:rPr>
        <w:t xml:space="preserve"> as the authority conferred on the apostles </w:t>
      </w:r>
      <w:r w:rsidRPr="00C100C3">
        <w:rPr>
          <w:rFonts w:ascii="Courier New" w:hAnsi="Courier New" w:cs="Courier New"/>
        </w:rPr>
        <w:t>by Christ was linked with what had been given to them. For apostleship, although directly from God, was also an office, and that, we may say, from Christ as man, acting with authority in the government of the Church; and authoritative charges flowed from t</w:t>
      </w:r>
      <w:r w:rsidRPr="00C100C3">
        <w:rPr>
          <w:rFonts w:ascii="Courier New" w:hAnsi="Courier New" w:cs="Courier New"/>
        </w:rPr>
        <w:t>hence.</w:t>
      </w:r>
    </w:p>
    <w:p w14:paraId="3FF90625" w14:textId="26F0488E" w:rsidR="00000000" w:rsidRPr="00C100C3" w:rsidRDefault="00362818" w:rsidP="00C100C3">
      <w:pPr>
        <w:pStyle w:val="PlainText"/>
        <w:rPr>
          <w:rFonts w:ascii="Courier New" w:hAnsi="Courier New" w:cs="Courier New"/>
        </w:rPr>
      </w:pPr>
      <w:ins w:id="261" w:author="Comparison" w:date="2013-05-05T19:43:00Z">
        <w:r w:rsidRPr="00AA4B48">
          <w:rPr>
            <w:rFonts w:ascii="Courier New" w:hAnsi="Courier New" w:cs="Courier New"/>
          </w:rPr>
          <w:t>"</w:t>
        </w:r>
      </w:ins>
      <w:del w:id="262" w:author="Comparison" w:date="2013-05-05T19:43:00Z">
        <w:r w:rsidRPr="00C100C3">
          <w:rPr>
            <w:rFonts w:ascii="Courier New" w:hAnsi="Courier New" w:cs="Courier New"/>
          </w:rPr>
          <w:delText>&amp;#8220;</w:delText>
        </w:r>
      </w:del>
      <w:r w:rsidRPr="00C100C3">
        <w:rPr>
          <w:rFonts w:ascii="Courier New" w:hAnsi="Courier New" w:cs="Courier New"/>
        </w:rPr>
        <w:t>The bishop may be called to pastoral care and teaching also, as qualities of his office. I do not doubt, historically speaking, that as man has continually more and more eclipsed the action of the Spirit of God in the Church, the gift became</w:t>
      </w:r>
      <w:r w:rsidRPr="00C100C3">
        <w:rPr>
          <w:rFonts w:ascii="Courier New" w:hAnsi="Courier New" w:cs="Courier New"/>
        </w:rPr>
        <w:t xml:space="preserve"> gradually lost in the office; but that makes no change in the word, and we live in times in which we must come either to the word or to Popery</w:t>
      </w:r>
      <w:ins w:id="263" w:author="Comparison" w:date="2013-05-05T19:43:00Z">
        <w:r w:rsidRPr="00AA4B48">
          <w:rPr>
            <w:rFonts w:ascii="Courier New" w:hAnsi="Courier New" w:cs="Courier New"/>
          </w:rPr>
          <w:t>," pages</w:t>
        </w:r>
      </w:ins>
      <w:del w:id="264" w:author="Comparison" w:date="2013-05-05T19:43:00Z">
        <w:r w:rsidRPr="00C100C3">
          <w:rPr>
            <w:rFonts w:ascii="Courier New" w:hAnsi="Courier New" w:cs="Courier New"/>
          </w:rPr>
          <w:delText>,&amp;#8221; pp.</w:delText>
        </w:r>
      </w:del>
      <w:r w:rsidRPr="00C100C3">
        <w:rPr>
          <w:rFonts w:ascii="Courier New" w:hAnsi="Courier New" w:cs="Courier New"/>
        </w:rPr>
        <w:t xml:space="preserve"> 40, 41, 42.</w:t>
      </w:r>
    </w:p>
    <w:p w14:paraId="4F6D8F0C" w14:textId="6C6E1B28" w:rsidR="00000000" w:rsidRPr="00C100C3" w:rsidRDefault="00362818" w:rsidP="00C100C3">
      <w:pPr>
        <w:pStyle w:val="PlainText"/>
        <w:rPr>
          <w:rFonts w:ascii="Courier New" w:hAnsi="Courier New" w:cs="Courier New"/>
        </w:rPr>
      </w:pPr>
      <w:r w:rsidRPr="00C100C3">
        <w:rPr>
          <w:rFonts w:ascii="Courier New" w:hAnsi="Courier New" w:cs="Courier New"/>
        </w:rPr>
        <w:t xml:space="preserve">How the author of the </w:t>
      </w:r>
      <w:ins w:id="265" w:author="Comparison" w:date="2013-05-05T19:43:00Z">
        <w:r w:rsidRPr="00AA4B48">
          <w:rPr>
            <w:rFonts w:ascii="Courier New" w:hAnsi="Courier New" w:cs="Courier New"/>
          </w:rPr>
          <w:t>"</w:t>
        </w:r>
      </w:ins>
      <w:del w:id="266" w:author="Comparison" w:date="2013-05-05T19:43:00Z">
        <w:r w:rsidRPr="00C100C3">
          <w:rPr>
            <w:rFonts w:ascii="Courier New" w:hAnsi="Courier New" w:cs="Courier New"/>
          </w:rPr>
          <w:delText>&amp;#8220;</w:delText>
        </w:r>
      </w:del>
      <w:r w:rsidRPr="00C100C3">
        <w:rPr>
          <w:rFonts w:ascii="Courier New" w:hAnsi="Courier New" w:cs="Courier New"/>
        </w:rPr>
        <w:t>Examination</w:t>
      </w:r>
      <w:ins w:id="267" w:author="Comparison" w:date="2013-05-05T19:43:00Z">
        <w:r w:rsidRPr="00AA4B48">
          <w:rPr>
            <w:rFonts w:ascii="Courier New" w:hAnsi="Courier New" w:cs="Courier New"/>
          </w:rPr>
          <w:t>,"</w:t>
        </w:r>
      </w:ins>
      <w:del w:id="268" w:author="Comparison" w:date="2013-05-05T19:43:00Z">
        <w:r w:rsidRPr="00C100C3">
          <w:rPr>
            <w:rFonts w:ascii="Courier New" w:hAnsi="Courier New" w:cs="Courier New"/>
          </w:rPr>
          <w:delText>,&amp;#8221;</w:delText>
        </w:r>
      </w:del>
      <w:r w:rsidRPr="00C100C3">
        <w:rPr>
          <w:rFonts w:ascii="Courier New" w:hAnsi="Courier New" w:cs="Courier New"/>
        </w:rPr>
        <w:t xml:space="preserve"> after having read the pages I have jus</w:t>
      </w:r>
      <w:r w:rsidRPr="00C100C3">
        <w:rPr>
          <w:rFonts w:ascii="Courier New" w:hAnsi="Courier New" w:cs="Courier New"/>
        </w:rPr>
        <w:t>t recalled to notice, can have been able to affirm that all my system depends on the *incompatibility</w:t>
      </w:r>
      <w:ins w:id="269" w:author="Comparison" w:date="2013-05-05T19:43:00Z">
        <w:r w:rsidRPr="00AA4B48">
          <w:rPr>
            <w:rFonts w:ascii="Courier New" w:hAnsi="Courier New" w:cs="Courier New"/>
          </w:rPr>
          <w:t>*¦</w:t>
        </w:r>
      </w:ins>
      <w:del w:id="270" w:author="Comparison" w:date="2013-05-05T19:43:00Z">
        <w:r w:rsidRPr="00C100C3">
          <w:rPr>
            <w:rFonts w:ascii="Courier New" w:hAnsi="Courier New" w:cs="Courier New"/>
          </w:rPr>
          <w:delText>*|</w:delText>
        </w:r>
      </w:del>
      <w:r w:rsidRPr="00C100C3">
        <w:rPr>
          <w:rFonts w:ascii="Courier New" w:hAnsi="Courier New" w:cs="Courier New"/>
        </w:rPr>
        <w:t xml:space="preserve"> of gifts and offices, as on the incompatibility of two series without points of contact, is to me a puzzle. I even have said that, historically, gift wa</w:t>
      </w:r>
      <w:r w:rsidRPr="00C100C3">
        <w:rPr>
          <w:rFonts w:ascii="Courier New" w:hAnsi="Courier New" w:cs="Courier New"/>
        </w:rPr>
        <w:t>s gradually lost in office. And when, in speaking of these two series, the author compares them to two streams which, from the times of the apostles, tended more and more to approach one another and to merge in one river, it might be said his ideas were bo</w:t>
      </w:r>
      <w:r w:rsidRPr="00C100C3">
        <w:rPr>
          <w:rFonts w:ascii="Courier New" w:hAnsi="Courier New" w:cs="Courier New"/>
        </w:rPr>
        <w:t>rrowed from mine. Whether this brings him nearer the justification of the present institution, is another question. However this may be, in the very pages</w:t>
      </w:r>
    </w:p>
    <w:p w14:paraId="39159A2C" w14:textId="5714BEAC" w:rsidR="00000000" w:rsidRPr="00C100C3" w:rsidRDefault="00362818" w:rsidP="00C100C3">
      <w:pPr>
        <w:pStyle w:val="PlainText"/>
        <w:rPr>
          <w:rFonts w:ascii="Courier New" w:hAnsi="Courier New" w:cs="Courier New"/>
        </w:rPr>
      </w:pPr>
      <w:ins w:id="271" w:author="Comparison" w:date="2013-05-05T19:43:00Z">
        <w:r w:rsidRPr="00AA4B48">
          <w:rPr>
            <w:rFonts w:ascii="Courier New" w:hAnsi="Courier New" w:cs="Courier New"/>
          </w:rPr>
          <w:t>¦</w:t>
        </w:r>
      </w:ins>
      <w:del w:id="272" w:author="Comparison" w:date="2013-05-05T19:43:00Z">
        <w:r w:rsidRPr="00C100C3">
          <w:rPr>
            <w:rFonts w:ascii="Courier New" w:hAnsi="Courier New" w:cs="Courier New"/>
          </w:rPr>
          <w:delText>|</w:delText>
        </w:r>
      </w:del>
      <w:r w:rsidRPr="00C100C3">
        <w:rPr>
          <w:rFonts w:ascii="Courier New" w:hAnsi="Courier New" w:cs="Courier New"/>
        </w:rPr>
        <w:t xml:space="preserve"> Expression to which the author several times reverts.</w:t>
      </w:r>
    </w:p>
    <w:p w14:paraId="0CC8698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{9}</w:t>
      </w:r>
    </w:p>
    <w:p w14:paraId="7F84DD7E" w14:textId="7C31F3DB" w:rsidR="00000000" w:rsidRPr="00C100C3" w:rsidRDefault="00362818" w:rsidP="00C100C3">
      <w:pPr>
        <w:pStyle w:val="PlainText"/>
        <w:rPr>
          <w:rFonts w:ascii="Courier New" w:hAnsi="Courier New" w:cs="Courier New"/>
        </w:rPr>
      </w:pPr>
      <w:r w:rsidRPr="00C100C3">
        <w:rPr>
          <w:rFonts w:ascii="Courier New" w:hAnsi="Courier New" w:cs="Courier New"/>
        </w:rPr>
        <w:t>of my pamphlet quoted above, I treat t</w:t>
      </w:r>
      <w:r w:rsidRPr="00C100C3">
        <w:rPr>
          <w:rFonts w:ascii="Courier New" w:hAnsi="Courier New" w:cs="Courier New"/>
        </w:rPr>
        <w:t xml:space="preserve">he particular point on which the author of the </w:t>
      </w:r>
      <w:ins w:id="273" w:author="Comparison" w:date="2013-05-05T19:43:00Z">
        <w:r w:rsidRPr="00AA4B48">
          <w:rPr>
            <w:rFonts w:ascii="Courier New" w:hAnsi="Courier New" w:cs="Courier New"/>
          </w:rPr>
          <w:t>"</w:t>
        </w:r>
      </w:ins>
      <w:del w:id="274" w:author="Comparison" w:date="2013-05-05T19:43:00Z">
        <w:r w:rsidRPr="00C100C3">
          <w:rPr>
            <w:rFonts w:ascii="Courier New" w:hAnsi="Courier New" w:cs="Courier New"/>
          </w:rPr>
          <w:delText>&amp;#8220;</w:delText>
        </w:r>
      </w:del>
      <w:r w:rsidRPr="00C100C3">
        <w:rPr>
          <w:rFonts w:ascii="Courier New" w:hAnsi="Courier New" w:cs="Courier New"/>
        </w:rPr>
        <w:t>Examination</w:t>
      </w:r>
      <w:ins w:id="275" w:author="Comparison" w:date="2013-05-05T19:43:00Z">
        <w:r w:rsidRPr="00AA4B48">
          <w:rPr>
            <w:rFonts w:ascii="Courier New" w:hAnsi="Courier New" w:cs="Courier New"/>
          </w:rPr>
          <w:t>"</w:t>
        </w:r>
      </w:ins>
      <w:del w:id="276" w:author="Comparison" w:date="2013-05-05T19:43:00Z">
        <w:r w:rsidRPr="00C100C3">
          <w:rPr>
            <w:rFonts w:ascii="Courier New" w:hAnsi="Courier New" w:cs="Courier New"/>
          </w:rPr>
          <w:delText>&amp;#8221;</w:delText>
        </w:r>
      </w:del>
      <w:r w:rsidRPr="00C100C3">
        <w:rPr>
          <w:rFonts w:ascii="Courier New" w:hAnsi="Courier New" w:cs="Courier New"/>
        </w:rPr>
        <w:t xml:space="preserve"> insists. And how, having carefully</w:t>
      </w:r>
      <w:ins w:id="277" w:author="Comparison" w:date="2013-05-05T19:43:00Z">
        <w:r w:rsidRPr="00AA4B48">
          <w:rPr>
            <w:rFonts w:ascii="Courier New" w:hAnsi="Courier New" w:cs="Courier New"/>
          </w:rPr>
          <w:t>¦</w:t>
        </w:r>
      </w:ins>
      <w:del w:id="278" w:author="Comparison" w:date="2013-05-05T19:43:00Z">
        <w:r w:rsidRPr="00C100C3">
          <w:rPr>
            <w:rFonts w:ascii="Courier New" w:hAnsi="Courier New" w:cs="Courier New"/>
          </w:rPr>
          <w:delText>|</w:delText>
        </w:r>
      </w:del>
      <w:r w:rsidRPr="00C100C3">
        <w:rPr>
          <w:rFonts w:ascii="Courier New" w:hAnsi="Courier New" w:cs="Courier New"/>
        </w:rPr>
        <w:t xml:space="preserve"> read these pages, he could present my views in such a manner, I know not. What is certain is, that the point which he views as decisive, cannot be </w:t>
      </w:r>
      <w:r w:rsidRPr="00C100C3">
        <w:rPr>
          <w:rFonts w:ascii="Courier New" w:hAnsi="Courier New" w:cs="Courier New"/>
        </w:rPr>
        <w:t>so, since, with regard to the pastorate and episcopate, far from destroying what I have advanced, he only repeats it, attributing to me and combating as though it were my system, precisely the opposite of what I have said, and presenting triumphantly to up</w:t>
      </w:r>
      <w:r w:rsidRPr="00C100C3">
        <w:rPr>
          <w:rFonts w:ascii="Courier New" w:hAnsi="Courier New" w:cs="Courier New"/>
        </w:rPr>
        <w:t xml:space="preserve">set me precisely what I had myself established. Such blows can take no effect; besides, how can one answer a writing, which, while I have affirmed positively that gifts and offices are connected on one side, seeks to shew that I make of these two things </w:t>
      </w:r>
      <w:ins w:id="279" w:author="Comparison" w:date="2013-05-05T19:43:00Z">
        <w:r w:rsidRPr="00AA4B48">
          <w:rPr>
            <w:rFonts w:ascii="Courier New" w:hAnsi="Courier New" w:cs="Courier New"/>
          </w:rPr>
          <w:t>"</w:t>
        </w:r>
      </w:ins>
      <w:del w:id="280" w:author="Comparison" w:date="2013-05-05T19:43:00Z">
        <w:r w:rsidRPr="00C100C3">
          <w:rPr>
            <w:rFonts w:ascii="Courier New" w:hAnsi="Courier New" w:cs="Courier New"/>
          </w:rPr>
          <w:delText>&amp;#</w:delText>
        </w:r>
        <w:r w:rsidRPr="00C100C3">
          <w:rPr>
            <w:rFonts w:ascii="Courier New" w:hAnsi="Courier New" w:cs="Courier New"/>
          </w:rPr>
          <w:delText>8220;</w:delText>
        </w:r>
      </w:del>
      <w:r w:rsidRPr="00C100C3">
        <w:rPr>
          <w:rFonts w:ascii="Courier New" w:hAnsi="Courier New" w:cs="Courier New"/>
        </w:rPr>
        <w:t>two series with no points of contact</w:t>
      </w:r>
      <w:ins w:id="281" w:author="Comparison" w:date="2013-05-05T19:43:00Z">
        <w:r w:rsidRPr="00AA4B48">
          <w:rPr>
            <w:rFonts w:ascii="Courier New" w:hAnsi="Courier New" w:cs="Courier New"/>
          </w:rPr>
          <w:t>,"</w:t>
        </w:r>
      </w:ins>
      <w:del w:id="282" w:author="Comparison" w:date="2013-05-05T19:43:00Z">
        <w:r w:rsidRPr="00C100C3">
          <w:rPr>
            <w:rFonts w:ascii="Courier New" w:hAnsi="Courier New" w:cs="Courier New"/>
          </w:rPr>
          <w:delText>,&amp;#8221;</w:delText>
        </w:r>
      </w:del>
      <w:r w:rsidRPr="00C100C3">
        <w:rPr>
          <w:rFonts w:ascii="Courier New" w:hAnsi="Courier New" w:cs="Courier New"/>
        </w:rPr>
        <w:t xml:space="preserve"> and presents this mistake into which he has fallen, as the foundation of my system?</w:t>
      </w:r>
    </w:p>
    <w:p w14:paraId="2732243C" w14:textId="5EA6AAC0" w:rsidR="00000000" w:rsidRPr="00C100C3" w:rsidRDefault="00362818" w:rsidP="00C100C3">
      <w:pPr>
        <w:pStyle w:val="PlainText"/>
        <w:rPr>
          <w:rFonts w:ascii="Courier New" w:hAnsi="Courier New" w:cs="Courier New"/>
        </w:rPr>
      </w:pPr>
      <w:r w:rsidRPr="00C100C3">
        <w:rPr>
          <w:rFonts w:ascii="Courier New" w:hAnsi="Courier New" w:cs="Courier New"/>
        </w:rPr>
        <w:t xml:space="preserve">Let me be permitted to make another quotation from my </w:t>
      </w:r>
      <w:ins w:id="283" w:author="Comparison" w:date="2013-05-05T19:43:00Z">
        <w:r w:rsidRPr="00AA4B48">
          <w:rPr>
            <w:rFonts w:ascii="Courier New" w:hAnsi="Courier New" w:cs="Courier New"/>
          </w:rPr>
          <w:t>"</w:t>
        </w:r>
      </w:ins>
      <w:del w:id="284" w:author="Comparison" w:date="2013-05-05T19:43:00Z">
        <w:r w:rsidRPr="00C100C3">
          <w:rPr>
            <w:rFonts w:ascii="Courier New" w:hAnsi="Courier New" w:cs="Courier New"/>
          </w:rPr>
          <w:delText>&amp;#8220;</w:delText>
        </w:r>
      </w:del>
      <w:r w:rsidRPr="00C100C3">
        <w:rPr>
          <w:rFonts w:ascii="Courier New" w:hAnsi="Courier New" w:cs="Courier New"/>
        </w:rPr>
        <w:t>Remarks on the condition of the Church</w:t>
      </w:r>
      <w:ins w:id="285" w:author="Comparison" w:date="2013-05-05T19:43:00Z">
        <w:r w:rsidRPr="00AA4B48">
          <w:rPr>
            <w:rFonts w:ascii="Courier New" w:hAnsi="Courier New" w:cs="Courier New"/>
          </w:rPr>
          <w:t>";</w:t>
        </w:r>
      </w:ins>
      <w:del w:id="286" w:author="Comparison" w:date="2013-05-05T19:43:00Z">
        <w:r w:rsidRPr="00C100C3">
          <w:rPr>
            <w:rFonts w:ascii="Courier New" w:hAnsi="Courier New" w:cs="Courier New"/>
          </w:rPr>
          <w:delText>&amp;#8221;;</w:delText>
        </w:r>
      </w:del>
      <w:r w:rsidRPr="00C100C3">
        <w:rPr>
          <w:rFonts w:ascii="Courier New" w:hAnsi="Courier New" w:cs="Courier New"/>
        </w:rPr>
        <w:t xml:space="preserve"> and it will b</w:t>
      </w:r>
      <w:r w:rsidRPr="00C100C3">
        <w:rPr>
          <w:rFonts w:ascii="Courier New" w:hAnsi="Courier New" w:cs="Courier New"/>
        </w:rPr>
        <w:t xml:space="preserve">e seen to what a degree the way in which, on this </w:t>
      </w:r>
      <w:ins w:id="287" w:author="Comparison" w:date="2013-05-05T19:43:00Z">
        <w:r w:rsidRPr="00AA4B48">
          <w:rPr>
            <w:rFonts w:ascii="Courier New" w:hAnsi="Courier New" w:cs="Courier New"/>
          </w:rPr>
          <w:t>"</w:t>
        </w:r>
      </w:ins>
      <w:del w:id="288" w:author="Comparison" w:date="2013-05-05T19:43:00Z">
        <w:r w:rsidRPr="00C100C3">
          <w:rPr>
            <w:rFonts w:ascii="Courier New" w:hAnsi="Courier New" w:cs="Courier New"/>
          </w:rPr>
          <w:delText>&amp;#8220;</w:delText>
        </w:r>
      </w:del>
      <w:r w:rsidRPr="00C100C3">
        <w:rPr>
          <w:rFonts w:ascii="Courier New" w:hAnsi="Courier New" w:cs="Courier New"/>
        </w:rPr>
        <w:t>decisive point</w:t>
      </w:r>
      <w:ins w:id="289" w:author="Comparison" w:date="2013-05-05T19:43:00Z">
        <w:r w:rsidRPr="00AA4B48">
          <w:rPr>
            <w:rFonts w:ascii="Courier New" w:hAnsi="Courier New" w:cs="Courier New"/>
          </w:rPr>
          <w:t>,"</w:t>
        </w:r>
      </w:ins>
      <w:del w:id="290" w:author="Comparison" w:date="2013-05-05T19:43:00Z">
        <w:r w:rsidRPr="00C100C3">
          <w:rPr>
            <w:rFonts w:ascii="Courier New" w:hAnsi="Courier New" w:cs="Courier New"/>
          </w:rPr>
          <w:delText>,&amp;#8221;</w:delText>
        </w:r>
      </w:del>
      <w:r w:rsidRPr="00C100C3">
        <w:rPr>
          <w:rFonts w:ascii="Courier New" w:hAnsi="Courier New" w:cs="Courier New"/>
        </w:rPr>
        <w:t xml:space="preserve"> the author of the </w:t>
      </w:r>
      <w:ins w:id="291" w:author="Comparison" w:date="2013-05-05T19:43:00Z">
        <w:r w:rsidRPr="00AA4B48">
          <w:rPr>
            <w:rFonts w:ascii="Courier New" w:hAnsi="Courier New" w:cs="Courier New"/>
          </w:rPr>
          <w:t>"</w:t>
        </w:r>
      </w:ins>
      <w:del w:id="292" w:author="Comparison" w:date="2013-05-05T19:43:00Z">
        <w:r w:rsidRPr="00C100C3">
          <w:rPr>
            <w:rFonts w:ascii="Courier New" w:hAnsi="Courier New" w:cs="Courier New"/>
          </w:rPr>
          <w:delText>&amp;#8220;</w:delText>
        </w:r>
      </w:del>
      <w:r w:rsidRPr="00C100C3">
        <w:rPr>
          <w:rFonts w:ascii="Courier New" w:hAnsi="Courier New" w:cs="Courier New"/>
        </w:rPr>
        <w:t>Examination</w:t>
      </w:r>
      <w:ins w:id="293" w:author="Comparison" w:date="2013-05-05T19:43:00Z">
        <w:r w:rsidRPr="00AA4B48">
          <w:rPr>
            <w:rFonts w:ascii="Courier New" w:hAnsi="Courier New" w:cs="Courier New"/>
          </w:rPr>
          <w:t>"</w:t>
        </w:r>
      </w:ins>
      <w:del w:id="294" w:author="Comparison" w:date="2013-05-05T19:43:00Z">
        <w:r w:rsidRPr="00C100C3">
          <w:rPr>
            <w:rFonts w:ascii="Courier New" w:hAnsi="Courier New" w:cs="Courier New"/>
          </w:rPr>
          <w:delText>&amp;#8221;</w:delText>
        </w:r>
      </w:del>
      <w:r w:rsidRPr="00C100C3">
        <w:rPr>
          <w:rFonts w:ascii="Courier New" w:hAnsi="Courier New" w:cs="Courier New"/>
        </w:rPr>
        <w:t xml:space="preserve"> presents my views, is devoid of foundation.</w:t>
      </w:r>
    </w:p>
    <w:p w14:paraId="49A4D635" w14:textId="5B98343D" w:rsidR="00000000" w:rsidRPr="00C100C3" w:rsidRDefault="00362818" w:rsidP="00C100C3">
      <w:pPr>
        <w:pStyle w:val="PlainText"/>
        <w:rPr>
          <w:rFonts w:ascii="Courier New" w:hAnsi="Courier New" w:cs="Courier New"/>
        </w:rPr>
      </w:pPr>
      <w:ins w:id="295" w:author="Comparison" w:date="2013-05-05T19:43:00Z">
        <w:r w:rsidRPr="00AA4B48">
          <w:rPr>
            <w:rFonts w:ascii="Courier New" w:hAnsi="Courier New" w:cs="Courier New"/>
          </w:rPr>
          <w:t>"</w:t>
        </w:r>
      </w:ins>
      <w:del w:id="296" w:author="Comparison" w:date="2013-05-05T19:43:00Z">
        <w:r w:rsidRPr="00C100C3">
          <w:rPr>
            <w:rFonts w:ascii="Courier New" w:hAnsi="Courier New" w:cs="Courier New"/>
          </w:rPr>
          <w:delText>&amp;#8220;</w:delText>
        </w:r>
      </w:del>
      <w:r w:rsidRPr="00C100C3">
        <w:rPr>
          <w:rFonts w:ascii="Courier New" w:hAnsi="Courier New" w:cs="Courier New"/>
        </w:rPr>
        <w:t>As to what concerns the difference which exists between the elder and the pastor</w:t>
      </w:r>
      <w:r w:rsidRPr="00C100C3">
        <w:rPr>
          <w:rFonts w:ascii="Courier New" w:hAnsi="Courier New" w:cs="Courier New"/>
        </w:rPr>
        <w:t>, I say that pastorship was a gift of the Holy Spirit, which the office of elder was not. This office was established by men in the Church, according to God no doubt; but it was a governmental institution, and not a gift from on high, although certain gift</w:t>
      </w:r>
      <w:r w:rsidRPr="00C100C3">
        <w:rPr>
          <w:rFonts w:ascii="Courier New" w:hAnsi="Courier New" w:cs="Courier New"/>
        </w:rPr>
        <w:t>s and qualities were *necessary* to the one who was named elder. I have said that *the gift of feeding the flock* of God in one way or other was necessary or suitable to him, because it appears, by the Epistle to Timothy, that the elders who laboured in th</w:t>
      </w:r>
      <w:r w:rsidRPr="00C100C3">
        <w:rPr>
          <w:rFonts w:ascii="Courier New" w:hAnsi="Courier New" w:cs="Courier New"/>
        </w:rPr>
        <w:t>e word and doctrine are distinguished from other elders</w:t>
      </w:r>
      <w:ins w:id="297" w:author="Comparison" w:date="2013-05-05T19:43:00Z">
        <w:r w:rsidRPr="00AA4B48">
          <w:rPr>
            <w:rFonts w:ascii="Courier New" w:hAnsi="Courier New" w:cs="Courier New"/>
          </w:rPr>
          <w:t>."</w:t>
        </w:r>
      </w:ins>
      <w:del w:id="298" w:author="Comparison" w:date="2013-05-05T19:43:00Z">
        <w:r w:rsidRPr="00C100C3">
          <w:rPr>
            <w:rFonts w:ascii="Courier New" w:hAnsi="Courier New" w:cs="Courier New"/>
          </w:rPr>
          <w:delText>.&amp;#8221;</w:delText>
        </w:r>
      </w:del>
    </w:p>
    <w:p w14:paraId="53BA82DF" w14:textId="7918EE5C"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 am sorry to be obliged to reproduce these extracts from my own writings, but the </w:t>
      </w:r>
      <w:ins w:id="299" w:author="Comparison" w:date="2013-05-05T19:43:00Z">
        <w:r w:rsidRPr="00AA4B48">
          <w:rPr>
            <w:rFonts w:ascii="Courier New" w:hAnsi="Courier New" w:cs="Courier New"/>
          </w:rPr>
          <w:t>subject</w:t>
        </w:r>
      </w:ins>
      <w:del w:id="300" w:author="Comparison" w:date="2013-05-05T19:43:00Z">
        <w:r w:rsidRPr="00C100C3">
          <w:rPr>
            <w:rFonts w:ascii="Courier New" w:hAnsi="Courier New" w:cs="Courier New"/>
          </w:rPr>
          <w:delText>subiect</w:delText>
        </w:r>
      </w:del>
      <w:r w:rsidRPr="00C100C3">
        <w:rPr>
          <w:rFonts w:ascii="Courier New" w:hAnsi="Courier New" w:cs="Courier New"/>
        </w:rPr>
        <w:t>, at bottom, connects itself with that which acts powerfully on the walk of Christians; and it is imp</w:t>
      </w:r>
      <w:r w:rsidRPr="00C100C3">
        <w:rPr>
          <w:rFonts w:ascii="Courier New" w:hAnsi="Courier New" w:cs="Courier New"/>
        </w:rPr>
        <w:t>ortant it should at least be understood what is the real question.</w:t>
      </w:r>
    </w:p>
    <w:p w14:paraId="353B9A20" w14:textId="7A9A3EE8"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In sum, here is what I have said, and what the author of the </w:t>
      </w:r>
      <w:ins w:id="301" w:author="Comparison" w:date="2013-05-05T19:43:00Z">
        <w:r w:rsidRPr="00AA4B48">
          <w:rPr>
            <w:rFonts w:ascii="Courier New" w:hAnsi="Courier New" w:cs="Courier New"/>
          </w:rPr>
          <w:t>"</w:t>
        </w:r>
      </w:ins>
      <w:del w:id="302" w:author="Comparison" w:date="2013-05-05T19:43:00Z">
        <w:r w:rsidRPr="00C100C3">
          <w:rPr>
            <w:rFonts w:ascii="Courier New" w:hAnsi="Courier New" w:cs="Courier New"/>
          </w:rPr>
          <w:delText>&amp;#8220;</w:delText>
        </w:r>
      </w:del>
      <w:r w:rsidRPr="00C100C3">
        <w:rPr>
          <w:rFonts w:ascii="Courier New" w:hAnsi="Courier New" w:cs="Courier New"/>
        </w:rPr>
        <w:t>Examination</w:t>
      </w:r>
      <w:ins w:id="303" w:author="Comparison" w:date="2013-05-05T19:43:00Z">
        <w:r w:rsidRPr="00AA4B48">
          <w:rPr>
            <w:rFonts w:ascii="Courier New" w:hAnsi="Courier New" w:cs="Courier New"/>
          </w:rPr>
          <w:t>"</w:t>
        </w:r>
      </w:ins>
      <w:del w:id="304" w:author="Comparison" w:date="2013-05-05T19:43:00Z">
        <w:r w:rsidRPr="00C100C3">
          <w:rPr>
            <w:rFonts w:ascii="Courier New" w:hAnsi="Courier New" w:cs="Courier New"/>
          </w:rPr>
          <w:delText>&amp;#8221;</w:delText>
        </w:r>
      </w:del>
      <w:r w:rsidRPr="00C100C3">
        <w:rPr>
          <w:rFonts w:ascii="Courier New" w:hAnsi="Courier New" w:cs="Courier New"/>
        </w:rPr>
        <w:t xml:space="preserve"> has made me say.</w:t>
      </w:r>
    </w:p>
    <w:p w14:paraId="4A9493CB" w14:textId="0A6C36EE" w:rsidR="00000000" w:rsidRPr="00C100C3" w:rsidRDefault="00362818" w:rsidP="00C100C3">
      <w:pPr>
        <w:pStyle w:val="PlainText"/>
        <w:rPr>
          <w:rFonts w:ascii="Courier New" w:hAnsi="Courier New" w:cs="Courier New"/>
        </w:rPr>
      </w:pPr>
      <w:ins w:id="305" w:author="Comparison" w:date="2013-05-05T19:43:00Z">
        <w:r w:rsidRPr="00AA4B48">
          <w:rPr>
            <w:rFonts w:ascii="Courier New" w:hAnsi="Courier New" w:cs="Courier New"/>
          </w:rPr>
          <w:t>¦</w:t>
        </w:r>
      </w:ins>
      <w:del w:id="306" w:author="Comparison" w:date="2013-05-05T19:43:00Z">
        <w:r w:rsidRPr="00C100C3">
          <w:rPr>
            <w:rFonts w:ascii="Courier New" w:hAnsi="Courier New" w:cs="Courier New"/>
          </w:rPr>
          <w:delText>|</w:delText>
        </w:r>
      </w:del>
      <w:r w:rsidRPr="00C100C3">
        <w:rPr>
          <w:rFonts w:ascii="Courier New" w:hAnsi="Courier New" w:cs="Courier New"/>
        </w:rPr>
        <w:t xml:space="preserve"> For he has recognized the force of a critical observation which is to be found in</w:t>
      </w:r>
      <w:r w:rsidRPr="00C100C3">
        <w:rPr>
          <w:rFonts w:ascii="Courier New" w:hAnsi="Courier New" w:cs="Courier New"/>
        </w:rPr>
        <w:t xml:space="preserve"> them as to a Greek phrase.</w:t>
      </w:r>
    </w:p>
    <w:p w14:paraId="40F6A83D"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{10}</w:t>
      </w:r>
    </w:p>
    <w:p w14:paraId="51A10FAA"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 have said: gifts and offices are connected on one side. He has made me say that there is no point of contact between them.</w:t>
      </w:r>
    </w:p>
    <w:p w14:paraId="2AE2CEFE" w14:textId="74840A78" w:rsidR="00000000" w:rsidRPr="00C100C3" w:rsidRDefault="00362818" w:rsidP="00C100C3">
      <w:pPr>
        <w:pStyle w:val="PlainText"/>
        <w:rPr>
          <w:rFonts w:ascii="Courier New" w:hAnsi="Courier New" w:cs="Courier New"/>
        </w:rPr>
      </w:pPr>
      <w:r w:rsidRPr="00C100C3">
        <w:rPr>
          <w:rFonts w:ascii="Courier New" w:hAnsi="Courier New" w:cs="Courier New"/>
        </w:rPr>
        <w:t>I have said that in certain cases gifts were necessary to office</w:t>
      </w:r>
      <w:ins w:id="307" w:author="Comparison" w:date="2013-05-05T19:43:00Z">
        <w:r w:rsidRPr="00AA4B48">
          <w:rPr>
            <w:rFonts w:ascii="Courier New" w:hAnsi="Courier New" w:cs="Courier New"/>
          </w:rPr>
          <w:t xml:space="preserve"> --</w:t>
        </w:r>
      </w:ins>
      <w:del w:id="308" w:author="Comparison" w:date="2013-05-05T19:43:00Z">
        <w:r w:rsidRPr="00C100C3">
          <w:rPr>
            <w:rFonts w:ascii="Courier New" w:hAnsi="Courier New" w:cs="Courier New"/>
          </w:rPr>
          <w:delText>&amp;#8212;</w:delText>
        </w:r>
      </w:del>
      <w:r w:rsidRPr="00C100C3">
        <w:rPr>
          <w:rFonts w:ascii="Courier New" w:hAnsi="Courier New" w:cs="Courier New"/>
        </w:rPr>
        <w:t xml:space="preserve"> he makes me say that th</w:t>
      </w:r>
      <w:r w:rsidRPr="00C100C3">
        <w:rPr>
          <w:rFonts w:ascii="Courier New" w:hAnsi="Courier New" w:cs="Courier New"/>
        </w:rPr>
        <w:t>ere is incompatibility between the two.</w:t>
      </w:r>
    </w:p>
    <w:p w14:paraId="5655C338" w14:textId="77777777" w:rsidR="00000000" w:rsidRPr="00AA4B48" w:rsidRDefault="00362818" w:rsidP="00AA4B48">
      <w:pPr>
        <w:pStyle w:val="PlainText"/>
        <w:rPr>
          <w:ins w:id="309" w:author="Comparison" w:date="2013-05-05T19:43:00Z"/>
          <w:rFonts w:ascii="Courier New" w:hAnsi="Courier New" w:cs="Courier New"/>
        </w:rPr>
      </w:pPr>
      <w:r w:rsidRPr="00C100C3">
        <w:rPr>
          <w:rFonts w:ascii="Courier New" w:hAnsi="Courier New" w:cs="Courier New"/>
        </w:rPr>
        <w:t>I say that gifts have been gradually lost in office</w:t>
      </w:r>
      <w:ins w:id="310" w:author="Comparison" w:date="2013-05-05T19:43:00Z">
        <w:r w:rsidRPr="00AA4B48">
          <w:rPr>
            <w:rFonts w:ascii="Courier New" w:hAnsi="Courier New" w:cs="Courier New"/>
          </w:rPr>
          <w:t xml:space="preserve"> -- </w:t>
        </w:r>
      </w:ins>
      <w:del w:id="311" w:author="Comparison" w:date="2013-05-05T19:43:00Z">
        <w:r w:rsidRPr="00C100C3">
          <w:rPr>
            <w:rFonts w:ascii="Courier New" w:hAnsi="Courier New" w:cs="Courier New"/>
          </w:rPr>
          <w:delText>&amp;#8212;</w:delText>
        </w:r>
      </w:del>
      <w:r w:rsidRPr="00C100C3">
        <w:rPr>
          <w:rFonts w:ascii="Courier New" w:hAnsi="Courier New" w:cs="Courier New"/>
        </w:rPr>
        <w:t>he says the same. Where then is the difference between us? Here it is. He considers it as a good thing that we are deprived of apostles and prophets; more: h</w:t>
      </w:r>
      <w:r w:rsidRPr="00C100C3">
        <w:rPr>
          <w:rFonts w:ascii="Courier New" w:hAnsi="Courier New" w:cs="Courier New"/>
        </w:rPr>
        <w:t xml:space="preserve">e affirms the Church to be in a better state than in the time of the apostles. I say, on the contrary, that the Church has lost much, that it is in a fallen state. The author of the </w:t>
      </w:r>
      <w:ins w:id="312" w:author="Comparison" w:date="2013-05-05T19:43:00Z">
        <w:r w:rsidRPr="00AA4B48">
          <w:rPr>
            <w:rFonts w:ascii="Courier New" w:hAnsi="Courier New" w:cs="Courier New"/>
          </w:rPr>
          <w:t>"</w:t>
        </w:r>
      </w:ins>
      <w:del w:id="313" w:author="Comparison" w:date="2013-05-05T19:43:00Z">
        <w:r w:rsidRPr="00C100C3">
          <w:rPr>
            <w:rFonts w:ascii="Courier New" w:hAnsi="Courier New" w:cs="Courier New"/>
          </w:rPr>
          <w:delText>&amp;#8220;</w:delText>
        </w:r>
      </w:del>
      <w:r w:rsidRPr="00C100C3">
        <w:rPr>
          <w:rFonts w:ascii="Courier New" w:hAnsi="Courier New" w:cs="Courier New"/>
        </w:rPr>
        <w:t>Examination</w:t>
      </w:r>
      <w:ins w:id="314" w:author="Comparison" w:date="2013-05-05T19:43:00Z">
        <w:r w:rsidRPr="00AA4B48">
          <w:rPr>
            <w:rFonts w:ascii="Courier New" w:hAnsi="Courier New" w:cs="Courier New"/>
          </w:rPr>
          <w:t>"</w:t>
        </w:r>
      </w:ins>
      <w:del w:id="315" w:author="Comparison" w:date="2013-05-05T19:43:00Z">
        <w:r w:rsidRPr="00C100C3">
          <w:rPr>
            <w:rFonts w:ascii="Courier New" w:hAnsi="Courier New" w:cs="Courier New"/>
          </w:rPr>
          <w:delText>&amp;#8221;</w:delText>
        </w:r>
      </w:del>
      <w:r w:rsidRPr="00C100C3">
        <w:rPr>
          <w:rFonts w:ascii="Courier New" w:hAnsi="Courier New" w:cs="Courier New"/>
        </w:rPr>
        <w:t xml:space="preserve"> announces, from the outset, that he will leave a</w:t>
      </w:r>
      <w:r w:rsidRPr="00C100C3">
        <w:rPr>
          <w:rFonts w:ascii="Courier New" w:hAnsi="Courier New" w:cs="Courier New"/>
        </w:rPr>
        <w:t>side this question. He apparently has not seen that here is the essential point. As to the points he touches on, we have seen he does not refute them; but that, however, is what he assumed to do</w:t>
      </w:r>
      <w:ins w:id="316" w:author="Comparison" w:date="2013-05-05T19:43:00Z">
        <w:r w:rsidRPr="00AA4B48">
          <w:rPr>
            <w:rFonts w:ascii="Courier New" w:hAnsi="Courier New" w:cs="Courier New"/>
          </w:rPr>
          <w:t>.</w:t>
        </w:r>
      </w:ins>
    </w:p>
    <w:p w14:paraId="332F260B" w14:textId="77777777" w:rsidR="00000000" w:rsidRPr="00AA4B48" w:rsidRDefault="00362818" w:rsidP="00AA4B48">
      <w:pPr>
        <w:pStyle w:val="PlainText"/>
        <w:rPr>
          <w:ins w:id="317" w:author="Comparison" w:date="2013-05-05T19:43:00Z"/>
          <w:rFonts w:ascii="Courier New" w:hAnsi="Courier New" w:cs="Courier New"/>
        </w:rPr>
      </w:pPr>
      <w:ins w:id="318" w:author="Comparison" w:date="2013-05-05T19:43:00Z">
        <w:r w:rsidRPr="00AA4B48">
          <w:rPr>
            <w:rFonts w:ascii="Courier New" w:hAnsi="Courier New" w:cs="Courier New"/>
          </w:rPr>
          <w:t>CHAPTER 2 -- ON THE RUIN OF THE CHURCH</w:t>
        </w:r>
      </w:ins>
    </w:p>
    <w:p w14:paraId="5A2B9EC5" w14:textId="20396EA0" w:rsidR="00000000" w:rsidRPr="00C100C3" w:rsidRDefault="00362818" w:rsidP="00C100C3">
      <w:pPr>
        <w:pStyle w:val="PlainText"/>
        <w:rPr>
          <w:del w:id="319" w:author="Comparison" w:date="2013-05-05T19:43:00Z"/>
          <w:rFonts w:ascii="Courier New" w:hAnsi="Courier New" w:cs="Courier New"/>
        </w:rPr>
      </w:pPr>
      <w:del w:id="320" w:author="Comparison" w:date="2013-05-05T19:43:00Z">
        <w:r w:rsidRPr="00C100C3">
          <w:rPr>
            <w:rFonts w:ascii="Courier New" w:hAnsi="Courier New" w:cs="Courier New"/>
          </w:rPr>
          <w:delText>.&lt;h3&gt;*Chapter 2</w:delText>
        </w:r>
      </w:del>
    </w:p>
    <w:p w14:paraId="5676C3C2" w14:textId="77777777" w:rsidR="00000000" w:rsidRPr="00C100C3" w:rsidRDefault="00362818" w:rsidP="00C100C3">
      <w:pPr>
        <w:pStyle w:val="PlainText"/>
        <w:rPr>
          <w:del w:id="321" w:author="Comparison" w:date="2013-05-05T19:43:00Z"/>
          <w:rFonts w:ascii="Courier New" w:hAnsi="Courier New" w:cs="Courier New"/>
        </w:rPr>
      </w:pPr>
      <w:del w:id="322" w:author="Comparison" w:date="2013-05-05T19:43:00Z">
        <w:r w:rsidRPr="00C100C3">
          <w:rPr>
            <w:rFonts w:ascii="Courier New" w:hAnsi="Courier New" w:cs="Courier New"/>
          </w:rPr>
          <w:delText>On the Ruin of the Church.*&lt;/h3&gt;</w:delText>
        </w:r>
      </w:del>
    </w:p>
    <w:p w14:paraId="2540BB4D" w14:textId="2E74DB24" w:rsidR="00000000" w:rsidRPr="00C100C3" w:rsidRDefault="00362818" w:rsidP="00C100C3">
      <w:pPr>
        <w:pStyle w:val="PlainText"/>
        <w:rPr>
          <w:rFonts w:ascii="Courier New" w:hAnsi="Courier New" w:cs="Courier New"/>
        </w:rPr>
      </w:pPr>
      <w:r w:rsidRPr="00C100C3">
        <w:rPr>
          <w:rFonts w:ascii="Courier New" w:hAnsi="Courier New" w:cs="Courier New"/>
        </w:rPr>
        <w:t>Among the p</w:t>
      </w:r>
      <w:r w:rsidRPr="00C100C3">
        <w:rPr>
          <w:rFonts w:ascii="Courier New" w:hAnsi="Courier New" w:cs="Courier New"/>
        </w:rPr>
        <w:t xml:space="preserve">oints which the author of the </w:t>
      </w:r>
      <w:ins w:id="323" w:author="Comparison" w:date="2013-05-05T19:43:00Z">
        <w:r w:rsidRPr="00AA4B48">
          <w:rPr>
            <w:rFonts w:ascii="Courier New" w:hAnsi="Courier New" w:cs="Courier New"/>
          </w:rPr>
          <w:t>"</w:t>
        </w:r>
      </w:ins>
      <w:del w:id="324" w:author="Comparison" w:date="2013-05-05T19:43:00Z">
        <w:r w:rsidRPr="00C100C3">
          <w:rPr>
            <w:rFonts w:ascii="Courier New" w:hAnsi="Courier New" w:cs="Courier New"/>
          </w:rPr>
          <w:delText>&amp;#8220;</w:delText>
        </w:r>
      </w:del>
      <w:r w:rsidRPr="00C100C3">
        <w:rPr>
          <w:rFonts w:ascii="Courier New" w:hAnsi="Courier New" w:cs="Courier New"/>
        </w:rPr>
        <w:t>Examination</w:t>
      </w:r>
      <w:ins w:id="325" w:author="Comparison" w:date="2013-05-05T19:43:00Z">
        <w:r w:rsidRPr="00AA4B48">
          <w:rPr>
            <w:rFonts w:ascii="Courier New" w:hAnsi="Courier New" w:cs="Courier New"/>
          </w:rPr>
          <w:t>"</w:t>
        </w:r>
      </w:ins>
      <w:del w:id="326" w:author="Comparison" w:date="2013-05-05T19:43:00Z">
        <w:r w:rsidRPr="00C100C3">
          <w:rPr>
            <w:rFonts w:ascii="Courier New" w:hAnsi="Courier New" w:cs="Courier New"/>
          </w:rPr>
          <w:delText>&amp;#8221;</w:delText>
        </w:r>
      </w:del>
      <w:r w:rsidRPr="00C100C3">
        <w:rPr>
          <w:rFonts w:ascii="Courier New" w:hAnsi="Courier New" w:cs="Courier New"/>
        </w:rPr>
        <w:t xml:space="preserve"> has left aside, I will mention the ruin of the Church; next, the doctrine of the return of Christ</w:t>
      </w:r>
      <w:ins w:id="327" w:author="Comparison" w:date="2013-05-05T19:43:00Z">
        <w:r w:rsidRPr="00AA4B48">
          <w:rPr>
            <w:rFonts w:ascii="Courier New" w:hAnsi="Courier New" w:cs="Courier New"/>
          </w:rPr>
          <w:t>;</w:t>
        </w:r>
      </w:ins>
      <w:del w:id="328" w:author="Comparison" w:date="2013-05-05T19:43:00Z">
        <w:r w:rsidRPr="00C100C3">
          <w:rPr>
            <w:rFonts w:ascii="Courier New" w:hAnsi="Courier New" w:cs="Courier New"/>
          </w:rPr>
          <w:delText xml:space="preserve"> j</w:delText>
        </w:r>
      </w:del>
      <w:r w:rsidRPr="00C100C3">
        <w:rPr>
          <w:rFonts w:ascii="Courier New" w:hAnsi="Courier New" w:cs="Courier New"/>
        </w:rPr>
        <w:t xml:space="preserve"> finally, that which relates to the conflict with the Catholic hierarchy. It may be very convenient n</w:t>
      </w:r>
      <w:r w:rsidRPr="00C100C3">
        <w:rPr>
          <w:rFonts w:ascii="Courier New" w:hAnsi="Courier New" w:cs="Courier New"/>
        </w:rPr>
        <w:t>ot to be occupied with it; but how form a sound judgment as to ministry and the Church in relation to it, if we put aside the question of the ruin of the Church?</w:t>
      </w:r>
    </w:p>
    <w:p w14:paraId="3F5E39F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 have insisted that ministry is a divine thing, an institution of God, all the energy of whi</w:t>
      </w:r>
      <w:r w:rsidRPr="00C100C3">
        <w:rPr>
          <w:rFonts w:ascii="Courier New" w:hAnsi="Courier New" w:cs="Courier New"/>
        </w:rPr>
        <w:t>ch comes from on high; that man having been unfaithful, the Church, in whose midst ministry was exercised, is in ruin, and that the external order which is connected with ministry has fallen with her. It is attempted to answer me by putting aside the subje</w:t>
      </w:r>
      <w:r w:rsidRPr="00C100C3">
        <w:rPr>
          <w:rFonts w:ascii="Courier New" w:hAnsi="Courier New" w:cs="Courier New"/>
        </w:rPr>
        <w:t>ct of the ruin of the Church. That is nevertheless the very root of the question.</w:t>
      </w:r>
    </w:p>
    <w:p w14:paraId="1CE1722C"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We insist on the fact that the house has been ruined, its ordinances perverted, its order and all its arrangements forsaken or destroyed; that human ordinances, a human orde</w:t>
      </w:r>
      <w:r w:rsidRPr="00C100C3">
        <w:rPr>
          <w:rFonts w:ascii="Courier New" w:hAnsi="Courier New" w:cs="Courier New"/>
        </w:rPr>
        <w:t>r, have been substituted for them; and, what merits all the attention of faith, we insist that the Lord, the Master of the house, is coming soon in His power and glory to judge all this state of</w:t>
      </w:r>
    </w:p>
    <w:p w14:paraId="0FE5CE7D"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{11}</w:t>
      </w:r>
    </w:p>
    <w:p w14:paraId="7E2F565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things. And here we have a disciple who, when this Mas</w:t>
      </w:r>
      <w:r w:rsidRPr="00C100C3">
        <w:rPr>
          <w:rFonts w:ascii="Courier New" w:hAnsi="Courier New" w:cs="Courier New"/>
        </w:rPr>
        <w:t>ter is rousing the attention of His own to the real state of things, when He is directing it to the house which He had been the one to build at the beginning, and to the judgment He intends to execute on account of the unfaithfulness which has suffered His</w:t>
      </w:r>
      <w:r w:rsidRPr="00C100C3">
        <w:rPr>
          <w:rFonts w:ascii="Courier New" w:hAnsi="Courier New" w:cs="Courier New"/>
        </w:rPr>
        <w:t xml:space="preserve"> house to fall to ruin, here, I say, is a disciple who, though he is responsible, is not occupied with these things. The one who holds this language is a member of a system; he gives out this system as the house, and those who act in it as servants of the </w:t>
      </w:r>
      <w:r w:rsidRPr="00C100C3">
        <w:rPr>
          <w:rFonts w:ascii="Courier New" w:hAnsi="Courier New" w:cs="Courier New"/>
        </w:rPr>
        <w:t>Master.</w:t>
      </w:r>
    </w:p>
    <w:p w14:paraId="79104C0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No, no, nothing of the kind! The house is in ruin, and you are bad imitators acting from your own leading, and wrongly.</w:t>
      </w:r>
    </w:p>
    <w:p w14:paraId="01409AB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How avoid the question of the ruin of the Church? How judge of the state of the Church without entering upon the question of i</w:t>
      </w:r>
      <w:r w:rsidRPr="00C100C3">
        <w:rPr>
          <w:rFonts w:ascii="Courier New" w:hAnsi="Courier New" w:cs="Courier New"/>
        </w:rPr>
        <w:t>ts ruin, the question of the abandonment of the principles on which God established it, and the position in which He had placed it?</w:t>
      </w:r>
    </w:p>
    <w:p w14:paraId="267BCB3A" w14:textId="2EE9B72A"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It is not possible. It is even so impossible, that while desirous of avoiding this question, the author of the </w:t>
      </w:r>
      <w:ins w:id="329" w:author="Comparison" w:date="2013-05-05T19:43:00Z">
        <w:r w:rsidRPr="00AA4B48">
          <w:rPr>
            <w:rFonts w:ascii="Courier New" w:hAnsi="Courier New" w:cs="Courier New"/>
          </w:rPr>
          <w:t>"</w:t>
        </w:r>
      </w:ins>
      <w:del w:id="330" w:author="Comparison" w:date="2013-05-05T19:43:00Z">
        <w:r w:rsidRPr="00C100C3">
          <w:rPr>
            <w:rFonts w:ascii="Courier New" w:hAnsi="Courier New" w:cs="Courier New"/>
          </w:rPr>
          <w:delText>&amp;#8220;</w:delText>
        </w:r>
      </w:del>
      <w:r w:rsidRPr="00C100C3">
        <w:rPr>
          <w:rFonts w:ascii="Courier New" w:hAnsi="Courier New" w:cs="Courier New"/>
        </w:rPr>
        <w:t>Exami</w:t>
      </w:r>
      <w:r w:rsidRPr="00C100C3">
        <w:rPr>
          <w:rFonts w:ascii="Courier New" w:hAnsi="Courier New" w:cs="Courier New"/>
        </w:rPr>
        <w:t>nation</w:t>
      </w:r>
      <w:ins w:id="331" w:author="Comparison" w:date="2013-05-05T19:43:00Z">
        <w:r w:rsidRPr="00AA4B48">
          <w:rPr>
            <w:rFonts w:ascii="Courier New" w:hAnsi="Courier New" w:cs="Courier New"/>
          </w:rPr>
          <w:t>,"</w:t>
        </w:r>
      </w:ins>
      <w:del w:id="332" w:author="Comparison" w:date="2013-05-05T19:43:00Z">
        <w:r w:rsidRPr="00C100C3">
          <w:rPr>
            <w:rFonts w:ascii="Courier New" w:hAnsi="Courier New" w:cs="Courier New"/>
          </w:rPr>
          <w:delText>,&amp;#8221;</w:delText>
        </w:r>
      </w:del>
      <w:r w:rsidRPr="00C100C3">
        <w:rPr>
          <w:rFonts w:ascii="Courier New" w:hAnsi="Courier New" w:cs="Courier New"/>
        </w:rPr>
        <w:t xml:space="preserve"> treats it in his fashion; for he constructs a system entirely opposed to the fact of the ruin of the Church. According to him, there has always been a real progress; the suppression of the apostles was a benefit, their presence hindering the</w:t>
      </w:r>
      <w:r w:rsidRPr="00C100C3">
        <w:rPr>
          <w:rFonts w:ascii="Courier New" w:hAnsi="Courier New" w:cs="Courier New"/>
        </w:rPr>
        <w:t xml:space="preserve"> development of the Church (</w:t>
      </w:r>
      <w:ins w:id="333" w:author="Comparison" w:date="2013-05-05T19:43:00Z">
        <w:r w:rsidRPr="00AA4B48">
          <w:rPr>
            <w:rFonts w:ascii="Courier New" w:hAnsi="Courier New" w:cs="Courier New"/>
          </w:rPr>
          <w:t>pages</w:t>
        </w:r>
      </w:ins>
      <w:del w:id="334" w:author="Comparison" w:date="2013-05-05T19:43:00Z">
        <w:r w:rsidRPr="00C100C3">
          <w:rPr>
            <w:rFonts w:ascii="Courier New" w:hAnsi="Courier New" w:cs="Courier New"/>
          </w:rPr>
          <w:delText>pp.</w:delText>
        </w:r>
      </w:del>
      <w:r w:rsidRPr="00C100C3">
        <w:rPr>
          <w:rFonts w:ascii="Courier New" w:hAnsi="Courier New" w:cs="Courier New"/>
        </w:rPr>
        <w:t xml:space="preserve"> 77, 78); blossoms fell, in order that excellent fruits should be produced</w:t>
      </w:r>
      <w:ins w:id="335" w:author="Comparison" w:date="2013-05-05T19:43:00Z">
        <w:r w:rsidRPr="00AA4B48">
          <w:rPr>
            <w:rFonts w:ascii="Courier New" w:hAnsi="Courier New" w:cs="Courier New"/>
          </w:rPr>
          <w:t>.¦</w:t>
        </w:r>
      </w:ins>
      <w:del w:id="336" w:author="Comparison" w:date="2013-05-05T19:43:00Z">
        <w:r w:rsidRPr="00C100C3">
          <w:rPr>
            <w:rFonts w:ascii="Courier New" w:hAnsi="Courier New" w:cs="Courier New"/>
          </w:rPr>
          <w:delText>.|</w:delText>
        </w:r>
      </w:del>
    </w:p>
    <w:p w14:paraId="76302FC2" w14:textId="0DF46BAC"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Thus, far from seeing the Church in ruin, the author of the </w:t>
      </w:r>
      <w:ins w:id="337" w:author="Comparison" w:date="2013-05-05T19:43:00Z">
        <w:r w:rsidRPr="00AA4B48">
          <w:rPr>
            <w:rFonts w:ascii="Courier New" w:hAnsi="Courier New" w:cs="Courier New"/>
          </w:rPr>
          <w:t>"</w:t>
        </w:r>
      </w:ins>
      <w:del w:id="338" w:author="Comparison" w:date="2013-05-05T19:43:00Z">
        <w:r w:rsidRPr="00C100C3">
          <w:rPr>
            <w:rFonts w:ascii="Courier New" w:hAnsi="Courier New" w:cs="Courier New"/>
          </w:rPr>
          <w:delText>&amp;#8220;</w:delText>
        </w:r>
      </w:del>
      <w:r w:rsidRPr="00C100C3">
        <w:rPr>
          <w:rFonts w:ascii="Courier New" w:hAnsi="Courier New" w:cs="Courier New"/>
        </w:rPr>
        <w:t>Examination</w:t>
      </w:r>
      <w:ins w:id="339" w:author="Comparison" w:date="2013-05-05T19:43:00Z">
        <w:r w:rsidRPr="00AA4B48">
          <w:rPr>
            <w:rFonts w:ascii="Courier New" w:hAnsi="Courier New" w:cs="Courier New"/>
          </w:rPr>
          <w:t>"</w:t>
        </w:r>
      </w:ins>
      <w:del w:id="340" w:author="Comparison" w:date="2013-05-05T19:43:00Z">
        <w:r w:rsidRPr="00C100C3">
          <w:rPr>
            <w:rFonts w:ascii="Courier New" w:hAnsi="Courier New" w:cs="Courier New"/>
          </w:rPr>
          <w:delText>&amp;#8221;</w:delText>
        </w:r>
      </w:del>
      <w:r w:rsidRPr="00C100C3">
        <w:rPr>
          <w:rFonts w:ascii="Courier New" w:hAnsi="Courier New" w:cs="Courier New"/>
        </w:rPr>
        <w:t xml:space="preserve"> finds it in a state of *youth* </w:t>
      </w:r>
      <w:ins w:id="341" w:author="Comparison" w:date="2013-05-05T19:43:00Z">
        <w:r w:rsidRPr="00AA4B48">
          <w:rPr>
            <w:rFonts w:ascii="Courier New" w:hAnsi="Courier New" w:cs="Courier New"/>
          </w:rPr>
          <w:t>...</w:t>
        </w:r>
      </w:ins>
      <w:del w:id="342" w:author="Comparison" w:date="2013-05-05T19:43:00Z">
        <w:r w:rsidRPr="00C100C3">
          <w:rPr>
            <w:rFonts w:ascii="Courier New" w:hAnsi="Courier New" w:cs="Courier New"/>
          </w:rPr>
          <w:delText>&amp;#8230;</w:delText>
        </w:r>
      </w:del>
      <w:r w:rsidRPr="00C100C3">
        <w:rPr>
          <w:rFonts w:ascii="Courier New" w:hAnsi="Courier New" w:cs="Courier New"/>
        </w:rPr>
        <w:t xml:space="preserve"> of which faith, hope, </w:t>
      </w:r>
      <w:r w:rsidRPr="00C100C3">
        <w:rPr>
          <w:rFonts w:ascii="Courier New" w:hAnsi="Courier New" w:cs="Courier New"/>
        </w:rPr>
        <w:t>and love form the imperishable crown</w:t>
      </w:r>
      <w:ins w:id="343" w:author="Comparison" w:date="2013-05-05T19:43:00Z">
        <w:r w:rsidRPr="00AA4B48">
          <w:rPr>
            <w:rFonts w:ascii="Courier New" w:hAnsi="Courier New" w:cs="Courier New"/>
          </w:rPr>
          <w:t>."¦</w:t>
        </w:r>
      </w:ins>
      <w:del w:id="344" w:author="Comparison" w:date="2013-05-05T19:43:00Z">
        <w:r w:rsidRPr="00C100C3">
          <w:rPr>
            <w:rFonts w:ascii="Courier New" w:hAnsi="Courier New" w:cs="Courier New"/>
          </w:rPr>
          <w:delText>.&amp;#8221;|</w:delText>
        </w:r>
      </w:del>
      <w:r w:rsidRPr="00C100C3">
        <w:rPr>
          <w:rFonts w:ascii="Courier New" w:hAnsi="Courier New" w:cs="Courier New"/>
        </w:rPr>
        <w:t xml:space="preserve"> Far from finding in clerical ministry a human institution substituted for the ministry of the Spirit, he surpasses even Popery, in the judgment of the </w:t>
      </w:r>
      <w:ins w:id="345" w:author="Comparison" w:date="2013-05-05T19:43:00Z">
        <w:r w:rsidRPr="00AA4B48">
          <w:rPr>
            <w:rFonts w:ascii="Courier New" w:hAnsi="Courier New" w:cs="Courier New"/>
          </w:rPr>
          <w:t>"</w:t>
        </w:r>
      </w:ins>
      <w:del w:id="346" w:author="Comparison" w:date="2013-05-05T19:43:00Z">
        <w:r w:rsidRPr="00C100C3">
          <w:rPr>
            <w:rFonts w:ascii="Courier New" w:hAnsi="Courier New" w:cs="Courier New"/>
          </w:rPr>
          <w:delText>&amp;#8220;</w:delText>
        </w:r>
      </w:del>
      <w:r w:rsidRPr="00C100C3">
        <w:rPr>
          <w:rFonts w:ascii="Courier New" w:hAnsi="Courier New" w:cs="Courier New"/>
        </w:rPr>
        <w:t>Archives</w:t>
      </w:r>
      <w:ins w:id="347" w:author="Comparison" w:date="2013-05-05T19:43:00Z">
        <w:r w:rsidRPr="00AA4B48">
          <w:rPr>
            <w:rFonts w:ascii="Courier New" w:hAnsi="Courier New" w:cs="Courier New"/>
          </w:rPr>
          <w:t>,"</w:t>
        </w:r>
      </w:ins>
      <w:del w:id="348" w:author="Comparison" w:date="2013-05-05T19:43:00Z">
        <w:r w:rsidRPr="00C100C3">
          <w:rPr>
            <w:rFonts w:ascii="Courier New" w:hAnsi="Courier New" w:cs="Courier New"/>
          </w:rPr>
          <w:delText>,&amp;#8221;</w:delText>
        </w:r>
      </w:del>
      <w:r w:rsidRPr="00C100C3">
        <w:rPr>
          <w:rFonts w:ascii="Courier New" w:hAnsi="Courier New" w:cs="Courier New"/>
        </w:rPr>
        <w:t xml:space="preserve"> in the position he gives to the Pro</w:t>
      </w:r>
      <w:r w:rsidRPr="00C100C3">
        <w:rPr>
          <w:rFonts w:ascii="Courier New" w:hAnsi="Courier New" w:cs="Courier New"/>
        </w:rPr>
        <w:t>testant clergy.</w:t>
      </w:r>
    </w:p>
    <w:p w14:paraId="31A519F4" w14:textId="6AC3AA24" w:rsidR="00000000" w:rsidRPr="00C100C3" w:rsidRDefault="00362818" w:rsidP="00C100C3">
      <w:pPr>
        <w:pStyle w:val="PlainText"/>
        <w:rPr>
          <w:rFonts w:ascii="Courier New" w:hAnsi="Courier New" w:cs="Courier New"/>
        </w:rPr>
      </w:pPr>
      <w:r w:rsidRPr="00C100C3">
        <w:rPr>
          <w:rFonts w:ascii="Courier New" w:hAnsi="Courier New" w:cs="Courier New"/>
        </w:rPr>
        <w:t xml:space="preserve">We are then led, in following the author of the </w:t>
      </w:r>
      <w:ins w:id="349" w:author="Comparison" w:date="2013-05-05T19:43:00Z">
        <w:r w:rsidRPr="00AA4B48">
          <w:rPr>
            <w:rFonts w:ascii="Courier New" w:hAnsi="Courier New" w:cs="Courier New"/>
          </w:rPr>
          <w:t>"</w:t>
        </w:r>
      </w:ins>
      <w:del w:id="350" w:author="Comparison" w:date="2013-05-05T19:43:00Z">
        <w:r w:rsidRPr="00C100C3">
          <w:rPr>
            <w:rFonts w:ascii="Courier New" w:hAnsi="Courier New" w:cs="Courier New"/>
          </w:rPr>
          <w:delText>&amp;#8220;</w:delText>
        </w:r>
      </w:del>
      <w:r w:rsidRPr="00C100C3">
        <w:rPr>
          <w:rFonts w:ascii="Courier New" w:hAnsi="Courier New" w:cs="Courier New"/>
        </w:rPr>
        <w:t>Examination</w:t>
      </w:r>
      <w:ins w:id="351" w:author="Comparison" w:date="2013-05-05T19:43:00Z">
        <w:r w:rsidRPr="00AA4B48">
          <w:rPr>
            <w:rFonts w:ascii="Courier New" w:hAnsi="Courier New" w:cs="Courier New"/>
          </w:rPr>
          <w:t>,"</w:t>
        </w:r>
      </w:ins>
      <w:del w:id="352" w:author="Comparison" w:date="2013-05-05T19:43:00Z">
        <w:r w:rsidRPr="00C100C3">
          <w:rPr>
            <w:rFonts w:ascii="Courier New" w:hAnsi="Courier New" w:cs="Courier New"/>
          </w:rPr>
          <w:delText>,&amp;#8221;</w:delText>
        </w:r>
      </w:del>
      <w:r w:rsidRPr="00C100C3">
        <w:rPr>
          <w:rFonts w:ascii="Courier New" w:hAnsi="Courier New" w:cs="Courier New"/>
        </w:rPr>
        <w:t xml:space="preserve"> to consider the question of the ruin of the Church, not directly and in itself, but to take cognizance of the system which is set against it, and to judge, accordin</w:t>
      </w:r>
      <w:r w:rsidRPr="00C100C3">
        <w:rPr>
          <w:rFonts w:ascii="Courier New" w:hAnsi="Courier New" w:cs="Courier New"/>
        </w:rPr>
        <w:t>g to the scriptures, of the foundations on which it is endeavoured to base it.</w:t>
      </w:r>
    </w:p>
    <w:p w14:paraId="25E17A16" w14:textId="6F6316A5" w:rsidR="00000000" w:rsidRPr="00C100C3" w:rsidRDefault="00362818" w:rsidP="00C100C3">
      <w:pPr>
        <w:pStyle w:val="PlainText"/>
        <w:rPr>
          <w:rFonts w:ascii="Courier New" w:hAnsi="Courier New" w:cs="Courier New"/>
        </w:rPr>
      </w:pPr>
      <w:ins w:id="353" w:author="Comparison" w:date="2013-05-05T19:43:00Z">
        <w:r w:rsidRPr="00AA4B48">
          <w:rPr>
            <w:rFonts w:ascii="Courier New" w:hAnsi="Courier New" w:cs="Courier New"/>
          </w:rPr>
          <w:t>¦</w:t>
        </w:r>
      </w:ins>
      <w:del w:id="354" w:author="Comparison" w:date="2013-05-05T19:43:00Z">
        <w:r w:rsidRPr="00C100C3">
          <w:rPr>
            <w:rFonts w:ascii="Courier New" w:hAnsi="Courier New" w:cs="Courier New"/>
          </w:rPr>
          <w:delText>|</w:delText>
        </w:r>
      </w:del>
      <w:r w:rsidRPr="00C100C3">
        <w:rPr>
          <w:rFonts w:ascii="Courier New" w:hAnsi="Courier New" w:cs="Courier New"/>
        </w:rPr>
        <w:t xml:space="preserve"> Thus, what the author would call the church of Neufchatel is like a young man at the flower of his age, compared with the apostolic state, which was only the infancy and chil</w:t>
      </w:r>
      <w:r w:rsidRPr="00C100C3">
        <w:rPr>
          <w:rFonts w:ascii="Courier New" w:hAnsi="Courier New" w:cs="Courier New"/>
        </w:rPr>
        <w:t>dhood of the Church of God.</w:t>
      </w:r>
    </w:p>
    <w:p w14:paraId="56156CAA" w14:textId="1456B8AE" w:rsidR="00000000" w:rsidRPr="00C100C3" w:rsidRDefault="00362818" w:rsidP="00C100C3">
      <w:pPr>
        <w:pStyle w:val="PlainText"/>
        <w:rPr>
          <w:rFonts w:ascii="Courier New" w:hAnsi="Courier New" w:cs="Courier New"/>
        </w:rPr>
      </w:pPr>
      <w:ins w:id="355" w:author="Comparison" w:date="2013-05-05T19:43:00Z">
        <w:r w:rsidRPr="00AA4B48">
          <w:rPr>
            <w:rFonts w:ascii="Courier New" w:hAnsi="Courier New" w:cs="Courier New"/>
          </w:rPr>
          <w:t>¦ "</w:t>
        </w:r>
      </w:ins>
      <w:del w:id="356" w:author="Comparison" w:date="2013-05-05T19:43:00Z">
        <w:r w:rsidRPr="00C100C3">
          <w:rPr>
            <w:rFonts w:ascii="Courier New" w:hAnsi="Courier New" w:cs="Courier New"/>
          </w:rPr>
          <w:delText>| &amp;#8220;</w:delText>
        </w:r>
      </w:del>
      <w:r w:rsidRPr="00C100C3">
        <w:rPr>
          <w:rFonts w:ascii="Courier New" w:hAnsi="Courier New" w:cs="Courier New"/>
        </w:rPr>
        <w:t>Examination</w:t>
      </w:r>
      <w:ins w:id="357" w:author="Comparison" w:date="2013-05-05T19:43:00Z">
        <w:r w:rsidRPr="00AA4B48">
          <w:rPr>
            <w:rFonts w:ascii="Courier New" w:hAnsi="Courier New" w:cs="Courier New"/>
          </w:rPr>
          <w:t>,"</w:t>
        </w:r>
      </w:ins>
      <w:del w:id="358" w:author="Comparison" w:date="2013-05-05T19:43:00Z">
        <w:r w:rsidRPr="00C100C3">
          <w:rPr>
            <w:rFonts w:ascii="Courier New" w:hAnsi="Courier New" w:cs="Courier New"/>
          </w:rPr>
          <w:delText>,&amp;#8221;</w:delText>
        </w:r>
      </w:del>
      <w:r w:rsidRPr="00C100C3">
        <w:rPr>
          <w:rFonts w:ascii="Courier New" w:hAnsi="Courier New" w:cs="Courier New"/>
        </w:rPr>
        <w:t xml:space="preserve"> page 75.</w:t>
      </w:r>
    </w:p>
    <w:p w14:paraId="0EF6AB53"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{12}</w:t>
      </w:r>
    </w:p>
    <w:p w14:paraId="5DF7B2FE" w14:textId="77777777" w:rsidR="00000000" w:rsidRPr="00AA4B48" w:rsidRDefault="00362818" w:rsidP="00AA4B48">
      <w:pPr>
        <w:pStyle w:val="PlainText"/>
        <w:rPr>
          <w:ins w:id="359" w:author="Comparison" w:date="2013-05-05T19:43:00Z"/>
          <w:rFonts w:ascii="Courier New" w:hAnsi="Courier New" w:cs="Courier New"/>
        </w:rPr>
      </w:pPr>
      <w:ins w:id="360" w:author="Comparison" w:date="2013-05-05T19:43:00Z">
        <w:r w:rsidRPr="00AA4B48">
          <w:rPr>
            <w:rFonts w:ascii="Courier New" w:hAnsi="Courier New" w:cs="Courier New"/>
          </w:rPr>
          <w:t>SECTION 1 -- THE "EXAMINATION" OUTDOES POPERY IN THE INVIOLABILITY WHICH IT ATTRIBUTES TO THE CLERGY</w:t>
        </w:r>
      </w:ins>
    </w:p>
    <w:p w14:paraId="28174268" w14:textId="77777777" w:rsidR="00000000" w:rsidRPr="00C100C3" w:rsidRDefault="00362818" w:rsidP="00C100C3">
      <w:pPr>
        <w:pStyle w:val="PlainText"/>
        <w:rPr>
          <w:del w:id="361" w:author="Comparison" w:date="2013-05-05T19:43:00Z"/>
          <w:rFonts w:ascii="Courier New" w:hAnsi="Courier New" w:cs="Courier New"/>
        </w:rPr>
      </w:pPr>
      <w:del w:id="362" w:author="Comparison" w:date="2013-05-05T19:43:00Z">
        <w:r w:rsidRPr="00C100C3">
          <w:rPr>
            <w:rFonts w:ascii="Courier New" w:hAnsi="Courier New" w:cs="Courier New"/>
          </w:rPr>
          <w:delText>&lt;ul&gt;Section 1</w:delText>
        </w:r>
      </w:del>
    </w:p>
    <w:p w14:paraId="1F5B4C8D" w14:textId="77777777" w:rsidR="00000000" w:rsidRPr="00C100C3" w:rsidRDefault="00362818" w:rsidP="00C100C3">
      <w:pPr>
        <w:pStyle w:val="PlainText"/>
        <w:rPr>
          <w:del w:id="363" w:author="Comparison" w:date="2013-05-05T19:43:00Z"/>
          <w:rFonts w:ascii="Courier New" w:hAnsi="Courier New" w:cs="Courier New"/>
        </w:rPr>
      </w:pPr>
      <w:del w:id="364" w:author="Comparison" w:date="2013-05-05T19:43:00Z">
        <w:r w:rsidRPr="00C100C3">
          <w:rPr>
            <w:rFonts w:ascii="Courier New" w:hAnsi="Courier New" w:cs="Courier New"/>
          </w:rPr>
          <w:delText>The &amp;#8220;Examination&amp;#8221; outdoes Popery in the Inviolability which it attributes to the clergy.</w:delText>
        </w:r>
      </w:del>
    </w:p>
    <w:p w14:paraId="0C947C9E" w14:textId="77777777" w:rsidR="00000000" w:rsidRPr="00C100C3" w:rsidRDefault="00362818" w:rsidP="00C100C3">
      <w:pPr>
        <w:pStyle w:val="PlainText"/>
        <w:rPr>
          <w:del w:id="365" w:author="Comparison" w:date="2013-05-05T19:43:00Z"/>
          <w:rFonts w:ascii="Courier New" w:hAnsi="Courier New" w:cs="Courier New"/>
        </w:rPr>
      </w:pPr>
      <w:del w:id="366" w:author="Comparison" w:date="2013-05-05T19:43:00Z">
        <w:r w:rsidRPr="00C100C3">
          <w:rPr>
            <w:rFonts w:ascii="Courier New" w:hAnsi="Courier New" w:cs="Courier New"/>
          </w:rPr>
          <w:delText>&lt;/ul&gt;</w:delText>
        </w:r>
      </w:del>
    </w:p>
    <w:p w14:paraId="377D6023" w14:textId="4AE7A20C"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It is more convenient than safe to put aside the question </w:t>
      </w:r>
      <w:r w:rsidRPr="00C100C3">
        <w:rPr>
          <w:rFonts w:ascii="Courier New" w:hAnsi="Courier New" w:cs="Courier New"/>
        </w:rPr>
        <w:t>of the Catholic hierarchism, when one is oneself accused of acting according to the same principles</w:t>
      </w:r>
      <w:ins w:id="367" w:author="Comparison" w:date="2013-05-05T19:43:00Z">
        <w:r w:rsidRPr="00AA4B48">
          <w:rPr>
            <w:rFonts w:ascii="Courier New" w:hAnsi="Courier New" w:cs="Courier New"/>
          </w:rPr>
          <w:t>;</w:t>
        </w:r>
      </w:ins>
      <w:del w:id="368" w:author="Comparison" w:date="2013-05-05T19:43:00Z">
        <w:r w:rsidRPr="00C100C3">
          <w:rPr>
            <w:rFonts w:ascii="Courier New" w:hAnsi="Courier New" w:cs="Courier New"/>
          </w:rPr>
          <w:delText>*;*</w:delText>
        </w:r>
      </w:del>
      <w:r w:rsidRPr="00C100C3">
        <w:rPr>
          <w:rFonts w:ascii="Courier New" w:hAnsi="Courier New" w:cs="Courier New"/>
        </w:rPr>
        <w:t xml:space="preserve"> and, even according to the </w:t>
      </w:r>
      <w:ins w:id="369" w:author="Comparison" w:date="2013-05-05T19:43:00Z">
        <w:r w:rsidRPr="00AA4B48">
          <w:rPr>
            <w:rFonts w:ascii="Courier New" w:hAnsi="Courier New" w:cs="Courier New"/>
          </w:rPr>
          <w:t>"</w:t>
        </w:r>
      </w:ins>
      <w:del w:id="370" w:author="Comparison" w:date="2013-05-05T19:43:00Z">
        <w:r w:rsidRPr="00C100C3">
          <w:rPr>
            <w:rFonts w:ascii="Courier New" w:hAnsi="Courier New" w:cs="Courier New"/>
          </w:rPr>
          <w:delText>&amp;#8220;</w:delText>
        </w:r>
      </w:del>
      <w:r w:rsidRPr="00C100C3">
        <w:rPr>
          <w:rFonts w:ascii="Courier New" w:hAnsi="Courier New" w:cs="Courier New"/>
        </w:rPr>
        <w:t>Archives of Christianity</w:t>
      </w:r>
      <w:ins w:id="371" w:author="Comparison" w:date="2013-05-05T19:43:00Z">
        <w:r w:rsidRPr="00AA4B48">
          <w:rPr>
            <w:rFonts w:ascii="Courier New" w:hAnsi="Courier New" w:cs="Courier New"/>
          </w:rPr>
          <w:t>,"</w:t>
        </w:r>
      </w:ins>
      <w:del w:id="372" w:author="Comparison" w:date="2013-05-05T19:43:00Z">
        <w:r w:rsidRPr="00C100C3">
          <w:rPr>
            <w:rFonts w:ascii="Courier New" w:hAnsi="Courier New" w:cs="Courier New"/>
          </w:rPr>
          <w:delText>,&amp;#8221;</w:delText>
        </w:r>
      </w:del>
      <w:r w:rsidRPr="00C100C3">
        <w:rPr>
          <w:rFonts w:ascii="Courier New" w:hAnsi="Courier New" w:cs="Courier New"/>
        </w:rPr>
        <w:t xml:space="preserve"> the system of the author rests on those principles. In a very laudatory notice of the </w:t>
      </w:r>
      <w:ins w:id="373" w:author="Comparison" w:date="2013-05-05T19:43:00Z">
        <w:r w:rsidRPr="00AA4B48">
          <w:rPr>
            <w:rFonts w:ascii="Courier New" w:hAnsi="Courier New" w:cs="Courier New"/>
          </w:rPr>
          <w:t>"</w:t>
        </w:r>
      </w:ins>
      <w:del w:id="374" w:author="Comparison" w:date="2013-05-05T19:43:00Z">
        <w:r w:rsidRPr="00C100C3">
          <w:rPr>
            <w:rFonts w:ascii="Courier New" w:hAnsi="Courier New" w:cs="Courier New"/>
          </w:rPr>
          <w:delText>&amp;#8220;</w:delText>
        </w:r>
      </w:del>
      <w:r w:rsidRPr="00C100C3">
        <w:rPr>
          <w:rFonts w:ascii="Courier New" w:hAnsi="Courier New" w:cs="Courier New"/>
        </w:rPr>
        <w:t>Examination</w:t>
      </w:r>
      <w:ins w:id="375" w:author="Comparison" w:date="2013-05-05T19:43:00Z">
        <w:r w:rsidRPr="00AA4B48">
          <w:rPr>
            <w:rFonts w:ascii="Courier New" w:hAnsi="Courier New" w:cs="Courier New"/>
          </w:rPr>
          <w:t>,"</w:t>
        </w:r>
      </w:ins>
      <w:del w:id="376" w:author="Comparison" w:date="2013-05-05T19:43:00Z">
        <w:r w:rsidRPr="00C100C3">
          <w:rPr>
            <w:rFonts w:ascii="Courier New" w:hAnsi="Courier New" w:cs="Courier New"/>
          </w:rPr>
          <w:delText>,&amp;#8221;</w:delText>
        </w:r>
      </w:del>
      <w:r w:rsidRPr="00C100C3">
        <w:rPr>
          <w:rFonts w:ascii="Courier New" w:hAnsi="Courier New" w:cs="Courier New"/>
        </w:rPr>
        <w:t xml:space="preserve"> the </w:t>
      </w:r>
      <w:ins w:id="377" w:author="Comparison" w:date="2013-05-05T19:43:00Z">
        <w:r w:rsidRPr="00AA4B48">
          <w:rPr>
            <w:rFonts w:ascii="Courier New" w:hAnsi="Courier New" w:cs="Courier New"/>
          </w:rPr>
          <w:t>"</w:t>
        </w:r>
      </w:ins>
      <w:del w:id="378" w:author="Comparison" w:date="2013-05-05T19:43:00Z">
        <w:r w:rsidRPr="00C100C3">
          <w:rPr>
            <w:rFonts w:ascii="Courier New" w:hAnsi="Courier New" w:cs="Courier New"/>
          </w:rPr>
          <w:delText>&amp;#8220;</w:delText>
        </w:r>
      </w:del>
      <w:r w:rsidRPr="00C100C3">
        <w:rPr>
          <w:rFonts w:ascii="Courier New" w:hAnsi="Courier New" w:cs="Courier New"/>
        </w:rPr>
        <w:t>Archives of Christianity</w:t>
      </w:r>
      <w:ins w:id="379" w:author="Comparison" w:date="2013-05-05T19:43:00Z">
        <w:r w:rsidRPr="00AA4B48">
          <w:rPr>
            <w:rFonts w:ascii="Courier New" w:hAnsi="Courier New" w:cs="Courier New"/>
          </w:rPr>
          <w:t>,"¦</w:t>
        </w:r>
      </w:ins>
      <w:del w:id="380" w:author="Comparison" w:date="2013-05-05T19:43:00Z">
        <w:r w:rsidRPr="00C100C3">
          <w:rPr>
            <w:rFonts w:ascii="Courier New" w:hAnsi="Courier New" w:cs="Courier New"/>
          </w:rPr>
          <w:delText>,&amp;#8221;|</w:delText>
        </w:r>
      </w:del>
      <w:r w:rsidRPr="00C100C3">
        <w:rPr>
          <w:rFonts w:ascii="Courier New" w:hAnsi="Courier New" w:cs="Courier New"/>
        </w:rPr>
        <w:t xml:space="preserve"> after having given assent to what is said by the author on </w:t>
      </w:r>
      <w:ins w:id="381" w:author="Comparison" w:date="2013-05-05T19:43:00Z">
        <w:r w:rsidRPr="00AA4B48">
          <w:rPr>
            <w:rFonts w:ascii="Courier New" w:hAnsi="Courier New" w:cs="Courier New"/>
          </w:rPr>
          <w:t>"</w:t>
        </w:r>
      </w:ins>
      <w:del w:id="382" w:author="Comparison" w:date="2013-05-05T19:43:00Z">
        <w:r w:rsidRPr="00C100C3">
          <w:rPr>
            <w:rFonts w:ascii="Courier New" w:hAnsi="Courier New" w:cs="Courier New"/>
          </w:rPr>
          <w:delText>&amp;#8220;</w:delText>
        </w:r>
      </w:del>
      <w:r w:rsidRPr="00C100C3">
        <w:rPr>
          <w:rFonts w:ascii="Courier New" w:hAnsi="Courier New" w:cs="Courier New"/>
        </w:rPr>
        <w:t>universal priesthood</w:t>
      </w:r>
      <w:ins w:id="383" w:author="Comparison" w:date="2013-05-05T19:43:00Z">
        <w:r w:rsidRPr="00AA4B48">
          <w:rPr>
            <w:rFonts w:ascii="Courier New" w:hAnsi="Courier New" w:cs="Courier New"/>
          </w:rPr>
          <w:t>,"</w:t>
        </w:r>
      </w:ins>
      <w:del w:id="384" w:author="Comparison" w:date="2013-05-05T19:43:00Z">
        <w:r w:rsidRPr="00C100C3">
          <w:rPr>
            <w:rFonts w:ascii="Courier New" w:hAnsi="Courier New" w:cs="Courier New"/>
          </w:rPr>
          <w:delText>,&amp;#8221;</w:delText>
        </w:r>
      </w:del>
      <w:r w:rsidRPr="00C100C3">
        <w:rPr>
          <w:rFonts w:ascii="Courier New" w:hAnsi="Courier New" w:cs="Courier New"/>
        </w:rPr>
        <w:t xml:space="preserve"> expresses itself in these terms: </w:t>
      </w:r>
      <w:ins w:id="385" w:author="Comparison" w:date="2013-05-05T19:43:00Z">
        <w:r w:rsidRPr="00AA4B48">
          <w:rPr>
            <w:rFonts w:ascii="Courier New" w:hAnsi="Courier New" w:cs="Courier New"/>
          </w:rPr>
          <w:t>"</w:t>
        </w:r>
      </w:ins>
      <w:del w:id="386" w:author="Comparison" w:date="2013-05-05T19:43:00Z">
        <w:r w:rsidRPr="00C100C3">
          <w:rPr>
            <w:rFonts w:ascii="Courier New" w:hAnsi="Courier New" w:cs="Courier New"/>
          </w:rPr>
          <w:delText>&amp;#8220;</w:delText>
        </w:r>
      </w:del>
      <w:r w:rsidRPr="00C100C3">
        <w:rPr>
          <w:rFonts w:ascii="Courier New" w:hAnsi="Courier New" w:cs="Courier New"/>
        </w:rPr>
        <w:t>But, as often happens, it seems to us that he (th</w:t>
      </w:r>
      <w:r w:rsidRPr="00C100C3">
        <w:rPr>
          <w:rFonts w:ascii="Courier New" w:hAnsi="Courier New" w:cs="Courier New"/>
        </w:rPr>
        <w:t xml:space="preserve">e author of the </w:t>
      </w:r>
      <w:ins w:id="387" w:author="Comparison" w:date="2013-05-05T19:43:00Z">
        <w:r w:rsidRPr="00AA4B48">
          <w:rPr>
            <w:rFonts w:ascii="Courier New" w:hAnsi="Courier New" w:cs="Courier New"/>
          </w:rPr>
          <w:t>"</w:t>
        </w:r>
      </w:ins>
      <w:del w:id="388" w:author="Comparison" w:date="2013-05-05T19:43:00Z">
        <w:r w:rsidRPr="00C100C3">
          <w:rPr>
            <w:rFonts w:ascii="Courier New" w:hAnsi="Courier New" w:cs="Courier New"/>
          </w:rPr>
          <w:delText>&amp;#8220;</w:delText>
        </w:r>
      </w:del>
      <w:r w:rsidRPr="00C100C3">
        <w:rPr>
          <w:rFonts w:ascii="Courier New" w:hAnsi="Courier New" w:cs="Courier New"/>
        </w:rPr>
        <w:t>Examination</w:t>
      </w:r>
      <w:ins w:id="389" w:author="Comparison" w:date="2013-05-05T19:43:00Z">
        <w:r w:rsidRPr="00AA4B48">
          <w:rPr>
            <w:rFonts w:ascii="Courier New" w:hAnsi="Courier New" w:cs="Courier New"/>
          </w:rPr>
          <w:t>")</w:t>
        </w:r>
      </w:ins>
      <w:del w:id="390" w:author="Comparison" w:date="2013-05-05T19:43:00Z">
        <w:r w:rsidRPr="00C100C3">
          <w:rPr>
            <w:rFonts w:ascii="Courier New" w:hAnsi="Courier New" w:cs="Courier New"/>
          </w:rPr>
          <w:delText>&amp;#8221;)</w:delText>
        </w:r>
      </w:del>
      <w:r w:rsidRPr="00C100C3">
        <w:rPr>
          <w:rFonts w:ascii="Courier New" w:hAnsi="Courier New" w:cs="Courier New"/>
        </w:rPr>
        <w:t xml:space="preserve"> recalls with one hand what he has yielded with the other, and shews himself in some respects inconsistent with the great and beautiful principles he has just laid down. Thus, taking his stand on a passage of Paul </w:t>
      </w:r>
      <w:r w:rsidRPr="00C100C3">
        <w:rPr>
          <w:rFonts w:ascii="Courier New" w:hAnsi="Courier New" w:cs="Courier New"/>
        </w:rPr>
        <w:t>(@2 Timothy 2:</w:t>
      </w:r>
      <w:ins w:id="391" w:author="Comparison" w:date="2013-05-05T19:43:00Z">
        <w:r w:rsidRPr="00AA4B48">
          <w:rPr>
            <w:rFonts w:ascii="Courier New" w:hAnsi="Courier New" w:cs="Courier New"/>
          </w:rPr>
          <w:t xml:space="preserve"> </w:t>
        </w:r>
      </w:ins>
      <w:r w:rsidRPr="00C100C3">
        <w:rPr>
          <w:rFonts w:ascii="Courier New" w:hAnsi="Courier New" w:cs="Courier New"/>
        </w:rPr>
        <w:t>2), of which he evidently exaggerates the bearing, he claims for the evangelical ministry, neither more nor less than the character of apostolical succession, and that, if we have rightly understood him, in a sense with which the bishops of R</w:t>
      </w:r>
      <w:r w:rsidRPr="00C100C3">
        <w:rPr>
          <w:rFonts w:ascii="Courier New" w:hAnsi="Courier New" w:cs="Courier New"/>
        </w:rPr>
        <w:t>ome and of Canterbury ought to shew themselves equally very well satisfied. Now this principle, which, forgetting that the Spirit of God blows where it lists, traces for Him, through all the ages of the Church, one only channel (often a very impure one), i</w:t>
      </w:r>
      <w:r w:rsidRPr="00C100C3">
        <w:rPr>
          <w:rFonts w:ascii="Courier New" w:hAnsi="Courier New" w:cs="Courier New"/>
        </w:rPr>
        <w:t>n which He must ever flow; this principle, the creator of an aristocracy whose erring ways are known, *a flagrant denial of the privileges* of the Church of Jesus Christ, which we have just been proving; this principle, which has recently produced the frui</w:t>
      </w:r>
      <w:r w:rsidRPr="00C100C3">
        <w:rPr>
          <w:rFonts w:ascii="Courier New" w:hAnsi="Courier New" w:cs="Courier New"/>
        </w:rPr>
        <w:t>t of Puseyism, contains in germ the whole Catholic establishment, which, for that very reason, claims for itself the exclusive title of Christian Church</w:t>
      </w:r>
      <w:ins w:id="392" w:author="Comparison" w:date="2013-05-05T19:43:00Z">
        <w:r w:rsidRPr="00AA4B48">
          <w:rPr>
            <w:rFonts w:ascii="Courier New" w:hAnsi="Courier New" w:cs="Courier New"/>
          </w:rPr>
          <w:t xml:space="preserve"> ... .</w:t>
        </w:r>
      </w:ins>
      <w:del w:id="393" w:author="Comparison" w:date="2013-05-05T19:43:00Z">
        <w:r w:rsidRPr="00C100C3">
          <w:rPr>
            <w:rFonts w:ascii="Courier New" w:hAnsi="Courier New" w:cs="Courier New"/>
          </w:rPr>
          <w:delText>&amp;#8230;</w:delText>
        </w:r>
      </w:del>
      <w:r w:rsidRPr="00C100C3">
        <w:rPr>
          <w:rFonts w:ascii="Courier New" w:hAnsi="Courier New" w:cs="Courier New"/>
        </w:rPr>
        <w:t xml:space="preserve"> It has already produced in the ideas of the author a strange, though very logical, result. I spe</w:t>
      </w:r>
      <w:r w:rsidRPr="00C100C3">
        <w:rPr>
          <w:rFonts w:ascii="Courier New" w:hAnsi="Courier New" w:cs="Courier New"/>
        </w:rPr>
        <w:t xml:space="preserve">ak of a veritable *divine right* which he claims, not only for the spiritual gifts of the ministry, but for the office. He supposes the case in which the ministry, </w:t>
      </w:r>
      <w:ins w:id="394" w:author="Comparison" w:date="2013-05-05T19:43:00Z">
        <w:r w:rsidRPr="00AA4B48">
          <w:rPr>
            <w:rFonts w:ascii="Courier New" w:hAnsi="Courier New" w:cs="Courier New"/>
          </w:rPr>
          <w:t>'wandering</w:t>
        </w:r>
      </w:ins>
      <w:del w:id="395" w:author="Comparison" w:date="2013-05-05T19:43:00Z">
        <w:r w:rsidRPr="00C100C3">
          <w:rPr>
            <w:rFonts w:ascii="Courier New" w:hAnsi="Courier New" w:cs="Courier New"/>
          </w:rPr>
          <w:delText>&amp;#8216;wandering</w:delText>
        </w:r>
      </w:del>
      <w:r w:rsidRPr="00C100C3">
        <w:rPr>
          <w:rFonts w:ascii="Courier New" w:hAnsi="Courier New" w:cs="Courier New"/>
        </w:rPr>
        <w:t xml:space="preserve"> from the right way, instead of transmitting the sound apostolic doctrine, m</w:t>
      </w:r>
      <w:r w:rsidRPr="00C100C3">
        <w:rPr>
          <w:rFonts w:ascii="Courier New" w:hAnsi="Courier New" w:cs="Courier New"/>
        </w:rPr>
        <w:t>akes itself the instrument of a pernicious and poisonous doctrine, and from being a means becomes a hindrance</w:t>
      </w:r>
      <w:ins w:id="396" w:author="Comparison" w:date="2013-05-05T19:43:00Z">
        <w:r w:rsidRPr="00AA4B48">
          <w:rPr>
            <w:rFonts w:ascii="Courier New" w:hAnsi="Courier New" w:cs="Courier New"/>
          </w:rPr>
          <w:t xml:space="preserve"> ... .'</w:t>
        </w:r>
      </w:ins>
      <w:del w:id="397" w:author="Comparison" w:date="2013-05-05T19:43:00Z">
        <w:r w:rsidRPr="00C100C3">
          <w:rPr>
            <w:rFonts w:ascii="Courier New" w:hAnsi="Courier New" w:cs="Courier New"/>
          </w:rPr>
          <w:delText>&amp;#8230;&amp;#8217;</w:delText>
        </w:r>
      </w:del>
      <w:r w:rsidRPr="00C100C3">
        <w:rPr>
          <w:rFonts w:ascii="Courier New" w:hAnsi="Courier New" w:cs="Courier New"/>
        </w:rPr>
        <w:t xml:space="preserve"> What is then to be done? </w:t>
      </w:r>
      <w:ins w:id="398" w:author="Comparison" w:date="2013-05-05T19:43:00Z">
        <w:r w:rsidRPr="00AA4B48">
          <w:rPr>
            <w:rFonts w:ascii="Courier New" w:hAnsi="Courier New" w:cs="Courier New"/>
          </w:rPr>
          <w:t>'Then</w:t>
        </w:r>
      </w:ins>
      <w:del w:id="399" w:author="Comparison" w:date="2013-05-05T19:43:00Z">
        <w:r w:rsidRPr="00C100C3">
          <w:rPr>
            <w:rFonts w:ascii="Courier New" w:hAnsi="Courier New" w:cs="Courier New"/>
          </w:rPr>
          <w:delText>&amp;#8216;Then</w:delText>
        </w:r>
      </w:del>
      <w:r w:rsidRPr="00C100C3">
        <w:rPr>
          <w:rFonts w:ascii="Courier New" w:hAnsi="Courier New" w:cs="Courier New"/>
        </w:rPr>
        <w:t xml:space="preserve"> reappears in all its dignity that ministry, that imperishable priesthood of all the faithful, o</w:t>
      </w:r>
      <w:r w:rsidRPr="00C100C3">
        <w:rPr>
          <w:rFonts w:ascii="Courier New" w:hAnsi="Courier New" w:cs="Courier New"/>
        </w:rPr>
        <w:t>f</w:t>
      </w:r>
    </w:p>
    <w:p w14:paraId="5FDDF508" w14:textId="334091A8" w:rsidR="00000000" w:rsidRPr="00C100C3" w:rsidRDefault="00362818" w:rsidP="00C100C3">
      <w:pPr>
        <w:pStyle w:val="PlainText"/>
        <w:rPr>
          <w:rFonts w:ascii="Courier New" w:hAnsi="Courier New" w:cs="Courier New"/>
        </w:rPr>
      </w:pPr>
      <w:ins w:id="400" w:author="Comparison" w:date="2013-05-05T19:43:00Z">
        <w:r w:rsidRPr="00AA4B48">
          <w:rPr>
            <w:rFonts w:ascii="Courier New" w:hAnsi="Courier New" w:cs="Courier New"/>
          </w:rPr>
          <w:t>¦</w:t>
        </w:r>
      </w:ins>
      <w:del w:id="401" w:author="Comparison" w:date="2013-05-05T19:43:00Z">
        <w:r w:rsidRPr="00C100C3">
          <w:rPr>
            <w:rFonts w:ascii="Courier New" w:hAnsi="Courier New" w:cs="Courier New"/>
          </w:rPr>
          <w:delText>|</w:delText>
        </w:r>
      </w:del>
      <w:r w:rsidRPr="00C100C3">
        <w:rPr>
          <w:rFonts w:ascii="Courier New" w:hAnsi="Courier New" w:cs="Courier New"/>
        </w:rPr>
        <w:t xml:space="preserve"> No. of 26th April, 1846.</w:t>
      </w:r>
    </w:p>
    <w:p w14:paraId="610E175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{13}</w:t>
      </w:r>
    </w:p>
    <w:p w14:paraId="74A21981" w14:textId="59AAE137" w:rsidR="00000000" w:rsidRPr="00C100C3" w:rsidRDefault="00362818" w:rsidP="00C100C3">
      <w:pPr>
        <w:pStyle w:val="PlainText"/>
        <w:rPr>
          <w:rFonts w:ascii="Courier New" w:hAnsi="Courier New" w:cs="Courier New"/>
        </w:rPr>
      </w:pPr>
      <w:r w:rsidRPr="00C100C3">
        <w:rPr>
          <w:rFonts w:ascii="Courier New" w:hAnsi="Courier New" w:cs="Courier New"/>
        </w:rPr>
        <w:t>which mention is so often made in the Holy Scriptures</w:t>
      </w:r>
      <w:ins w:id="402" w:author="Comparison" w:date="2013-05-05T19:43:00Z">
        <w:r w:rsidRPr="00AA4B48">
          <w:rPr>
            <w:rFonts w:ascii="Courier New" w:hAnsi="Courier New" w:cs="Courier New"/>
          </w:rPr>
          <w:t>.'</w:t>
        </w:r>
      </w:ins>
      <w:del w:id="403" w:author="Comparison" w:date="2013-05-05T19:43:00Z">
        <w:r w:rsidRPr="00C100C3">
          <w:rPr>
            <w:rFonts w:ascii="Courier New" w:hAnsi="Courier New" w:cs="Courier New"/>
          </w:rPr>
          <w:delText>.&amp;#8217;</w:delText>
        </w:r>
      </w:del>
      <w:r w:rsidRPr="00C100C3">
        <w:rPr>
          <w:rFonts w:ascii="Courier New" w:hAnsi="Courier New" w:cs="Courier New"/>
        </w:rPr>
        <w:t xml:space="preserve"> And what is the right and the power of this priesthood? To withdraw from an unfaithful ministry the office which has been entrusted to it? </w:t>
      </w:r>
      <w:ins w:id="404" w:author="Comparison" w:date="2013-05-05T19:43:00Z">
        <w:r w:rsidRPr="00AA4B48">
          <w:rPr>
            <w:rFonts w:ascii="Courier New" w:hAnsi="Courier New" w:cs="Courier New"/>
          </w:rPr>
          <w:t>'No</w:t>
        </w:r>
      </w:ins>
      <w:del w:id="405" w:author="Comparison" w:date="2013-05-05T19:43:00Z">
        <w:r w:rsidRPr="00C100C3">
          <w:rPr>
            <w:rFonts w:ascii="Courier New" w:hAnsi="Courier New" w:cs="Courier New"/>
          </w:rPr>
          <w:delText>&amp;#8216;No</w:delText>
        </w:r>
      </w:del>
      <w:r w:rsidRPr="00C100C3">
        <w:rPr>
          <w:rFonts w:ascii="Courier New" w:hAnsi="Courier New" w:cs="Courier New"/>
        </w:rPr>
        <w:t>, it is t</w:t>
      </w:r>
      <w:r w:rsidRPr="00C100C3">
        <w:rPr>
          <w:rFonts w:ascii="Courier New" w:hAnsi="Courier New" w:cs="Courier New"/>
        </w:rPr>
        <w:t>o God alone that it belongs to overturn that which He alone has set up</w:t>
      </w:r>
      <w:ins w:id="406" w:author="Comparison" w:date="2013-05-05T19:43:00Z">
        <w:r w:rsidRPr="00AA4B48">
          <w:rPr>
            <w:rFonts w:ascii="Courier New" w:hAnsi="Courier New" w:cs="Courier New"/>
          </w:rPr>
          <w:t>!'</w:t>
        </w:r>
      </w:ins>
      <w:del w:id="407" w:author="Comparison" w:date="2013-05-05T19:43:00Z">
        <w:r w:rsidRPr="00C100C3">
          <w:rPr>
            <w:rFonts w:ascii="Courier New" w:hAnsi="Courier New" w:cs="Courier New"/>
          </w:rPr>
          <w:delText>!&amp;#8217;</w:delText>
        </w:r>
      </w:del>
      <w:r w:rsidRPr="00C100C3">
        <w:rPr>
          <w:rFonts w:ascii="Courier New" w:hAnsi="Courier New" w:cs="Courier New"/>
        </w:rPr>
        <w:t xml:space="preserve"> The priesthood of all the faithful will be able, ought, to render testimony to the truth, but, at the same time, to suffer this scourge to rest upon the whole Church, to suffer </w:t>
      </w:r>
      <w:r w:rsidRPr="00C100C3">
        <w:rPr>
          <w:rFonts w:ascii="Courier New" w:hAnsi="Courier New" w:cs="Courier New"/>
        </w:rPr>
        <w:t xml:space="preserve">this pernicious and poisonous doctrine to flow in great waves into souls, </w:t>
      </w:r>
      <w:ins w:id="408" w:author="Comparison" w:date="2013-05-05T19:43:00Z">
        <w:r w:rsidRPr="00AA4B48">
          <w:rPr>
            <w:rFonts w:ascii="Courier New" w:hAnsi="Courier New" w:cs="Courier New"/>
          </w:rPr>
          <w:t>'and</w:t>
        </w:r>
      </w:ins>
      <w:del w:id="409" w:author="Comparison" w:date="2013-05-05T19:43:00Z">
        <w:r w:rsidRPr="00C100C3">
          <w:rPr>
            <w:rFonts w:ascii="Courier New" w:hAnsi="Courier New" w:cs="Courier New"/>
          </w:rPr>
          <w:delText>&amp;#8216;and</w:delText>
        </w:r>
      </w:del>
      <w:r w:rsidRPr="00C100C3">
        <w:rPr>
          <w:rFonts w:ascii="Courier New" w:hAnsi="Courier New" w:cs="Courier New"/>
        </w:rPr>
        <w:t xml:space="preserve"> then wait for the right hand of the Lord to act in power</w:t>
      </w:r>
      <w:ins w:id="410" w:author="Comparison" w:date="2013-05-05T19:43:00Z">
        <w:r w:rsidRPr="00AA4B48">
          <w:rPr>
            <w:rFonts w:ascii="Courier New" w:hAnsi="Courier New" w:cs="Courier New"/>
          </w:rPr>
          <w:t>.' ("</w:t>
        </w:r>
      </w:ins>
      <w:del w:id="411" w:author="Comparison" w:date="2013-05-05T19:43:00Z">
        <w:r w:rsidRPr="00C100C3">
          <w:rPr>
            <w:rFonts w:ascii="Courier New" w:hAnsi="Courier New" w:cs="Courier New"/>
          </w:rPr>
          <w:delText>.&amp;#8217; (&amp;#8220;</w:delText>
        </w:r>
      </w:del>
      <w:r w:rsidRPr="00C100C3">
        <w:rPr>
          <w:rFonts w:ascii="Courier New" w:hAnsi="Courier New" w:cs="Courier New"/>
        </w:rPr>
        <w:t>Examination</w:t>
      </w:r>
      <w:ins w:id="412" w:author="Comparison" w:date="2013-05-05T19:43:00Z">
        <w:r w:rsidRPr="00AA4B48">
          <w:rPr>
            <w:rFonts w:ascii="Courier New" w:hAnsi="Courier New" w:cs="Courier New"/>
          </w:rPr>
          <w:t>," pages</w:t>
        </w:r>
      </w:ins>
      <w:del w:id="413" w:author="Comparison" w:date="2013-05-05T19:43:00Z">
        <w:r w:rsidRPr="00C100C3">
          <w:rPr>
            <w:rFonts w:ascii="Courier New" w:hAnsi="Courier New" w:cs="Courier New"/>
          </w:rPr>
          <w:delText>,&amp;#8221; pp.</w:delText>
        </w:r>
      </w:del>
      <w:r w:rsidRPr="00C100C3">
        <w:rPr>
          <w:rFonts w:ascii="Courier New" w:hAnsi="Courier New" w:cs="Courier New"/>
        </w:rPr>
        <w:t xml:space="preserve"> 82, 83.)</w:t>
      </w:r>
    </w:p>
    <w:p w14:paraId="309CD86B" w14:textId="77777777" w:rsidR="00000000" w:rsidRPr="00AA4B48" w:rsidRDefault="00362818" w:rsidP="00AA4B48">
      <w:pPr>
        <w:pStyle w:val="PlainText"/>
        <w:rPr>
          <w:ins w:id="414" w:author="Comparison" w:date="2013-05-05T19:43:00Z"/>
          <w:rFonts w:ascii="Courier New" w:hAnsi="Courier New" w:cs="Courier New"/>
        </w:rPr>
      </w:pPr>
      <w:ins w:id="415" w:author="Comparison" w:date="2013-05-05T19:43:00Z">
        <w:r w:rsidRPr="00AA4B48">
          <w:rPr>
            <w:rFonts w:ascii="Courier New" w:hAnsi="Courier New" w:cs="Courier New"/>
          </w:rPr>
          <w:t>"</w:t>
        </w:r>
      </w:ins>
      <w:del w:id="416" w:author="Comparison" w:date="2013-05-05T19:43:00Z">
        <w:r w:rsidRPr="00C100C3">
          <w:rPr>
            <w:rFonts w:ascii="Courier New" w:hAnsi="Courier New" w:cs="Courier New"/>
          </w:rPr>
          <w:delText>&amp;#8220;</w:delText>
        </w:r>
      </w:del>
      <w:r w:rsidRPr="00C100C3">
        <w:rPr>
          <w:rFonts w:ascii="Courier New" w:hAnsi="Courier New" w:cs="Courier New"/>
        </w:rPr>
        <w:t>For there would be needed, in order to renew this ministr</w:t>
      </w:r>
      <w:r w:rsidRPr="00C100C3">
        <w:rPr>
          <w:rFonts w:ascii="Courier New" w:hAnsi="Courier New" w:cs="Courier New"/>
        </w:rPr>
        <w:t xml:space="preserve">y, </w:t>
      </w:r>
      <w:ins w:id="417" w:author="Comparison" w:date="2013-05-05T19:43:00Z">
        <w:r w:rsidRPr="00AA4B48">
          <w:rPr>
            <w:rFonts w:ascii="Courier New" w:hAnsi="Courier New" w:cs="Courier New"/>
          </w:rPr>
          <w:t>'a</w:t>
        </w:r>
      </w:ins>
      <w:del w:id="418" w:author="Comparison" w:date="2013-05-05T19:43:00Z">
        <w:r w:rsidRPr="00C100C3">
          <w:rPr>
            <w:rFonts w:ascii="Courier New" w:hAnsi="Courier New" w:cs="Courier New"/>
          </w:rPr>
          <w:delText>&amp;#8216;a</w:delText>
        </w:r>
      </w:del>
      <w:r w:rsidRPr="00C100C3">
        <w:rPr>
          <w:rFonts w:ascii="Courier New" w:hAnsi="Courier New" w:cs="Courier New"/>
        </w:rPr>
        <w:t xml:space="preserve"> divine act, a creative act, similar to that by which it was in the first instance founded</w:t>
      </w:r>
      <w:ins w:id="419" w:author="Comparison" w:date="2013-05-05T19:43:00Z">
        <w:r w:rsidRPr="00AA4B48">
          <w:rPr>
            <w:rFonts w:ascii="Courier New" w:hAnsi="Courier New" w:cs="Courier New"/>
          </w:rPr>
          <w:t>.'</w:t>
        </w:r>
      </w:ins>
      <w:del w:id="420" w:author="Comparison" w:date="2013-05-05T19:43:00Z">
        <w:r w:rsidRPr="00C100C3">
          <w:rPr>
            <w:rFonts w:ascii="Courier New" w:hAnsi="Courier New" w:cs="Courier New"/>
          </w:rPr>
          <w:delText>.&amp;#8217;</w:delText>
        </w:r>
      </w:del>
      <w:r w:rsidRPr="00C100C3">
        <w:rPr>
          <w:rFonts w:ascii="Courier New" w:hAnsi="Courier New" w:cs="Courier New"/>
        </w:rPr>
        <w:t xml:space="preserve"> Behold, then, a </w:t>
      </w:r>
      <w:ins w:id="421" w:author="Comparison" w:date="2013-05-05T19:43:00Z">
        <w:r w:rsidRPr="00AA4B48">
          <w:rPr>
            <w:rFonts w:ascii="Courier New" w:hAnsi="Courier New" w:cs="Courier New"/>
          </w:rPr>
          <w:t>Christ</w:t>
        </w:r>
        <w:r w:rsidRPr="00AA4B48">
          <w:rPr>
            <w:rFonts w:ascii="Courier New" w:hAnsi="Courier New" w:cs="Courier New"/>
          </w:rPr>
          <w:t>ian</w:t>
        </w:r>
      </w:ins>
      <w:del w:id="422" w:author="Comparison" w:date="2013-05-05T19:43:00Z">
        <w:r w:rsidRPr="00C100C3">
          <w:rPr>
            <w:rFonts w:ascii="Courier New" w:hAnsi="Courier New" w:cs="Courier New"/>
          </w:rPr>
          <w:delText>christian</w:delText>
        </w:r>
      </w:del>
      <w:r w:rsidRPr="00C100C3">
        <w:rPr>
          <w:rFonts w:ascii="Courier New" w:hAnsi="Courier New" w:cs="Courier New"/>
        </w:rPr>
        <w:t xml:space="preserve"> church crushed under the weight of a divine and always inviolable right, without authority to exercise any discipline up</w:t>
      </w:r>
      <w:r w:rsidRPr="00C100C3">
        <w:rPr>
          <w:rFonts w:ascii="Courier New" w:hAnsi="Courier New" w:cs="Courier New"/>
        </w:rPr>
        <w:t>on an unfaithful ministry, although she is invested with an imperishable priesthood. But Catholicism has not gone so far; it has suspended priests, bishops, popes. Besides, have you well considered? This divine right of the office, you recognize it even in</w:t>
      </w:r>
      <w:r w:rsidRPr="00C100C3">
        <w:rPr>
          <w:rFonts w:ascii="Courier New" w:hAnsi="Courier New" w:cs="Courier New"/>
        </w:rPr>
        <w:t xml:space="preserve"> your hypothesis of an unworthy ministry! This </w:t>
      </w:r>
      <w:ins w:id="423" w:author="Comparison" w:date="2013-05-05T19:43:00Z">
        <w:r w:rsidRPr="00AA4B48">
          <w:rPr>
            <w:rFonts w:ascii="Courier New" w:hAnsi="Courier New" w:cs="Courier New"/>
          </w:rPr>
          <w:t>'instrument</w:t>
        </w:r>
      </w:ins>
      <w:del w:id="424" w:author="Comparison" w:date="2013-05-05T19:43:00Z">
        <w:r w:rsidRPr="00C100C3">
          <w:rPr>
            <w:rFonts w:ascii="Courier New" w:hAnsi="Courier New" w:cs="Courier New"/>
          </w:rPr>
          <w:delText>&amp;#8216;instrument</w:delText>
        </w:r>
      </w:del>
      <w:r w:rsidRPr="00C100C3">
        <w:rPr>
          <w:rFonts w:ascii="Courier New" w:hAnsi="Courier New" w:cs="Courier New"/>
        </w:rPr>
        <w:t xml:space="preserve"> of a pernicious and poisonous doctrine</w:t>
      </w:r>
      <w:ins w:id="425" w:author="Comparison" w:date="2013-05-05T19:43:00Z">
        <w:r w:rsidRPr="00AA4B48">
          <w:rPr>
            <w:rFonts w:ascii="Courier New" w:hAnsi="Courier New" w:cs="Courier New"/>
          </w:rPr>
          <w:t>,'</w:t>
        </w:r>
      </w:ins>
      <w:del w:id="426" w:author="Comparison" w:date="2013-05-05T19:43:00Z">
        <w:r w:rsidRPr="00C100C3">
          <w:rPr>
            <w:rFonts w:ascii="Courier New" w:hAnsi="Courier New" w:cs="Courier New"/>
          </w:rPr>
          <w:delText>,&amp;#8217;</w:delText>
        </w:r>
      </w:del>
      <w:r w:rsidRPr="00C100C3">
        <w:rPr>
          <w:rFonts w:ascii="Courier New" w:hAnsi="Courier New" w:cs="Courier New"/>
        </w:rPr>
        <w:t xml:space="preserve"> it is God who has set it up! Therefore, it remains inviolable! It is exactly the principle on which an Alexander Borgia could be, by his office,</w:t>
      </w:r>
      <w:r w:rsidRPr="00C100C3">
        <w:rPr>
          <w:rFonts w:ascii="Courier New" w:hAnsi="Courier New" w:cs="Courier New"/>
        </w:rPr>
        <w:t xml:space="preserve"> as infallible a pontiff as if he had been a saint, and I am not unaware that something of this superstitious regard for a lying title has been perpetuated even in the bosom of Protestantism</w:t>
      </w:r>
      <w:ins w:id="427" w:author="Comparison" w:date="2013-05-05T19:43:00Z">
        <w:r w:rsidRPr="00AA4B48">
          <w:rPr>
            <w:rFonts w:ascii="Courier New" w:hAnsi="Courier New" w:cs="Courier New"/>
          </w:rPr>
          <w:t>."</w:t>
        </w:r>
      </w:ins>
    </w:p>
    <w:p w14:paraId="09B94CD9" w14:textId="0C275DEF" w:rsidR="00000000" w:rsidRPr="00C100C3" w:rsidRDefault="00362818" w:rsidP="00C100C3">
      <w:pPr>
        <w:pStyle w:val="PlainText"/>
        <w:rPr>
          <w:del w:id="428" w:author="Comparison" w:date="2013-05-05T19:43:00Z"/>
          <w:rFonts w:ascii="Courier New" w:hAnsi="Courier New" w:cs="Courier New"/>
        </w:rPr>
      </w:pPr>
      <w:ins w:id="429" w:author="Comparison" w:date="2013-05-05T19:43:00Z">
        <w:r w:rsidRPr="00AA4B48">
          <w:rPr>
            <w:rFonts w:ascii="Courier New" w:hAnsi="Courier New" w:cs="Courier New"/>
          </w:rPr>
          <w:t>"</w:t>
        </w:r>
      </w:ins>
      <w:del w:id="430" w:author="Comparison" w:date="2013-05-05T19:43:00Z">
        <w:r w:rsidRPr="00C100C3">
          <w:rPr>
            <w:rFonts w:ascii="Courier New" w:hAnsi="Courier New" w:cs="Courier New"/>
          </w:rPr>
          <w:delText>.&amp;#8221;</w:delText>
        </w:r>
      </w:del>
    </w:p>
    <w:p w14:paraId="24C5D25D" w14:textId="2BA3A9E0" w:rsidR="00000000" w:rsidRPr="00C100C3" w:rsidRDefault="00362818" w:rsidP="00C100C3">
      <w:pPr>
        <w:pStyle w:val="PlainText"/>
        <w:rPr>
          <w:rFonts w:ascii="Courier New" w:hAnsi="Courier New" w:cs="Courier New"/>
        </w:rPr>
      </w:pPr>
      <w:del w:id="431" w:author="Comparison" w:date="2013-05-05T19:43:00Z">
        <w:r w:rsidRPr="00C100C3">
          <w:rPr>
            <w:rFonts w:ascii="Courier New" w:hAnsi="Courier New" w:cs="Courier New"/>
          </w:rPr>
          <w:delText>&amp;#8220;</w:delText>
        </w:r>
      </w:del>
      <w:r w:rsidRPr="00C100C3">
        <w:rPr>
          <w:rFonts w:ascii="Courier New" w:hAnsi="Courier New" w:cs="Courier New"/>
        </w:rPr>
        <w:t>Finally, there is another consequence of these vi</w:t>
      </w:r>
      <w:r w:rsidRPr="00C100C3">
        <w:rPr>
          <w:rFonts w:ascii="Courier New" w:hAnsi="Courier New" w:cs="Courier New"/>
        </w:rPr>
        <w:t>ews which we should be unwilling to admit. The author, resting on a more than doubtful interpretation of some passages of scripture, believes he finds there a *monarchical* government for each flock, concentrated in the person of the pastor alone</w:t>
      </w:r>
      <w:del w:id="432" w:author="Comparison" w:date="2013-05-05T19:43:00Z">
        <w:r w:rsidRPr="00C100C3">
          <w:rPr>
            <w:rFonts w:ascii="Courier New" w:hAnsi="Courier New" w:cs="Courier New"/>
          </w:rPr>
          <w:delText>,</w:delText>
        </w:r>
      </w:del>
      <w:r w:rsidRPr="00C100C3">
        <w:rPr>
          <w:rFonts w:ascii="Courier New" w:hAnsi="Courier New" w:cs="Courier New"/>
        </w:rPr>
        <w:t xml:space="preserve"> though h</w:t>
      </w:r>
      <w:r w:rsidRPr="00C100C3">
        <w:rPr>
          <w:rFonts w:ascii="Courier New" w:hAnsi="Courier New" w:cs="Courier New"/>
        </w:rPr>
        <w:t xml:space="preserve">e ought to endeavour to utilize the religious elements which he meets with among the faithful. Monarchy, absolute monarchy! </w:t>
      </w:r>
      <w:ins w:id="433" w:author="Comparison" w:date="2013-05-05T19:43:00Z">
        <w:r w:rsidRPr="00AA4B48">
          <w:rPr>
            <w:rFonts w:ascii="Courier New" w:hAnsi="Courier New" w:cs="Courier New"/>
          </w:rPr>
          <w:t>...</w:t>
        </w:r>
      </w:ins>
      <w:del w:id="434" w:author="Comparison" w:date="2013-05-05T19:43:00Z">
        <w:r w:rsidRPr="00C100C3">
          <w:rPr>
            <w:rFonts w:ascii="Courier New" w:hAnsi="Courier New" w:cs="Courier New"/>
          </w:rPr>
          <w:delText>&amp;#8230;</w:delText>
        </w:r>
      </w:del>
      <w:r w:rsidRPr="00C100C3">
        <w:rPr>
          <w:rFonts w:ascii="Courier New" w:hAnsi="Courier New" w:cs="Courier New"/>
        </w:rPr>
        <w:t xml:space="preserve"> I greatly fear it would soon be a mere pope. The poor heart of man and experience are at hand, let them be interrogated! I n</w:t>
      </w:r>
      <w:r w:rsidRPr="00C100C3">
        <w:rPr>
          <w:rFonts w:ascii="Courier New" w:hAnsi="Courier New" w:cs="Courier New"/>
        </w:rPr>
        <w:t xml:space="preserve">eed no other proof, without reckoning that here again universal priesthood is found pitiably banished in </w:t>
      </w:r>
      <w:ins w:id="435" w:author="Comparison" w:date="2013-05-05T19:43:00Z">
        <w:r w:rsidRPr="00AA4B48">
          <w:rPr>
            <w:rFonts w:ascii="Courier New" w:hAnsi="Courier New" w:cs="Courier New"/>
          </w:rPr>
          <w:t>'the</w:t>
        </w:r>
      </w:ins>
      <w:del w:id="436" w:author="Comparison" w:date="2013-05-05T19:43:00Z">
        <w:r w:rsidRPr="00C100C3">
          <w:rPr>
            <w:rFonts w:ascii="Courier New" w:hAnsi="Courier New" w:cs="Courier New"/>
          </w:rPr>
          <w:delText>&amp;#8216;the</w:delText>
        </w:r>
      </w:del>
      <w:r w:rsidRPr="00C100C3">
        <w:rPr>
          <w:rFonts w:ascii="Courier New" w:hAnsi="Courier New" w:cs="Courier New"/>
        </w:rPr>
        <w:t xml:space="preserve"> cloudy regions </w:t>
      </w:r>
      <w:del w:id="437" w:author="Comparison" w:date="2013-05-05T19:43:00Z">
        <w:r w:rsidRPr="00C100C3">
          <w:rPr>
            <w:rFonts w:ascii="Courier New" w:hAnsi="Courier New" w:cs="Courier New"/>
          </w:rPr>
          <w:delText xml:space="preserve">of </w:delText>
        </w:r>
      </w:del>
      <w:r w:rsidRPr="00C100C3">
        <w:rPr>
          <w:rFonts w:ascii="Courier New" w:hAnsi="Courier New" w:cs="Courier New"/>
        </w:rPr>
        <w:t>abstractions</w:t>
      </w:r>
      <w:ins w:id="438" w:author="Comparison" w:date="2013-05-05T19:43:00Z">
        <w:r w:rsidRPr="00AA4B48">
          <w:rPr>
            <w:rFonts w:ascii="Courier New" w:hAnsi="Courier New" w:cs="Courier New"/>
          </w:rPr>
          <w:t>.'"</w:t>
        </w:r>
      </w:ins>
      <w:del w:id="439" w:author="Comparison" w:date="2013-05-05T19:43:00Z">
        <w:r w:rsidRPr="00C100C3">
          <w:rPr>
            <w:rFonts w:ascii="Courier New" w:hAnsi="Courier New" w:cs="Courier New"/>
          </w:rPr>
          <w:delText>.&amp;#8217;&amp;#8221;</w:delText>
        </w:r>
      </w:del>
    </w:p>
    <w:p w14:paraId="0B49D47A" w14:textId="77777777" w:rsidR="00000000" w:rsidRPr="00AA4B48" w:rsidRDefault="00362818" w:rsidP="00AA4B48">
      <w:pPr>
        <w:pStyle w:val="PlainText"/>
        <w:rPr>
          <w:ins w:id="440" w:author="Comparison" w:date="2013-05-05T19:43:00Z"/>
          <w:rFonts w:ascii="Courier New" w:hAnsi="Courier New" w:cs="Courier New"/>
        </w:rPr>
      </w:pPr>
      <w:r w:rsidRPr="00C100C3">
        <w:rPr>
          <w:rFonts w:ascii="Courier New" w:hAnsi="Courier New" w:cs="Courier New"/>
        </w:rPr>
        <w:t xml:space="preserve">Such is the language of an article which does its best to praise the </w:t>
      </w:r>
      <w:ins w:id="441" w:author="Comparison" w:date="2013-05-05T19:43:00Z">
        <w:r w:rsidRPr="00AA4B48">
          <w:rPr>
            <w:rFonts w:ascii="Courier New" w:hAnsi="Courier New" w:cs="Courier New"/>
          </w:rPr>
          <w:t>"</w:t>
        </w:r>
      </w:ins>
      <w:del w:id="442" w:author="Comparison" w:date="2013-05-05T19:43:00Z">
        <w:r w:rsidRPr="00C100C3">
          <w:rPr>
            <w:rFonts w:ascii="Courier New" w:hAnsi="Courier New" w:cs="Courier New"/>
          </w:rPr>
          <w:delText>&amp;#8220;</w:delText>
        </w:r>
      </w:del>
      <w:r w:rsidRPr="00C100C3">
        <w:rPr>
          <w:rFonts w:ascii="Courier New" w:hAnsi="Courier New" w:cs="Courier New"/>
        </w:rPr>
        <w:t>Examination</w:t>
      </w:r>
      <w:ins w:id="443" w:author="Comparison" w:date="2013-05-05T19:43:00Z">
        <w:r w:rsidRPr="00AA4B48">
          <w:rPr>
            <w:rFonts w:ascii="Courier New" w:hAnsi="Courier New" w:cs="Courier New"/>
          </w:rPr>
          <w:t>."</w:t>
        </w:r>
      </w:ins>
    </w:p>
    <w:p w14:paraId="5423EFBC" w14:textId="2A690AAA" w:rsidR="00000000" w:rsidRPr="00C100C3" w:rsidRDefault="00362818" w:rsidP="00C100C3">
      <w:pPr>
        <w:pStyle w:val="PlainText"/>
        <w:rPr>
          <w:rFonts w:ascii="Courier New" w:hAnsi="Courier New" w:cs="Courier New"/>
        </w:rPr>
      </w:pPr>
      <w:ins w:id="444" w:author="Comparison" w:date="2013-05-05T19:43:00Z">
        <w:r w:rsidRPr="00AA4B48">
          <w:rPr>
            <w:rFonts w:ascii="Courier New" w:hAnsi="Courier New" w:cs="Courier New"/>
          </w:rPr>
          <w:t>{</w:t>
        </w:r>
      </w:ins>
      <w:del w:id="445" w:author="Comparison" w:date="2013-05-05T19:43:00Z">
        <w:r w:rsidRPr="00C100C3">
          <w:rPr>
            <w:rFonts w:ascii="Courier New" w:hAnsi="Courier New" w:cs="Courier New"/>
          </w:rPr>
          <w:delText>.&amp;#822</w:delText>
        </w:r>
        <w:r w:rsidRPr="00C100C3">
          <w:rPr>
            <w:rFonts w:ascii="Courier New" w:hAnsi="Courier New" w:cs="Courier New"/>
          </w:rPr>
          <w:delText xml:space="preserve">1;{pb </w:delText>
        </w:r>
      </w:del>
      <w:r w:rsidRPr="00C100C3">
        <w:rPr>
          <w:rFonts w:ascii="Courier New" w:hAnsi="Courier New" w:cs="Courier New"/>
        </w:rPr>
        <w:t>14}</w:t>
      </w:r>
    </w:p>
    <w:p w14:paraId="1ACAD408" w14:textId="77777777" w:rsidR="00000000" w:rsidRPr="00AA4B48" w:rsidRDefault="00362818" w:rsidP="00AA4B48">
      <w:pPr>
        <w:pStyle w:val="PlainText"/>
        <w:rPr>
          <w:ins w:id="446" w:author="Comparison" w:date="2013-05-05T19:43:00Z"/>
          <w:rFonts w:ascii="Courier New" w:hAnsi="Courier New" w:cs="Courier New"/>
        </w:rPr>
      </w:pPr>
      <w:ins w:id="447" w:author="Comparison" w:date="2013-05-05T19:43:00Z">
        <w:r w:rsidRPr="00AA4B48">
          <w:rPr>
            <w:rFonts w:ascii="Courier New" w:hAnsi="Courier New" w:cs="Courier New"/>
          </w:rPr>
          <w:t>SECTION 2 -- OUR DUTY TO JUDGE THE PRINCIPLES OF THE "EXAMINATION"</w:t>
        </w:r>
      </w:ins>
    </w:p>
    <w:p w14:paraId="01B0D0C0" w14:textId="77777777" w:rsidR="00000000" w:rsidRPr="00C100C3" w:rsidRDefault="00362818" w:rsidP="00C100C3">
      <w:pPr>
        <w:pStyle w:val="PlainText"/>
        <w:rPr>
          <w:del w:id="448" w:author="Comparison" w:date="2013-05-05T19:43:00Z"/>
          <w:rFonts w:ascii="Courier New" w:hAnsi="Courier New" w:cs="Courier New"/>
        </w:rPr>
      </w:pPr>
      <w:del w:id="449" w:author="Comparison" w:date="2013-05-05T19:43:00Z">
        <w:r w:rsidRPr="00C100C3">
          <w:rPr>
            <w:rFonts w:ascii="Courier New" w:hAnsi="Courier New" w:cs="Courier New"/>
          </w:rPr>
          <w:delText>&lt;ul&gt;Section 2</w:delText>
        </w:r>
      </w:del>
    </w:p>
    <w:p w14:paraId="7744F3DE" w14:textId="77777777" w:rsidR="00000000" w:rsidRPr="00C100C3" w:rsidRDefault="00362818" w:rsidP="00C100C3">
      <w:pPr>
        <w:pStyle w:val="PlainText"/>
        <w:rPr>
          <w:del w:id="450" w:author="Comparison" w:date="2013-05-05T19:43:00Z"/>
          <w:rFonts w:ascii="Courier New" w:hAnsi="Courier New" w:cs="Courier New"/>
        </w:rPr>
      </w:pPr>
      <w:del w:id="451" w:author="Comparison" w:date="2013-05-05T19:43:00Z">
        <w:r w:rsidRPr="00C100C3">
          <w:rPr>
            <w:rFonts w:ascii="Courier New" w:hAnsi="Courier New" w:cs="Courier New"/>
          </w:rPr>
          <w:delText>Our Duty to Judge the Principles of the &amp;#8220;Examination.&amp;#8221;</w:delText>
        </w:r>
      </w:del>
    </w:p>
    <w:p w14:paraId="2B4C8C9B" w14:textId="77777777" w:rsidR="00000000" w:rsidRPr="00C100C3" w:rsidRDefault="00362818" w:rsidP="00C100C3">
      <w:pPr>
        <w:pStyle w:val="PlainText"/>
        <w:rPr>
          <w:del w:id="452" w:author="Comparison" w:date="2013-05-05T19:43:00Z"/>
          <w:rFonts w:ascii="Courier New" w:hAnsi="Courier New" w:cs="Courier New"/>
        </w:rPr>
      </w:pPr>
      <w:del w:id="453" w:author="Comparison" w:date="2013-05-05T19:43:00Z">
        <w:r w:rsidRPr="00C100C3">
          <w:rPr>
            <w:rFonts w:ascii="Courier New" w:hAnsi="Courier New" w:cs="Courier New"/>
          </w:rPr>
          <w:delText>&lt;/ul&gt;</w:delText>
        </w:r>
      </w:del>
    </w:p>
    <w:p w14:paraId="32BAD194" w14:textId="6ADB51BB"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 author of the </w:t>
      </w:r>
      <w:ins w:id="454" w:author="Comparison" w:date="2013-05-05T19:43:00Z">
        <w:r w:rsidRPr="00AA4B48">
          <w:rPr>
            <w:rFonts w:ascii="Courier New" w:hAnsi="Courier New" w:cs="Courier New"/>
          </w:rPr>
          <w:t>"</w:t>
        </w:r>
      </w:ins>
      <w:del w:id="455" w:author="Comparison" w:date="2013-05-05T19:43:00Z">
        <w:r w:rsidRPr="00C100C3">
          <w:rPr>
            <w:rFonts w:ascii="Courier New" w:hAnsi="Courier New" w:cs="Courier New"/>
          </w:rPr>
          <w:delText>&amp;#8220;</w:delText>
        </w:r>
      </w:del>
      <w:r w:rsidRPr="00C100C3">
        <w:rPr>
          <w:rFonts w:ascii="Courier New" w:hAnsi="Courier New" w:cs="Courier New"/>
        </w:rPr>
        <w:t>Examination</w:t>
      </w:r>
      <w:ins w:id="456" w:author="Comparison" w:date="2013-05-05T19:43:00Z">
        <w:r w:rsidRPr="00AA4B48">
          <w:rPr>
            <w:rFonts w:ascii="Courier New" w:hAnsi="Courier New" w:cs="Courier New"/>
          </w:rPr>
          <w:t>,"</w:t>
        </w:r>
      </w:ins>
      <w:del w:id="457" w:author="Comparison" w:date="2013-05-05T19:43:00Z">
        <w:r w:rsidRPr="00C100C3">
          <w:rPr>
            <w:rFonts w:ascii="Courier New" w:hAnsi="Courier New" w:cs="Courier New"/>
          </w:rPr>
          <w:delText>,&amp;#8221;</w:delText>
        </w:r>
      </w:del>
      <w:r w:rsidRPr="00C100C3">
        <w:rPr>
          <w:rFonts w:ascii="Courier New" w:hAnsi="Courier New" w:cs="Courier New"/>
        </w:rPr>
        <w:t xml:space="preserve"> acknowledging as </w:t>
      </w:r>
      <w:ins w:id="458" w:author="Comparison" w:date="2013-05-05T19:43:00Z">
        <w:r w:rsidRPr="00AA4B48">
          <w:rPr>
            <w:rFonts w:ascii="Courier New" w:hAnsi="Courier New" w:cs="Courier New"/>
          </w:rPr>
          <w:t>"</w:t>
        </w:r>
      </w:ins>
      <w:del w:id="459" w:author="Comparison" w:date="2013-05-05T19:43:00Z">
        <w:r w:rsidRPr="00C100C3">
          <w:rPr>
            <w:rFonts w:ascii="Courier New" w:hAnsi="Courier New" w:cs="Courier New"/>
          </w:rPr>
          <w:delText>&amp;#8220;</w:delText>
        </w:r>
      </w:del>
      <w:r w:rsidRPr="00C100C3">
        <w:rPr>
          <w:rFonts w:ascii="Courier New" w:hAnsi="Courier New" w:cs="Courier New"/>
        </w:rPr>
        <w:t>eternal truths</w:t>
      </w:r>
      <w:ins w:id="460" w:author="Comparison" w:date="2013-05-05T19:43:00Z">
        <w:r w:rsidRPr="00AA4B48">
          <w:rPr>
            <w:rFonts w:ascii="Courier New" w:hAnsi="Courier New" w:cs="Courier New"/>
          </w:rPr>
          <w:t>"</w:t>
        </w:r>
      </w:ins>
      <w:del w:id="461" w:author="Comparison" w:date="2013-05-05T19:43:00Z">
        <w:r w:rsidRPr="00C100C3">
          <w:rPr>
            <w:rFonts w:ascii="Courier New" w:hAnsi="Courier New" w:cs="Courier New"/>
          </w:rPr>
          <w:delText>&amp;#8221;</w:delText>
        </w:r>
      </w:del>
      <w:r w:rsidRPr="00C100C3">
        <w:rPr>
          <w:rFonts w:ascii="Courier New" w:hAnsi="Courier New" w:cs="Courier New"/>
        </w:rPr>
        <w:t xml:space="preserve"> the principles I have put forth; the connection between gifts an</w:t>
      </w:r>
      <w:r w:rsidRPr="00C100C3">
        <w:rPr>
          <w:rFonts w:ascii="Courier New" w:hAnsi="Courier New" w:cs="Courier New"/>
        </w:rPr>
        <w:t xml:space="preserve">d offices in apostolic times having already been clearly established in my previous writings; the </w:t>
      </w:r>
      <w:ins w:id="462" w:author="Comparison" w:date="2013-05-05T19:43:00Z">
        <w:r w:rsidRPr="00AA4B48">
          <w:rPr>
            <w:rFonts w:ascii="Courier New" w:hAnsi="Courier New" w:cs="Courier New"/>
          </w:rPr>
          <w:t>"</w:t>
        </w:r>
      </w:ins>
      <w:del w:id="463" w:author="Comparison" w:date="2013-05-05T19:43:00Z">
        <w:r w:rsidRPr="00C100C3">
          <w:rPr>
            <w:rFonts w:ascii="Courier New" w:hAnsi="Courier New" w:cs="Courier New"/>
          </w:rPr>
          <w:delText>&amp;#8220;</w:delText>
        </w:r>
      </w:del>
      <w:r w:rsidRPr="00C100C3">
        <w:rPr>
          <w:rFonts w:ascii="Courier New" w:hAnsi="Courier New" w:cs="Courier New"/>
        </w:rPr>
        <w:t>Archives</w:t>
      </w:r>
      <w:ins w:id="464" w:author="Comparison" w:date="2013-05-05T19:43:00Z">
        <w:r w:rsidRPr="00AA4B48">
          <w:rPr>
            <w:rFonts w:ascii="Courier New" w:hAnsi="Courier New" w:cs="Courier New"/>
          </w:rPr>
          <w:t>"</w:t>
        </w:r>
      </w:ins>
      <w:del w:id="465" w:author="Comparison" w:date="2013-05-05T19:43:00Z">
        <w:r w:rsidRPr="00C100C3">
          <w:rPr>
            <w:rFonts w:ascii="Courier New" w:hAnsi="Courier New" w:cs="Courier New"/>
          </w:rPr>
          <w:delText>&amp;#8221;</w:delText>
        </w:r>
      </w:del>
      <w:r w:rsidRPr="00C100C3">
        <w:rPr>
          <w:rFonts w:ascii="Courier New" w:hAnsi="Courier New" w:cs="Courier New"/>
        </w:rPr>
        <w:t xml:space="preserve"> having taken care to give warning that, in his ecclesiastical principle, the author of the </w:t>
      </w:r>
      <w:ins w:id="466" w:author="Comparison" w:date="2013-05-05T19:43:00Z">
        <w:r w:rsidRPr="00AA4B48">
          <w:rPr>
            <w:rFonts w:ascii="Courier New" w:hAnsi="Courier New" w:cs="Courier New"/>
          </w:rPr>
          <w:t>"</w:t>
        </w:r>
      </w:ins>
      <w:del w:id="467" w:author="Comparison" w:date="2013-05-05T19:43:00Z">
        <w:r w:rsidRPr="00C100C3">
          <w:rPr>
            <w:rFonts w:ascii="Courier New" w:hAnsi="Courier New" w:cs="Courier New"/>
          </w:rPr>
          <w:delText>&amp;#8220;</w:delText>
        </w:r>
      </w:del>
      <w:r w:rsidRPr="00C100C3">
        <w:rPr>
          <w:rFonts w:ascii="Courier New" w:hAnsi="Courier New" w:cs="Courier New"/>
        </w:rPr>
        <w:t>Examination</w:t>
      </w:r>
      <w:ins w:id="468" w:author="Comparison" w:date="2013-05-05T19:43:00Z">
        <w:r w:rsidRPr="00AA4B48">
          <w:rPr>
            <w:rFonts w:ascii="Courier New" w:hAnsi="Courier New" w:cs="Courier New"/>
          </w:rPr>
          <w:t>"</w:t>
        </w:r>
      </w:ins>
      <w:del w:id="469" w:author="Comparison" w:date="2013-05-05T19:43:00Z">
        <w:r w:rsidRPr="00C100C3">
          <w:rPr>
            <w:rFonts w:ascii="Courier New" w:hAnsi="Courier New" w:cs="Courier New"/>
          </w:rPr>
          <w:delText>&amp;#8221;</w:delText>
        </w:r>
      </w:del>
      <w:r w:rsidRPr="00C100C3">
        <w:rPr>
          <w:rFonts w:ascii="Courier New" w:hAnsi="Courier New" w:cs="Courier New"/>
        </w:rPr>
        <w:t xml:space="preserve"> went farther than </w:t>
      </w:r>
      <w:r w:rsidRPr="00C100C3">
        <w:rPr>
          <w:rFonts w:ascii="Courier New" w:hAnsi="Courier New" w:cs="Courier New"/>
        </w:rPr>
        <w:t xml:space="preserve">Catholicism itself; the application of this principle to justify the present institution being founded on a more than doubtful interpretation of some passages of scripture; universal priesthood being again, in the judgment of the </w:t>
      </w:r>
      <w:ins w:id="470" w:author="Comparison" w:date="2013-05-05T19:43:00Z">
        <w:r w:rsidRPr="00AA4B48">
          <w:rPr>
            <w:rFonts w:ascii="Courier New" w:hAnsi="Courier New" w:cs="Courier New"/>
          </w:rPr>
          <w:t>"</w:t>
        </w:r>
      </w:ins>
      <w:del w:id="471" w:author="Comparison" w:date="2013-05-05T19:43:00Z">
        <w:r w:rsidRPr="00C100C3">
          <w:rPr>
            <w:rFonts w:ascii="Courier New" w:hAnsi="Courier New" w:cs="Courier New"/>
          </w:rPr>
          <w:delText>&amp;#8220;</w:delText>
        </w:r>
      </w:del>
      <w:r w:rsidRPr="00C100C3">
        <w:rPr>
          <w:rFonts w:ascii="Courier New" w:hAnsi="Courier New" w:cs="Courier New"/>
        </w:rPr>
        <w:t>Archives</w:t>
      </w:r>
      <w:ins w:id="472" w:author="Comparison" w:date="2013-05-05T19:43:00Z">
        <w:r w:rsidRPr="00AA4B48">
          <w:rPr>
            <w:rFonts w:ascii="Courier New" w:hAnsi="Courier New" w:cs="Courier New"/>
          </w:rPr>
          <w:t>,"</w:t>
        </w:r>
      </w:ins>
      <w:del w:id="473" w:author="Comparison" w:date="2013-05-05T19:43:00Z">
        <w:r w:rsidRPr="00C100C3">
          <w:rPr>
            <w:rFonts w:ascii="Courier New" w:hAnsi="Courier New" w:cs="Courier New"/>
          </w:rPr>
          <w:delText>,&amp;#8221;</w:delText>
        </w:r>
      </w:del>
      <w:r w:rsidRPr="00C100C3">
        <w:rPr>
          <w:rFonts w:ascii="Courier New" w:hAnsi="Courier New" w:cs="Courier New"/>
        </w:rPr>
        <w:t xml:space="preserve"> pi</w:t>
      </w:r>
      <w:r w:rsidRPr="00C100C3">
        <w:rPr>
          <w:rFonts w:ascii="Courier New" w:hAnsi="Courier New" w:cs="Courier New"/>
        </w:rPr>
        <w:t xml:space="preserve">tiably banished in the cloudy regions of abstraction, I might think myself absolved, as far as concerns the theses of the </w:t>
      </w:r>
      <w:ins w:id="474" w:author="Comparison" w:date="2013-05-05T19:43:00Z">
        <w:r w:rsidRPr="00AA4B48">
          <w:rPr>
            <w:rFonts w:ascii="Courier New" w:hAnsi="Courier New" w:cs="Courier New"/>
          </w:rPr>
          <w:t>"</w:t>
        </w:r>
      </w:ins>
      <w:del w:id="475" w:author="Comparison" w:date="2013-05-05T19:43:00Z">
        <w:r w:rsidRPr="00C100C3">
          <w:rPr>
            <w:rFonts w:ascii="Courier New" w:hAnsi="Courier New" w:cs="Courier New"/>
          </w:rPr>
          <w:delText>&amp;#8220;</w:delText>
        </w:r>
      </w:del>
      <w:r w:rsidRPr="00C100C3">
        <w:rPr>
          <w:rFonts w:ascii="Courier New" w:hAnsi="Courier New" w:cs="Courier New"/>
        </w:rPr>
        <w:t>Examination</w:t>
      </w:r>
      <w:ins w:id="476" w:author="Comparison" w:date="2013-05-05T19:43:00Z">
        <w:r w:rsidRPr="00AA4B48">
          <w:rPr>
            <w:rFonts w:ascii="Courier New" w:hAnsi="Courier New" w:cs="Courier New"/>
          </w:rPr>
          <w:t>,"</w:t>
        </w:r>
      </w:ins>
      <w:del w:id="477" w:author="Comparison" w:date="2013-05-05T19:43:00Z">
        <w:r w:rsidRPr="00C100C3">
          <w:rPr>
            <w:rFonts w:ascii="Courier New" w:hAnsi="Courier New" w:cs="Courier New"/>
          </w:rPr>
          <w:delText>,&amp;#8221;</w:delText>
        </w:r>
      </w:del>
      <w:r w:rsidRPr="00C100C3">
        <w:rPr>
          <w:rFonts w:ascii="Courier New" w:hAnsi="Courier New" w:cs="Courier New"/>
        </w:rPr>
        <w:t xml:space="preserve"> from the fatigues of controversy. But, as these views are used as a support in the endeavour to embarrass t</w:t>
      </w:r>
      <w:r w:rsidRPr="00C100C3">
        <w:rPr>
          <w:rFonts w:ascii="Courier New" w:hAnsi="Courier New" w:cs="Courier New"/>
        </w:rPr>
        <w:t>he path of faith, it is good that the sheep of Jesus should not be seduced; and, in order to spare them the dangers of a wrong path, charity demands that these things should be carefully passed under judgment.</w:t>
      </w:r>
    </w:p>
    <w:p w14:paraId="7ADB57EF" w14:textId="77777777" w:rsidR="00000000" w:rsidRPr="00AA4B48" w:rsidRDefault="00362818" w:rsidP="00AA4B48">
      <w:pPr>
        <w:pStyle w:val="PlainText"/>
        <w:rPr>
          <w:ins w:id="478" w:author="Comparison" w:date="2013-05-05T19:43:00Z"/>
          <w:rFonts w:ascii="Courier New" w:hAnsi="Courier New" w:cs="Courier New"/>
        </w:rPr>
      </w:pPr>
      <w:ins w:id="479" w:author="Comparison" w:date="2013-05-05T19:43:00Z">
        <w:r w:rsidRPr="00AA4B48">
          <w:rPr>
            <w:rFonts w:ascii="Courier New" w:hAnsi="Courier New" w:cs="Courier New"/>
          </w:rPr>
          <w:t>SECTION 3 -- FALSE IDEAS AS TO A PRETENDED DISMEMBERMENT OF THE APOSTOLATE</w:t>
        </w:r>
      </w:ins>
    </w:p>
    <w:p w14:paraId="4406E83E" w14:textId="77777777" w:rsidR="00000000" w:rsidRPr="00C100C3" w:rsidRDefault="00362818" w:rsidP="00C100C3">
      <w:pPr>
        <w:pStyle w:val="PlainText"/>
        <w:rPr>
          <w:del w:id="480" w:author="Comparison" w:date="2013-05-05T19:43:00Z"/>
          <w:rFonts w:ascii="Courier New" w:hAnsi="Courier New" w:cs="Courier New"/>
        </w:rPr>
      </w:pPr>
      <w:del w:id="481" w:author="Comparison" w:date="2013-05-05T19:43:00Z">
        <w:r w:rsidRPr="00C100C3">
          <w:rPr>
            <w:rFonts w:ascii="Courier New" w:hAnsi="Courier New" w:cs="Courier New"/>
          </w:rPr>
          <w:delText>&lt;ul&gt;Section 3</w:delText>
        </w:r>
      </w:del>
    </w:p>
    <w:p w14:paraId="58086551" w14:textId="77777777" w:rsidR="00000000" w:rsidRPr="00C100C3" w:rsidRDefault="00362818" w:rsidP="00C100C3">
      <w:pPr>
        <w:pStyle w:val="PlainText"/>
        <w:rPr>
          <w:del w:id="482" w:author="Comparison" w:date="2013-05-05T19:43:00Z"/>
          <w:rFonts w:ascii="Courier New" w:hAnsi="Courier New" w:cs="Courier New"/>
        </w:rPr>
      </w:pPr>
      <w:del w:id="483" w:author="Comparison" w:date="2013-05-05T19:43:00Z">
        <w:r w:rsidRPr="00C100C3">
          <w:rPr>
            <w:rFonts w:ascii="Courier New" w:hAnsi="Courier New" w:cs="Courier New"/>
          </w:rPr>
          <w:delText xml:space="preserve">False Ideas as to a Pretended </w:delText>
        </w:r>
        <w:r w:rsidRPr="00C100C3">
          <w:rPr>
            <w:rFonts w:ascii="Courier New" w:hAnsi="Courier New" w:cs="Courier New"/>
          </w:rPr>
          <w:delText>Dismemberment of the Apostolate.</w:delText>
        </w:r>
      </w:del>
    </w:p>
    <w:p w14:paraId="5523C99D" w14:textId="77777777" w:rsidR="00000000" w:rsidRPr="00C100C3" w:rsidRDefault="00362818" w:rsidP="00C100C3">
      <w:pPr>
        <w:pStyle w:val="PlainText"/>
        <w:rPr>
          <w:del w:id="484" w:author="Comparison" w:date="2013-05-05T19:43:00Z"/>
          <w:rFonts w:ascii="Courier New" w:hAnsi="Courier New" w:cs="Courier New"/>
        </w:rPr>
      </w:pPr>
      <w:del w:id="485" w:author="Comparison" w:date="2013-05-05T19:43:00Z">
        <w:r w:rsidRPr="00C100C3">
          <w:rPr>
            <w:rFonts w:ascii="Courier New" w:hAnsi="Courier New" w:cs="Courier New"/>
          </w:rPr>
          <w:delText>&lt;/ul&gt;</w:delText>
        </w:r>
      </w:del>
    </w:p>
    <w:p w14:paraId="58FA692B" w14:textId="4C25D12F"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In order to shew the *progress* of the Church, the author of the </w:t>
      </w:r>
      <w:ins w:id="486" w:author="Comparison" w:date="2013-05-05T19:43:00Z">
        <w:r w:rsidRPr="00AA4B48">
          <w:rPr>
            <w:rFonts w:ascii="Courier New" w:hAnsi="Courier New" w:cs="Courier New"/>
          </w:rPr>
          <w:t>"</w:t>
        </w:r>
      </w:ins>
      <w:del w:id="487" w:author="Comparison" w:date="2013-05-05T19:43:00Z">
        <w:r w:rsidRPr="00C100C3">
          <w:rPr>
            <w:rFonts w:ascii="Courier New" w:hAnsi="Courier New" w:cs="Courier New"/>
          </w:rPr>
          <w:delText>&amp;#8220;</w:delText>
        </w:r>
      </w:del>
      <w:r w:rsidRPr="00C100C3">
        <w:rPr>
          <w:rFonts w:ascii="Courier New" w:hAnsi="Courier New" w:cs="Courier New"/>
        </w:rPr>
        <w:t>Examination</w:t>
      </w:r>
      <w:ins w:id="488" w:author="Comparison" w:date="2013-05-05T19:43:00Z">
        <w:r w:rsidRPr="00AA4B48">
          <w:rPr>
            <w:rFonts w:ascii="Courier New" w:hAnsi="Courier New" w:cs="Courier New"/>
          </w:rPr>
          <w:t>"</w:t>
        </w:r>
      </w:ins>
      <w:del w:id="489" w:author="Comparison" w:date="2013-05-05T19:43:00Z">
        <w:r w:rsidRPr="00C100C3">
          <w:rPr>
            <w:rFonts w:ascii="Courier New" w:hAnsi="Courier New" w:cs="Courier New"/>
          </w:rPr>
          <w:delText>&amp;#8221;</w:delText>
        </w:r>
      </w:del>
      <w:r w:rsidRPr="00C100C3">
        <w:rPr>
          <w:rFonts w:ascii="Courier New" w:hAnsi="Courier New" w:cs="Courier New"/>
        </w:rPr>
        <w:t xml:space="preserve"> constructs a history of ministry of which the result is precisely, as the </w:t>
      </w:r>
      <w:ins w:id="490" w:author="Comparison" w:date="2013-05-05T19:43:00Z">
        <w:r w:rsidRPr="00AA4B48">
          <w:rPr>
            <w:rFonts w:ascii="Courier New" w:hAnsi="Courier New" w:cs="Courier New"/>
          </w:rPr>
          <w:t>"</w:t>
        </w:r>
      </w:ins>
      <w:del w:id="491" w:author="Comparison" w:date="2013-05-05T19:43:00Z">
        <w:r w:rsidRPr="00C100C3">
          <w:rPr>
            <w:rFonts w:ascii="Courier New" w:hAnsi="Courier New" w:cs="Courier New"/>
          </w:rPr>
          <w:delText>&amp;#8220;</w:delText>
        </w:r>
      </w:del>
      <w:r w:rsidRPr="00C100C3">
        <w:rPr>
          <w:rFonts w:ascii="Courier New" w:hAnsi="Courier New" w:cs="Courier New"/>
        </w:rPr>
        <w:t>Archives</w:t>
      </w:r>
      <w:ins w:id="492" w:author="Comparison" w:date="2013-05-05T19:43:00Z">
        <w:r w:rsidRPr="00AA4B48">
          <w:rPr>
            <w:rFonts w:ascii="Courier New" w:hAnsi="Courier New" w:cs="Courier New"/>
          </w:rPr>
          <w:t>"</w:t>
        </w:r>
      </w:ins>
      <w:del w:id="493" w:author="Comparison" w:date="2013-05-05T19:43:00Z">
        <w:r w:rsidRPr="00C100C3">
          <w:rPr>
            <w:rFonts w:ascii="Courier New" w:hAnsi="Courier New" w:cs="Courier New"/>
          </w:rPr>
          <w:delText>&amp;#8221;</w:delText>
        </w:r>
      </w:del>
      <w:r w:rsidRPr="00C100C3">
        <w:rPr>
          <w:rFonts w:ascii="Courier New" w:hAnsi="Courier New" w:cs="Courier New"/>
        </w:rPr>
        <w:t xml:space="preserve"> remark, </w:t>
      </w:r>
      <w:ins w:id="494" w:author="Comparison" w:date="2013-05-05T19:43:00Z">
        <w:r w:rsidRPr="00AA4B48">
          <w:rPr>
            <w:rFonts w:ascii="Courier New" w:hAnsi="Courier New" w:cs="Courier New"/>
          </w:rPr>
          <w:t>"</w:t>
        </w:r>
      </w:ins>
      <w:del w:id="495" w:author="Comparison" w:date="2013-05-05T19:43:00Z">
        <w:r w:rsidRPr="00C100C3">
          <w:rPr>
            <w:rFonts w:ascii="Courier New" w:hAnsi="Courier New" w:cs="Courier New"/>
          </w:rPr>
          <w:delText>&amp;#8220;</w:delText>
        </w:r>
      </w:del>
      <w:r w:rsidRPr="00C100C3">
        <w:rPr>
          <w:rFonts w:ascii="Courier New" w:hAnsi="Courier New" w:cs="Courier New"/>
        </w:rPr>
        <w:t xml:space="preserve">to find for </w:t>
      </w:r>
      <w:r w:rsidRPr="00C100C3">
        <w:rPr>
          <w:rFonts w:ascii="Courier New" w:hAnsi="Courier New" w:cs="Courier New"/>
        </w:rPr>
        <w:t>each flock a *monarchical* government, concentrated in the person of the pastor alone</w:t>
      </w:r>
      <w:ins w:id="496" w:author="Comparison" w:date="2013-05-05T19:43:00Z">
        <w:r w:rsidRPr="00AA4B48">
          <w:rPr>
            <w:rFonts w:ascii="Courier New" w:hAnsi="Courier New" w:cs="Courier New"/>
          </w:rPr>
          <w:t>,"</w:t>
        </w:r>
      </w:ins>
      <w:del w:id="497" w:author="Comparison" w:date="2013-05-05T19:43:00Z">
        <w:r w:rsidRPr="00C100C3">
          <w:rPr>
            <w:rFonts w:ascii="Courier New" w:hAnsi="Courier New" w:cs="Courier New"/>
          </w:rPr>
          <w:delText>,&amp;#8221;</w:delText>
        </w:r>
      </w:del>
      <w:r w:rsidRPr="00C100C3">
        <w:rPr>
          <w:rFonts w:ascii="Courier New" w:hAnsi="Courier New" w:cs="Courier New"/>
        </w:rPr>
        <w:t xml:space="preserve"> etc., and it is precisely this historical result, which is still, according to the judgment of the </w:t>
      </w:r>
      <w:ins w:id="498" w:author="Comparison" w:date="2013-05-05T19:43:00Z">
        <w:r w:rsidRPr="00AA4B48">
          <w:rPr>
            <w:rFonts w:ascii="Courier New" w:hAnsi="Courier New" w:cs="Courier New"/>
          </w:rPr>
          <w:t>"</w:t>
        </w:r>
      </w:ins>
      <w:del w:id="499" w:author="Comparison" w:date="2013-05-05T19:43:00Z">
        <w:r w:rsidRPr="00C100C3">
          <w:rPr>
            <w:rFonts w:ascii="Courier New" w:hAnsi="Courier New" w:cs="Courier New"/>
          </w:rPr>
          <w:delText>&amp;#8220;</w:delText>
        </w:r>
      </w:del>
      <w:r w:rsidRPr="00C100C3">
        <w:rPr>
          <w:rFonts w:ascii="Courier New" w:hAnsi="Courier New" w:cs="Courier New"/>
        </w:rPr>
        <w:t>Archives</w:t>
      </w:r>
      <w:ins w:id="500" w:author="Comparison" w:date="2013-05-05T19:43:00Z">
        <w:r w:rsidRPr="00AA4B48">
          <w:rPr>
            <w:rFonts w:ascii="Courier New" w:hAnsi="Courier New" w:cs="Courier New"/>
          </w:rPr>
          <w:t>,"</w:t>
        </w:r>
      </w:ins>
      <w:del w:id="501" w:author="Comparison" w:date="2013-05-05T19:43:00Z">
        <w:r w:rsidRPr="00C100C3">
          <w:rPr>
            <w:rFonts w:ascii="Courier New" w:hAnsi="Courier New" w:cs="Courier New"/>
          </w:rPr>
          <w:delText>,&amp;#8221;</w:delText>
        </w:r>
      </w:del>
      <w:r w:rsidRPr="00C100C3">
        <w:rPr>
          <w:rFonts w:ascii="Courier New" w:hAnsi="Courier New" w:cs="Courier New"/>
        </w:rPr>
        <w:t xml:space="preserve"> founded on </w:t>
      </w:r>
      <w:ins w:id="502" w:author="Comparison" w:date="2013-05-05T19:43:00Z">
        <w:r w:rsidRPr="00AA4B48">
          <w:rPr>
            <w:rFonts w:ascii="Courier New" w:hAnsi="Courier New" w:cs="Courier New"/>
          </w:rPr>
          <w:t>"</w:t>
        </w:r>
      </w:ins>
      <w:del w:id="503" w:author="Comparison" w:date="2013-05-05T19:43:00Z">
        <w:r w:rsidRPr="00C100C3">
          <w:rPr>
            <w:rFonts w:ascii="Courier New" w:hAnsi="Courier New" w:cs="Courier New"/>
          </w:rPr>
          <w:delText>&amp;#8220;</w:delText>
        </w:r>
      </w:del>
      <w:r w:rsidRPr="00C100C3">
        <w:rPr>
          <w:rFonts w:ascii="Courier New" w:hAnsi="Courier New" w:cs="Courier New"/>
        </w:rPr>
        <w:t xml:space="preserve">a more than doubtful </w:t>
      </w:r>
      <w:r w:rsidRPr="00C100C3">
        <w:rPr>
          <w:rFonts w:ascii="Courier New" w:hAnsi="Courier New" w:cs="Courier New"/>
        </w:rPr>
        <w:t>interpretation of some scripture passages</w:t>
      </w:r>
      <w:ins w:id="504" w:author="Comparison" w:date="2013-05-05T19:43:00Z">
        <w:r w:rsidRPr="00AA4B48">
          <w:rPr>
            <w:rFonts w:ascii="Courier New" w:hAnsi="Courier New" w:cs="Courier New"/>
          </w:rPr>
          <w:t>."</w:t>
        </w:r>
      </w:ins>
      <w:del w:id="505" w:author="Comparison" w:date="2013-05-05T19:43:00Z">
        <w:r w:rsidRPr="00C100C3">
          <w:rPr>
            <w:rFonts w:ascii="Courier New" w:hAnsi="Courier New" w:cs="Courier New"/>
          </w:rPr>
          <w:delText>.&amp;#8221;</w:delText>
        </w:r>
      </w:del>
      <w:r w:rsidRPr="00C100C3">
        <w:rPr>
          <w:rFonts w:ascii="Courier New" w:hAnsi="Courier New" w:cs="Courier New"/>
        </w:rPr>
        <w:t xml:space="preserve"> And, in fact, all this pretended history is full of inexactitudes. True as it is that there exists a point of contact between gifts and offices, and that, historically, gifts have become lost in offices, eq</w:t>
      </w:r>
      <w:r w:rsidRPr="00C100C3">
        <w:rPr>
          <w:rFonts w:ascii="Courier New" w:hAnsi="Courier New" w:cs="Courier New"/>
        </w:rPr>
        <w:t xml:space="preserve">ually untrue is it to present, as does the </w:t>
      </w:r>
      <w:ins w:id="506" w:author="Comparison" w:date="2013-05-05T19:43:00Z">
        <w:r w:rsidRPr="00AA4B48">
          <w:rPr>
            <w:rFonts w:ascii="Courier New" w:hAnsi="Courier New" w:cs="Courier New"/>
          </w:rPr>
          <w:t>"</w:t>
        </w:r>
      </w:ins>
      <w:del w:id="507" w:author="Comparison" w:date="2013-05-05T19:43:00Z">
        <w:r w:rsidRPr="00C100C3">
          <w:rPr>
            <w:rFonts w:ascii="Courier New" w:hAnsi="Courier New" w:cs="Courier New"/>
          </w:rPr>
          <w:delText>&amp;#8220;</w:delText>
        </w:r>
      </w:del>
      <w:r w:rsidRPr="00C100C3">
        <w:rPr>
          <w:rFonts w:ascii="Courier New" w:hAnsi="Courier New" w:cs="Courier New"/>
        </w:rPr>
        <w:t>Examination</w:t>
      </w:r>
      <w:ins w:id="508" w:author="Comparison" w:date="2013-05-05T19:43:00Z">
        <w:r w:rsidRPr="00AA4B48">
          <w:rPr>
            <w:rFonts w:ascii="Courier New" w:hAnsi="Courier New" w:cs="Courier New"/>
          </w:rPr>
          <w:t>,"</w:t>
        </w:r>
      </w:ins>
      <w:del w:id="509" w:author="Comparison" w:date="2013-05-05T19:43:00Z">
        <w:r w:rsidRPr="00C100C3">
          <w:rPr>
            <w:rFonts w:ascii="Courier New" w:hAnsi="Courier New" w:cs="Courier New"/>
          </w:rPr>
          <w:delText>,&amp;#8221;</w:delText>
        </w:r>
      </w:del>
      <w:r w:rsidRPr="00C100C3">
        <w:rPr>
          <w:rFonts w:ascii="Courier New" w:hAnsi="Courier New" w:cs="Courier New"/>
        </w:rPr>
        <w:t xml:space="preserve"> this absorption of gifts by offices as a dismemberment of the apostolate effected by the apostles themselves, and as a progress of the Church.</w:t>
      </w:r>
    </w:p>
    <w:p w14:paraId="19A18E5C" w14:textId="13C8E531"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 </w:t>
      </w:r>
      <w:ins w:id="510" w:author="Comparison" w:date="2013-05-05T19:43:00Z">
        <w:r w:rsidRPr="00AA4B48">
          <w:rPr>
            <w:rFonts w:ascii="Courier New" w:hAnsi="Courier New" w:cs="Courier New"/>
          </w:rPr>
          <w:t>"</w:t>
        </w:r>
      </w:ins>
      <w:del w:id="511" w:author="Comparison" w:date="2013-05-05T19:43:00Z">
        <w:r w:rsidRPr="00C100C3">
          <w:rPr>
            <w:rFonts w:ascii="Courier New" w:hAnsi="Courier New" w:cs="Courier New"/>
          </w:rPr>
          <w:delText>&amp;#8220;</w:delText>
        </w:r>
      </w:del>
      <w:r w:rsidRPr="00C100C3">
        <w:rPr>
          <w:rFonts w:ascii="Courier New" w:hAnsi="Courier New" w:cs="Courier New"/>
        </w:rPr>
        <w:t>Examination</w:t>
      </w:r>
      <w:ins w:id="512" w:author="Comparison" w:date="2013-05-05T19:43:00Z">
        <w:r w:rsidRPr="00AA4B48">
          <w:rPr>
            <w:rFonts w:ascii="Courier New" w:hAnsi="Courier New" w:cs="Courier New"/>
          </w:rPr>
          <w:t>"¦</w:t>
        </w:r>
      </w:ins>
      <w:del w:id="513" w:author="Comparison" w:date="2013-05-05T19:43:00Z">
        <w:r w:rsidRPr="00C100C3">
          <w:rPr>
            <w:rFonts w:ascii="Courier New" w:hAnsi="Courier New" w:cs="Courier New"/>
          </w:rPr>
          <w:delText>&amp;#8221;|</w:delText>
        </w:r>
      </w:del>
      <w:r w:rsidRPr="00C100C3">
        <w:rPr>
          <w:rFonts w:ascii="Courier New" w:hAnsi="Courier New" w:cs="Courier New"/>
        </w:rPr>
        <w:t xml:space="preserve"> marks out a</w:t>
      </w:r>
      <w:r w:rsidRPr="00C100C3">
        <w:rPr>
          <w:rFonts w:ascii="Courier New" w:hAnsi="Courier New" w:cs="Courier New"/>
        </w:rPr>
        <w:t xml:space="preserve"> first phase of ministry, a phase specially *apostolic</w:t>
      </w:r>
      <w:ins w:id="514" w:author="Comparison" w:date="2013-05-05T19:43:00Z">
        <w:r w:rsidRPr="00AA4B48">
          <w:rPr>
            <w:rFonts w:ascii="Courier New" w:hAnsi="Courier New" w:cs="Courier New"/>
          </w:rPr>
          <w:t>*.</w:t>
        </w:r>
      </w:ins>
      <w:del w:id="515" w:author="Comparison" w:date="2013-05-05T19:43:00Z">
        <w:r w:rsidRPr="00C100C3">
          <w:rPr>
            <w:rFonts w:ascii="Courier New" w:hAnsi="Courier New" w:cs="Courier New"/>
          </w:rPr>
          <w:delText>.*</w:delText>
        </w:r>
      </w:del>
      <w:r w:rsidRPr="00C100C3">
        <w:rPr>
          <w:rFonts w:ascii="Courier New" w:hAnsi="Courier New" w:cs="Courier New"/>
        </w:rPr>
        <w:t xml:space="preserve"> On account of the external growth of the Church, </w:t>
      </w:r>
      <w:ins w:id="516" w:author="Comparison" w:date="2013-05-05T19:43:00Z">
        <w:r w:rsidRPr="00AA4B48">
          <w:rPr>
            <w:rFonts w:ascii="Courier New" w:hAnsi="Courier New" w:cs="Courier New"/>
          </w:rPr>
          <w:t>"</w:t>
        </w:r>
      </w:ins>
      <w:del w:id="517" w:author="Comparison" w:date="2013-05-05T19:43:00Z">
        <w:r w:rsidRPr="00C100C3">
          <w:rPr>
            <w:rFonts w:ascii="Courier New" w:hAnsi="Courier New" w:cs="Courier New"/>
          </w:rPr>
          <w:delText>&amp;#8220;</w:delText>
        </w:r>
      </w:del>
      <w:r w:rsidRPr="00C100C3">
        <w:rPr>
          <w:rFonts w:ascii="Courier New" w:hAnsi="Courier New" w:cs="Courier New"/>
        </w:rPr>
        <w:t>the apostles soon feel the necessity of relieving</w:t>
      </w:r>
    </w:p>
    <w:p w14:paraId="65DF1CF0" w14:textId="1D0D4AF7" w:rsidR="00000000" w:rsidRPr="00C100C3" w:rsidRDefault="00362818" w:rsidP="00C100C3">
      <w:pPr>
        <w:pStyle w:val="PlainText"/>
        <w:rPr>
          <w:rFonts w:ascii="Courier New" w:hAnsi="Courier New" w:cs="Courier New"/>
        </w:rPr>
      </w:pPr>
      <w:ins w:id="518" w:author="Comparison" w:date="2013-05-05T19:43:00Z">
        <w:r w:rsidRPr="00AA4B48">
          <w:rPr>
            <w:rFonts w:ascii="Courier New" w:hAnsi="Courier New" w:cs="Courier New"/>
          </w:rPr>
          <w:t>¦</w:t>
        </w:r>
      </w:ins>
      <w:del w:id="519" w:author="Comparison" w:date="2013-05-05T19:43:00Z">
        <w:r w:rsidRPr="00C100C3">
          <w:rPr>
            <w:rFonts w:ascii="Courier New" w:hAnsi="Courier New" w:cs="Courier New"/>
          </w:rPr>
          <w:delText>|</w:delText>
        </w:r>
      </w:del>
      <w:r w:rsidRPr="00C100C3">
        <w:rPr>
          <w:rFonts w:ascii="Courier New" w:hAnsi="Courier New" w:cs="Courier New"/>
        </w:rPr>
        <w:t xml:space="preserve"> Page 43, etc.</w:t>
      </w:r>
    </w:p>
    <w:p w14:paraId="3B6601E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{15}</w:t>
      </w:r>
    </w:p>
    <w:p w14:paraId="53639ECF" w14:textId="48F47886" w:rsidR="00000000" w:rsidRPr="00C100C3" w:rsidRDefault="00362818" w:rsidP="00C100C3">
      <w:pPr>
        <w:pStyle w:val="PlainText"/>
        <w:rPr>
          <w:rFonts w:ascii="Courier New" w:hAnsi="Courier New" w:cs="Courier New"/>
        </w:rPr>
      </w:pPr>
      <w:r w:rsidRPr="00C100C3">
        <w:rPr>
          <w:rFonts w:ascii="Courier New" w:hAnsi="Courier New" w:cs="Courier New"/>
        </w:rPr>
        <w:t>themselves of a part of their functions</w:t>
      </w:r>
      <w:ins w:id="520" w:author="Comparison" w:date="2013-05-05T19:43:00Z">
        <w:r w:rsidRPr="00AA4B48">
          <w:rPr>
            <w:rFonts w:ascii="Courier New" w:hAnsi="Courier New" w:cs="Courier New"/>
          </w:rPr>
          <w:t xml:space="preserve"> ...</w:t>
        </w:r>
      </w:ins>
      <w:del w:id="521" w:author="Comparison" w:date="2013-05-05T19:43:00Z">
        <w:r w:rsidRPr="00C100C3">
          <w:rPr>
            <w:rFonts w:ascii="Courier New" w:hAnsi="Courier New" w:cs="Courier New"/>
          </w:rPr>
          <w:delText>&amp;#8230;</w:delText>
        </w:r>
      </w:del>
      <w:r w:rsidRPr="00C100C3">
        <w:rPr>
          <w:rFonts w:ascii="Courier New" w:hAnsi="Courier New" w:cs="Courier New"/>
        </w:rPr>
        <w:t xml:space="preserve"> of the least important</w:t>
      </w:r>
      <w:r w:rsidRPr="00C100C3">
        <w:rPr>
          <w:rFonts w:ascii="Courier New" w:hAnsi="Courier New" w:cs="Courier New"/>
        </w:rPr>
        <w:t>, the distribution of alms. Hence the institution of *deacons</w:t>
      </w:r>
      <w:ins w:id="522" w:author="Comparison" w:date="2013-05-05T19:43:00Z">
        <w:r w:rsidRPr="00AA4B48">
          <w:rPr>
            <w:rFonts w:ascii="Courier New" w:hAnsi="Courier New" w:cs="Courier New"/>
          </w:rPr>
          <w:t>* ... .</w:t>
        </w:r>
      </w:ins>
      <w:del w:id="523" w:author="Comparison" w:date="2013-05-05T19:43:00Z">
        <w:r w:rsidRPr="00C100C3">
          <w:rPr>
            <w:rFonts w:ascii="Courier New" w:hAnsi="Courier New" w:cs="Courier New"/>
          </w:rPr>
          <w:delText>&amp;#8230;*</w:delText>
        </w:r>
      </w:del>
      <w:r w:rsidRPr="00C100C3">
        <w:rPr>
          <w:rFonts w:ascii="Courier New" w:hAnsi="Courier New" w:cs="Courier New"/>
        </w:rPr>
        <w:t xml:space="preserve"> This help does not seem to have long sufficed. The continual growth of the Church, above all, its propagation outside Jerusalem, and the duty</w:t>
      </w:r>
      <w:ins w:id="524" w:author="Comparison" w:date="2013-05-05T19:43:00Z">
        <w:r w:rsidRPr="00AA4B48">
          <w:rPr>
            <w:rFonts w:ascii="Courier New" w:hAnsi="Courier New" w:cs="Courier New"/>
          </w:rPr>
          <w:t xml:space="preserve"> ...</w:t>
        </w:r>
      </w:ins>
      <w:del w:id="525" w:author="Comparison" w:date="2013-05-05T19:43:00Z">
        <w:r w:rsidRPr="00C100C3">
          <w:rPr>
            <w:rFonts w:ascii="Courier New" w:hAnsi="Courier New" w:cs="Courier New"/>
          </w:rPr>
          <w:delText>&amp;#8230;</w:delText>
        </w:r>
      </w:del>
      <w:r w:rsidRPr="00C100C3">
        <w:rPr>
          <w:rFonts w:ascii="Courier New" w:hAnsi="Courier New" w:cs="Courier New"/>
        </w:rPr>
        <w:t xml:space="preserve"> of carrying out their special mission</w:t>
      </w:r>
      <w:r w:rsidRPr="00C100C3">
        <w:rPr>
          <w:rFonts w:ascii="Courier New" w:hAnsi="Courier New" w:cs="Courier New"/>
        </w:rPr>
        <w:t xml:space="preserve"> and the proper duty of their office, oblige the apostles to abandon by degrees the *pastoral* position which they had taken</w:t>
      </w:r>
      <w:ins w:id="526" w:author="Comparison" w:date="2013-05-05T19:43:00Z">
        <w:r w:rsidRPr="00AA4B48">
          <w:rPr>
            <w:rFonts w:ascii="Courier New" w:hAnsi="Courier New" w:cs="Courier New"/>
          </w:rPr>
          <w:t xml:space="preserve"> ...</w:t>
        </w:r>
      </w:ins>
      <w:del w:id="527" w:author="Comparison" w:date="2013-05-05T19:43:00Z">
        <w:r w:rsidRPr="00C100C3">
          <w:rPr>
            <w:rFonts w:ascii="Courier New" w:hAnsi="Courier New" w:cs="Courier New"/>
          </w:rPr>
          <w:delText>&amp;#8230;</w:delText>
        </w:r>
      </w:del>
      <w:r w:rsidRPr="00C100C3">
        <w:rPr>
          <w:rFonts w:ascii="Courier New" w:hAnsi="Courier New" w:cs="Courier New"/>
        </w:rPr>
        <w:t xml:space="preserve"> in relation to the church of Jerusalem, and to take the apostolic position to which they are called in relation to the entir</w:t>
      </w:r>
      <w:r w:rsidRPr="00C100C3">
        <w:rPr>
          <w:rFonts w:ascii="Courier New" w:hAnsi="Courier New" w:cs="Courier New"/>
        </w:rPr>
        <w:t>e Church. The void thus formed (at Jerusalem) is filled up by a new office</w:t>
      </w:r>
      <w:del w:id="528" w:author="Comparison" w:date="2013-05-05T19:43:00Z">
        <w:r w:rsidRPr="00C100C3">
          <w:rPr>
            <w:rFonts w:ascii="Courier New" w:hAnsi="Courier New" w:cs="Courier New"/>
          </w:rPr>
          <w:delText>,</w:delText>
        </w:r>
      </w:del>
      <w:r w:rsidRPr="00C100C3">
        <w:rPr>
          <w:rFonts w:ascii="Courier New" w:hAnsi="Courier New" w:cs="Courier New"/>
        </w:rPr>
        <w:t xml:space="preserve"> that of *elder</w:t>
      </w:r>
      <w:ins w:id="529" w:author="Comparison" w:date="2013-05-05T19:43:00Z">
        <w:r w:rsidRPr="00AA4B48">
          <w:rPr>
            <w:rFonts w:ascii="Courier New" w:hAnsi="Courier New" w:cs="Courier New"/>
          </w:rPr>
          <w:t>*,</w:t>
        </w:r>
      </w:ins>
      <w:del w:id="530" w:author="Comparison" w:date="2013-05-05T19:43:00Z">
        <w:r w:rsidRPr="00C100C3">
          <w:rPr>
            <w:rFonts w:ascii="Courier New" w:hAnsi="Courier New" w:cs="Courier New"/>
          </w:rPr>
          <w:delText>,*</w:delText>
        </w:r>
      </w:del>
      <w:r w:rsidRPr="00C100C3">
        <w:rPr>
          <w:rFonts w:ascii="Courier New" w:hAnsi="Courier New" w:cs="Courier New"/>
        </w:rPr>
        <w:t xml:space="preserve"> or *bishop</w:t>
      </w:r>
      <w:ins w:id="531" w:author="Comparison" w:date="2013-05-05T19:43:00Z">
        <w:r w:rsidRPr="00AA4B48">
          <w:rPr>
            <w:rFonts w:ascii="Courier New" w:hAnsi="Courier New" w:cs="Courier New"/>
          </w:rPr>
          <w:t>*,</w:t>
        </w:r>
      </w:ins>
      <w:del w:id="532" w:author="Comparison" w:date="2013-05-05T19:43:00Z">
        <w:r w:rsidRPr="00C100C3">
          <w:rPr>
            <w:rFonts w:ascii="Courier New" w:hAnsi="Courier New" w:cs="Courier New"/>
          </w:rPr>
          <w:delText>,*</w:delText>
        </w:r>
      </w:del>
      <w:r w:rsidRPr="00C100C3">
        <w:rPr>
          <w:rFonts w:ascii="Courier New" w:hAnsi="Courier New" w:cs="Courier New"/>
        </w:rPr>
        <w:t xml:space="preserve"> the institution of which is not recounted to us</w:t>
      </w:r>
      <w:ins w:id="533" w:author="Comparison" w:date="2013-05-05T19:43:00Z">
        <w:r w:rsidRPr="00AA4B48">
          <w:rPr>
            <w:rFonts w:ascii="Courier New" w:hAnsi="Courier New" w:cs="Courier New"/>
          </w:rPr>
          <w:t xml:space="preserve"> ... .</w:t>
        </w:r>
      </w:ins>
      <w:del w:id="534" w:author="Comparison" w:date="2013-05-05T19:43:00Z">
        <w:r w:rsidRPr="00C100C3">
          <w:rPr>
            <w:rFonts w:ascii="Courier New" w:hAnsi="Courier New" w:cs="Courier New"/>
          </w:rPr>
          <w:delText>&amp;#8230;</w:delText>
        </w:r>
      </w:del>
      <w:r w:rsidRPr="00C100C3">
        <w:rPr>
          <w:rFonts w:ascii="Courier New" w:hAnsi="Courier New" w:cs="Courier New"/>
        </w:rPr>
        <w:t xml:space="preserve"> The office of elder was naturally superior to that of deacon: its later origin indicates this t</w:t>
      </w:r>
      <w:r w:rsidRPr="00C100C3">
        <w:rPr>
          <w:rFonts w:ascii="Courier New" w:hAnsi="Courier New" w:cs="Courier New"/>
        </w:rPr>
        <w:t>o us; for it is only in proportion as the apostolate retires, if I may venture so to speak, *from a lower to a higher place</w:t>
      </w:r>
      <w:ins w:id="535" w:author="Comparison" w:date="2013-05-05T19:43:00Z">
        <w:r w:rsidRPr="00AA4B48">
          <w:rPr>
            <w:rFonts w:ascii="Courier New" w:hAnsi="Courier New" w:cs="Courier New"/>
          </w:rPr>
          <w:t>*,</w:t>
        </w:r>
      </w:ins>
      <w:del w:id="536" w:author="Comparison" w:date="2013-05-05T19:43:00Z">
        <w:r w:rsidRPr="00C100C3">
          <w:rPr>
            <w:rFonts w:ascii="Courier New" w:hAnsi="Courier New" w:cs="Courier New"/>
          </w:rPr>
          <w:delText>,*</w:delText>
        </w:r>
      </w:del>
      <w:r w:rsidRPr="00C100C3">
        <w:rPr>
          <w:rFonts w:ascii="Courier New" w:hAnsi="Courier New" w:cs="Courier New"/>
        </w:rPr>
        <w:t xml:space="preserve"> into the sphere of action which is proper to it, that offices successively arise</w:t>
      </w:r>
      <w:ins w:id="537" w:author="Comparison" w:date="2013-05-05T19:43:00Z">
        <w:r w:rsidRPr="00AA4B48">
          <w:rPr>
            <w:rFonts w:ascii="Courier New" w:hAnsi="Courier New" w:cs="Courier New"/>
          </w:rPr>
          <w:t>.</w:t>
        </w:r>
      </w:ins>
      <w:del w:id="538" w:author="Comparison" w:date="2013-05-05T19:43:00Z">
        <w:r w:rsidRPr="00C100C3">
          <w:rPr>
            <w:rFonts w:ascii="Courier New" w:hAnsi="Courier New" w:cs="Courier New"/>
          </w:rPr>
          <w:delText>.&amp;#8221;</w:delText>
        </w:r>
      </w:del>
    </w:p>
    <w:p w14:paraId="2FD04544" w14:textId="40E77C77" w:rsidR="00000000" w:rsidRPr="00C100C3" w:rsidRDefault="00362818" w:rsidP="00C100C3">
      <w:pPr>
        <w:pStyle w:val="PlainText"/>
        <w:rPr>
          <w:rFonts w:ascii="Courier New" w:hAnsi="Courier New" w:cs="Courier New"/>
        </w:rPr>
      </w:pPr>
      <w:r w:rsidRPr="00C100C3">
        <w:rPr>
          <w:rFonts w:ascii="Courier New" w:hAnsi="Courier New" w:cs="Courier New"/>
        </w:rPr>
        <w:t>This false principle of the dismembermen</w:t>
      </w:r>
      <w:r w:rsidRPr="00C100C3">
        <w:rPr>
          <w:rFonts w:ascii="Courier New" w:hAnsi="Courier New" w:cs="Courier New"/>
        </w:rPr>
        <w:t xml:space="preserve">t of the apostolate, a principle which serves also as the basis of the system of the </w:t>
      </w:r>
      <w:ins w:id="539" w:author="Comparison" w:date="2013-05-05T19:43:00Z">
        <w:r w:rsidRPr="00AA4B48">
          <w:rPr>
            <w:rFonts w:ascii="Courier New" w:hAnsi="Courier New" w:cs="Courier New"/>
          </w:rPr>
          <w:t>"</w:t>
        </w:r>
      </w:ins>
      <w:del w:id="540" w:author="Comparison" w:date="2013-05-05T19:43:00Z">
        <w:r w:rsidRPr="00C100C3">
          <w:rPr>
            <w:rFonts w:ascii="Courier New" w:hAnsi="Courier New" w:cs="Courier New"/>
          </w:rPr>
          <w:delText>&amp;#8220;</w:delText>
        </w:r>
      </w:del>
      <w:r w:rsidRPr="00C100C3">
        <w:rPr>
          <w:rFonts w:ascii="Courier New" w:hAnsi="Courier New" w:cs="Courier New"/>
        </w:rPr>
        <w:t>Espérance</w:t>
      </w:r>
      <w:ins w:id="541" w:author="Comparison" w:date="2013-05-05T19:43:00Z">
        <w:r w:rsidRPr="00AA4B48">
          <w:rPr>
            <w:rFonts w:ascii="Courier New" w:hAnsi="Courier New" w:cs="Courier New"/>
          </w:rPr>
          <w:t>,"</w:t>
        </w:r>
      </w:ins>
      <w:del w:id="542" w:author="Comparison" w:date="2013-05-05T19:43:00Z">
        <w:r w:rsidRPr="00C100C3">
          <w:rPr>
            <w:rFonts w:ascii="Courier New" w:hAnsi="Courier New" w:cs="Courier New"/>
          </w:rPr>
          <w:delText>,&amp;#8221;</w:delText>
        </w:r>
      </w:del>
      <w:r w:rsidRPr="00C100C3">
        <w:rPr>
          <w:rFonts w:ascii="Courier New" w:hAnsi="Courier New" w:cs="Courier New"/>
        </w:rPr>
        <w:t xml:space="preserve"> has no foundation in the word of God. Quite the contrary; it is in contradiction with the origin and the very nature of ministry. This principle, </w:t>
      </w:r>
      <w:r w:rsidRPr="00C100C3">
        <w:rPr>
          <w:rFonts w:ascii="Courier New" w:hAnsi="Courier New" w:cs="Courier New"/>
        </w:rPr>
        <w:t>which makes the apostles the source of ministry, in the place of Christ, Head of the body, is as abominable as can be. It is on Christ immediately that each ministry depended in its function. There was a diversity of gifts, but one Spirit; diversity of adm</w:t>
      </w:r>
      <w:r w:rsidRPr="00C100C3">
        <w:rPr>
          <w:rFonts w:ascii="Courier New" w:hAnsi="Courier New" w:cs="Courier New"/>
        </w:rPr>
        <w:t>inistrations, but one Lord; (@1 Corinthians 13:</w:t>
      </w:r>
      <w:ins w:id="543" w:author="Comparison" w:date="2013-05-05T19:43:00Z">
        <w:r w:rsidRPr="00AA4B48">
          <w:rPr>
            <w:rFonts w:ascii="Courier New" w:hAnsi="Courier New" w:cs="Courier New"/>
          </w:rPr>
          <w:t xml:space="preserve"> </w:t>
        </w:r>
      </w:ins>
      <w:r w:rsidRPr="00C100C3">
        <w:rPr>
          <w:rFonts w:ascii="Courier New" w:hAnsi="Courier New" w:cs="Courier New"/>
        </w:rPr>
        <w:t xml:space="preserve">4, etc.) Christ is the </w:t>
      </w:r>
      <w:ins w:id="544" w:author="Comparison" w:date="2013-05-05T19:43:00Z">
        <w:r w:rsidRPr="00AA4B48">
          <w:rPr>
            <w:rFonts w:ascii="Courier New" w:hAnsi="Courier New" w:cs="Courier New"/>
          </w:rPr>
          <w:t>"</w:t>
        </w:r>
      </w:ins>
      <w:del w:id="545" w:author="Comparison" w:date="2013-05-05T19:43:00Z">
        <w:r w:rsidRPr="00C100C3">
          <w:rPr>
            <w:rFonts w:ascii="Courier New" w:hAnsi="Courier New" w:cs="Courier New"/>
          </w:rPr>
          <w:delText>&amp;#8220;</w:delText>
        </w:r>
      </w:del>
      <w:r w:rsidRPr="00C100C3">
        <w:rPr>
          <w:rFonts w:ascii="Courier New" w:hAnsi="Courier New" w:cs="Courier New"/>
        </w:rPr>
        <w:t>head of the body</w:t>
      </w:r>
      <w:ins w:id="546" w:author="Comparison" w:date="2013-05-05T19:43:00Z">
        <w:r w:rsidRPr="00AA4B48">
          <w:rPr>
            <w:rFonts w:ascii="Courier New" w:hAnsi="Courier New" w:cs="Courier New"/>
          </w:rPr>
          <w:t>"</w:t>
        </w:r>
      </w:ins>
      <w:del w:id="547" w:author="Comparison" w:date="2013-05-05T19:43:00Z">
        <w:r w:rsidRPr="00C100C3">
          <w:rPr>
            <w:rFonts w:ascii="Courier New" w:hAnsi="Courier New" w:cs="Courier New"/>
          </w:rPr>
          <w:delText>&amp;#8221;</w:delText>
        </w:r>
      </w:del>
      <w:r w:rsidRPr="00C100C3">
        <w:rPr>
          <w:rFonts w:ascii="Courier New" w:hAnsi="Courier New" w:cs="Courier New"/>
        </w:rPr>
        <w:t xml:space="preserve"> (@Ephesians 4:</w:t>
      </w:r>
      <w:ins w:id="548" w:author="Comparison" w:date="2013-05-05T19:43:00Z">
        <w:r w:rsidRPr="00AA4B48">
          <w:rPr>
            <w:rFonts w:ascii="Courier New" w:hAnsi="Courier New" w:cs="Courier New"/>
          </w:rPr>
          <w:t xml:space="preserve"> </w:t>
        </w:r>
      </w:ins>
      <w:r w:rsidRPr="00C100C3">
        <w:rPr>
          <w:rFonts w:ascii="Courier New" w:hAnsi="Courier New" w:cs="Courier New"/>
        </w:rPr>
        <w:t xml:space="preserve">15, 16); and it is from Him that </w:t>
      </w:r>
      <w:ins w:id="549" w:author="Comparison" w:date="2013-05-05T19:43:00Z">
        <w:r w:rsidRPr="00AA4B48">
          <w:rPr>
            <w:rFonts w:ascii="Courier New" w:hAnsi="Courier New" w:cs="Courier New"/>
          </w:rPr>
          <w:t>"</w:t>
        </w:r>
      </w:ins>
      <w:del w:id="550" w:author="Comparison" w:date="2013-05-05T19:43:00Z">
        <w:r w:rsidRPr="00C100C3">
          <w:rPr>
            <w:rFonts w:ascii="Courier New" w:hAnsi="Courier New" w:cs="Courier New"/>
          </w:rPr>
          <w:delText>&amp;#8220;</w:delText>
        </w:r>
      </w:del>
      <w:r w:rsidRPr="00C100C3">
        <w:rPr>
          <w:rFonts w:ascii="Courier New" w:hAnsi="Courier New" w:cs="Courier New"/>
        </w:rPr>
        <w:t xml:space="preserve">the whole body fitly joined together and compacted by that which every joint supplieth, according to </w:t>
      </w:r>
      <w:r w:rsidRPr="00C100C3">
        <w:rPr>
          <w:rFonts w:ascii="Courier New" w:hAnsi="Courier New" w:cs="Courier New"/>
        </w:rPr>
        <w:t>the effectual working in the measure of every part, maketh increase of the body unto the edification of itself in love</w:t>
      </w:r>
      <w:ins w:id="551" w:author="Comparison" w:date="2013-05-05T19:43:00Z">
        <w:r w:rsidRPr="00AA4B48">
          <w:rPr>
            <w:rFonts w:ascii="Courier New" w:hAnsi="Courier New" w:cs="Courier New"/>
          </w:rPr>
          <w:t>."</w:t>
        </w:r>
      </w:ins>
      <w:del w:id="552" w:author="Comparison" w:date="2013-05-05T19:43:00Z">
        <w:r w:rsidRPr="00C100C3">
          <w:rPr>
            <w:rFonts w:ascii="Courier New" w:hAnsi="Courier New" w:cs="Courier New"/>
          </w:rPr>
          <w:delText>.&amp;#8221;</w:delText>
        </w:r>
      </w:del>
      <w:r w:rsidRPr="00C100C3">
        <w:rPr>
          <w:rFonts w:ascii="Courier New" w:hAnsi="Courier New" w:cs="Courier New"/>
        </w:rPr>
        <w:t xml:space="preserve"> It is Christ ascended on high, who gave pastors, just as He gave apostles, grace being given to each according to the measure of </w:t>
      </w:r>
      <w:r w:rsidRPr="00C100C3">
        <w:rPr>
          <w:rFonts w:ascii="Courier New" w:hAnsi="Courier New" w:cs="Courier New"/>
        </w:rPr>
        <w:t xml:space="preserve">the gift of Christ. </w:t>
      </w:r>
      <w:ins w:id="553" w:author="Comparison" w:date="2013-05-05T19:43:00Z">
        <w:r w:rsidRPr="00AA4B48">
          <w:rPr>
            <w:rFonts w:ascii="Courier New" w:hAnsi="Courier New" w:cs="Courier New"/>
          </w:rPr>
          <w:t>"</w:t>
        </w:r>
      </w:ins>
      <w:del w:id="554" w:author="Comparison" w:date="2013-05-05T19:43:00Z">
        <w:r w:rsidRPr="00C100C3">
          <w:rPr>
            <w:rFonts w:ascii="Courier New" w:hAnsi="Courier New" w:cs="Courier New"/>
          </w:rPr>
          <w:delText>&amp;#8220;</w:delText>
        </w:r>
      </w:del>
      <w:r w:rsidRPr="00C100C3">
        <w:rPr>
          <w:rFonts w:ascii="Courier New" w:hAnsi="Courier New" w:cs="Courier New"/>
        </w:rPr>
        <w:t>He gave some apostles, some</w:t>
      </w:r>
      <w:ins w:id="555" w:author="Comparison" w:date="2013-05-05T19:43:00Z">
        <w:r w:rsidRPr="00AA4B48">
          <w:rPr>
            <w:rFonts w:ascii="Courier New" w:hAnsi="Courier New" w:cs="Courier New"/>
          </w:rPr>
          <w:t>,"</w:t>
        </w:r>
      </w:ins>
      <w:del w:id="556" w:author="Comparison" w:date="2013-05-05T19:43:00Z">
        <w:r w:rsidRPr="00C100C3">
          <w:rPr>
            <w:rFonts w:ascii="Courier New" w:hAnsi="Courier New" w:cs="Courier New"/>
          </w:rPr>
          <w:delText>,&amp;#8221;</w:delText>
        </w:r>
      </w:del>
      <w:r w:rsidRPr="00C100C3">
        <w:rPr>
          <w:rFonts w:ascii="Courier New" w:hAnsi="Courier New" w:cs="Courier New"/>
        </w:rPr>
        <w:t xml:space="preserve"> etc. (@Ephesians 4:</w:t>
      </w:r>
      <w:ins w:id="557" w:author="Comparison" w:date="2013-05-05T19:43:00Z">
        <w:r w:rsidRPr="00AA4B48">
          <w:rPr>
            <w:rFonts w:ascii="Courier New" w:hAnsi="Courier New" w:cs="Courier New"/>
          </w:rPr>
          <w:t xml:space="preserve"> </w:t>
        </w:r>
      </w:ins>
      <w:r w:rsidRPr="00C100C3">
        <w:rPr>
          <w:rFonts w:ascii="Courier New" w:hAnsi="Courier New" w:cs="Courier New"/>
        </w:rPr>
        <w:t xml:space="preserve">11). </w:t>
      </w:r>
      <w:del w:id="558" w:author="Comparison" w:date="2013-05-05T19:43:00Z">
        <w:r w:rsidRPr="00C100C3">
          <w:rPr>
            <w:rFonts w:ascii="Courier New" w:hAnsi="Courier New" w:cs="Courier New"/>
          </w:rPr>
          <w:delText>&amp;#8220;</w:delText>
        </w:r>
      </w:del>
      <w:r w:rsidRPr="00C100C3">
        <w:rPr>
          <w:rFonts w:ascii="Courier New" w:hAnsi="Courier New" w:cs="Courier New"/>
        </w:rPr>
        <w:t>To one is given, by the Spirit, the word of wisdom; to another the word of knowledge, by the same Spirit; etc</w:t>
      </w:r>
      <w:ins w:id="559" w:author="Comparison" w:date="2013-05-05T19:43:00Z">
        <w:r w:rsidRPr="00AA4B48">
          <w:rPr>
            <w:rFonts w:ascii="Courier New" w:hAnsi="Courier New" w:cs="Courier New"/>
          </w:rPr>
          <w:t xml:space="preserve"> </w:t>
        </w:r>
        <w:r w:rsidRPr="00AA4B48">
          <w:rPr>
            <w:rFonts w:ascii="Courier New" w:hAnsi="Courier New" w:cs="Courier New"/>
          </w:rPr>
          <w:t>... .</w:t>
        </w:r>
      </w:ins>
      <w:del w:id="560" w:author="Comparison" w:date="2013-05-05T19:43:00Z">
        <w:r w:rsidRPr="00C100C3">
          <w:rPr>
            <w:rFonts w:ascii="Courier New" w:hAnsi="Courier New" w:cs="Courier New"/>
          </w:rPr>
          <w:delText>&amp;#8230;</w:delText>
        </w:r>
      </w:del>
      <w:r w:rsidRPr="00C100C3">
        <w:rPr>
          <w:rFonts w:ascii="Courier New" w:hAnsi="Courier New" w:cs="Courier New"/>
        </w:rPr>
        <w:t xml:space="preserve"> but all these worketh that one and the </w:t>
      </w:r>
      <w:ins w:id="561" w:author="Comparison" w:date="2013-05-05T19:43:00Z">
        <w:r w:rsidRPr="00AA4B48">
          <w:rPr>
            <w:rFonts w:ascii="Courier New" w:hAnsi="Courier New" w:cs="Courier New"/>
          </w:rPr>
          <w:t>selfsame</w:t>
        </w:r>
      </w:ins>
      <w:del w:id="562" w:author="Comparison" w:date="2013-05-05T19:43:00Z">
        <w:r w:rsidRPr="00C100C3">
          <w:rPr>
            <w:rFonts w:ascii="Courier New" w:hAnsi="Courier New" w:cs="Courier New"/>
          </w:rPr>
          <w:delText>self-s</w:delText>
        </w:r>
        <w:r w:rsidRPr="00C100C3">
          <w:rPr>
            <w:rFonts w:ascii="Courier New" w:hAnsi="Courier New" w:cs="Courier New"/>
          </w:rPr>
          <w:delText>ame</w:delText>
        </w:r>
      </w:del>
      <w:r w:rsidRPr="00C100C3">
        <w:rPr>
          <w:rFonts w:ascii="Courier New" w:hAnsi="Courier New" w:cs="Courier New"/>
        </w:rPr>
        <w:t xml:space="preserve"> Spirit, dividing to every one severally as he will</w:t>
      </w:r>
      <w:ins w:id="563" w:author="Comparison" w:date="2013-05-05T19:43:00Z">
        <w:r w:rsidRPr="00AA4B48">
          <w:rPr>
            <w:rFonts w:ascii="Courier New" w:hAnsi="Courier New" w:cs="Courier New"/>
          </w:rPr>
          <w:t>,"</w:t>
        </w:r>
      </w:ins>
      <w:del w:id="564" w:author="Comparison" w:date="2013-05-05T19:43:00Z">
        <w:r w:rsidRPr="00C100C3">
          <w:rPr>
            <w:rFonts w:ascii="Courier New" w:hAnsi="Courier New" w:cs="Courier New"/>
          </w:rPr>
          <w:delText>,&amp;#8221;</w:delText>
        </w:r>
      </w:del>
      <w:r w:rsidRPr="00C100C3">
        <w:rPr>
          <w:rFonts w:ascii="Courier New" w:hAnsi="Courier New" w:cs="Courier New"/>
        </w:rPr>
        <w:t xml:space="preserve"> @1 Corinthians 12. The apostles might be </w:t>
      </w:r>
      <w:ins w:id="565" w:author="Comparison" w:date="2013-05-05T19:43:00Z">
        <w:r w:rsidRPr="00AA4B48">
          <w:rPr>
            <w:rFonts w:ascii="Courier New" w:hAnsi="Courier New" w:cs="Courier New"/>
          </w:rPr>
          <w:t>die</w:t>
        </w:r>
      </w:ins>
      <w:del w:id="566" w:author="Comparison" w:date="2013-05-05T19:43:00Z">
        <w:r w:rsidRPr="00C100C3">
          <w:rPr>
            <w:rFonts w:ascii="Courier New" w:hAnsi="Courier New" w:cs="Courier New"/>
          </w:rPr>
          <w:delText>the</w:delText>
        </w:r>
      </w:del>
      <w:r w:rsidRPr="00C100C3">
        <w:rPr>
          <w:rFonts w:ascii="Courier New" w:hAnsi="Courier New" w:cs="Courier New"/>
        </w:rPr>
        <w:t xml:space="preserve"> means by which the Holy Spirit was received; but the communication of the Spirit by their means was not a dismemberment of the apostolate. The apost</w:t>
      </w:r>
      <w:r w:rsidRPr="00C100C3">
        <w:rPr>
          <w:rFonts w:ascii="Courier New" w:hAnsi="Courier New" w:cs="Courier New"/>
        </w:rPr>
        <w:t>les would have had</w:t>
      </w:r>
    </w:p>
    <w:p w14:paraId="63FE01EA"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{16}</w:t>
      </w:r>
    </w:p>
    <w:p w14:paraId="229C616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no right to carry out such a dismemberment. They were bound to keep themselves in the position of servants, according to the talents which had been imparted to them. And this is what they did. Far from dismembering the apostolate,</w:t>
      </w:r>
      <w:r w:rsidRPr="00C100C3">
        <w:rPr>
          <w:rFonts w:ascii="Courier New" w:hAnsi="Courier New" w:cs="Courier New"/>
        </w:rPr>
        <w:t xml:space="preserve"> it is precisely because they would not abandon, for another work, that of apostleship, that, according to the will of God, they confided a work, which was being carried on without order to persons specially marked out for it.</w:t>
      </w:r>
    </w:p>
    <w:p w14:paraId="64515567" w14:textId="54F92B35" w:rsidR="00000000" w:rsidRPr="00C100C3" w:rsidRDefault="00362818" w:rsidP="00C100C3">
      <w:pPr>
        <w:pStyle w:val="PlainText"/>
        <w:rPr>
          <w:rFonts w:ascii="Courier New" w:hAnsi="Courier New" w:cs="Courier New"/>
        </w:rPr>
      </w:pPr>
      <w:r w:rsidRPr="00C100C3">
        <w:rPr>
          <w:rFonts w:ascii="Courier New" w:hAnsi="Courier New" w:cs="Courier New"/>
        </w:rPr>
        <w:t>Nothing is more unfounded th</w:t>
      </w:r>
      <w:r w:rsidRPr="00C100C3">
        <w:rPr>
          <w:rFonts w:ascii="Courier New" w:hAnsi="Courier New" w:cs="Courier New"/>
        </w:rPr>
        <w:t xml:space="preserve">an to assert that the apostles relieve themselves of a part of their functions, to form, of that part of it which they put aside, the office of deacon. Was it the apostles who, by partiality, preferred the Hebrew widows? And what confusion of ideas to say </w:t>
      </w:r>
      <w:r w:rsidRPr="00C100C3">
        <w:rPr>
          <w:rFonts w:ascii="Courier New" w:hAnsi="Courier New" w:cs="Courier New"/>
        </w:rPr>
        <w:t>that the gift of *wisdom</w:t>
      </w:r>
      <w:ins w:id="567" w:author="Comparison" w:date="2013-05-05T19:43:00Z">
        <w:r w:rsidRPr="00AA4B48">
          <w:rPr>
            <w:rFonts w:ascii="Courier New" w:hAnsi="Courier New" w:cs="Courier New"/>
          </w:rPr>
          <w:t>*,</w:t>
        </w:r>
      </w:ins>
      <w:del w:id="568" w:author="Comparison" w:date="2013-05-05T19:43:00Z">
        <w:r w:rsidRPr="00C100C3">
          <w:rPr>
            <w:rFonts w:ascii="Courier New" w:hAnsi="Courier New" w:cs="Courier New"/>
          </w:rPr>
          <w:delText>,*</w:delText>
        </w:r>
      </w:del>
      <w:r w:rsidRPr="00C100C3">
        <w:rPr>
          <w:rFonts w:ascii="Courier New" w:hAnsi="Courier New" w:cs="Courier New"/>
        </w:rPr>
        <w:t xml:space="preserve"> formed into an office, became the diaconate</w:t>
      </w:r>
      <w:ins w:id="569" w:author="Comparison" w:date="2013-05-05T19:43:00Z">
        <w:r w:rsidRPr="00AA4B48">
          <w:rPr>
            <w:rFonts w:ascii="Courier New" w:hAnsi="Courier New" w:cs="Courier New"/>
          </w:rPr>
          <w:t>!¦</w:t>
        </w:r>
      </w:ins>
      <w:del w:id="570" w:author="Comparison" w:date="2013-05-05T19:43:00Z">
        <w:r w:rsidRPr="00C100C3">
          <w:rPr>
            <w:rFonts w:ascii="Courier New" w:hAnsi="Courier New" w:cs="Courier New"/>
          </w:rPr>
          <w:delText>!|</w:delText>
        </w:r>
      </w:del>
      <w:r w:rsidRPr="00C100C3">
        <w:rPr>
          <w:rFonts w:ascii="Courier New" w:hAnsi="Courier New" w:cs="Courier New"/>
        </w:rPr>
        <w:t xml:space="preserve"> Besides, it is entirely false to suppose that a word (as here that of *wisdom</w:t>
      </w:r>
      <w:ins w:id="571" w:author="Comparison" w:date="2013-05-05T19:43:00Z">
        <w:r w:rsidRPr="00AA4B48">
          <w:rPr>
            <w:rFonts w:ascii="Courier New" w:hAnsi="Courier New" w:cs="Courier New"/>
          </w:rPr>
          <w:t>*),</w:t>
        </w:r>
      </w:ins>
      <w:del w:id="572" w:author="Comparison" w:date="2013-05-05T19:43:00Z">
        <w:r w:rsidRPr="00C100C3">
          <w:rPr>
            <w:rFonts w:ascii="Courier New" w:hAnsi="Courier New" w:cs="Courier New"/>
          </w:rPr>
          <w:delText>),*</w:delText>
        </w:r>
      </w:del>
      <w:r w:rsidRPr="00C100C3">
        <w:rPr>
          <w:rFonts w:ascii="Courier New" w:hAnsi="Courier New" w:cs="Courier New"/>
        </w:rPr>
        <w:t xml:space="preserve"> which has a general meaning, and which also designates a gift, always signifies this gift. Nothing of </w:t>
      </w:r>
      <w:r w:rsidRPr="00C100C3">
        <w:rPr>
          <w:rFonts w:ascii="Courier New" w:hAnsi="Courier New" w:cs="Courier New"/>
        </w:rPr>
        <w:t>the kind is true.</w:t>
      </w:r>
    </w:p>
    <w:p w14:paraId="75FB80B8" w14:textId="77777777" w:rsidR="00000000" w:rsidRPr="00AA4B48" w:rsidRDefault="00362818" w:rsidP="00AA4B48">
      <w:pPr>
        <w:pStyle w:val="PlainText"/>
        <w:rPr>
          <w:ins w:id="573" w:author="Comparison" w:date="2013-05-05T19:43:00Z"/>
          <w:rFonts w:ascii="Courier New" w:hAnsi="Courier New" w:cs="Courier New"/>
        </w:rPr>
      </w:pPr>
      <w:ins w:id="574" w:author="Comparison" w:date="2013-05-05T19:43:00Z">
        <w:r w:rsidRPr="00AA4B48">
          <w:rPr>
            <w:rFonts w:ascii="Courier New" w:hAnsi="Courier New" w:cs="Courier New"/>
          </w:rPr>
          <w:t>SECTION 4 -- OBSERVATIONS IN DETAIL -- WHO BREAKS THE BREAK -- APOSTOLIC POSITION -- MEDIATIZED GIFTS AND FREE GIFTS -- PAUL AT CORINTH -- THE MINISTRY OF PAUL OVERTURNS THE SYSTEM OF THE "EXAM</w:t>
        </w:r>
        <w:r w:rsidRPr="00AA4B48">
          <w:rPr>
            <w:rFonts w:ascii="Courier New" w:hAnsi="Courier New" w:cs="Courier New"/>
          </w:rPr>
          <w:t>INATION"</w:t>
        </w:r>
      </w:ins>
    </w:p>
    <w:p w14:paraId="1F4637F9" w14:textId="77777777" w:rsidR="00000000" w:rsidRPr="00C100C3" w:rsidRDefault="00362818" w:rsidP="00C100C3">
      <w:pPr>
        <w:pStyle w:val="PlainText"/>
        <w:rPr>
          <w:del w:id="575" w:author="Comparison" w:date="2013-05-05T19:43:00Z"/>
          <w:rFonts w:ascii="Courier New" w:hAnsi="Courier New" w:cs="Courier New"/>
        </w:rPr>
      </w:pPr>
      <w:del w:id="576" w:author="Comparison" w:date="2013-05-05T19:43:00Z">
        <w:r w:rsidRPr="00C100C3">
          <w:rPr>
            <w:rFonts w:ascii="Courier New" w:hAnsi="Courier New" w:cs="Courier New"/>
          </w:rPr>
          <w:delText>&lt;ul&gt;Section 4</w:delText>
        </w:r>
      </w:del>
    </w:p>
    <w:p w14:paraId="63DDFFFB" w14:textId="77777777" w:rsidR="00000000" w:rsidRPr="00C100C3" w:rsidRDefault="00362818" w:rsidP="00C100C3">
      <w:pPr>
        <w:pStyle w:val="PlainText"/>
        <w:rPr>
          <w:del w:id="577" w:author="Comparison" w:date="2013-05-05T19:43:00Z"/>
          <w:rFonts w:ascii="Courier New" w:hAnsi="Courier New" w:cs="Courier New"/>
        </w:rPr>
      </w:pPr>
      <w:del w:id="578" w:author="Comparison" w:date="2013-05-05T19:43:00Z">
        <w:r w:rsidRPr="00C100C3">
          <w:rPr>
            <w:rFonts w:ascii="Courier New" w:hAnsi="Courier New" w:cs="Courier New"/>
          </w:rPr>
          <w:delText>Observations in Detail&amp;#8212;who Breaks the Bread&amp;#8212;Apostolic Position&amp;#8212;Mediatized Gifts and Free Gifts&amp;#8212;Paul at Corinth&amp;#8212; the Ministry of Paul overturns the System of the &amp;#8220;Examination.&amp;#8221;</w:delText>
        </w:r>
      </w:del>
    </w:p>
    <w:p w14:paraId="56B226AF" w14:textId="77777777" w:rsidR="00000000" w:rsidRPr="00C100C3" w:rsidRDefault="00362818" w:rsidP="00C100C3">
      <w:pPr>
        <w:pStyle w:val="PlainText"/>
        <w:rPr>
          <w:del w:id="579" w:author="Comparison" w:date="2013-05-05T19:43:00Z"/>
          <w:rFonts w:ascii="Courier New" w:hAnsi="Courier New" w:cs="Courier New"/>
        </w:rPr>
      </w:pPr>
      <w:del w:id="580" w:author="Comparison" w:date="2013-05-05T19:43:00Z">
        <w:r w:rsidRPr="00C100C3">
          <w:rPr>
            <w:rFonts w:ascii="Courier New" w:hAnsi="Courier New" w:cs="Courier New"/>
          </w:rPr>
          <w:delText>&lt;/u</w:delText>
        </w:r>
        <w:r w:rsidRPr="00C100C3">
          <w:rPr>
            <w:rFonts w:ascii="Courier New" w:hAnsi="Courier New" w:cs="Courier New"/>
          </w:rPr>
          <w:delText>l&gt;</w:delText>
        </w:r>
      </w:del>
    </w:p>
    <w:p w14:paraId="0B82F40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Many other assertions of the author are no less devoid of proof.</w:t>
      </w:r>
    </w:p>
    <w:p w14:paraId="39D7511C" w14:textId="7B03A5BA" w:rsidR="00000000" w:rsidRPr="00C100C3" w:rsidRDefault="00362818" w:rsidP="00C100C3">
      <w:pPr>
        <w:pStyle w:val="PlainText"/>
        <w:rPr>
          <w:rFonts w:ascii="Courier New" w:hAnsi="Courier New" w:cs="Courier New"/>
        </w:rPr>
      </w:pPr>
      <w:r w:rsidRPr="00C100C3">
        <w:rPr>
          <w:rFonts w:ascii="Courier New" w:hAnsi="Courier New" w:cs="Courier New"/>
        </w:rPr>
        <w:t>When he says</w:t>
      </w:r>
      <w:ins w:id="581" w:author="Comparison" w:date="2013-05-05T19:43:00Z">
        <w:r w:rsidRPr="00AA4B48">
          <w:rPr>
            <w:rFonts w:ascii="Courier New" w:hAnsi="Courier New" w:cs="Courier New"/>
          </w:rPr>
          <w:t>,¦</w:t>
        </w:r>
      </w:ins>
      <w:del w:id="582" w:author="Comparison" w:date="2013-05-05T19:43:00Z">
        <w:r w:rsidRPr="00C100C3">
          <w:rPr>
            <w:rFonts w:ascii="Courier New" w:hAnsi="Courier New" w:cs="Courier New"/>
          </w:rPr>
          <w:delText>,|</w:delText>
        </w:r>
      </w:del>
      <w:r w:rsidRPr="00C100C3">
        <w:rPr>
          <w:rFonts w:ascii="Courier New" w:hAnsi="Courier New" w:cs="Courier New"/>
        </w:rPr>
        <w:t xml:space="preserve"> that Jesus </w:t>
      </w:r>
      <w:ins w:id="583" w:author="Comparison" w:date="2013-05-05T19:43:00Z">
        <w:r w:rsidRPr="00AA4B48">
          <w:rPr>
            <w:rFonts w:ascii="Courier New" w:hAnsi="Courier New" w:cs="Courier New"/>
          </w:rPr>
          <w:t>"</w:t>
        </w:r>
      </w:ins>
      <w:del w:id="584" w:author="Comparison" w:date="2013-05-05T19:43:00Z">
        <w:r w:rsidRPr="00C100C3">
          <w:rPr>
            <w:rFonts w:ascii="Courier New" w:hAnsi="Courier New" w:cs="Courier New"/>
          </w:rPr>
          <w:delText>&amp;#8220;</w:delText>
        </w:r>
      </w:del>
      <w:r w:rsidRPr="00C100C3">
        <w:rPr>
          <w:rFonts w:ascii="Courier New" w:hAnsi="Courier New" w:cs="Courier New"/>
        </w:rPr>
        <w:t>had left to His apostles no positive direction as to the constitution of the Church</w:t>
      </w:r>
      <w:ins w:id="585" w:author="Comparison" w:date="2013-05-05T19:43:00Z">
        <w:r w:rsidRPr="00AA4B48">
          <w:rPr>
            <w:rFonts w:ascii="Courier New" w:hAnsi="Courier New" w:cs="Courier New"/>
          </w:rPr>
          <w:t>"</w:t>
        </w:r>
      </w:ins>
      <w:del w:id="586" w:author="Comparison" w:date="2013-05-05T19:43:00Z">
        <w:r w:rsidRPr="00C100C3">
          <w:rPr>
            <w:rFonts w:ascii="Courier New" w:hAnsi="Courier New" w:cs="Courier New"/>
          </w:rPr>
          <w:delText>&amp;#8221;</w:delText>
        </w:r>
      </w:del>
      <w:r w:rsidRPr="00C100C3">
        <w:rPr>
          <w:rFonts w:ascii="Courier New" w:hAnsi="Courier New" w:cs="Courier New"/>
        </w:rPr>
        <w:t xml:space="preserve"> he seems to attribute to Christ on earth the office of foundin</w:t>
      </w:r>
      <w:r w:rsidRPr="00C100C3">
        <w:rPr>
          <w:rFonts w:ascii="Courier New" w:hAnsi="Courier New" w:cs="Courier New"/>
        </w:rPr>
        <w:t>g and organizing the Church. This is to confound entirely the work of Christ while He was on earth, and the constitution of the Church. The Church only began after the departure of Jesus, and the author himself acknowledges this truth, when he says</w:t>
      </w:r>
      <w:ins w:id="587" w:author="Comparison" w:date="2013-05-05T19:43:00Z">
        <w:r w:rsidRPr="00AA4B48">
          <w:rPr>
            <w:rFonts w:ascii="Courier New" w:hAnsi="Courier New" w:cs="Courier New"/>
          </w:rPr>
          <w:t>¦</w:t>
        </w:r>
      </w:ins>
      <w:del w:id="588" w:author="Comparison" w:date="2013-05-05T19:43:00Z">
        <w:r w:rsidRPr="00C100C3">
          <w:rPr>
            <w:rFonts w:ascii="Courier New" w:hAnsi="Courier New" w:cs="Courier New"/>
          </w:rPr>
          <w:delText>|</w:delText>
        </w:r>
      </w:del>
      <w:r w:rsidRPr="00C100C3">
        <w:rPr>
          <w:rFonts w:ascii="Courier New" w:hAnsi="Courier New" w:cs="Courier New"/>
        </w:rPr>
        <w:t xml:space="preserve"> that P</w:t>
      </w:r>
      <w:r w:rsidRPr="00C100C3">
        <w:rPr>
          <w:rFonts w:ascii="Courier New" w:hAnsi="Courier New" w:cs="Courier New"/>
        </w:rPr>
        <w:t>entecost gave birth to the Church.</w:t>
      </w:r>
    </w:p>
    <w:p w14:paraId="144F5FFD" w14:textId="6886933C" w:rsidR="00000000" w:rsidRPr="00C100C3" w:rsidRDefault="00362818" w:rsidP="00C100C3">
      <w:pPr>
        <w:pStyle w:val="PlainText"/>
        <w:rPr>
          <w:rFonts w:ascii="Courier New" w:hAnsi="Courier New" w:cs="Courier New"/>
        </w:rPr>
      </w:pPr>
      <w:r w:rsidRPr="00C100C3">
        <w:rPr>
          <w:rFonts w:ascii="Courier New" w:hAnsi="Courier New" w:cs="Courier New"/>
        </w:rPr>
        <w:t>He says, in speaking of the apostles</w:t>
      </w:r>
      <w:ins w:id="589" w:author="Comparison" w:date="2013-05-05T19:43:00Z">
        <w:r w:rsidRPr="00AA4B48">
          <w:rPr>
            <w:rFonts w:ascii="Courier New" w:hAnsi="Courier New" w:cs="Courier New"/>
          </w:rPr>
          <w:t>:¦ "</w:t>
        </w:r>
      </w:ins>
      <w:del w:id="590" w:author="Comparison" w:date="2013-05-05T19:43:00Z">
        <w:r w:rsidRPr="00C100C3">
          <w:rPr>
            <w:rFonts w:ascii="Courier New" w:hAnsi="Courier New" w:cs="Courier New"/>
          </w:rPr>
          <w:delText>:| &amp;#8220;</w:delText>
        </w:r>
      </w:del>
      <w:r w:rsidRPr="00C100C3">
        <w:rPr>
          <w:rFonts w:ascii="Courier New" w:hAnsi="Courier New" w:cs="Courier New"/>
        </w:rPr>
        <w:t>It is they who go from house to house, breaking bread</w:t>
      </w:r>
      <w:ins w:id="591" w:author="Comparison" w:date="2013-05-05T19:43:00Z">
        <w:r w:rsidRPr="00AA4B48">
          <w:rPr>
            <w:rFonts w:ascii="Courier New" w:hAnsi="Courier New" w:cs="Courier New"/>
          </w:rPr>
          <w:t>."</w:t>
        </w:r>
      </w:ins>
      <w:del w:id="592" w:author="Comparison" w:date="2013-05-05T19:43:00Z">
        <w:r w:rsidRPr="00C100C3">
          <w:rPr>
            <w:rFonts w:ascii="Courier New" w:hAnsi="Courier New" w:cs="Courier New"/>
          </w:rPr>
          <w:delText>.&amp;#8221;</w:delText>
        </w:r>
      </w:del>
      <w:r w:rsidRPr="00C100C3">
        <w:rPr>
          <w:rFonts w:ascii="Courier New" w:hAnsi="Courier New" w:cs="Courier New"/>
        </w:rPr>
        <w:t xml:space="preserve"> It was neither the apostles, nor any one else, in my opinion. Those who broke bread were those of whom it is sai</w:t>
      </w:r>
      <w:r w:rsidRPr="00C100C3">
        <w:rPr>
          <w:rFonts w:ascii="Courier New" w:hAnsi="Courier New" w:cs="Courier New"/>
        </w:rPr>
        <w:t>d that all those who believed were together in one place, and had all things in common, sold their possessions, distributed them, and continued with one accord in the temple. The expression *kat oikon* signifies, not</w:t>
      </w:r>
    </w:p>
    <w:p w14:paraId="442224F5" w14:textId="4A9BD476" w:rsidR="00000000" w:rsidRPr="00C100C3" w:rsidRDefault="00362818" w:rsidP="00C100C3">
      <w:pPr>
        <w:pStyle w:val="PlainText"/>
        <w:rPr>
          <w:rFonts w:ascii="Courier New" w:hAnsi="Courier New" w:cs="Courier New"/>
        </w:rPr>
      </w:pPr>
      <w:ins w:id="593" w:author="Comparison" w:date="2013-05-05T19:43:00Z">
        <w:r w:rsidRPr="00AA4B48">
          <w:rPr>
            <w:rFonts w:ascii="Courier New" w:hAnsi="Courier New" w:cs="Courier New"/>
          </w:rPr>
          <w:t>¦ "</w:t>
        </w:r>
      </w:ins>
      <w:del w:id="594" w:author="Comparison" w:date="2013-05-05T19:43:00Z">
        <w:r w:rsidRPr="00C100C3">
          <w:rPr>
            <w:rFonts w:ascii="Courier New" w:hAnsi="Courier New" w:cs="Courier New"/>
          </w:rPr>
          <w:delText>| &amp;#8220;</w:delText>
        </w:r>
      </w:del>
      <w:r w:rsidRPr="00C100C3">
        <w:rPr>
          <w:rFonts w:ascii="Courier New" w:hAnsi="Courier New" w:cs="Courier New"/>
        </w:rPr>
        <w:t>Examination</w:t>
      </w:r>
      <w:ins w:id="595" w:author="Comparison" w:date="2013-05-05T19:43:00Z">
        <w:r w:rsidRPr="00AA4B48">
          <w:rPr>
            <w:rFonts w:ascii="Courier New" w:hAnsi="Courier New" w:cs="Courier New"/>
          </w:rPr>
          <w:t>,"</w:t>
        </w:r>
      </w:ins>
      <w:del w:id="596" w:author="Comparison" w:date="2013-05-05T19:43:00Z">
        <w:r w:rsidRPr="00C100C3">
          <w:rPr>
            <w:rFonts w:ascii="Courier New" w:hAnsi="Courier New" w:cs="Courier New"/>
          </w:rPr>
          <w:delText>,&amp;#8221;</w:delText>
        </w:r>
      </w:del>
      <w:r w:rsidRPr="00C100C3">
        <w:rPr>
          <w:rFonts w:ascii="Courier New" w:hAnsi="Courier New" w:cs="Courier New"/>
        </w:rPr>
        <w:t xml:space="preserve"> page 44.</w:t>
      </w:r>
    </w:p>
    <w:p w14:paraId="6CF09FBF" w14:textId="4B499689" w:rsidR="00000000" w:rsidRPr="00C100C3" w:rsidRDefault="00362818" w:rsidP="00C100C3">
      <w:pPr>
        <w:pStyle w:val="PlainText"/>
        <w:rPr>
          <w:rFonts w:ascii="Courier New" w:hAnsi="Courier New" w:cs="Courier New"/>
        </w:rPr>
      </w:pPr>
      <w:ins w:id="597" w:author="Comparison" w:date="2013-05-05T19:43:00Z">
        <w:r w:rsidRPr="00AA4B48">
          <w:rPr>
            <w:rFonts w:ascii="Courier New" w:hAnsi="Courier New" w:cs="Courier New"/>
          </w:rPr>
          <w:t>¦ "</w:t>
        </w:r>
      </w:ins>
      <w:del w:id="598" w:author="Comparison" w:date="2013-05-05T19:43:00Z">
        <w:r w:rsidRPr="00C100C3">
          <w:rPr>
            <w:rFonts w:ascii="Courier New" w:hAnsi="Courier New" w:cs="Courier New"/>
          </w:rPr>
          <w:delText>| &amp;#8220;</w:delText>
        </w:r>
      </w:del>
      <w:r w:rsidRPr="00C100C3">
        <w:rPr>
          <w:rFonts w:ascii="Courier New" w:hAnsi="Courier New" w:cs="Courier New"/>
        </w:rPr>
        <w:t>Examination</w:t>
      </w:r>
      <w:ins w:id="599" w:author="Comparison" w:date="2013-05-05T19:43:00Z">
        <w:r w:rsidRPr="00AA4B48">
          <w:rPr>
            <w:rFonts w:ascii="Courier New" w:hAnsi="Courier New" w:cs="Courier New"/>
          </w:rPr>
          <w:t>,"</w:t>
        </w:r>
      </w:ins>
      <w:del w:id="600" w:author="Comparison" w:date="2013-05-05T19:43:00Z">
        <w:r w:rsidRPr="00C100C3">
          <w:rPr>
            <w:rFonts w:ascii="Courier New" w:hAnsi="Courier New" w:cs="Courier New"/>
          </w:rPr>
          <w:delText>,&amp;#8221;</w:delText>
        </w:r>
      </w:del>
      <w:r w:rsidRPr="00C100C3">
        <w:rPr>
          <w:rFonts w:ascii="Courier New" w:hAnsi="Courier New" w:cs="Courier New"/>
        </w:rPr>
        <w:t xml:space="preserve"> page 41.</w:t>
      </w:r>
    </w:p>
    <w:p w14:paraId="662D4CEF" w14:textId="4509D706" w:rsidR="00000000" w:rsidRPr="00C100C3" w:rsidRDefault="00362818" w:rsidP="00C100C3">
      <w:pPr>
        <w:pStyle w:val="PlainText"/>
        <w:rPr>
          <w:rFonts w:ascii="Courier New" w:hAnsi="Courier New" w:cs="Courier New"/>
        </w:rPr>
      </w:pPr>
      <w:ins w:id="601" w:author="Comparison" w:date="2013-05-05T19:43:00Z">
        <w:r w:rsidRPr="00AA4B48">
          <w:rPr>
            <w:rFonts w:ascii="Courier New" w:hAnsi="Courier New" w:cs="Courier New"/>
          </w:rPr>
          <w:t xml:space="preserve">¦ </w:t>
        </w:r>
        <w:r w:rsidRPr="00AA4B48">
          <w:rPr>
            <w:rFonts w:ascii="Courier New" w:hAnsi="Courier New" w:cs="Courier New"/>
          </w:rPr>
          <w:t>"</w:t>
        </w:r>
      </w:ins>
      <w:del w:id="602" w:author="Comparison" w:date="2013-05-05T19:43:00Z">
        <w:r w:rsidRPr="00C100C3">
          <w:rPr>
            <w:rFonts w:ascii="Courier New" w:hAnsi="Courier New" w:cs="Courier New"/>
          </w:rPr>
          <w:delText>| &amp;#8220;</w:delText>
        </w:r>
      </w:del>
      <w:r w:rsidRPr="00C100C3">
        <w:rPr>
          <w:rFonts w:ascii="Courier New" w:hAnsi="Courier New" w:cs="Courier New"/>
        </w:rPr>
        <w:t>Examination</w:t>
      </w:r>
      <w:ins w:id="603" w:author="Comparison" w:date="2013-05-05T19:43:00Z">
        <w:r w:rsidRPr="00AA4B48">
          <w:rPr>
            <w:rFonts w:ascii="Courier New" w:hAnsi="Courier New" w:cs="Courier New"/>
          </w:rPr>
          <w:t>,"</w:t>
        </w:r>
      </w:ins>
      <w:del w:id="604" w:author="Comparison" w:date="2013-05-05T19:43:00Z">
        <w:r w:rsidRPr="00C100C3">
          <w:rPr>
            <w:rFonts w:ascii="Courier New" w:hAnsi="Courier New" w:cs="Courier New"/>
          </w:rPr>
          <w:delText>,&amp;#8221;</w:delText>
        </w:r>
      </w:del>
      <w:r w:rsidRPr="00C100C3">
        <w:rPr>
          <w:rFonts w:ascii="Courier New" w:hAnsi="Courier New" w:cs="Courier New"/>
        </w:rPr>
        <w:t xml:space="preserve"> page 42.</w:t>
      </w:r>
    </w:p>
    <w:p w14:paraId="72ED51E6" w14:textId="5D376702" w:rsidR="00000000" w:rsidRPr="00C100C3" w:rsidRDefault="00362818" w:rsidP="00C100C3">
      <w:pPr>
        <w:pStyle w:val="PlainText"/>
        <w:rPr>
          <w:rFonts w:ascii="Courier New" w:hAnsi="Courier New" w:cs="Courier New"/>
        </w:rPr>
      </w:pPr>
      <w:ins w:id="605" w:author="Comparison" w:date="2013-05-05T19:43:00Z">
        <w:r w:rsidRPr="00AA4B48">
          <w:rPr>
            <w:rFonts w:ascii="Courier New" w:hAnsi="Courier New" w:cs="Courier New"/>
          </w:rPr>
          <w:t>¦ "</w:t>
        </w:r>
      </w:ins>
      <w:del w:id="606" w:author="Comparison" w:date="2013-05-05T19:43:00Z">
        <w:r w:rsidRPr="00C100C3">
          <w:rPr>
            <w:rFonts w:ascii="Courier New" w:hAnsi="Courier New" w:cs="Courier New"/>
          </w:rPr>
          <w:delText>| &amp;#8220;</w:delText>
        </w:r>
      </w:del>
      <w:r w:rsidRPr="00C100C3">
        <w:rPr>
          <w:rFonts w:ascii="Courier New" w:hAnsi="Courier New" w:cs="Courier New"/>
        </w:rPr>
        <w:t>Examination</w:t>
      </w:r>
      <w:ins w:id="607" w:author="Comparison" w:date="2013-05-05T19:43:00Z">
        <w:r w:rsidRPr="00AA4B48">
          <w:rPr>
            <w:rFonts w:ascii="Courier New" w:hAnsi="Courier New" w:cs="Courier New"/>
          </w:rPr>
          <w:t>,"</w:t>
        </w:r>
      </w:ins>
      <w:del w:id="608" w:author="Comparison" w:date="2013-05-05T19:43:00Z">
        <w:r w:rsidRPr="00C100C3">
          <w:rPr>
            <w:rFonts w:ascii="Courier New" w:hAnsi="Courier New" w:cs="Courier New"/>
          </w:rPr>
          <w:delText>,&amp;#8221;</w:delText>
        </w:r>
      </w:del>
      <w:r w:rsidRPr="00C100C3">
        <w:rPr>
          <w:rFonts w:ascii="Courier New" w:hAnsi="Courier New" w:cs="Courier New"/>
        </w:rPr>
        <w:t xml:space="preserve"> page 43.</w:t>
      </w:r>
    </w:p>
    <w:p w14:paraId="156BE60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{17}</w:t>
      </w:r>
    </w:p>
    <w:p w14:paraId="676495F3"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from house to house, but *at home* in contrast with the temple. They broke bread in private houses and not in the temple.</w:t>
      </w:r>
    </w:p>
    <w:p w14:paraId="18D96B57" w14:textId="24E75A2A" w:rsidR="00000000" w:rsidRPr="00C100C3" w:rsidRDefault="00362818" w:rsidP="00C100C3">
      <w:pPr>
        <w:pStyle w:val="PlainText"/>
        <w:rPr>
          <w:rFonts w:ascii="Courier New" w:hAnsi="Courier New" w:cs="Courier New"/>
        </w:rPr>
      </w:pPr>
      <w:r w:rsidRPr="00C100C3">
        <w:rPr>
          <w:rFonts w:ascii="Courier New" w:hAnsi="Courier New" w:cs="Courier New"/>
        </w:rPr>
        <w:t>When he s</w:t>
      </w:r>
      <w:r w:rsidRPr="00C100C3">
        <w:rPr>
          <w:rFonts w:ascii="Courier New" w:hAnsi="Courier New" w:cs="Courier New"/>
        </w:rPr>
        <w:t xml:space="preserve">ays that the apostles abandon </w:t>
      </w:r>
      <w:ins w:id="609" w:author="Comparison" w:date="2013-05-05T19:43:00Z">
        <w:r w:rsidRPr="00AA4B48">
          <w:rPr>
            <w:rFonts w:ascii="Courier New" w:hAnsi="Courier New" w:cs="Courier New"/>
          </w:rPr>
          <w:t>"</w:t>
        </w:r>
      </w:ins>
      <w:del w:id="610" w:author="Comparison" w:date="2013-05-05T19:43:00Z">
        <w:r w:rsidRPr="00C100C3">
          <w:rPr>
            <w:rFonts w:ascii="Courier New" w:hAnsi="Courier New" w:cs="Courier New"/>
          </w:rPr>
          <w:delText>&amp;#8220;</w:delText>
        </w:r>
      </w:del>
      <w:r w:rsidRPr="00C100C3">
        <w:rPr>
          <w:rFonts w:ascii="Courier New" w:hAnsi="Courier New" w:cs="Courier New"/>
        </w:rPr>
        <w:t>by degrees the *pastoral* position</w:t>
      </w:r>
      <w:ins w:id="611" w:author="Comparison" w:date="2013-05-05T19:43:00Z">
        <w:r w:rsidRPr="00AA4B48">
          <w:rPr>
            <w:rFonts w:ascii="Courier New" w:hAnsi="Courier New" w:cs="Courier New"/>
          </w:rPr>
          <w:t>,</w:t>
        </w:r>
        <w:r w:rsidRPr="00AA4B48">
          <w:rPr>
            <w:rFonts w:ascii="Courier New" w:hAnsi="Courier New" w:cs="Courier New"/>
          </w:rPr>
          <w:t>"</w:t>
        </w:r>
      </w:ins>
      <w:del w:id="612" w:author="Comparison" w:date="2013-05-05T19:43:00Z">
        <w:r w:rsidRPr="00C100C3">
          <w:rPr>
            <w:rFonts w:ascii="Courier New" w:hAnsi="Courier New" w:cs="Courier New"/>
          </w:rPr>
          <w:delText>,&amp;#8221;</w:delText>
        </w:r>
      </w:del>
      <w:r w:rsidRPr="00C100C3">
        <w:rPr>
          <w:rFonts w:ascii="Courier New" w:hAnsi="Courier New" w:cs="Courier New"/>
        </w:rPr>
        <w:t xml:space="preserve"> in order to take, relatively to the entire Church, an *apostolical* position, he affirms a thing of which scripture says not one word. Scripture says rather the contrary. It wa</w:t>
      </w:r>
      <w:r w:rsidRPr="00C100C3">
        <w:rPr>
          <w:rFonts w:ascii="Courier New" w:hAnsi="Courier New" w:cs="Courier New"/>
        </w:rPr>
        <w:t>s agreed, as @Galatians 2:</w:t>
      </w:r>
      <w:ins w:id="613" w:author="Comparison" w:date="2013-05-05T19:43:00Z">
        <w:r w:rsidRPr="00AA4B48">
          <w:rPr>
            <w:rFonts w:ascii="Courier New" w:hAnsi="Courier New" w:cs="Courier New"/>
          </w:rPr>
          <w:t xml:space="preserve"> </w:t>
        </w:r>
      </w:ins>
      <w:r w:rsidRPr="00C100C3">
        <w:rPr>
          <w:rFonts w:ascii="Courier New" w:hAnsi="Courier New" w:cs="Courier New"/>
        </w:rPr>
        <w:t xml:space="preserve">9 teaches us, that Paul and Barnabas should go to the Gentiles, and that Peter, James, and John should go to the Jews. Here, then, the </w:t>
      </w:r>
      <w:ins w:id="614" w:author="Comparison" w:date="2013-05-05T19:43:00Z">
        <w:r w:rsidRPr="00AA4B48">
          <w:rPr>
            <w:rFonts w:ascii="Courier New" w:hAnsi="Courier New" w:cs="Courier New"/>
          </w:rPr>
          <w:t>"</w:t>
        </w:r>
      </w:ins>
      <w:del w:id="615" w:author="Comparison" w:date="2013-05-05T19:43:00Z">
        <w:r w:rsidRPr="00C100C3">
          <w:rPr>
            <w:rFonts w:ascii="Courier New" w:hAnsi="Courier New" w:cs="Courier New"/>
          </w:rPr>
          <w:delText>&amp;#8220;</w:delText>
        </w:r>
      </w:del>
      <w:r w:rsidRPr="00C100C3">
        <w:rPr>
          <w:rFonts w:ascii="Courier New" w:hAnsi="Courier New" w:cs="Courier New"/>
        </w:rPr>
        <w:t>Examination</w:t>
      </w:r>
      <w:ins w:id="616" w:author="Comparison" w:date="2013-05-05T19:43:00Z">
        <w:r w:rsidRPr="00AA4B48">
          <w:rPr>
            <w:rFonts w:ascii="Courier New" w:hAnsi="Courier New" w:cs="Courier New"/>
          </w:rPr>
          <w:t>"</w:t>
        </w:r>
      </w:ins>
      <w:del w:id="617" w:author="Comparison" w:date="2013-05-05T19:43:00Z">
        <w:r w:rsidRPr="00C100C3">
          <w:rPr>
            <w:rFonts w:ascii="Courier New" w:hAnsi="Courier New" w:cs="Courier New"/>
          </w:rPr>
          <w:delText>&amp;#8221;</w:delText>
        </w:r>
      </w:del>
      <w:r w:rsidRPr="00C100C3">
        <w:rPr>
          <w:rFonts w:ascii="Courier New" w:hAnsi="Courier New" w:cs="Courier New"/>
        </w:rPr>
        <w:t xml:space="preserve"> rests its system on an invented fact.</w:t>
      </w:r>
    </w:p>
    <w:p w14:paraId="67F796D6" w14:textId="4DF30C78" w:rsidR="00000000" w:rsidRPr="00C100C3" w:rsidRDefault="00362818" w:rsidP="00C100C3">
      <w:pPr>
        <w:pStyle w:val="PlainText"/>
        <w:rPr>
          <w:rFonts w:ascii="Courier New" w:hAnsi="Courier New" w:cs="Courier New"/>
        </w:rPr>
      </w:pPr>
      <w:r w:rsidRPr="00C100C3">
        <w:rPr>
          <w:rFonts w:ascii="Courier New" w:hAnsi="Courier New" w:cs="Courier New"/>
        </w:rPr>
        <w:t>When, moreover, he establishes</w:t>
      </w:r>
      <w:r w:rsidRPr="00C100C3">
        <w:rPr>
          <w:rFonts w:ascii="Courier New" w:hAnsi="Courier New" w:cs="Courier New"/>
        </w:rPr>
        <w:t xml:space="preserve"> two categories of gifts: namely, gifts arranged into office, and </w:t>
      </w:r>
      <w:ins w:id="618" w:author="Comparison" w:date="2013-05-05T19:43:00Z">
        <w:r w:rsidRPr="00AA4B48">
          <w:rPr>
            <w:rFonts w:ascii="Courier New" w:hAnsi="Courier New" w:cs="Courier New"/>
          </w:rPr>
          <w:t>"</w:t>
        </w:r>
      </w:ins>
      <w:del w:id="619" w:author="Comparison" w:date="2013-05-05T19:43:00Z">
        <w:r w:rsidRPr="00C100C3">
          <w:rPr>
            <w:rFonts w:ascii="Courier New" w:hAnsi="Courier New" w:cs="Courier New"/>
          </w:rPr>
          <w:delText>&amp;#8220;</w:delText>
        </w:r>
      </w:del>
      <w:r w:rsidRPr="00C100C3">
        <w:rPr>
          <w:rFonts w:ascii="Courier New" w:hAnsi="Courier New" w:cs="Courier New"/>
        </w:rPr>
        <w:t>in some degree *mediatized</w:t>
      </w:r>
      <w:ins w:id="620" w:author="Comparison" w:date="2013-05-05T19:43:00Z">
        <w:r w:rsidRPr="00AA4B48">
          <w:rPr>
            <w:rFonts w:ascii="Courier New" w:hAnsi="Courier New" w:cs="Courier New"/>
          </w:rPr>
          <w:t>*"</w:t>
        </w:r>
      </w:ins>
      <w:del w:id="621" w:author="Comparison" w:date="2013-05-05T19:43:00Z">
        <w:r w:rsidRPr="00C100C3">
          <w:rPr>
            <w:rFonts w:ascii="Courier New" w:hAnsi="Courier New" w:cs="Courier New"/>
          </w:rPr>
          <w:delText>*&amp;#8221;</w:delText>
        </w:r>
      </w:del>
      <w:r w:rsidRPr="00C100C3">
        <w:rPr>
          <w:rFonts w:ascii="Courier New" w:hAnsi="Courier New" w:cs="Courier New"/>
        </w:rPr>
        <w:t xml:space="preserve"> (that is to say, gifts which, no longer depending immediately on the Lord from whom they proceed, and to be exercised under His immediate authority,</w:t>
      </w:r>
      <w:r w:rsidRPr="00C100C3">
        <w:rPr>
          <w:rFonts w:ascii="Courier New" w:hAnsi="Courier New" w:cs="Courier New"/>
        </w:rPr>
        <w:t xml:space="preserve"> are placed under the authority of an office conferred by men and exercised mediately); and </w:t>
      </w:r>
      <w:ins w:id="622" w:author="Comparison" w:date="2013-05-05T19:43:00Z">
        <w:r w:rsidRPr="00AA4B48">
          <w:rPr>
            <w:rFonts w:ascii="Courier New" w:hAnsi="Courier New" w:cs="Courier New"/>
          </w:rPr>
          <w:t>"</w:t>
        </w:r>
      </w:ins>
      <w:del w:id="623" w:author="Comparison" w:date="2013-05-05T19:43:00Z">
        <w:r w:rsidRPr="00C100C3">
          <w:rPr>
            <w:rFonts w:ascii="Courier New" w:hAnsi="Courier New" w:cs="Courier New"/>
          </w:rPr>
          <w:delText>&amp;#8220;</w:delText>
        </w:r>
      </w:del>
      <w:r w:rsidRPr="00C100C3">
        <w:rPr>
          <w:rFonts w:ascii="Courier New" w:hAnsi="Courier New" w:cs="Courier New"/>
        </w:rPr>
        <w:t>other gifts which appear to have always preserved their independence, as those of prophecy, of tongues, of contemplative knowledge, the exercise of which doe</w:t>
      </w:r>
      <w:r w:rsidRPr="00C100C3">
        <w:rPr>
          <w:rFonts w:ascii="Courier New" w:hAnsi="Courier New" w:cs="Courier New"/>
        </w:rPr>
        <w:t>s not seem ever to have been put in regular order by an external consecration</w:t>
      </w:r>
      <w:ins w:id="624" w:author="Comparison" w:date="2013-05-05T19:43:00Z">
        <w:r w:rsidRPr="00AA4B48">
          <w:rPr>
            <w:rFonts w:ascii="Courier New" w:hAnsi="Courier New" w:cs="Courier New"/>
          </w:rPr>
          <w:t xml:space="preserve">";¦ </w:t>
        </w:r>
      </w:ins>
      <w:del w:id="625" w:author="Comparison" w:date="2013-05-05T19:43:00Z">
        <w:r w:rsidRPr="00C100C3">
          <w:rPr>
            <w:rFonts w:ascii="Courier New" w:hAnsi="Courier New" w:cs="Courier New"/>
          </w:rPr>
          <w:delText>&amp;#8221;;|&amp;#8212;</w:delText>
        </w:r>
      </w:del>
      <w:r w:rsidRPr="00C100C3">
        <w:rPr>
          <w:rFonts w:ascii="Courier New" w:hAnsi="Courier New" w:cs="Courier New"/>
        </w:rPr>
        <w:t xml:space="preserve">when, we say, the </w:t>
      </w:r>
      <w:ins w:id="626" w:author="Comparison" w:date="2013-05-05T19:43:00Z">
        <w:r w:rsidRPr="00AA4B48">
          <w:rPr>
            <w:rFonts w:ascii="Courier New" w:hAnsi="Courier New" w:cs="Courier New"/>
          </w:rPr>
          <w:t>"</w:t>
        </w:r>
      </w:ins>
      <w:del w:id="627" w:author="Comparison" w:date="2013-05-05T19:43:00Z">
        <w:r w:rsidRPr="00C100C3">
          <w:rPr>
            <w:rFonts w:ascii="Courier New" w:hAnsi="Courier New" w:cs="Courier New"/>
          </w:rPr>
          <w:delText>&amp;#8220;</w:delText>
        </w:r>
      </w:del>
      <w:r w:rsidRPr="00C100C3">
        <w:rPr>
          <w:rFonts w:ascii="Courier New" w:hAnsi="Courier New" w:cs="Courier New"/>
        </w:rPr>
        <w:t>Examination</w:t>
      </w:r>
      <w:ins w:id="628" w:author="Comparison" w:date="2013-05-05T19:43:00Z">
        <w:r w:rsidRPr="00AA4B48">
          <w:rPr>
            <w:rFonts w:ascii="Courier New" w:hAnsi="Courier New" w:cs="Courier New"/>
          </w:rPr>
          <w:t>"</w:t>
        </w:r>
      </w:ins>
      <w:del w:id="629" w:author="Comparison" w:date="2013-05-05T19:43:00Z">
        <w:r w:rsidRPr="00C100C3">
          <w:rPr>
            <w:rFonts w:ascii="Courier New" w:hAnsi="Courier New" w:cs="Courier New"/>
          </w:rPr>
          <w:delText>&amp;#8221;</w:delText>
        </w:r>
      </w:del>
      <w:r w:rsidRPr="00C100C3">
        <w:rPr>
          <w:rFonts w:ascii="Courier New" w:hAnsi="Courier New" w:cs="Courier New"/>
        </w:rPr>
        <w:t xml:space="preserve"> establishes, as one of the proofs of the development of the Church, and puts in distinction with and almost in oppositi</w:t>
      </w:r>
      <w:r w:rsidRPr="00C100C3">
        <w:rPr>
          <w:rFonts w:ascii="Courier New" w:hAnsi="Courier New" w:cs="Courier New"/>
        </w:rPr>
        <w:t xml:space="preserve">on to each other </w:t>
      </w:r>
      <w:ins w:id="630" w:author="Comparison" w:date="2013-05-05T19:43:00Z">
        <w:r w:rsidRPr="00AA4B48">
          <w:rPr>
            <w:rFonts w:ascii="Courier New" w:hAnsi="Courier New" w:cs="Courier New"/>
          </w:rPr>
          <w:t>"</w:t>
        </w:r>
      </w:ins>
      <w:del w:id="631" w:author="Comparison" w:date="2013-05-05T19:43:00Z">
        <w:r w:rsidRPr="00C100C3">
          <w:rPr>
            <w:rFonts w:ascii="Courier New" w:hAnsi="Courier New" w:cs="Courier New"/>
          </w:rPr>
          <w:delText>&amp;#8220;</w:delText>
        </w:r>
      </w:del>
      <w:r w:rsidRPr="00C100C3">
        <w:rPr>
          <w:rFonts w:ascii="Courier New" w:hAnsi="Courier New" w:cs="Courier New"/>
        </w:rPr>
        <w:t>a regular ministry of offices</w:t>
      </w:r>
      <w:ins w:id="632" w:author="Comparison" w:date="2013-05-05T19:43:00Z">
        <w:r w:rsidRPr="00AA4B48">
          <w:rPr>
            <w:rFonts w:ascii="Courier New" w:hAnsi="Courier New" w:cs="Courier New"/>
          </w:rPr>
          <w:t>,"</w:t>
        </w:r>
      </w:ins>
      <w:del w:id="633" w:author="Comparison" w:date="2013-05-05T19:43:00Z">
        <w:r w:rsidRPr="00C100C3">
          <w:rPr>
            <w:rFonts w:ascii="Courier New" w:hAnsi="Courier New" w:cs="Courier New"/>
          </w:rPr>
          <w:delText>,&amp;#8221;</w:delText>
        </w:r>
      </w:del>
      <w:r w:rsidRPr="00C100C3">
        <w:rPr>
          <w:rFonts w:ascii="Courier New" w:hAnsi="Courier New" w:cs="Courier New"/>
        </w:rPr>
        <w:t xml:space="preserve"> and </w:t>
      </w:r>
      <w:ins w:id="634" w:author="Comparison" w:date="2013-05-05T19:43:00Z">
        <w:r w:rsidRPr="00AA4B48">
          <w:rPr>
            <w:rFonts w:ascii="Courier New" w:hAnsi="Courier New" w:cs="Courier New"/>
          </w:rPr>
          <w:t>"</w:t>
        </w:r>
      </w:ins>
      <w:del w:id="635" w:author="Comparison" w:date="2013-05-05T19:43:00Z">
        <w:r w:rsidRPr="00C100C3">
          <w:rPr>
            <w:rFonts w:ascii="Courier New" w:hAnsi="Courier New" w:cs="Courier New"/>
          </w:rPr>
          <w:delText>&amp;#8220;</w:delText>
        </w:r>
      </w:del>
      <w:r w:rsidRPr="00C100C3">
        <w:rPr>
          <w:rFonts w:ascii="Courier New" w:hAnsi="Courier New" w:cs="Courier New"/>
        </w:rPr>
        <w:t>irregular ministries</w:t>
      </w:r>
      <w:ins w:id="636" w:author="Comparison" w:date="2013-05-05T19:43:00Z">
        <w:r w:rsidRPr="00AA4B48">
          <w:rPr>
            <w:rFonts w:ascii="Courier New" w:hAnsi="Courier New" w:cs="Courier New"/>
          </w:rPr>
          <w:t>,"</w:t>
        </w:r>
      </w:ins>
      <w:del w:id="637" w:author="Comparison" w:date="2013-05-05T19:43:00Z">
        <w:r w:rsidRPr="00C100C3">
          <w:rPr>
            <w:rFonts w:ascii="Courier New" w:hAnsi="Courier New" w:cs="Courier New"/>
          </w:rPr>
          <w:delText>,&amp;#8221;</w:delText>
        </w:r>
      </w:del>
      <w:r w:rsidRPr="00C100C3">
        <w:rPr>
          <w:rFonts w:ascii="Courier New" w:hAnsi="Courier New" w:cs="Courier New"/>
        </w:rPr>
        <w:t xml:space="preserve"> gifts not arranged into office order</w:t>
      </w:r>
      <w:ins w:id="638" w:author="Comparison" w:date="2013-05-05T19:43:00Z">
        <w:r w:rsidRPr="00AA4B48">
          <w:rPr>
            <w:rFonts w:ascii="Courier New" w:hAnsi="Courier New" w:cs="Courier New"/>
          </w:rPr>
          <w:t>;¦</w:t>
        </w:r>
      </w:ins>
      <w:del w:id="639" w:author="Comparison" w:date="2013-05-05T19:43:00Z">
        <w:r w:rsidRPr="00C100C3">
          <w:rPr>
            <w:rFonts w:ascii="Courier New" w:hAnsi="Courier New" w:cs="Courier New"/>
          </w:rPr>
          <w:delText>;|</w:delText>
        </w:r>
      </w:del>
      <w:r w:rsidRPr="00C100C3">
        <w:rPr>
          <w:rFonts w:ascii="Courier New" w:hAnsi="Courier New" w:cs="Courier New"/>
        </w:rPr>
        <w:t xml:space="preserve"> when it adds</w:t>
      </w:r>
      <w:ins w:id="640" w:author="Comparison" w:date="2013-05-05T19:43:00Z">
        <w:r w:rsidRPr="00AA4B48">
          <w:rPr>
            <w:rFonts w:ascii="Courier New" w:hAnsi="Courier New" w:cs="Courier New"/>
          </w:rPr>
          <w:t>,¦</w:t>
        </w:r>
      </w:ins>
      <w:del w:id="641" w:author="Comparison" w:date="2013-05-05T19:43:00Z">
        <w:r w:rsidRPr="00C100C3">
          <w:rPr>
            <w:rFonts w:ascii="Courier New" w:hAnsi="Courier New" w:cs="Courier New"/>
          </w:rPr>
          <w:delText>,|</w:delText>
        </w:r>
      </w:del>
      <w:r w:rsidRPr="00C100C3">
        <w:rPr>
          <w:rFonts w:ascii="Courier New" w:hAnsi="Courier New" w:cs="Courier New"/>
        </w:rPr>
        <w:t xml:space="preserve"> that </w:t>
      </w:r>
      <w:ins w:id="642" w:author="Comparison" w:date="2013-05-05T19:43:00Z">
        <w:r w:rsidRPr="00AA4B48">
          <w:rPr>
            <w:rFonts w:ascii="Courier New" w:hAnsi="Courier New" w:cs="Courier New"/>
          </w:rPr>
          <w:t>"</w:t>
        </w:r>
      </w:ins>
      <w:r w:rsidRPr="00C100C3">
        <w:rPr>
          <w:rFonts w:ascii="Courier New" w:hAnsi="Courier New" w:cs="Courier New"/>
        </w:rPr>
        <w:t xml:space="preserve">the posterior origin of an office (that of elders), indicates that it was *naturally* superior </w:t>
      </w:r>
      <w:r w:rsidRPr="00C100C3">
        <w:rPr>
          <w:rFonts w:ascii="Courier New" w:hAnsi="Courier New" w:cs="Courier New"/>
        </w:rPr>
        <w:t>to an office of more ancient institution</w:t>
      </w:r>
      <w:ins w:id="643" w:author="Comparison" w:date="2013-05-05T19:43:00Z">
        <w:r w:rsidRPr="00AA4B48">
          <w:rPr>
            <w:rFonts w:ascii="Courier New" w:hAnsi="Courier New" w:cs="Courier New"/>
          </w:rPr>
          <w:t>,"</w:t>
        </w:r>
      </w:ins>
      <w:del w:id="644" w:author="Comparison" w:date="2013-05-05T19:43:00Z">
        <w:r w:rsidRPr="00C100C3">
          <w:rPr>
            <w:rFonts w:ascii="Courier New" w:hAnsi="Courier New" w:cs="Courier New"/>
          </w:rPr>
          <w:delText>,&amp;#8221;</w:delText>
        </w:r>
      </w:del>
      <w:r w:rsidRPr="00C100C3">
        <w:rPr>
          <w:rFonts w:ascii="Courier New" w:hAnsi="Courier New" w:cs="Courier New"/>
        </w:rPr>
        <w:t xml:space="preserve"> the </w:t>
      </w:r>
      <w:ins w:id="645" w:author="Comparison" w:date="2013-05-05T19:43:00Z">
        <w:r w:rsidRPr="00AA4B48">
          <w:rPr>
            <w:rFonts w:ascii="Courier New" w:hAnsi="Courier New" w:cs="Courier New"/>
          </w:rPr>
          <w:t>"</w:t>
        </w:r>
      </w:ins>
      <w:del w:id="646" w:author="Comparison" w:date="2013-05-05T19:43:00Z">
        <w:r w:rsidRPr="00C100C3">
          <w:rPr>
            <w:rFonts w:ascii="Courier New" w:hAnsi="Courier New" w:cs="Courier New"/>
          </w:rPr>
          <w:delText>&amp;#8220;</w:delText>
        </w:r>
      </w:del>
      <w:r w:rsidRPr="00C100C3">
        <w:rPr>
          <w:rFonts w:ascii="Courier New" w:hAnsi="Courier New" w:cs="Courier New"/>
        </w:rPr>
        <w:t>Examination</w:t>
      </w:r>
      <w:ins w:id="647" w:author="Comparison" w:date="2013-05-05T19:43:00Z">
        <w:r w:rsidRPr="00AA4B48">
          <w:rPr>
            <w:rFonts w:ascii="Courier New" w:hAnsi="Courier New" w:cs="Courier New"/>
          </w:rPr>
          <w:t>"</w:t>
        </w:r>
      </w:ins>
      <w:del w:id="648" w:author="Comparison" w:date="2013-05-05T19:43:00Z">
        <w:r w:rsidRPr="00C100C3">
          <w:rPr>
            <w:rFonts w:ascii="Courier New" w:hAnsi="Courier New" w:cs="Courier New"/>
          </w:rPr>
          <w:delText>&amp;#8221;</w:delText>
        </w:r>
      </w:del>
      <w:r w:rsidRPr="00C100C3">
        <w:rPr>
          <w:rFonts w:ascii="Courier New" w:hAnsi="Courier New" w:cs="Courier New"/>
        </w:rPr>
        <w:t xml:space="preserve"> does but multiply assertions entirely devoid of foundation and of proofs. Was the apostleship, the most ancient of offices, *naturally* inferior to the others? Besides, apostles</w:t>
      </w:r>
      <w:r w:rsidRPr="00C100C3">
        <w:rPr>
          <w:rFonts w:ascii="Courier New" w:hAnsi="Courier New" w:cs="Courier New"/>
        </w:rPr>
        <w:t>hip was an office before it was a gift; what then is a gift brought into the regular order of office? The gift of tongues dates from Pentecost itself. Miracles, healings, prophesyings, all sorts of gifts, which have no connection with offices, are found in</w:t>
      </w:r>
      <w:r w:rsidRPr="00C100C3">
        <w:rPr>
          <w:rFonts w:ascii="Courier New" w:hAnsi="Courier New" w:cs="Courier New"/>
        </w:rPr>
        <w:t xml:space="preserve"> the Church from the beginning. The whole system of the </w:t>
      </w:r>
      <w:ins w:id="649" w:author="Comparison" w:date="2013-05-05T19:43:00Z">
        <w:r w:rsidRPr="00AA4B48">
          <w:rPr>
            <w:rFonts w:ascii="Courier New" w:hAnsi="Courier New" w:cs="Courier New"/>
          </w:rPr>
          <w:t>"</w:t>
        </w:r>
      </w:ins>
      <w:del w:id="650" w:author="Comparison" w:date="2013-05-05T19:43:00Z">
        <w:r w:rsidRPr="00C100C3">
          <w:rPr>
            <w:rFonts w:ascii="Courier New" w:hAnsi="Courier New" w:cs="Courier New"/>
          </w:rPr>
          <w:delText>&amp;#8220;</w:delText>
        </w:r>
      </w:del>
      <w:r w:rsidRPr="00C100C3">
        <w:rPr>
          <w:rFonts w:ascii="Courier New" w:hAnsi="Courier New" w:cs="Courier New"/>
        </w:rPr>
        <w:t>Examination</w:t>
      </w:r>
      <w:ins w:id="651" w:author="Comparison" w:date="2013-05-05T19:43:00Z">
        <w:r w:rsidRPr="00AA4B48">
          <w:rPr>
            <w:rFonts w:ascii="Courier New" w:hAnsi="Courier New" w:cs="Courier New"/>
          </w:rPr>
          <w:t>"</w:t>
        </w:r>
      </w:ins>
      <w:del w:id="652" w:author="Comparison" w:date="2013-05-05T19:43:00Z">
        <w:r w:rsidRPr="00C100C3">
          <w:rPr>
            <w:rFonts w:ascii="Courier New" w:hAnsi="Courier New" w:cs="Courier New"/>
          </w:rPr>
          <w:delText>&amp;#8221;</w:delText>
        </w:r>
      </w:del>
      <w:r w:rsidRPr="00C100C3">
        <w:rPr>
          <w:rFonts w:ascii="Courier New" w:hAnsi="Courier New" w:cs="Courier New"/>
        </w:rPr>
        <w:t xml:space="preserve"> is nothing but a system.</w:t>
      </w:r>
    </w:p>
    <w:p w14:paraId="20626C5B" w14:textId="0E1571E0" w:rsidR="00000000" w:rsidRPr="00C100C3" w:rsidRDefault="00362818" w:rsidP="00C100C3">
      <w:pPr>
        <w:pStyle w:val="PlainText"/>
        <w:rPr>
          <w:rFonts w:ascii="Courier New" w:hAnsi="Courier New" w:cs="Courier New"/>
        </w:rPr>
      </w:pPr>
      <w:r w:rsidRPr="00C100C3">
        <w:rPr>
          <w:rFonts w:ascii="Courier New" w:hAnsi="Courier New" w:cs="Courier New"/>
        </w:rPr>
        <w:t>When, in speaking of the church in Corinth</w:t>
      </w:r>
      <w:ins w:id="653" w:author="Comparison" w:date="2013-05-05T19:43:00Z">
        <w:r w:rsidRPr="00AA4B48">
          <w:rPr>
            <w:rFonts w:ascii="Courier New" w:hAnsi="Courier New" w:cs="Courier New"/>
          </w:rPr>
          <w:t>,¦</w:t>
        </w:r>
      </w:ins>
      <w:del w:id="654" w:author="Comparison" w:date="2013-05-05T19:43:00Z">
        <w:r w:rsidRPr="00C100C3">
          <w:rPr>
            <w:rFonts w:ascii="Courier New" w:hAnsi="Courier New" w:cs="Courier New"/>
          </w:rPr>
          <w:delText>,|</w:delText>
        </w:r>
      </w:del>
      <w:r w:rsidRPr="00C100C3">
        <w:rPr>
          <w:rFonts w:ascii="Courier New" w:hAnsi="Courier New" w:cs="Courier New"/>
        </w:rPr>
        <w:t xml:space="preserve"> the </w:t>
      </w:r>
      <w:ins w:id="655" w:author="Comparison" w:date="2013-05-05T19:43:00Z">
        <w:r w:rsidRPr="00AA4B48">
          <w:rPr>
            <w:rFonts w:ascii="Courier New" w:hAnsi="Courier New" w:cs="Courier New"/>
          </w:rPr>
          <w:t>"</w:t>
        </w:r>
      </w:ins>
      <w:del w:id="656" w:author="Comparison" w:date="2013-05-05T19:43:00Z">
        <w:r w:rsidRPr="00C100C3">
          <w:rPr>
            <w:rFonts w:ascii="Courier New" w:hAnsi="Courier New" w:cs="Courier New"/>
          </w:rPr>
          <w:delText>&amp;#8220;</w:delText>
        </w:r>
      </w:del>
      <w:r w:rsidRPr="00C100C3">
        <w:rPr>
          <w:rFonts w:ascii="Courier New" w:hAnsi="Courier New" w:cs="Courier New"/>
        </w:rPr>
        <w:t>Examination</w:t>
      </w:r>
      <w:ins w:id="657" w:author="Comparison" w:date="2013-05-05T19:43:00Z">
        <w:r w:rsidRPr="00AA4B48">
          <w:rPr>
            <w:rFonts w:ascii="Courier New" w:hAnsi="Courier New" w:cs="Courier New"/>
          </w:rPr>
          <w:t>"</w:t>
        </w:r>
      </w:ins>
      <w:del w:id="658" w:author="Comparison" w:date="2013-05-05T19:43:00Z">
        <w:r w:rsidRPr="00C100C3">
          <w:rPr>
            <w:rFonts w:ascii="Courier New" w:hAnsi="Courier New" w:cs="Courier New"/>
          </w:rPr>
          <w:delText>&amp;#8221;</w:delText>
        </w:r>
      </w:del>
      <w:r w:rsidRPr="00C100C3">
        <w:rPr>
          <w:rFonts w:ascii="Courier New" w:hAnsi="Courier New" w:cs="Courier New"/>
        </w:rPr>
        <w:t xml:space="preserve"> takes the liberty of affirming that there was </w:t>
      </w:r>
      <w:ins w:id="659" w:author="Comparison" w:date="2013-05-05T19:43:00Z">
        <w:r w:rsidRPr="00AA4B48">
          <w:rPr>
            <w:rFonts w:ascii="Courier New" w:hAnsi="Courier New" w:cs="Courier New"/>
          </w:rPr>
          <w:t>"</w:t>
        </w:r>
      </w:ins>
      <w:del w:id="660" w:author="Comparison" w:date="2013-05-05T19:43:00Z">
        <w:r w:rsidRPr="00C100C3">
          <w:rPr>
            <w:rFonts w:ascii="Courier New" w:hAnsi="Courier New" w:cs="Courier New"/>
          </w:rPr>
          <w:delText>&amp;#8220;</w:delText>
        </w:r>
      </w:del>
      <w:r w:rsidRPr="00C100C3">
        <w:rPr>
          <w:rFonts w:ascii="Courier New" w:hAnsi="Courier New" w:cs="Courier New"/>
        </w:rPr>
        <w:t>a marked distinction</w:t>
      </w:r>
      <w:r w:rsidRPr="00C100C3">
        <w:rPr>
          <w:rFonts w:ascii="Courier New" w:hAnsi="Courier New" w:cs="Courier New"/>
        </w:rPr>
        <w:t xml:space="preserve"> between free ministries, to which the edification of the Church is entrusted, and the offices of elders and bishops,</w:t>
      </w:r>
    </w:p>
    <w:p w14:paraId="7AE3A603" w14:textId="0E8FE4C1" w:rsidR="00000000" w:rsidRPr="00C100C3" w:rsidRDefault="00362818" w:rsidP="00C100C3">
      <w:pPr>
        <w:pStyle w:val="PlainText"/>
        <w:rPr>
          <w:rFonts w:ascii="Courier New" w:hAnsi="Courier New" w:cs="Courier New"/>
        </w:rPr>
      </w:pPr>
      <w:ins w:id="661" w:author="Comparison" w:date="2013-05-05T19:43:00Z">
        <w:r w:rsidRPr="00AA4B48">
          <w:rPr>
            <w:rFonts w:ascii="Courier New" w:hAnsi="Courier New" w:cs="Courier New"/>
          </w:rPr>
          <w:t>¦ "</w:t>
        </w:r>
      </w:ins>
      <w:del w:id="662" w:author="Comparison" w:date="2013-05-05T19:43:00Z">
        <w:r w:rsidRPr="00C100C3">
          <w:rPr>
            <w:rFonts w:ascii="Courier New" w:hAnsi="Courier New" w:cs="Courier New"/>
          </w:rPr>
          <w:delText>| &amp;#8220;</w:delText>
        </w:r>
      </w:del>
      <w:r w:rsidRPr="00C100C3">
        <w:rPr>
          <w:rFonts w:ascii="Courier New" w:hAnsi="Courier New" w:cs="Courier New"/>
        </w:rPr>
        <w:t>Examination</w:t>
      </w:r>
      <w:ins w:id="663" w:author="Comparison" w:date="2013-05-05T19:43:00Z">
        <w:r w:rsidRPr="00AA4B48">
          <w:rPr>
            <w:rFonts w:ascii="Courier New" w:hAnsi="Courier New" w:cs="Courier New"/>
          </w:rPr>
          <w:t>,"</w:t>
        </w:r>
      </w:ins>
      <w:del w:id="664" w:author="Comparison" w:date="2013-05-05T19:43:00Z">
        <w:r w:rsidRPr="00C100C3">
          <w:rPr>
            <w:rFonts w:ascii="Courier New" w:hAnsi="Courier New" w:cs="Courier New"/>
          </w:rPr>
          <w:delText>,&amp;#8221;</w:delText>
        </w:r>
      </w:del>
      <w:r w:rsidRPr="00C100C3">
        <w:rPr>
          <w:rFonts w:ascii="Courier New" w:hAnsi="Courier New" w:cs="Courier New"/>
        </w:rPr>
        <w:t xml:space="preserve"> page 39.</w:t>
      </w:r>
    </w:p>
    <w:p w14:paraId="0A64C1D2" w14:textId="6E130F0D" w:rsidR="00000000" w:rsidRPr="00C100C3" w:rsidRDefault="00362818" w:rsidP="00C100C3">
      <w:pPr>
        <w:pStyle w:val="PlainText"/>
        <w:rPr>
          <w:rFonts w:ascii="Courier New" w:hAnsi="Courier New" w:cs="Courier New"/>
        </w:rPr>
      </w:pPr>
      <w:ins w:id="665" w:author="Comparison" w:date="2013-05-05T19:43:00Z">
        <w:r w:rsidRPr="00AA4B48">
          <w:rPr>
            <w:rFonts w:ascii="Courier New" w:hAnsi="Courier New" w:cs="Courier New"/>
          </w:rPr>
          <w:t>¦ "</w:t>
        </w:r>
      </w:ins>
      <w:del w:id="666" w:author="Comparison" w:date="2013-05-05T19:43:00Z">
        <w:r w:rsidRPr="00C100C3">
          <w:rPr>
            <w:rFonts w:ascii="Courier New" w:hAnsi="Courier New" w:cs="Courier New"/>
          </w:rPr>
          <w:delText>| &amp;#8220;</w:delText>
        </w:r>
      </w:del>
      <w:r w:rsidRPr="00C100C3">
        <w:rPr>
          <w:rFonts w:ascii="Courier New" w:hAnsi="Courier New" w:cs="Courier New"/>
        </w:rPr>
        <w:t>Examination</w:t>
      </w:r>
      <w:ins w:id="667" w:author="Comparison" w:date="2013-05-05T19:43:00Z">
        <w:r w:rsidRPr="00AA4B48">
          <w:rPr>
            <w:rFonts w:ascii="Courier New" w:hAnsi="Courier New" w:cs="Courier New"/>
          </w:rPr>
          <w:t>,"</w:t>
        </w:r>
      </w:ins>
      <w:del w:id="668" w:author="Comparison" w:date="2013-05-05T19:43:00Z">
        <w:r w:rsidRPr="00C100C3">
          <w:rPr>
            <w:rFonts w:ascii="Courier New" w:hAnsi="Courier New" w:cs="Courier New"/>
          </w:rPr>
          <w:delText>,&amp;#8221;</w:delText>
        </w:r>
      </w:del>
      <w:r w:rsidRPr="00C100C3">
        <w:rPr>
          <w:rFonts w:ascii="Courier New" w:hAnsi="Courier New" w:cs="Courier New"/>
        </w:rPr>
        <w:t xml:space="preserve"> page 47.</w:t>
      </w:r>
    </w:p>
    <w:p w14:paraId="566C4B03" w14:textId="537AD5F9" w:rsidR="00000000" w:rsidRPr="00C100C3" w:rsidRDefault="00362818" w:rsidP="00C100C3">
      <w:pPr>
        <w:pStyle w:val="PlainText"/>
        <w:rPr>
          <w:rFonts w:ascii="Courier New" w:hAnsi="Courier New" w:cs="Courier New"/>
        </w:rPr>
      </w:pPr>
      <w:ins w:id="669" w:author="Comparison" w:date="2013-05-05T19:43:00Z">
        <w:r w:rsidRPr="00AA4B48">
          <w:rPr>
            <w:rFonts w:ascii="Courier New" w:hAnsi="Courier New" w:cs="Courier New"/>
          </w:rPr>
          <w:t>¦ "</w:t>
        </w:r>
      </w:ins>
      <w:del w:id="670" w:author="Comparison" w:date="2013-05-05T19:43:00Z">
        <w:r w:rsidRPr="00C100C3">
          <w:rPr>
            <w:rFonts w:ascii="Courier New" w:hAnsi="Courier New" w:cs="Courier New"/>
          </w:rPr>
          <w:delText>| &amp;#8220;</w:delText>
        </w:r>
      </w:del>
      <w:r w:rsidRPr="00C100C3">
        <w:rPr>
          <w:rFonts w:ascii="Courier New" w:hAnsi="Courier New" w:cs="Courier New"/>
        </w:rPr>
        <w:t>Examination</w:t>
      </w:r>
      <w:ins w:id="671" w:author="Comparison" w:date="2013-05-05T19:43:00Z">
        <w:r w:rsidRPr="00AA4B48">
          <w:rPr>
            <w:rFonts w:ascii="Courier New" w:hAnsi="Courier New" w:cs="Courier New"/>
          </w:rPr>
          <w:t>,"</w:t>
        </w:r>
      </w:ins>
      <w:del w:id="672" w:author="Comparison" w:date="2013-05-05T19:43:00Z">
        <w:r w:rsidRPr="00C100C3">
          <w:rPr>
            <w:rFonts w:ascii="Courier New" w:hAnsi="Courier New" w:cs="Courier New"/>
          </w:rPr>
          <w:delText>,&amp;#8221;</w:delText>
        </w:r>
      </w:del>
      <w:r w:rsidRPr="00C100C3">
        <w:rPr>
          <w:rFonts w:ascii="Courier New" w:hAnsi="Courier New" w:cs="Courier New"/>
        </w:rPr>
        <w:t xml:space="preserve"> page 45.</w:t>
      </w:r>
    </w:p>
    <w:p w14:paraId="13869500" w14:textId="1564E718" w:rsidR="00000000" w:rsidRPr="00C100C3" w:rsidRDefault="00362818" w:rsidP="00C100C3">
      <w:pPr>
        <w:pStyle w:val="PlainText"/>
        <w:rPr>
          <w:rFonts w:ascii="Courier New" w:hAnsi="Courier New" w:cs="Courier New"/>
        </w:rPr>
      </w:pPr>
      <w:ins w:id="673" w:author="Comparison" w:date="2013-05-05T19:43:00Z">
        <w:r w:rsidRPr="00AA4B48">
          <w:rPr>
            <w:rFonts w:ascii="Courier New" w:hAnsi="Courier New" w:cs="Courier New"/>
          </w:rPr>
          <w:t xml:space="preserve">¦ </w:t>
        </w:r>
        <w:r w:rsidRPr="00AA4B48">
          <w:rPr>
            <w:rFonts w:ascii="Courier New" w:hAnsi="Courier New" w:cs="Courier New"/>
          </w:rPr>
          <w:t>"</w:t>
        </w:r>
      </w:ins>
      <w:del w:id="674" w:author="Comparison" w:date="2013-05-05T19:43:00Z">
        <w:r w:rsidRPr="00C100C3">
          <w:rPr>
            <w:rFonts w:ascii="Courier New" w:hAnsi="Courier New" w:cs="Courier New"/>
          </w:rPr>
          <w:delText>| &amp;#8220;</w:delText>
        </w:r>
      </w:del>
      <w:r w:rsidRPr="00C100C3">
        <w:rPr>
          <w:rFonts w:ascii="Courier New" w:hAnsi="Courier New" w:cs="Courier New"/>
        </w:rPr>
        <w:t>Examination</w:t>
      </w:r>
      <w:ins w:id="675" w:author="Comparison" w:date="2013-05-05T19:43:00Z">
        <w:r w:rsidRPr="00AA4B48">
          <w:rPr>
            <w:rFonts w:ascii="Courier New" w:hAnsi="Courier New" w:cs="Courier New"/>
          </w:rPr>
          <w:t>,"</w:t>
        </w:r>
      </w:ins>
      <w:del w:id="676" w:author="Comparison" w:date="2013-05-05T19:43:00Z">
        <w:r w:rsidRPr="00C100C3">
          <w:rPr>
            <w:rFonts w:ascii="Courier New" w:hAnsi="Courier New" w:cs="Courier New"/>
          </w:rPr>
          <w:delText>,&amp;#8221;</w:delText>
        </w:r>
      </w:del>
      <w:r w:rsidRPr="00C100C3">
        <w:rPr>
          <w:rFonts w:ascii="Courier New" w:hAnsi="Courier New" w:cs="Courier New"/>
        </w:rPr>
        <w:t xml:space="preserve"> page 51.</w:t>
      </w:r>
    </w:p>
    <w:p w14:paraId="2D0ECB7C"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{18}</w:t>
      </w:r>
    </w:p>
    <w:p w14:paraId="2BA12D83" w14:textId="7A066B61" w:rsidR="00000000" w:rsidRPr="00C100C3" w:rsidRDefault="00362818" w:rsidP="00C100C3">
      <w:pPr>
        <w:pStyle w:val="PlainText"/>
        <w:rPr>
          <w:rFonts w:ascii="Courier New" w:hAnsi="Courier New" w:cs="Courier New"/>
        </w:rPr>
      </w:pPr>
      <w:r w:rsidRPr="00C100C3">
        <w:rPr>
          <w:rFonts w:ascii="Courier New" w:hAnsi="Courier New" w:cs="Courier New"/>
        </w:rPr>
        <w:t>the place of which would perhaps have been encroached upon by the gifts, if the apostleship had not come to occupy it, and to fulfil for the moment its functions</w:t>
      </w:r>
      <w:ins w:id="677" w:author="Comparison" w:date="2013-05-05T19:43:00Z">
        <w:r w:rsidRPr="00AA4B48">
          <w:rPr>
            <w:rFonts w:ascii="Courier New" w:hAnsi="Courier New" w:cs="Courier New"/>
          </w:rPr>
          <w:t>,"</w:t>
        </w:r>
      </w:ins>
      <w:del w:id="678" w:author="Comparison" w:date="2013-05-05T19:43:00Z">
        <w:r w:rsidRPr="00C100C3">
          <w:rPr>
            <w:rFonts w:ascii="Courier New" w:hAnsi="Courier New" w:cs="Courier New"/>
          </w:rPr>
          <w:delText>,&amp;#8221;</w:delText>
        </w:r>
      </w:del>
      <w:r w:rsidRPr="00C100C3">
        <w:rPr>
          <w:rFonts w:ascii="Courier New" w:hAnsi="Courier New" w:cs="Courier New"/>
        </w:rPr>
        <w:t xml:space="preserve"> whence did he draw this? There may perhaps have been more gif</w:t>
      </w:r>
      <w:r w:rsidRPr="00C100C3">
        <w:rPr>
          <w:rFonts w:ascii="Courier New" w:hAnsi="Courier New" w:cs="Courier New"/>
        </w:rPr>
        <w:t xml:space="preserve">ts in one church than in another; but who says that, in the epistle to the Corinthians, Paul fulfils for the moment the duties of elder or deacon? Can pastors and elders of the Canton of Neufchatel say, with Paul, in this epistle, </w:t>
      </w:r>
      <w:ins w:id="679" w:author="Comparison" w:date="2013-05-05T19:43:00Z">
        <w:r w:rsidRPr="00AA4B48">
          <w:rPr>
            <w:rFonts w:ascii="Courier New" w:hAnsi="Courier New" w:cs="Courier New"/>
          </w:rPr>
          <w:t>"</w:t>
        </w:r>
      </w:ins>
      <w:del w:id="680" w:author="Comparison" w:date="2013-05-05T19:43:00Z">
        <w:r w:rsidRPr="00C100C3">
          <w:rPr>
            <w:rFonts w:ascii="Courier New" w:hAnsi="Courier New" w:cs="Courier New"/>
          </w:rPr>
          <w:delText>&amp;#8220;</w:delText>
        </w:r>
      </w:del>
      <w:r w:rsidRPr="00C100C3">
        <w:rPr>
          <w:rFonts w:ascii="Courier New" w:hAnsi="Courier New" w:cs="Courier New"/>
        </w:rPr>
        <w:t>If any man think h</w:t>
      </w:r>
      <w:r w:rsidRPr="00C100C3">
        <w:rPr>
          <w:rFonts w:ascii="Courier New" w:hAnsi="Courier New" w:cs="Courier New"/>
        </w:rPr>
        <w:t>imself to be a prophet, or spiritual, let him acknowledge that the things that I write unto you are the commandments of the Lord</w:t>
      </w:r>
      <w:ins w:id="681" w:author="Comparison" w:date="2013-05-05T19:43:00Z">
        <w:r w:rsidRPr="00AA4B48">
          <w:rPr>
            <w:rFonts w:ascii="Courier New" w:hAnsi="Courier New" w:cs="Courier New"/>
          </w:rPr>
          <w:t>?"</w:t>
        </w:r>
      </w:ins>
      <w:del w:id="682" w:author="Comparison" w:date="2013-05-05T19:43:00Z">
        <w:r w:rsidRPr="00C100C3">
          <w:rPr>
            <w:rFonts w:ascii="Courier New" w:hAnsi="Courier New" w:cs="Courier New"/>
          </w:rPr>
          <w:delText>?&amp;#8221;</w:delText>
        </w:r>
      </w:del>
    </w:p>
    <w:p w14:paraId="6BAF7634" w14:textId="77777777" w:rsidR="00000000" w:rsidRPr="00AA4B48" w:rsidRDefault="00362818" w:rsidP="00AA4B48">
      <w:pPr>
        <w:pStyle w:val="PlainText"/>
        <w:rPr>
          <w:ins w:id="683" w:author="Comparison" w:date="2013-05-05T19:43:00Z"/>
          <w:rFonts w:ascii="Courier New" w:hAnsi="Courier New" w:cs="Courier New"/>
        </w:rPr>
      </w:pPr>
      <w:r w:rsidRPr="00C100C3">
        <w:rPr>
          <w:rFonts w:ascii="Courier New" w:hAnsi="Courier New" w:cs="Courier New"/>
        </w:rPr>
        <w:t xml:space="preserve">Moreover, the manner in which the ministry of Paul, </w:t>
      </w:r>
      <w:ins w:id="684" w:author="Comparison" w:date="2013-05-05T19:43:00Z">
        <w:r w:rsidRPr="00AA4B48">
          <w:rPr>
            <w:rFonts w:ascii="Courier New" w:hAnsi="Courier New" w:cs="Courier New"/>
          </w:rPr>
          <w:t>"</w:t>
        </w:r>
      </w:ins>
      <w:del w:id="685" w:author="Comparison" w:date="2013-05-05T19:43:00Z">
        <w:r w:rsidRPr="00C100C3">
          <w:rPr>
            <w:rFonts w:ascii="Courier New" w:hAnsi="Courier New" w:cs="Courier New"/>
          </w:rPr>
          <w:delText>&amp;#8220;</w:delText>
        </w:r>
      </w:del>
      <w:r w:rsidRPr="00C100C3">
        <w:rPr>
          <w:rFonts w:ascii="Courier New" w:hAnsi="Courier New" w:cs="Courier New"/>
        </w:rPr>
        <w:t>as of one born out of due time</w:t>
      </w:r>
      <w:ins w:id="686" w:author="Comparison" w:date="2013-05-05T19:43:00Z">
        <w:r w:rsidRPr="00AA4B48">
          <w:rPr>
            <w:rFonts w:ascii="Courier New" w:hAnsi="Courier New" w:cs="Courier New"/>
          </w:rPr>
          <w:t>,"</w:t>
        </w:r>
      </w:ins>
      <w:del w:id="687" w:author="Comparison" w:date="2013-05-05T19:43:00Z">
        <w:r w:rsidRPr="00C100C3">
          <w:rPr>
            <w:rFonts w:ascii="Courier New" w:hAnsi="Courier New" w:cs="Courier New"/>
          </w:rPr>
          <w:delText>,&amp;#8221;</w:delText>
        </w:r>
      </w:del>
      <w:r w:rsidRPr="00C100C3">
        <w:rPr>
          <w:rFonts w:ascii="Courier New" w:hAnsi="Courier New" w:cs="Courier New"/>
        </w:rPr>
        <w:t xml:space="preserve"> began, overturns the</w:t>
      </w:r>
      <w:r w:rsidRPr="00C100C3">
        <w:rPr>
          <w:rFonts w:ascii="Courier New" w:hAnsi="Courier New" w:cs="Courier New"/>
        </w:rPr>
        <w:t xml:space="preserve"> whole system of the </w:t>
      </w:r>
      <w:ins w:id="688" w:author="Comparison" w:date="2013-05-05T19:43:00Z">
        <w:r w:rsidRPr="00AA4B48">
          <w:rPr>
            <w:rFonts w:ascii="Courier New" w:hAnsi="Courier New" w:cs="Courier New"/>
          </w:rPr>
          <w:t>"</w:t>
        </w:r>
      </w:ins>
      <w:del w:id="689" w:author="Comparison" w:date="2013-05-05T19:43:00Z">
        <w:r w:rsidRPr="00C100C3">
          <w:rPr>
            <w:rFonts w:ascii="Courier New" w:hAnsi="Courier New" w:cs="Courier New"/>
          </w:rPr>
          <w:delText>&amp;#8220;</w:delText>
        </w:r>
      </w:del>
      <w:r w:rsidRPr="00C100C3">
        <w:rPr>
          <w:rFonts w:ascii="Courier New" w:hAnsi="Courier New" w:cs="Courier New"/>
        </w:rPr>
        <w:t>Examination</w:t>
      </w:r>
      <w:ins w:id="690" w:author="Comparison" w:date="2013-05-05T19:43:00Z">
        <w:r w:rsidRPr="00AA4B48">
          <w:rPr>
            <w:rFonts w:ascii="Courier New" w:hAnsi="Courier New" w:cs="Courier New"/>
          </w:rPr>
          <w:t>."</w:t>
        </w:r>
      </w:ins>
      <w:del w:id="691" w:author="Comparison" w:date="2013-05-05T19:43:00Z">
        <w:r w:rsidRPr="00C100C3">
          <w:rPr>
            <w:rFonts w:ascii="Courier New" w:hAnsi="Courier New" w:cs="Courier New"/>
          </w:rPr>
          <w:delText>.&amp;#8221;</w:delText>
        </w:r>
      </w:del>
      <w:r w:rsidRPr="00C100C3">
        <w:rPr>
          <w:rFonts w:ascii="Courier New" w:hAnsi="Courier New" w:cs="Courier New"/>
        </w:rPr>
        <w:t xml:space="preserve"> Nor does the author say anything at all about it. He speaks indeed of his consecration; but that is quite a different question. The fact is, that Paul, who was an apostle, </w:t>
      </w:r>
      <w:ins w:id="692" w:author="Comparison" w:date="2013-05-05T19:43:00Z">
        <w:r w:rsidRPr="00AA4B48">
          <w:rPr>
            <w:rFonts w:ascii="Courier New" w:hAnsi="Courier New" w:cs="Courier New"/>
          </w:rPr>
          <w:t>"</w:t>
        </w:r>
      </w:ins>
      <w:del w:id="693" w:author="Comparison" w:date="2013-05-05T19:43:00Z">
        <w:r w:rsidRPr="00C100C3">
          <w:rPr>
            <w:rFonts w:ascii="Courier New" w:hAnsi="Courier New" w:cs="Courier New"/>
          </w:rPr>
          <w:delText>&amp;#8220;</w:delText>
        </w:r>
      </w:del>
      <w:r w:rsidRPr="00C100C3">
        <w:rPr>
          <w:rFonts w:ascii="Courier New" w:hAnsi="Courier New" w:cs="Courier New"/>
        </w:rPr>
        <w:t>not of men, nor by man, but b</w:t>
      </w:r>
      <w:r w:rsidRPr="00C100C3">
        <w:rPr>
          <w:rFonts w:ascii="Courier New" w:hAnsi="Courier New" w:cs="Courier New"/>
        </w:rPr>
        <w:t>y Jesus Christ, and God the Father, who raised him from the dead</w:t>
      </w:r>
      <w:ins w:id="694" w:author="Comparison" w:date="2013-05-05T19:43:00Z">
        <w:r w:rsidRPr="00AA4B48">
          <w:rPr>
            <w:rFonts w:ascii="Courier New" w:hAnsi="Courier New" w:cs="Courier New"/>
          </w:rPr>
          <w:t>" (@</w:t>
        </w:r>
      </w:ins>
      <w:del w:id="695" w:author="Comparison" w:date="2013-05-05T19:43:00Z">
        <w:r w:rsidRPr="00C100C3">
          <w:rPr>
            <w:rFonts w:ascii="Courier New" w:hAnsi="Courier New" w:cs="Courier New"/>
          </w:rPr>
          <w:delText xml:space="preserve"> &amp;#8220;(</w:delText>
        </w:r>
      </w:del>
      <w:r w:rsidRPr="00C100C3">
        <w:rPr>
          <w:rFonts w:ascii="Courier New" w:hAnsi="Courier New" w:cs="Courier New"/>
        </w:rPr>
        <w:t xml:space="preserve">Galatians </w:t>
      </w:r>
      <w:ins w:id="696" w:author="Comparison" w:date="2013-05-05T19:43:00Z">
        <w:r w:rsidRPr="00AA4B48">
          <w:rPr>
            <w:rFonts w:ascii="Courier New" w:hAnsi="Courier New" w:cs="Courier New"/>
          </w:rPr>
          <w:t>1: 1</w:t>
        </w:r>
      </w:ins>
      <w:del w:id="697" w:author="Comparison" w:date="2013-05-05T19:43:00Z">
        <w:r w:rsidRPr="00C100C3">
          <w:rPr>
            <w:rFonts w:ascii="Courier New" w:hAnsi="Courier New" w:cs="Courier New"/>
          </w:rPr>
          <w:delText>i: i</w:delText>
        </w:r>
      </w:del>
      <w:r w:rsidRPr="00C100C3">
        <w:rPr>
          <w:rFonts w:ascii="Courier New" w:hAnsi="Courier New" w:cs="Courier New"/>
        </w:rPr>
        <w:t xml:space="preserve">), could not possibly figure in any development of </w:t>
      </w:r>
      <w:ins w:id="698" w:author="Comparison" w:date="2013-05-05T19:43:00Z">
        <w:r w:rsidRPr="00AA4B48">
          <w:rPr>
            <w:rFonts w:ascii="Courier New" w:hAnsi="Courier New" w:cs="Courier New"/>
          </w:rPr>
          <w:t>"</w:t>
        </w:r>
      </w:ins>
      <w:del w:id="699" w:author="Comparison" w:date="2013-05-05T19:43:00Z">
        <w:r w:rsidRPr="00C100C3">
          <w:rPr>
            <w:rFonts w:ascii="Courier New" w:hAnsi="Courier New" w:cs="Courier New"/>
          </w:rPr>
          <w:delText>&amp;#8220;</w:delText>
        </w:r>
      </w:del>
      <w:r w:rsidRPr="00C100C3">
        <w:rPr>
          <w:rFonts w:ascii="Courier New" w:hAnsi="Courier New" w:cs="Courier New"/>
        </w:rPr>
        <w:t>human order</w:t>
      </w:r>
      <w:ins w:id="700" w:author="Comparison" w:date="2013-05-05T19:43:00Z">
        <w:r w:rsidRPr="00AA4B48">
          <w:rPr>
            <w:rFonts w:ascii="Courier New" w:hAnsi="Courier New" w:cs="Courier New"/>
          </w:rPr>
          <w:t>."</w:t>
        </w:r>
      </w:ins>
      <w:del w:id="701" w:author="Comparison" w:date="2013-05-05T19:43:00Z">
        <w:r w:rsidRPr="00C100C3">
          <w:rPr>
            <w:rFonts w:ascii="Courier New" w:hAnsi="Courier New" w:cs="Courier New"/>
          </w:rPr>
          <w:delText>.&amp;#8221;</w:delText>
        </w:r>
      </w:del>
      <w:r w:rsidRPr="00C100C3">
        <w:rPr>
          <w:rFonts w:ascii="Courier New" w:hAnsi="Courier New" w:cs="Courier New"/>
        </w:rPr>
        <w:t xml:space="preserve"> And it is on this that Paul insists absolutely in the epistle to the Galatians. And it is w</w:t>
      </w:r>
      <w:r w:rsidRPr="00C100C3">
        <w:rPr>
          <w:rFonts w:ascii="Courier New" w:hAnsi="Courier New" w:cs="Courier New"/>
        </w:rPr>
        <w:t>orth remarking, that after that this apostleship, which is neither of men nor by man, is shewn us in activity</w:t>
      </w:r>
      <w:ins w:id="702" w:author="Comparison" w:date="2013-05-05T19:43:00Z">
        <w:r w:rsidRPr="00AA4B48">
          <w:rPr>
            <w:rFonts w:ascii="Courier New" w:hAnsi="Courier New" w:cs="Courier New"/>
          </w:rPr>
          <w:t>;</w:t>
        </w:r>
      </w:ins>
      <w:del w:id="703" w:author="Comparison" w:date="2013-05-05T19:43:00Z">
        <w:r w:rsidRPr="00C100C3">
          <w:rPr>
            <w:rFonts w:ascii="Courier New" w:hAnsi="Courier New" w:cs="Courier New"/>
          </w:rPr>
          <w:delText>,</w:delText>
        </w:r>
      </w:del>
      <w:r w:rsidRPr="00C100C3">
        <w:rPr>
          <w:rFonts w:ascii="Courier New" w:hAnsi="Courier New" w:cs="Courier New"/>
        </w:rPr>
        <w:t xml:space="preserve"> *the other apostles disappear entirely from the biblical history of the Acts</w:t>
      </w:r>
      <w:ins w:id="704" w:author="Comparison" w:date="2013-05-05T19:43:00Z">
        <w:r w:rsidRPr="00AA4B48">
          <w:rPr>
            <w:rFonts w:ascii="Courier New" w:hAnsi="Courier New" w:cs="Courier New"/>
          </w:rPr>
          <w:t>*.</w:t>
        </w:r>
      </w:ins>
    </w:p>
    <w:p w14:paraId="45569636" w14:textId="77777777" w:rsidR="00000000" w:rsidRPr="00AA4B48" w:rsidRDefault="00362818" w:rsidP="00AA4B48">
      <w:pPr>
        <w:pStyle w:val="PlainText"/>
        <w:rPr>
          <w:ins w:id="705" w:author="Comparison" w:date="2013-05-05T19:43:00Z"/>
          <w:rFonts w:ascii="Courier New" w:hAnsi="Courier New" w:cs="Courier New"/>
        </w:rPr>
      </w:pPr>
      <w:ins w:id="706" w:author="Comparison" w:date="2013-05-05T19:43:00Z">
        <w:r w:rsidRPr="00AA4B48">
          <w:rPr>
            <w:rFonts w:ascii="Courier New" w:hAnsi="Courier New" w:cs="Courier New"/>
          </w:rPr>
          <w:t>SECTION 5 -- GLANCE AT THE NATIONAL PRESBYTERIAN CHURCH AS AT PRESENT ESTABLISHED</w:t>
        </w:r>
      </w:ins>
    </w:p>
    <w:p w14:paraId="615BCFC8" w14:textId="50CD3678" w:rsidR="00000000" w:rsidRPr="00C100C3" w:rsidRDefault="00362818" w:rsidP="00C100C3">
      <w:pPr>
        <w:pStyle w:val="PlainText"/>
        <w:rPr>
          <w:del w:id="707" w:author="Comparison" w:date="2013-05-05T19:43:00Z"/>
          <w:rFonts w:ascii="Courier New" w:hAnsi="Courier New" w:cs="Courier New"/>
        </w:rPr>
      </w:pPr>
      <w:del w:id="708" w:author="Comparison" w:date="2013-05-05T19:43:00Z">
        <w:r w:rsidRPr="00C100C3">
          <w:rPr>
            <w:rFonts w:ascii="Courier New" w:hAnsi="Courier New" w:cs="Courier New"/>
          </w:rPr>
          <w:delText>.*</w:delText>
        </w:r>
      </w:del>
    </w:p>
    <w:p w14:paraId="1A3F19A7" w14:textId="77777777" w:rsidR="00000000" w:rsidRPr="00C100C3" w:rsidRDefault="00362818" w:rsidP="00C100C3">
      <w:pPr>
        <w:pStyle w:val="PlainText"/>
        <w:rPr>
          <w:del w:id="709" w:author="Comparison" w:date="2013-05-05T19:43:00Z"/>
          <w:rFonts w:ascii="Courier New" w:hAnsi="Courier New" w:cs="Courier New"/>
        </w:rPr>
      </w:pPr>
      <w:del w:id="710" w:author="Comparison" w:date="2013-05-05T19:43:00Z">
        <w:r w:rsidRPr="00C100C3">
          <w:rPr>
            <w:rFonts w:ascii="Courier New" w:hAnsi="Courier New" w:cs="Courier New"/>
          </w:rPr>
          <w:delText>&lt;ul&gt;Section 5</w:delText>
        </w:r>
      </w:del>
    </w:p>
    <w:p w14:paraId="01C7E806" w14:textId="77777777" w:rsidR="00000000" w:rsidRPr="00C100C3" w:rsidRDefault="00362818" w:rsidP="00C100C3">
      <w:pPr>
        <w:pStyle w:val="PlainText"/>
        <w:rPr>
          <w:del w:id="711" w:author="Comparison" w:date="2013-05-05T19:43:00Z"/>
          <w:rFonts w:ascii="Courier New" w:hAnsi="Courier New" w:cs="Courier New"/>
        </w:rPr>
      </w:pPr>
      <w:del w:id="712" w:author="Comparison" w:date="2013-05-05T19:43:00Z">
        <w:r w:rsidRPr="00C100C3">
          <w:rPr>
            <w:rFonts w:ascii="Courier New" w:hAnsi="Courier New" w:cs="Courier New"/>
          </w:rPr>
          <w:delText>Glance at the National Presbyterian Church as at P</w:delText>
        </w:r>
        <w:r w:rsidRPr="00C100C3">
          <w:rPr>
            <w:rFonts w:ascii="Courier New" w:hAnsi="Courier New" w:cs="Courier New"/>
          </w:rPr>
          <w:delText>resent Established.</w:delText>
        </w:r>
      </w:del>
    </w:p>
    <w:p w14:paraId="6D1CE52D" w14:textId="77777777" w:rsidR="00000000" w:rsidRPr="00C100C3" w:rsidRDefault="00362818" w:rsidP="00C100C3">
      <w:pPr>
        <w:pStyle w:val="PlainText"/>
        <w:rPr>
          <w:del w:id="713" w:author="Comparison" w:date="2013-05-05T19:43:00Z"/>
          <w:rFonts w:ascii="Courier New" w:hAnsi="Courier New" w:cs="Courier New"/>
        </w:rPr>
      </w:pPr>
      <w:del w:id="714" w:author="Comparison" w:date="2013-05-05T19:43:00Z">
        <w:r w:rsidRPr="00C100C3">
          <w:rPr>
            <w:rFonts w:ascii="Courier New" w:hAnsi="Courier New" w:cs="Courier New"/>
          </w:rPr>
          <w:delText>&lt;/ul&gt;</w:delText>
        </w:r>
      </w:del>
    </w:p>
    <w:p w14:paraId="0890D5A1" w14:textId="25CD700F" w:rsidR="00000000" w:rsidRPr="00C100C3" w:rsidRDefault="00362818" w:rsidP="00C100C3">
      <w:pPr>
        <w:pStyle w:val="PlainText"/>
        <w:rPr>
          <w:rFonts w:ascii="Courier New" w:hAnsi="Courier New" w:cs="Courier New"/>
        </w:rPr>
      </w:pPr>
      <w:r w:rsidRPr="00C100C3">
        <w:rPr>
          <w:rFonts w:ascii="Courier New" w:hAnsi="Courier New" w:cs="Courier New"/>
        </w:rPr>
        <w:t>These last are but observations concerning details. Let us come to facts</w:t>
      </w:r>
      <w:ins w:id="715" w:author="Comparison" w:date="2013-05-05T19:43:00Z">
        <w:r w:rsidRPr="00AA4B48">
          <w:rPr>
            <w:rFonts w:ascii="Courier New" w:hAnsi="Courier New" w:cs="Courier New"/>
          </w:rPr>
          <w:t xml:space="preserve"> -- </w:t>
        </w:r>
      </w:ins>
      <w:del w:id="716" w:author="Comparison" w:date="2013-05-05T19:43:00Z">
        <w:r w:rsidRPr="00C100C3">
          <w:rPr>
            <w:rFonts w:ascii="Courier New" w:hAnsi="Courier New" w:cs="Courier New"/>
          </w:rPr>
          <w:delText>&amp;#8212;</w:delText>
        </w:r>
      </w:del>
      <w:r w:rsidRPr="00C100C3">
        <w:rPr>
          <w:rFonts w:ascii="Courier New" w:hAnsi="Courier New" w:cs="Courier New"/>
        </w:rPr>
        <w:t>that is to say, to what concerns the National Presbyterian Church as at present established. However ingenious theories may appear on paper, what hav</w:t>
      </w:r>
      <w:r w:rsidRPr="00C100C3">
        <w:rPr>
          <w:rFonts w:ascii="Courier New" w:hAnsi="Courier New" w:cs="Courier New"/>
        </w:rPr>
        <w:t>e the two orders of things, I am about to present, in common?</w:t>
      </w:r>
    </w:p>
    <w:p w14:paraId="376049A5" w14:textId="5550AC24" w:rsidR="00000000" w:rsidRPr="00C100C3" w:rsidRDefault="00362818" w:rsidP="00C100C3">
      <w:pPr>
        <w:pStyle w:val="PlainText"/>
        <w:rPr>
          <w:rFonts w:ascii="Courier New" w:hAnsi="Courier New" w:cs="Courier New"/>
        </w:rPr>
      </w:pPr>
      <w:r w:rsidRPr="00C100C3">
        <w:rPr>
          <w:rFonts w:ascii="Courier New" w:hAnsi="Courier New" w:cs="Courier New"/>
        </w:rPr>
        <w:t>The one, that an apostle, who is neither of men nor by man, chooses men, some of whom were already prophets, and the others distinguished for piety, and</w:t>
      </w:r>
      <w:ins w:id="717" w:author="Comparison" w:date="2013-05-05T19:43:00Z">
        <w:r w:rsidRPr="00AA4B48">
          <w:rPr>
            <w:rFonts w:ascii="Courier New" w:hAnsi="Courier New" w:cs="Courier New"/>
          </w:rPr>
          <w:t>,</w:t>
        </w:r>
      </w:ins>
      <w:del w:id="718" w:author="Comparison" w:date="2013-05-05T19:43:00Z">
        <w:r w:rsidRPr="00C100C3">
          <w:rPr>
            <w:rFonts w:ascii="Courier New" w:hAnsi="Courier New" w:cs="Courier New"/>
          </w:rPr>
          <w:delText>*</w:delText>
        </w:r>
      </w:del>
      <w:r w:rsidRPr="00C100C3">
        <w:rPr>
          <w:rFonts w:ascii="Courier New" w:hAnsi="Courier New" w:cs="Courier New"/>
        </w:rPr>
        <w:t xml:space="preserve"> as to the latter, confers a gift on the</w:t>
      </w:r>
      <w:r w:rsidRPr="00C100C3">
        <w:rPr>
          <w:rFonts w:ascii="Courier New" w:hAnsi="Courier New" w:cs="Courier New"/>
        </w:rPr>
        <w:t>m by the imposition of hands.</w:t>
      </w:r>
    </w:p>
    <w:p w14:paraId="03F615B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other, that in a certain geographical circumscription there is found established, as a sort of monarchical government, a pastor, who may even *not be converted* (as happens in the immense majority of cases), but who is es</w:t>
      </w:r>
      <w:r w:rsidRPr="00C100C3">
        <w:rPr>
          <w:rFonts w:ascii="Courier New" w:hAnsi="Courier New" w:cs="Courier New"/>
        </w:rPr>
        <w:t>tablished according to a system limited to a nation, and established over an</w:t>
      </w:r>
    </w:p>
    <w:p w14:paraId="12ABA7A2"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{19}</w:t>
      </w:r>
    </w:p>
    <w:p w14:paraId="5E4AB463" w14:textId="12E8BFDE" w:rsidR="00000000" w:rsidRPr="00C100C3" w:rsidRDefault="00362818" w:rsidP="00C100C3">
      <w:pPr>
        <w:pStyle w:val="PlainText"/>
        <w:rPr>
          <w:rFonts w:ascii="Courier New" w:hAnsi="Courier New" w:cs="Courier New"/>
        </w:rPr>
      </w:pPr>
      <w:r w:rsidRPr="00C100C3">
        <w:rPr>
          <w:rFonts w:ascii="Courier New" w:hAnsi="Courier New" w:cs="Courier New"/>
        </w:rPr>
        <w:t>*unconverted* flock or still worse, pretends to feed those who are really the sheep of the Lord; who (what an apostle made no pretence to, for it is to put oneself above Go</w:t>
      </w:r>
      <w:r w:rsidRPr="00C100C3">
        <w:rPr>
          <w:rFonts w:ascii="Courier New" w:hAnsi="Courier New" w:cs="Courier New"/>
        </w:rPr>
        <w:t>d, instead of being His servant) pretends to have the right to refuse and to reject those whom the Lord Himself might send for the blessing of His true sheep, and who, perhaps, raises the police against them</w:t>
      </w:r>
      <w:ins w:id="719" w:author="Comparison" w:date="2013-05-05T19:43:00Z">
        <w:r w:rsidRPr="00AA4B48">
          <w:rPr>
            <w:rFonts w:ascii="Courier New" w:hAnsi="Courier New" w:cs="Courier New"/>
          </w:rPr>
          <w:t>.¦</w:t>
        </w:r>
      </w:ins>
      <w:del w:id="720" w:author="Comparison" w:date="2013-05-05T19:43:00Z">
        <w:r w:rsidRPr="00C100C3">
          <w:rPr>
            <w:rFonts w:ascii="Courier New" w:hAnsi="Courier New" w:cs="Courier New"/>
          </w:rPr>
          <w:delText>.|</w:delText>
        </w:r>
      </w:del>
      <w:r w:rsidRPr="00C100C3">
        <w:rPr>
          <w:rFonts w:ascii="Courier New" w:hAnsi="Courier New" w:cs="Courier New"/>
        </w:rPr>
        <w:t xml:space="preserve"> And do not say that I have not the right to su</w:t>
      </w:r>
      <w:r w:rsidRPr="00C100C3">
        <w:rPr>
          <w:rFonts w:ascii="Courier New" w:hAnsi="Courier New" w:cs="Courier New"/>
        </w:rPr>
        <w:t>ppose this pastor established according to a human order, to be unconverted.</w:t>
      </w:r>
    </w:p>
    <w:p w14:paraId="72F71F31" w14:textId="7AEBAF4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 have this right, and justly so, since the </w:t>
      </w:r>
      <w:ins w:id="721" w:author="Comparison" w:date="2013-05-05T19:43:00Z">
        <w:r w:rsidRPr="00AA4B48">
          <w:rPr>
            <w:rFonts w:ascii="Courier New" w:hAnsi="Courier New" w:cs="Courier New"/>
          </w:rPr>
          <w:t>"</w:t>
        </w:r>
      </w:ins>
      <w:del w:id="722" w:author="Comparison" w:date="2013-05-05T19:43:00Z">
        <w:r w:rsidRPr="00C100C3">
          <w:rPr>
            <w:rFonts w:ascii="Courier New" w:hAnsi="Courier New" w:cs="Courier New"/>
          </w:rPr>
          <w:delText>&amp;#8220;</w:delText>
        </w:r>
      </w:del>
      <w:r w:rsidRPr="00C100C3">
        <w:rPr>
          <w:rFonts w:ascii="Courier New" w:hAnsi="Courier New" w:cs="Courier New"/>
        </w:rPr>
        <w:t>Examination</w:t>
      </w:r>
      <w:ins w:id="723" w:author="Comparison" w:date="2013-05-05T19:43:00Z">
        <w:r w:rsidRPr="00AA4B48">
          <w:rPr>
            <w:rFonts w:ascii="Courier New" w:hAnsi="Courier New" w:cs="Courier New"/>
          </w:rPr>
          <w:t>"</w:t>
        </w:r>
      </w:ins>
      <w:del w:id="724" w:author="Comparison" w:date="2013-05-05T19:43:00Z">
        <w:r w:rsidRPr="00C100C3">
          <w:rPr>
            <w:rFonts w:ascii="Courier New" w:hAnsi="Courier New" w:cs="Courier New"/>
          </w:rPr>
          <w:delText>&amp;#8221;</w:delText>
        </w:r>
      </w:del>
      <w:r w:rsidRPr="00C100C3">
        <w:rPr>
          <w:rFonts w:ascii="Courier New" w:hAnsi="Courier New" w:cs="Courier New"/>
        </w:rPr>
        <w:t xml:space="preserve"> will have it that the national institution is of God; still more since it will have it that, even in the cas</w:t>
      </w:r>
      <w:r w:rsidRPr="00C100C3">
        <w:rPr>
          <w:rFonts w:ascii="Courier New" w:hAnsi="Courier New" w:cs="Courier New"/>
        </w:rPr>
        <w:t xml:space="preserve">e in which the pastor, established according to this system, might propagate </w:t>
      </w:r>
      <w:ins w:id="725" w:author="Comparison" w:date="2013-05-05T19:43:00Z">
        <w:r w:rsidRPr="00AA4B48">
          <w:rPr>
            <w:rFonts w:ascii="Courier New" w:hAnsi="Courier New" w:cs="Courier New"/>
          </w:rPr>
          <w:t>"</w:t>
        </w:r>
      </w:ins>
      <w:del w:id="726" w:author="Comparison" w:date="2013-05-05T19:43:00Z">
        <w:r w:rsidRPr="00C100C3">
          <w:rPr>
            <w:rFonts w:ascii="Courier New" w:hAnsi="Courier New" w:cs="Courier New"/>
          </w:rPr>
          <w:delText>&amp;#8220;</w:delText>
        </w:r>
      </w:del>
      <w:r w:rsidRPr="00C100C3">
        <w:rPr>
          <w:rFonts w:ascii="Courier New" w:hAnsi="Courier New" w:cs="Courier New"/>
        </w:rPr>
        <w:t>mischievous and poisonous doctrine</w:t>
      </w:r>
      <w:ins w:id="727" w:author="Comparison" w:date="2013-05-05T19:43:00Z">
        <w:r w:rsidRPr="00AA4B48">
          <w:rPr>
            <w:rFonts w:ascii="Courier New" w:hAnsi="Courier New" w:cs="Courier New"/>
          </w:rPr>
          <w:t>,"</w:t>
        </w:r>
      </w:ins>
      <w:del w:id="728" w:author="Comparison" w:date="2013-05-05T19:43:00Z">
        <w:r w:rsidRPr="00C100C3">
          <w:rPr>
            <w:rFonts w:ascii="Courier New" w:hAnsi="Courier New" w:cs="Courier New"/>
          </w:rPr>
          <w:delText>,&amp;#8221;</w:delText>
        </w:r>
      </w:del>
      <w:r w:rsidRPr="00C100C3">
        <w:rPr>
          <w:rFonts w:ascii="Courier New" w:hAnsi="Courier New" w:cs="Courier New"/>
        </w:rPr>
        <w:t xml:space="preserve"> the thing should be left to God, and the poor sheep to the care of the wolf. I am bound to enquire whence the right which makes t</w:t>
      </w:r>
      <w:r w:rsidRPr="00C100C3">
        <w:rPr>
          <w:rFonts w:ascii="Courier New" w:hAnsi="Courier New" w:cs="Courier New"/>
        </w:rPr>
        <w:t xml:space="preserve">his pastor a monarch derives its source. It is not derived from God, assuredly; for it is not God who has chosen him. It is either a Council of State, or, save an appeal to the Minister of Public Worship, a Consistory composed of the principal </w:t>
      </w:r>
      <w:ins w:id="729" w:author="Comparison" w:date="2013-05-05T19:43:00Z">
        <w:r w:rsidRPr="00AA4B48">
          <w:rPr>
            <w:rFonts w:ascii="Courier New" w:hAnsi="Courier New" w:cs="Courier New"/>
          </w:rPr>
          <w:t>taxpayers</w:t>
        </w:r>
      </w:ins>
      <w:del w:id="730" w:author="Comparison" w:date="2013-05-05T19:43:00Z">
        <w:r w:rsidRPr="00C100C3">
          <w:rPr>
            <w:rFonts w:ascii="Courier New" w:hAnsi="Courier New" w:cs="Courier New"/>
          </w:rPr>
          <w:delText>tax-payers</w:delText>
        </w:r>
      </w:del>
      <w:r w:rsidRPr="00C100C3">
        <w:rPr>
          <w:rFonts w:ascii="Courier New" w:hAnsi="Courier New" w:cs="Courier New"/>
        </w:rPr>
        <w:t xml:space="preserve">, </w:t>
      </w:r>
      <w:r w:rsidRPr="00C100C3">
        <w:rPr>
          <w:rFonts w:ascii="Courier New" w:hAnsi="Courier New" w:cs="Courier New"/>
        </w:rPr>
        <w:t>or a king, or a patron who has purchased this right for money. This is what is said by pious ministers, who thereby shew the judgment they pass on systems they themselves have long defended, accusing of schism and radicalism, those who, their hearts broken</w:t>
      </w:r>
      <w:r w:rsidRPr="00C100C3">
        <w:rPr>
          <w:rFonts w:ascii="Courier New" w:hAnsi="Courier New" w:cs="Courier New"/>
        </w:rPr>
        <w:t xml:space="preserve"> by such a state of things, had judged it their duty to abandon it. The force of circumstances has constrained them to acknowledge as an institution not only human, but injurious to the rights of Christ</w:t>
      </w:r>
      <w:ins w:id="731" w:author="Comparison" w:date="2013-05-05T19:43:00Z">
        <w:r w:rsidRPr="00AA4B48">
          <w:rPr>
            <w:rFonts w:ascii="Courier New" w:hAnsi="Courier New" w:cs="Courier New"/>
          </w:rPr>
          <w:t>,¦</w:t>
        </w:r>
      </w:ins>
      <w:del w:id="732" w:author="Comparison" w:date="2013-05-05T19:43:00Z">
        <w:r w:rsidRPr="00C100C3">
          <w:rPr>
            <w:rFonts w:ascii="Courier New" w:hAnsi="Courier New" w:cs="Courier New"/>
          </w:rPr>
          <w:delText>, f</w:delText>
        </w:r>
      </w:del>
      <w:r w:rsidRPr="00C100C3">
        <w:rPr>
          <w:rFonts w:ascii="Courier New" w:hAnsi="Courier New" w:cs="Courier New"/>
        </w:rPr>
        <w:t xml:space="preserve"> that which the </w:t>
      </w:r>
      <w:ins w:id="733" w:author="Comparison" w:date="2013-05-05T19:43:00Z">
        <w:r w:rsidRPr="00AA4B48">
          <w:rPr>
            <w:rFonts w:ascii="Courier New" w:hAnsi="Courier New" w:cs="Courier New"/>
          </w:rPr>
          <w:t>"</w:t>
        </w:r>
      </w:ins>
      <w:del w:id="734" w:author="Comparison" w:date="2013-05-05T19:43:00Z">
        <w:r w:rsidRPr="00C100C3">
          <w:rPr>
            <w:rFonts w:ascii="Courier New" w:hAnsi="Courier New" w:cs="Courier New"/>
          </w:rPr>
          <w:delText>&amp;#8220;</w:delText>
        </w:r>
      </w:del>
      <w:r w:rsidRPr="00C100C3">
        <w:rPr>
          <w:rFonts w:ascii="Courier New" w:hAnsi="Courier New" w:cs="Courier New"/>
        </w:rPr>
        <w:t>Examination</w:t>
      </w:r>
      <w:ins w:id="735" w:author="Comparison" w:date="2013-05-05T19:43:00Z">
        <w:r w:rsidRPr="00AA4B48">
          <w:rPr>
            <w:rFonts w:ascii="Courier New" w:hAnsi="Courier New" w:cs="Courier New"/>
          </w:rPr>
          <w:t>"</w:t>
        </w:r>
      </w:ins>
      <w:del w:id="736" w:author="Comparison" w:date="2013-05-05T19:43:00Z">
        <w:r w:rsidRPr="00C100C3">
          <w:rPr>
            <w:rFonts w:ascii="Courier New" w:hAnsi="Courier New" w:cs="Courier New"/>
          </w:rPr>
          <w:delText>&amp;#8221;</w:delText>
        </w:r>
      </w:del>
      <w:r w:rsidRPr="00C100C3">
        <w:rPr>
          <w:rFonts w:ascii="Courier New" w:hAnsi="Courier New" w:cs="Courier New"/>
        </w:rPr>
        <w:t xml:space="preserve"> still def</w:t>
      </w:r>
      <w:r w:rsidRPr="00C100C3">
        <w:rPr>
          <w:rFonts w:ascii="Courier New" w:hAnsi="Courier New" w:cs="Courier New"/>
        </w:rPr>
        <w:t>ends and maintains as being an institution of Christ</w:t>
      </w:r>
      <w:ins w:id="737" w:author="Comparison" w:date="2013-05-05T19:43:00Z">
        <w:r w:rsidRPr="00AA4B48">
          <w:rPr>
            <w:rFonts w:ascii="Courier New" w:hAnsi="Courier New" w:cs="Courier New"/>
          </w:rPr>
          <w:t>;</w:t>
        </w:r>
      </w:ins>
      <w:del w:id="738" w:author="Comparison" w:date="2013-05-05T19:43:00Z">
        <w:r w:rsidRPr="00C100C3">
          <w:rPr>
            <w:rFonts w:ascii="Courier New" w:hAnsi="Courier New" w:cs="Courier New"/>
          </w:rPr>
          <w:delText>,|</w:delText>
        </w:r>
      </w:del>
      <w:r w:rsidRPr="00C100C3">
        <w:rPr>
          <w:rFonts w:ascii="Courier New" w:hAnsi="Courier New" w:cs="Courier New"/>
        </w:rPr>
        <w:t xml:space="preserve"> and, as defenders of the slighted rights of Christ over His Church, the ministers of whom we speak have stood forward to vindicate them against the same institution whose cause the </w:t>
      </w:r>
      <w:ins w:id="739" w:author="Comparison" w:date="2013-05-05T19:43:00Z">
        <w:r w:rsidRPr="00AA4B48">
          <w:rPr>
            <w:rFonts w:ascii="Courier New" w:hAnsi="Courier New" w:cs="Courier New"/>
          </w:rPr>
          <w:t>"</w:t>
        </w:r>
      </w:ins>
      <w:del w:id="740" w:author="Comparison" w:date="2013-05-05T19:43:00Z">
        <w:r w:rsidRPr="00C100C3">
          <w:rPr>
            <w:rFonts w:ascii="Courier New" w:hAnsi="Courier New" w:cs="Courier New"/>
          </w:rPr>
          <w:delText>&amp;#8220;</w:delText>
        </w:r>
      </w:del>
      <w:r w:rsidRPr="00C100C3">
        <w:rPr>
          <w:rFonts w:ascii="Courier New" w:hAnsi="Courier New" w:cs="Courier New"/>
        </w:rPr>
        <w:t>Examination</w:t>
      </w:r>
      <w:ins w:id="741" w:author="Comparison" w:date="2013-05-05T19:43:00Z">
        <w:r w:rsidRPr="00AA4B48">
          <w:rPr>
            <w:rFonts w:ascii="Courier New" w:hAnsi="Courier New" w:cs="Courier New"/>
          </w:rPr>
          <w:t>"</w:t>
        </w:r>
      </w:ins>
      <w:del w:id="742" w:author="Comparison" w:date="2013-05-05T19:43:00Z">
        <w:r w:rsidRPr="00C100C3">
          <w:rPr>
            <w:rFonts w:ascii="Courier New" w:hAnsi="Courier New" w:cs="Courier New"/>
          </w:rPr>
          <w:delText>&amp;#</w:delText>
        </w:r>
        <w:r w:rsidRPr="00C100C3">
          <w:rPr>
            <w:rFonts w:ascii="Courier New" w:hAnsi="Courier New" w:cs="Courier New"/>
          </w:rPr>
          <w:delText>8221;</w:delText>
        </w:r>
      </w:del>
      <w:r w:rsidRPr="00C100C3">
        <w:rPr>
          <w:rFonts w:ascii="Courier New" w:hAnsi="Courier New" w:cs="Courier New"/>
        </w:rPr>
        <w:t xml:space="preserve"> endeavours to plead.</w:t>
      </w:r>
    </w:p>
    <w:p w14:paraId="0D7483DB"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Think, Christians, think of such a system, in presence of the love of Christ for His Church!</w:t>
      </w:r>
    </w:p>
    <w:p w14:paraId="3EB02E4E" w14:textId="77777777" w:rsidR="00000000" w:rsidRPr="00AA4B48" w:rsidRDefault="00362818" w:rsidP="00AA4B48">
      <w:pPr>
        <w:pStyle w:val="PlainText"/>
        <w:rPr>
          <w:ins w:id="743" w:author="Comparison" w:date="2013-05-05T19:43:00Z"/>
          <w:rFonts w:ascii="Courier New" w:hAnsi="Courier New" w:cs="Courier New"/>
        </w:rPr>
      </w:pPr>
      <w:r w:rsidRPr="00C100C3">
        <w:rPr>
          <w:rFonts w:ascii="Courier New" w:hAnsi="Courier New" w:cs="Courier New"/>
        </w:rPr>
        <w:t>Another question presents itself. According to the</w:t>
      </w:r>
      <w:ins w:id="744" w:author="Comparison" w:date="2013-05-05T19:43:00Z">
        <w:r w:rsidRPr="00AA4B48">
          <w:rPr>
            <w:rFonts w:ascii="Courier New" w:hAnsi="Courier New" w:cs="Courier New"/>
          </w:rPr>
          <w:t xml:space="preserve"> "Examination,"¦</w:t>
        </w:r>
      </w:ins>
    </w:p>
    <w:p w14:paraId="49F30EFF" w14:textId="07ED3564" w:rsidR="00000000" w:rsidRPr="00C100C3" w:rsidRDefault="00362818" w:rsidP="00C100C3">
      <w:pPr>
        <w:pStyle w:val="PlainText"/>
        <w:rPr>
          <w:del w:id="745" w:author="Comparison" w:date="2013-05-05T19:43:00Z"/>
          <w:rFonts w:ascii="Courier New" w:hAnsi="Courier New" w:cs="Courier New"/>
        </w:rPr>
      </w:pPr>
      <w:ins w:id="746" w:author="Comparison" w:date="2013-05-05T19:43:00Z">
        <w:r w:rsidRPr="00AA4B48">
          <w:rPr>
            <w:rFonts w:ascii="Courier New" w:hAnsi="Courier New" w:cs="Courier New"/>
          </w:rPr>
          <w:t>¦</w:t>
        </w:r>
      </w:ins>
    </w:p>
    <w:p w14:paraId="0C932D73" w14:textId="7E1C8747" w:rsidR="00000000" w:rsidRPr="00C100C3" w:rsidRDefault="00362818" w:rsidP="00C100C3">
      <w:pPr>
        <w:pStyle w:val="PlainText"/>
        <w:rPr>
          <w:rFonts w:ascii="Courier New" w:hAnsi="Courier New" w:cs="Courier New"/>
        </w:rPr>
      </w:pPr>
      <w:del w:id="747" w:author="Comparison" w:date="2013-05-05T19:43:00Z">
        <w:r w:rsidRPr="00C100C3">
          <w:rPr>
            <w:rFonts w:ascii="Courier New" w:hAnsi="Courier New" w:cs="Courier New"/>
          </w:rPr>
          <w:delText>|</w:delText>
        </w:r>
      </w:del>
      <w:r w:rsidRPr="00C100C3">
        <w:rPr>
          <w:rFonts w:ascii="Courier New" w:hAnsi="Courier New" w:cs="Courier New"/>
        </w:rPr>
        <w:t xml:space="preserve"> This is, in fact, just what has happened, since the publication of </w:t>
      </w:r>
      <w:ins w:id="748" w:author="Comparison" w:date="2013-05-05T19:43:00Z">
        <w:r w:rsidRPr="00AA4B48">
          <w:rPr>
            <w:rFonts w:ascii="Courier New" w:hAnsi="Courier New" w:cs="Courier New"/>
          </w:rPr>
          <w:t>his</w:t>
        </w:r>
      </w:ins>
      <w:del w:id="749" w:author="Comparison" w:date="2013-05-05T19:43:00Z">
        <w:r w:rsidRPr="00C100C3">
          <w:rPr>
            <w:rFonts w:ascii="Courier New" w:hAnsi="Courier New" w:cs="Courier New"/>
          </w:rPr>
          <w:delText>bis</w:delText>
        </w:r>
      </w:del>
      <w:r w:rsidRPr="00C100C3">
        <w:rPr>
          <w:rFonts w:ascii="Courier New" w:hAnsi="Courier New" w:cs="Courier New"/>
        </w:rPr>
        <w:t xml:space="preserve"> work, in </w:t>
      </w:r>
      <w:r w:rsidRPr="00C100C3">
        <w:rPr>
          <w:rFonts w:ascii="Courier New" w:hAnsi="Courier New" w:cs="Courier New"/>
        </w:rPr>
        <w:t xml:space="preserve">the neighbourhood of the author of the </w:t>
      </w:r>
      <w:ins w:id="750" w:author="Comparison" w:date="2013-05-05T19:43:00Z">
        <w:r w:rsidRPr="00AA4B48">
          <w:rPr>
            <w:rFonts w:ascii="Courier New" w:hAnsi="Courier New" w:cs="Courier New"/>
          </w:rPr>
          <w:t>"</w:t>
        </w:r>
      </w:ins>
      <w:del w:id="751" w:author="Comparison" w:date="2013-05-05T19:43:00Z">
        <w:r w:rsidRPr="00C100C3">
          <w:rPr>
            <w:rFonts w:ascii="Courier New" w:hAnsi="Courier New" w:cs="Courier New"/>
          </w:rPr>
          <w:delText>&amp;#8220;</w:delText>
        </w:r>
      </w:del>
      <w:r w:rsidRPr="00C100C3">
        <w:rPr>
          <w:rFonts w:ascii="Courier New" w:hAnsi="Courier New" w:cs="Courier New"/>
        </w:rPr>
        <w:t>Examination</w:t>
      </w:r>
      <w:ins w:id="752" w:author="Comparison" w:date="2013-05-05T19:43:00Z">
        <w:r w:rsidRPr="00AA4B48">
          <w:rPr>
            <w:rFonts w:ascii="Courier New" w:hAnsi="Courier New" w:cs="Courier New"/>
          </w:rPr>
          <w:t>,"</w:t>
        </w:r>
      </w:ins>
      <w:del w:id="753" w:author="Comparison" w:date="2013-05-05T19:43:00Z">
        <w:r w:rsidRPr="00C100C3">
          <w:rPr>
            <w:rFonts w:ascii="Courier New" w:hAnsi="Courier New" w:cs="Courier New"/>
          </w:rPr>
          <w:delText>,&amp;#8221;</w:delText>
        </w:r>
      </w:del>
      <w:r w:rsidRPr="00C100C3">
        <w:rPr>
          <w:rFonts w:ascii="Courier New" w:hAnsi="Courier New" w:cs="Courier New"/>
        </w:rPr>
        <w:t xml:space="preserve"> on the part of those who co-operated in drawing it up. I am assured that the author does not approve of this conduct.</w:t>
      </w:r>
    </w:p>
    <w:p w14:paraId="05433BF8" w14:textId="2DDAA645" w:rsidR="00000000" w:rsidRPr="00C100C3" w:rsidRDefault="00362818" w:rsidP="00C100C3">
      <w:pPr>
        <w:pStyle w:val="PlainText"/>
        <w:rPr>
          <w:rFonts w:ascii="Courier New" w:hAnsi="Courier New" w:cs="Courier New"/>
        </w:rPr>
      </w:pPr>
      <w:ins w:id="754" w:author="Comparison" w:date="2013-05-05T19:43:00Z">
        <w:r w:rsidRPr="00AA4B48">
          <w:rPr>
            <w:rFonts w:ascii="Courier New" w:hAnsi="Courier New" w:cs="Courier New"/>
          </w:rPr>
          <w:t>¦</w:t>
        </w:r>
      </w:ins>
      <w:del w:id="755" w:author="Comparison" w:date="2013-05-05T19:43:00Z">
        <w:r w:rsidRPr="00C100C3">
          <w:rPr>
            <w:rFonts w:ascii="Courier New" w:hAnsi="Courier New" w:cs="Courier New"/>
          </w:rPr>
          <w:delText>|</w:delText>
        </w:r>
      </w:del>
      <w:r w:rsidRPr="00C100C3">
        <w:rPr>
          <w:rFonts w:ascii="Courier New" w:hAnsi="Courier New" w:cs="Courier New"/>
        </w:rPr>
        <w:t xml:space="preserve"> See the </w:t>
      </w:r>
      <w:ins w:id="756" w:author="Comparison" w:date="2013-05-05T19:43:00Z">
        <w:r w:rsidRPr="00AA4B48">
          <w:rPr>
            <w:rFonts w:ascii="Courier New" w:hAnsi="Courier New" w:cs="Courier New"/>
          </w:rPr>
          <w:t>"</w:t>
        </w:r>
      </w:ins>
      <w:del w:id="757" w:author="Comparison" w:date="2013-05-05T19:43:00Z">
        <w:r w:rsidRPr="00C100C3">
          <w:rPr>
            <w:rFonts w:ascii="Courier New" w:hAnsi="Courier New" w:cs="Courier New"/>
          </w:rPr>
          <w:delText>&amp;#8220;</w:delText>
        </w:r>
      </w:del>
      <w:r w:rsidRPr="00C100C3">
        <w:rPr>
          <w:rFonts w:ascii="Courier New" w:hAnsi="Courier New" w:cs="Courier New"/>
        </w:rPr>
        <w:t>Constitution of the Free Church of the Canton de Vaud</w:t>
      </w:r>
      <w:ins w:id="758" w:author="Comparison" w:date="2013-05-05T19:43:00Z">
        <w:r w:rsidRPr="00AA4B48">
          <w:rPr>
            <w:rFonts w:ascii="Courier New" w:hAnsi="Courier New" w:cs="Courier New"/>
          </w:rPr>
          <w:t>."</w:t>
        </w:r>
      </w:ins>
      <w:del w:id="759" w:author="Comparison" w:date="2013-05-05T19:43:00Z">
        <w:r w:rsidRPr="00C100C3">
          <w:rPr>
            <w:rFonts w:ascii="Courier New" w:hAnsi="Courier New" w:cs="Courier New"/>
          </w:rPr>
          <w:delText>.</w:delText>
        </w:r>
        <w:r w:rsidRPr="00C100C3">
          <w:rPr>
            <w:rFonts w:ascii="Courier New" w:hAnsi="Courier New" w:cs="Courier New"/>
          </w:rPr>
          <w:delText>&amp;#8221;</w:delText>
        </w:r>
      </w:del>
      <w:r w:rsidRPr="00C100C3">
        <w:rPr>
          <w:rFonts w:ascii="Courier New" w:hAnsi="Courier New" w:cs="Courier New"/>
        </w:rPr>
        <w:t xml:space="preserve"> Fuller mention will be made of it hereafter.</w:t>
      </w:r>
    </w:p>
    <w:p w14:paraId="38297910" w14:textId="77777777" w:rsidR="00000000" w:rsidRPr="00AA4B48" w:rsidRDefault="00362818" w:rsidP="00AA4B48">
      <w:pPr>
        <w:pStyle w:val="PlainText"/>
        <w:rPr>
          <w:ins w:id="760" w:author="Comparison" w:date="2013-05-05T19:43:00Z"/>
          <w:rFonts w:ascii="Courier New" w:hAnsi="Courier New" w:cs="Courier New"/>
        </w:rPr>
      </w:pPr>
      <w:ins w:id="761" w:author="Comparison" w:date="2013-05-05T19:43:00Z">
        <w:r w:rsidRPr="00AA4B48">
          <w:rPr>
            <w:rFonts w:ascii="Courier New" w:hAnsi="Courier New" w:cs="Courier New"/>
          </w:rPr>
          <w:t>¦ Page 80.</w:t>
        </w:r>
      </w:ins>
    </w:p>
    <w:p w14:paraId="7F604C7E"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{20}</w:t>
      </w:r>
    </w:p>
    <w:p w14:paraId="2C636ED7" w14:textId="2EBE358F" w:rsidR="00000000" w:rsidRPr="00C100C3" w:rsidRDefault="00362818" w:rsidP="00C100C3">
      <w:pPr>
        <w:pStyle w:val="PlainText"/>
        <w:rPr>
          <w:rFonts w:ascii="Courier New" w:hAnsi="Courier New" w:cs="Courier New"/>
        </w:rPr>
      </w:pPr>
      <w:del w:id="762" w:author="Comparison" w:date="2013-05-05T19:43:00Z">
        <w:r w:rsidRPr="00C100C3">
          <w:rPr>
            <w:rFonts w:ascii="Courier New" w:hAnsi="Courier New" w:cs="Courier New"/>
          </w:rPr>
          <w:delText xml:space="preserve">&amp;#8220;Examination,&amp;#8221;| </w:delText>
        </w:r>
      </w:del>
      <w:r w:rsidRPr="00C100C3">
        <w:rPr>
          <w:rFonts w:ascii="Courier New" w:hAnsi="Courier New" w:cs="Courier New"/>
        </w:rPr>
        <w:t xml:space="preserve">the present ministerial order, a fusion of divine gifts and human office, *concentrates* the guidance of the flock in </w:t>
      </w:r>
      <w:del w:id="763" w:author="Comparison" w:date="2013-05-05T19:43:00Z">
        <w:r w:rsidRPr="00C100C3">
          <w:rPr>
            <w:rFonts w:ascii="Courier New" w:hAnsi="Courier New" w:cs="Courier New"/>
          </w:rPr>
          <w:delText>*</w:delText>
        </w:r>
      </w:del>
      <w:r w:rsidRPr="00C100C3">
        <w:rPr>
          <w:rFonts w:ascii="Courier New" w:hAnsi="Courier New" w:cs="Courier New"/>
        </w:rPr>
        <w:t>one</w:t>
      </w:r>
      <w:del w:id="764" w:author="Comparison" w:date="2013-05-05T19:43:00Z">
        <w:r w:rsidRPr="00C100C3">
          <w:rPr>
            <w:rFonts w:ascii="Courier New" w:hAnsi="Courier New" w:cs="Courier New"/>
          </w:rPr>
          <w:delText>*</w:delText>
        </w:r>
      </w:del>
      <w:r w:rsidRPr="00C100C3">
        <w:rPr>
          <w:rFonts w:ascii="Courier New" w:hAnsi="Courier New" w:cs="Courier New"/>
        </w:rPr>
        <w:t xml:space="preserve"> office, that of elders, and this office in *</w:t>
      </w:r>
      <w:r w:rsidRPr="00C100C3">
        <w:rPr>
          <w:rFonts w:ascii="Courier New" w:hAnsi="Courier New" w:cs="Courier New"/>
        </w:rPr>
        <w:t xml:space="preserve">one* man. It adds, </w:t>
      </w:r>
      <w:ins w:id="765" w:author="Comparison" w:date="2013-05-05T19:43:00Z">
        <w:r w:rsidRPr="00AA4B48">
          <w:rPr>
            <w:rFonts w:ascii="Courier New" w:hAnsi="Courier New" w:cs="Courier New"/>
          </w:rPr>
          <w:t>"</w:t>
        </w:r>
      </w:ins>
      <w:del w:id="766" w:author="Comparison" w:date="2013-05-05T19:43:00Z">
        <w:r w:rsidRPr="00C100C3">
          <w:rPr>
            <w:rFonts w:ascii="Courier New" w:hAnsi="Courier New" w:cs="Courier New"/>
          </w:rPr>
          <w:delText>&amp;#8220;</w:delText>
        </w:r>
      </w:del>
      <w:r w:rsidRPr="00C100C3">
        <w:rPr>
          <w:rFonts w:ascii="Courier New" w:hAnsi="Courier New" w:cs="Courier New"/>
        </w:rPr>
        <w:t>This ministry of one man ought to seek *to reinforce and multiply itself* through the gifts which the Spirit of God grants to the members of the flock, whether by associating these gifts with himself officiously, as the present of</w:t>
      </w:r>
      <w:r w:rsidRPr="00C100C3">
        <w:rPr>
          <w:rFonts w:ascii="Courier New" w:hAnsi="Courier New" w:cs="Courier New"/>
        </w:rPr>
        <w:t>fice of elders offers him the means of doing, or by encouraging and directing these gifts in their private exercise</w:t>
      </w:r>
      <w:ins w:id="767" w:author="Comparison" w:date="2013-05-05T19:43:00Z">
        <w:r w:rsidRPr="00AA4B48">
          <w:rPr>
            <w:rFonts w:ascii="Courier New" w:hAnsi="Courier New" w:cs="Courier New"/>
          </w:rPr>
          <w:t>."</w:t>
        </w:r>
      </w:ins>
      <w:del w:id="768" w:author="Comparison" w:date="2013-05-05T19:43:00Z">
        <w:r w:rsidRPr="00C100C3">
          <w:rPr>
            <w:rFonts w:ascii="Courier New" w:hAnsi="Courier New" w:cs="Courier New"/>
          </w:rPr>
          <w:delText>.&amp;#8221;</w:delText>
        </w:r>
      </w:del>
    </w:p>
    <w:p w14:paraId="7DA00BB0" w14:textId="52198651" w:rsidR="00000000" w:rsidRPr="00C100C3" w:rsidRDefault="00362818" w:rsidP="00C100C3">
      <w:pPr>
        <w:pStyle w:val="PlainText"/>
        <w:rPr>
          <w:rFonts w:ascii="Courier New" w:hAnsi="Courier New" w:cs="Courier New"/>
        </w:rPr>
      </w:pPr>
      <w:r w:rsidRPr="00C100C3">
        <w:rPr>
          <w:rFonts w:ascii="Courier New" w:hAnsi="Courier New" w:cs="Courier New"/>
        </w:rPr>
        <w:t xml:space="preserve">What is, at bottom, this liberality, </w:t>
      </w:r>
      <w:ins w:id="769" w:author="Comparison" w:date="2013-05-05T19:43:00Z">
        <w:r w:rsidRPr="00AA4B48">
          <w:rPr>
            <w:rFonts w:ascii="Courier New" w:hAnsi="Courier New" w:cs="Courier New"/>
          </w:rPr>
          <w:t>thus</w:t>
        </w:r>
      </w:ins>
      <w:del w:id="770" w:author="Comparison" w:date="2013-05-05T19:43:00Z">
        <w:r w:rsidRPr="00C100C3">
          <w:rPr>
            <w:rFonts w:ascii="Courier New" w:hAnsi="Courier New" w:cs="Courier New"/>
          </w:rPr>
          <w:delText>this</w:delText>
        </w:r>
      </w:del>
      <w:r w:rsidRPr="00C100C3">
        <w:rPr>
          <w:rFonts w:ascii="Courier New" w:hAnsi="Courier New" w:cs="Courier New"/>
        </w:rPr>
        <w:t xml:space="preserve"> generosity? Nothing but, without perhaps the consciousness of it, the usurpation of the p</w:t>
      </w:r>
      <w:r w:rsidRPr="00C100C3">
        <w:rPr>
          <w:rFonts w:ascii="Courier New" w:hAnsi="Courier New" w:cs="Courier New"/>
        </w:rPr>
        <w:t>lace of Christ in the exercise of His sovereignty over His Church.</w:t>
      </w:r>
    </w:p>
    <w:p w14:paraId="7FED5A1E" w14:textId="00BA7E84" w:rsidR="00000000" w:rsidRPr="00C100C3" w:rsidRDefault="00362818" w:rsidP="00C100C3">
      <w:pPr>
        <w:pStyle w:val="PlainText"/>
        <w:rPr>
          <w:rFonts w:ascii="Courier New" w:hAnsi="Courier New" w:cs="Courier New"/>
        </w:rPr>
      </w:pPr>
      <w:r w:rsidRPr="00C100C3">
        <w:rPr>
          <w:rFonts w:ascii="Courier New" w:hAnsi="Courier New" w:cs="Courier New"/>
        </w:rPr>
        <w:t xml:space="preserve">Let us even suppose, to give the </w:t>
      </w:r>
      <w:ins w:id="771" w:author="Comparison" w:date="2013-05-05T19:43:00Z">
        <w:r w:rsidRPr="00AA4B48">
          <w:rPr>
            <w:rFonts w:ascii="Courier New" w:hAnsi="Courier New" w:cs="Courier New"/>
          </w:rPr>
          <w:t>"</w:t>
        </w:r>
      </w:ins>
      <w:del w:id="772" w:author="Comparison" w:date="2013-05-05T19:43:00Z">
        <w:r w:rsidRPr="00C100C3">
          <w:rPr>
            <w:rFonts w:ascii="Courier New" w:hAnsi="Courier New" w:cs="Courier New"/>
          </w:rPr>
          <w:delText>&amp;#8220;</w:delText>
        </w:r>
      </w:del>
      <w:r w:rsidRPr="00C100C3">
        <w:rPr>
          <w:rFonts w:ascii="Courier New" w:hAnsi="Courier New" w:cs="Courier New"/>
        </w:rPr>
        <w:t>Examination</w:t>
      </w:r>
      <w:ins w:id="773" w:author="Comparison" w:date="2013-05-05T19:43:00Z">
        <w:r w:rsidRPr="00AA4B48">
          <w:rPr>
            <w:rFonts w:ascii="Courier New" w:hAnsi="Courier New" w:cs="Courier New"/>
          </w:rPr>
          <w:t>"</w:t>
        </w:r>
      </w:ins>
      <w:del w:id="774" w:author="Comparison" w:date="2013-05-05T19:43:00Z">
        <w:r w:rsidRPr="00C100C3">
          <w:rPr>
            <w:rFonts w:ascii="Courier New" w:hAnsi="Courier New" w:cs="Courier New"/>
          </w:rPr>
          <w:delText>&amp;#8221;</w:delText>
        </w:r>
      </w:del>
      <w:r w:rsidRPr="00C100C3">
        <w:rPr>
          <w:rFonts w:ascii="Courier New" w:hAnsi="Courier New" w:cs="Courier New"/>
        </w:rPr>
        <w:t xml:space="preserve"> the greatest possible advantage as to its ground</w:t>
      </w:r>
      <w:ins w:id="775" w:author="Comparison" w:date="2013-05-05T19:43:00Z">
        <w:r w:rsidRPr="00AA4B48">
          <w:rPr>
            <w:rFonts w:ascii="Courier New" w:hAnsi="Courier New" w:cs="Courier New"/>
          </w:rPr>
          <w:t xml:space="preserve"> -- </w:t>
        </w:r>
      </w:ins>
      <w:del w:id="776" w:author="Comparison" w:date="2013-05-05T19:43:00Z">
        <w:r w:rsidRPr="00C100C3">
          <w:rPr>
            <w:rFonts w:ascii="Courier New" w:hAnsi="Courier New" w:cs="Courier New"/>
          </w:rPr>
          <w:delText>&amp;#8212;</w:delText>
        </w:r>
      </w:del>
      <w:r w:rsidRPr="00C100C3">
        <w:rPr>
          <w:rFonts w:ascii="Courier New" w:hAnsi="Courier New" w:cs="Courier New"/>
        </w:rPr>
        <w:t>let us suppose these concentrating ministers to be in every place converte</w:t>
      </w:r>
      <w:r w:rsidRPr="00C100C3">
        <w:rPr>
          <w:rFonts w:ascii="Courier New" w:hAnsi="Courier New" w:cs="Courier New"/>
        </w:rPr>
        <w:t>d and truly elders, here is our question</w:t>
      </w:r>
      <w:ins w:id="777" w:author="Comparison" w:date="2013-05-05T19:43:00Z">
        <w:r w:rsidRPr="00AA4B48">
          <w:rPr>
            <w:rFonts w:ascii="Courier New" w:hAnsi="Courier New" w:cs="Courier New"/>
          </w:rPr>
          <w:t xml:space="preserve">: -- </w:t>
        </w:r>
      </w:ins>
      <w:del w:id="778" w:author="Comparison" w:date="2013-05-05T19:43:00Z">
        <w:r w:rsidRPr="00C100C3">
          <w:rPr>
            <w:rFonts w:ascii="Courier New" w:hAnsi="Courier New" w:cs="Courier New"/>
          </w:rPr>
          <w:delText>:&amp;#8212;</w:delText>
        </w:r>
      </w:del>
      <w:r w:rsidRPr="00C100C3">
        <w:rPr>
          <w:rFonts w:ascii="Courier New" w:hAnsi="Courier New" w:cs="Courier New"/>
        </w:rPr>
        <w:t>Who is it that has given them the right to accept or refuse the gifts which are exercised freely? What passage of scripture can afford any presumption that Christ has conferred such a right upon them?</w:t>
      </w:r>
    </w:p>
    <w:p w14:paraId="4FA7226A" w14:textId="090128C5" w:rsidR="00000000" w:rsidRPr="00C100C3" w:rsidRDefault="00362818" w:rsidP="00C100C3">
      <w:pPr>
        <w:pStyle w:val="PlainText"/>
        <w:rPr>
          <w:rFonts w:ascii="Courier New" w:hAnsi="Courier New" w:cs="Courier New"/>
        </w:rPr>
      </w:pPr>
      <w:r w:rsidRPr="00C100C3">
        <w:rPr>
          <w:rFonts w:ascii="Courier New" w:hAnsi="Courier New" w:cs="Courier New"/>
        </w:rPr>
        <w:t xml:space="preserve">We go </w:t>
      </w:r>
      <w:r w:rsidRPr="00C100C3">
        <w:rPr>
          <w:rFonts w:ascii="Courier New" w:hAnsi="Courier New" w:cs="Courier New"/>
        </w:rPr>
        <w:t xml:space="preserve">farther still and concede still more. Let us suppose for an instant that these ministers, each of whom is one man, invested with one office, which concentrates in itself the guidance of the flock, and which is the fusion of a gift and an office, were in a </w:t>
      </w:r>
      <w:r w:rsidRPr="00C100C3">
        <w:rPr>
          <w:rFonts w:ascii="Courier New" w:hAnsi="Courier New" w:cs="Courier New"/>
        </w:rPr>
        <w:t xml:space="preserve">true position: are not the evangelists, teachers, pastors, prophets, who are not </w:t>
      </w:r>
      <w:ins w:id="779" w:author="Comparison" w:date="2013-05-05T19:43:00Z">
        <w:r w:rsidRPr="00AA4B48">
          <w:rPr>
            <w:rFonts w:ascii="Courier New" w:hAnsi="Courier New" w:cs="Courier New"/>
          </w:rPr>
          <w:t>"</w:t>
        </w:r>
      </w:ins>
      <w:del w:id="780" w:author="Comparison" w:date="2013-05-05T19:43:00Z">
        <w:r w:rsidRPr="00C100C3">
          <w:rPr>
            <w:rFonts w:ascii="Courier New" w:hAnsi="Courier New" w:cs="Courier New"/>
          </w:rPr>
          <w:delText>&amp;#8220;</w:delText>
        </w:r>
      </w:del>
      <w:r w:rsidRPr="00C100C3">
        <w:rPr>
          <w:rFonts w:ascii="Courier New" w:hAnsi="Courier New" w:cs="Courier New"/>
        </w:rPr>
        <w:t>mediatized</w:t>
      </w:r>
      <w:ins w:id="781" w:author="Comparison" w:date="2013-05-05T19:43:00Z">
        <w:r w:rsidRPr="00AA4B48">
          <w:rPr>
            <w:rFonts w:ascii="Courier New" w:hAnsi="Courier New" w:cs="Courier New"/>
          </w:rPr>
          <w:t>,"</w:t>
        </w:r>
      </w:ins>
      <w:del w:id="782" w:author="Comparison" w:date="2013-05-05T19:43:00Z">
        <w:r w:rsidRPr="00C100C3">
          <w:rPr>
            <w:rFonts w:ascii="Courier New" w:hAnsi="Courier New" w:cs="Courier New"/>
          </w:rPr>
          <w:delText>,&amp;#8221;</w:delText>
        </w:r>
      </w:del>
      <w:r w:rsidRPr="00C100C3">
        <w:rPr>
          <w:rFonts w:ascii="Courier New" w:hAnsi="Courier New" w:cs="Courier New"/>
        </w:rPr>
        <w:t xml:space="preserve"> the servants of Christ responsible to Christ, and to Christ alone? Are they perchance responsible to those who hold office? Nothing approaching to su</w:t>
      </w:r>
      <w:r w:rsidRPr="00C100C3">
        <w:rPr>
          <w:rFonts w:ascii="Courier New" w:hAnsi="Courier New" w:cs="Courier New"/>
        </w:rPr>
        <w:t>ch a thought is found in the word. Has Christ the right to give such ministries? And, if He gives them, to whom are they responsible?</w:t>
      </w:r>
    </w:p>
    <w:p w14:paraId="59E01D8A"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Alas! in the system which is sought to be sustained, but which the word of God does not sustain, it is a question, in fac</w:t>
      </w:r>
      <w:r w:rsidRPr="00C100C3">
        <w:rPr>
          <w:rFonts w:ascii="Courier New" w:hAnsi="Courier New" w:cs="Courier New"/>
        </w:rPr>
        <w:t>t, neither of the Church of God, nor of ministry in the Church of God.</w:t>
      </w:r>
    </w:p>
    <w:p w14:paraId="0C85CD39" w14:textId="77777777" w:rsidR="00000000" w:rsidRPr="00AA4B48" w:rsidRDefault="00362818" w:rsidP="00AA4B48">
      <w:pPr>
        <w:pStyle w:val="PlainText"/>
        <w:rPr>
          <w:ins w:id="783" w:author="Comparison" w:date="2013-05-05T19:43:00Z"/>
          <w:rFonts w:ascii="Courier New" w:hAnsi="Courier New" w:cs="Courier New"/>
        </w:rPr>
      </w:pPr>
      <w:r w:rsidRPr="00C100C3">
        <w:rPr>
          <w:rFonts w:ascii="Courier New" w:hAnsi="Courier New" w:cs="Courier New"/>
        </w:rPr>
        <w:t xml:space="preserve">That which is in question is a geographical district, under the dominion of such and such a sovereign, or in the territory of such and such a state. This district is a parish. All the </w:t>
      </w:r>
      <w:r w:rsidRPr="00C100C3">
        <w:rPr>
          <w:rFonts w:ascii="Courier New" w:hAnsi="Courier New" w:cs="Courier New"/>
        </w:rPr>
        <w:t>inhabitants are made Christians of; in certain countries</w:t>
      </w:r>
      <w:ins w:id="784" w:author="Comparison" w:date="2013-05-05T19:43:00Z">
        <w:r w:rsidRPr="00AA4B48">
          <w:rPr>
            <w:rFonts w:ascii="Courier New" w:hAnsi="Courier New" w:cs="Courier New"/>
          </w:rPr>
          <w:t>¦</w:t>
        </w:r>
      </w:ins>
    </w:p>
    <w:p w14:paraId="05DA1998" w14:textId="041EAFA8" w:rsidR="00000000" w:rsidRPr="00C100C3" w:rsidRDefault="00362818" w:rsidP="00C100C3">
      <w:pPr>
        <w:pStyle w:val="PlainText"/>
        <w:rPr>
          <w:del w:id="785" w:author="Comparison" w:date="2013-05-05T19:43:00Z"/>
          <w:rFonts w:ascii="Courier New" w:hAnsi="Courier New" w:cs="Courier New"/>
        </w:rPr>
      </w:pPr>
      <w:ins w:id="786" w:author="Comparison" w:date="2013-05-05T19:43:00Z">
        <w:r w:rsidRPr="00AA4B48">
          <w:rPr>
            <w:rFonts w:ascii="Courier New" w:hAnsi="Courier New" w:cs="Courier New"/>
          </w:rPr>
          <w:t>¦</w:t>
        </w:r>
      </w:ins>
      <w:del w:id="787" w:author="Comparison" w:date="2013-05-05T19:43:00Z">
        <w:r w:rsidRPr="00C100C3">
          <w:rPr>
            <w:rFonts w:ascii="Courier New" w:hAnsi="Courier New" w:cs="Courier New"/>
          </w:rPr>
          <w:delText>|</w:delText>
        </w:r>
      </w:del>
    </w:p>
    <w:p w14:paraId="1B148342" w14:textId="77777777" w:rsidR="00000000" w:rsidRPr="00C100C3" w:rsidRDefault="00362818" w:rsidP="00C100C3">
      <w:pPr>
        <w:pStyle w:val="PlainText"/>
        <w:rPr>
          <w:del w:id="788" w:author="Comparison" w:date="2013-05-05T19:43:00Z"/>
          <w:rFonts w:ascii="Courier New" w:hAnsi="Courier New" w:cs="Courier New"/>
        </w:rPr>
      </w:pPr>
      <w:del w:id="789" w:author="Comparison" w:date="2013-05-05T19:43:00Z">
        <w:r w:rsidRPr="00C100C3">
          <w:rPr>
            <w:rFonts w:ascii="Courier New" w:hAnsi="Courier New" w:cs="Courier New"/>
          </w:rPr>
          <w:delText>| Page 80.</w:delText>
        </w:r>
      </w:del>
    </w:p>
    <w:p w14:paraId="7CFC46CD" w14:textId="0B9C81C5" w:rsidR="00000000" w:rsidRPr="00C100C3" w:rsidRDefault="00362818" w:rsidP="00C100C3">
      <w:pPr>
        <w:pStyle w:val="PlainText"/>
        <w:rPr>
          <w:rFonts w:ascii="Courier New" w:hAnsi="Courier New" w:cs="Courier New"/>
        </w:rPr>
      </w:pPr>
      <w:del w:id="790" w:author="Comparison" w:date="2013-05-05T19:43:00Z">
        <w:r w:rsidRPr="00C100C3">
          <w:rPr>
            <w:rFonts w:ascii="Courier New" w:hAnsi="Courier New" w:cs="Courier New"/>
          </w:rPr>
          <w:delText>|</w:delText>
        </w:r>
      </w:del>
      <w:r w:rsidRPr="00C100C3">
        <w:rPr>
          <w:rFonts w:ascii="Courier New" w:hAnsi="Courier New" w:cs="Courier New"/>
        </w:rPr>
        <w:t xml:space="preserve"> This is the case in the country in which the author of the </w:t>
      </w:r>
      <w:ins w:id="791" w:author="Comparison" w:date="2013-05-05T19:43:00Z">
        <w:r w:rsidRPr="00AA4B48">
          <w:rPr>
            <w:rFonts w:ascii="Courier New" w:hAnsi="Courier New" w:cs="Courier New"/>
          </w:rPr>
          <w:t>"</w:t>
        </w:r>
      </w:ins>
      <w:del w:id="792" w:author="Comparison" w:date="2013-05-05T19:43:00Z">
        <w:r w:rsidRPr="00C100C3">
          <w:rPr>
            <w:rFonts w:ascii="Courier New" w:hAnsi="Courier New" w:cs="Courier New"/>
          </w:rPr>
          <w:delText>&amp;#8220;</w:delText>
        </w:r>
      </w:del>
      <w:r w:rsidRPr="00C100C3">
        <w:rPr>
          <w:rFonts w:ascii="Courier New" w:hAnsi="Courier New" w:cs="Courier New"/>
        </w:rPr>
        <w:t>Examination</w:t>
      </w:r>
      <w:ins w:id="793" w:author="Comparison" w:date="2013-05-05T19:43:00Z">
        <w:r w:rsidRPr="00AA4B48">
          <w:rPr>
            <w:rFonts w:ascii="Courier New" w:hAnsi="Courier New" w:cs="Courier New"/>
          </w:rPr>
          <w:t>"</w:t>
        </w:r>
      </w:ins>
      <w:del w:id="794" w:author="Comparison" w:date="2013-05-05T19:43:00Z">
        <w:r w:rsidRPr="00C100C3">
          <w:rPr>
            <w:rFonts w:ascii="Courier New" w:hAnsi="Courier New" w:cs="Courier New"/>
          </w:rPr>
          <w:delText>&amp;#8221;</w:delText>
        </w:r>
      </w:del>
      <w:r w:rsidRPr="00C100C3">
        <w:rPr>
          <w:rFonts w:ascii="Courier New" w:hAnsi="Courier New" w:cs="Courier New"/>
        </w:rPr>
        <w:t xml:space="preserve"> lives.</w:t>
      </w:r>
    </w:p>
    <w:p w14:paraId="75351FC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{21}</w:t>
      </w:r>
    </w:p>
    <w:p w14:paraId="1211187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civil rights even are attached to this qualification of being a member of the establ</w:t>
      </w:r>
      <w:r w:rsidRPr="00C100C3">
        <w:rPr>
          <w:rFonts w:ascii="Courier New" w:hAnsi="Courier New" w:cs="Courier New"/>
        </w:rPr>
        <w:t>ished church. According to the system, all spiritual movement outside this arrangement is prohibited. At a determined age, persons take the sacrament for the first time; and there are countries where it is only after the accomplishment of this act, that cu</w:t>
      </w:r>
      <w:r w:rsidRPr="00C100C3">
        <w:rPr>
          <w:rFonts w:ascii="Courier New" w:hAnsi="Courier New" w:cs="Courier New"/>
        </w:rPr>
        <w:t>stom permits young people to go and drink and dance. When, by sacrament first taking, they have become completely Christians, they may then go. But for this parish a minister is necessary. And if it is in this manner that Christians are made, it is not ast</w:t>
      </w:r>
      <w:r w:rsidRPr="00C100C3">
        <w:rPr>
          <w:rFonts w:ascii="Courier New" w:hAnsi="Courier New" w:cs="Courier New"/>
        </w:rPr>
        <w:t>onishing that ministers are made at the university.</w:t>
      </w:r>
    </w:p>
    <w:p w14:paraId="34E575B6" w14:textId="411ECB6B" w:rsidR="00000000" w:rsidRPr="00C100C3" w:rsidRDefault="00362818" w:rsidP="00C100C3">
      <w:pPr>
        <w:pStyle w:val="PlainText"/>
        <w:rPr>
          <w:rFonts w:ascii="Courier New" w:hAnsi="Courier New" w:cs="Courier New"/>
        </w:rPr>
      </w:pPr>
      <w:r w:rsidRPr="00C100C3">
        <w:rPr>
          <w:rFonts w:ascii="Courier New" w:hAnsi="Courier New" w:cs="Courier New"/>
        </w:rPr>
        <w:t>And let not people cry out that these are only abuses. No, this is the system</w:t>
      </w:r>
      <w:del w:id="795" w:author="Comparison" w:date="2013-05-05T19:43:00Z">
        <w:r w:rsidRPr="00C100C3">
          <w:rPr>
            <w:rFonts w:ascii="Courier New" w:hAnsi="Courier New" w:cs="Courier New"/>
          </w:rPr>
          <w:delText>.</w:delText>
        </w:r>
      </w:del>
      <w:r w:rsidRPr="00C100C3">
        <w:rPr>
          <w:rFonts w:ascii="Courier New" w:hAnsi="Courier New" w:cs="Courier New"/>
        </w:rPr>
        <w:t xml:space="preserve"> According to the system, in fact, according to the principle described in the </w:t>
      </w:r>
      <w:ins w:id="796" w:author="Comparison" w:date="2013-05-05T19:43:00Z">
        <w:r w:rsidRPr="00AA4B48">
          <w:rPr>
            <w:rFonts w:ascii="Courier New" w:hAnsi="Courier New" w:cs="Courier New"/>
          </w:rPr>
          <w:t>"</w:t>
        </w:r>
      </w:ins>
      <w:del w:id="797" w:author="Comparison" w:date="2013-05-05T19:43:00Z">
        <w:r w:rsidRPr="00C100C3">
          <w:rPr>
            <w:rFonts w:ascii="Courier New" w:hAnsi="Courier New" w:cs="Courier New"/>
          </w:rPr>
          <w:delText>&amp;#8220;</w:delText>
        </w:r>
      </w:del>
      <w:r w:rsidRPr="00C100C3">
        <w:rPr>
          <w:rFonts w:ascii="Courier New" w:hAnsi="Courier New" w:cs="Courier New"/>
        </w:rPr>
        <w:t>Examination</w:t>
      </w:r>
      <w:ins w:id="798" w:author="Comparison" w:date="2013-05-05T19:43:00Z">
        <w:r w:rsidRPr="00AA4B48">
          <w:rPr>
            <w:rFonts w:ascii="Courier New" w:hAnsi="Courier New" w:cs="Courier New"/>
          </w:rPr>
          <w:t>,"</w:t>
        </w:r>
      </w:ins>
      <w:del w:id="799" w:author="Comparison" w:date="2013-05-05T19:43:00Z">
        <w:r w:rsidRPr="00C100C3">
          <w:rPr>
            <w:rFonts w:ascii="Courier New" w:hAnsi="Courier New" w:cs="Courier New"/>
          </w:rPr>
          <w:delText>,&amp;#8221;</w:delText>
        </w:r>
      </w:del>
      <w:r w:rsidRPr="00C100C3">
        <w:rPr>
          <w:rFonts w:ascii="Courier New" w:hAnsi="Courier New" w:cs="Courier New"/>
        </w:rPr>
        <w:t xml:space="preserve"> and according to th</w:t>
      </w:r>
      <w:r w:rsidRPr="00C100C3">
        <w:rPr>
          <w:rFonts w:ascii="Courier New" w:hAnsi="Courier New" w:cs="Courier New"/>
        </w:rPr>
        <w:t>at which exists as a fact in the national churches, one must recognize a Socinian minister, or, if you will, an unconverted minister, as well as a pious minister. He has the same rights in the church</w:t>
      </w:r>
      <w:ins w:id="800" w:author="Comparison" w:date="2013-05-05T19:43:00Z">
        <w:r w:rsidRPr="00AA4B48">
          <w:rPr>
            <w:rFonts w:ascii="Courier New" w:hAnsi="Courier New" w:cs="Courier New"/>
          </w:rPr>
          <w:t>;</w:t>
        </w:r>
      </w:ins>
      <w:del w:id="801" w:author="Comparison" w:date="2013-05-05T19:43:00Z">
        <w:r w:rsidRPr="00C100C3">
          <w:rPr>
            <w:rFonts w:ascii="Courier New" w:hAnsi="Courier New" w:cs="Courier New"/>
          </w:rPr>
          <w:delText xml:space="preserve"> *&amp;#8216;,*</w:delText>
        </w:r>
      </w:del>
      <w:r w:rsidRPr="00C100C3">
        <w:rPr>
          <w:rFonts w:ascii="Courier New" w:hAnsi="Courier New" w:cs="Courier New"/>
        </w:rPr>
        <w:t xml:space="preserve"> and the minister of Christ, whom the national</w:t>
      </w:r>
      <w:r w:rsidRPr="00C100C3">
        <w:rPr>
          <w:rFonts w:ascii="Courier New" w:hAnsi="Courier New" w:cs="Courier New"/>
        </w:rPr>
        <w:t xml:space="preserve"> establishment may have placed in either the same parish or a neighbouring one, is bound to recognize him and to leave the sheep of Jesus *in the hands* of such a man.</w:t>
      </w:r>
    </w:p>
    <w:p w14:paraId="61E19C16" w14:textId="11D55288" w:rsidR="00000000" w:rsidRPr="00C100C3" w:rsidRDefault="00362818" w:rsidP="00C100C3">
      <w:pPr>
        <w:pStyle w:val="PlainText"/>
        <w:rPr>
          <w:rFonts w:ascii="Courier New" w:hAnsi="Courier New" w:cs="Courier New"/>
        </w:rPr>
      </w:pPr>
      <w:r w:rsidRPr="00C100C3">
        <w:rPr>
          <w:rFonts w:ascii="Courier New" w:hAnsi="Courier New" w:cs="Courier New"/>
        </w:rPr>
        <w:t>And the Bible is quoted to justify this institution! And it is quoted, because it shews</w:t>
      </w:r>
      <w:r w:rsidRPr="00C100C3">
        <w:rPr>
          <w:rFonts w:ascii="Courier New" w:hAnsi="Courier New" w:cs="Courier New"/>
        </w:rPr>
        <w:t xml:space="preserve"> us that there were over churches elders, and, as is also said, angels! Separation is complained of. Separation from what? From a system which, according to the new light of a part of the clergy themselves, denies the rights of Christ over His Church, comp</w:t>
      </w:r>
      <w:r w:rsidRPr="00C100C3">
        <w:rPr>
          <w:rFonts w:ascii="Courier New" w:hAnsi="Courier New" w:cs="Courier New"/>
        </w:rPr>
        <w:t>els the sheep of Jesus to remain in poisonous pastures, and places the Church, bound hand and foot, in the hands of men. And why not separate from it? Is it the Church of Christ? I think not; it is not what I have found in the word. And if it is not the Ch</w:t>
      </w:r>
      <w:r w:rsidRPr="00C100C3">
        <w:rPr>
          <w:rFonts w:ascii="Courier New" w:hAnsi="Courier New" w:cs="Courier New"/>
        </w:rPr>
        <w:t xml:space="preserve">urch of Christ, why then be of it? Truly pious ministers will answer, </w:t>
      </w:r>
      <w:ins w:id="802" w:author="Comparison" w:date="2013-05-05T19:43:00Z">
        <w:r w:rsidRPr="00AA4B48">
          <w:rPr>
            <w:rFonts w:ascii="Courier New" w:hAnsi="Courier New" w:cs="Courier New"/>
          </w:rPr>
          <w:t>"</w:t>
        </w:r>
      </w:ins>
      <w:del w:id="803" w:author="Comparison" w:date="2013-05-05T19:43:00Z">
        <w:r w:rsidRPr="00C100C3">
          <w:rPr>
            <w:rFonts w:ascii="Courier New" w:hAnsi="Courier New" w:cs="Courier New"/>
          </w:rPr>
          <w:delText>&amp;#8220;</w:delText>
        </w:r>
      </w:del>
      <w:r w:rsidRPr="00C100C3">
        <w:rPr>
          <w:rFonts w:ascii="Courier New" w:hAnsi="Courier New" w:cs="Courier New"/>
        </w:rPr>
        <w:t>We do not ask you to acknowledge unconverted ministers</w:t>
      </w:r>
      <w:ins w:id="804" w:author="Comparison" w:date="2013-05-05T19:43:00Z">
        <w:r w:rsidRPr="00AA4B48">
          <w:rPr>
            <w:rFonts w:ascii="Courier New" w:hAnsi="Courier New" w:cs="Courier New"/>
          </w:rPr>
          <w:t>."</w:t>
        </w:r>
      </w:ins>
      <w:del w:id="805" w:author="Comparison" w:date="2013-05-05T19:43:00Z">
        <w:r w:rsidRPr="00C100C3">
          <w:rPr>
            <w:rFonts w:ascii="Courier New" w:hAnsi="Courier New" w:cs="Courier New"/>
          </w:rPr>
          <w:delText>.&amp;#8221;</w:delText>
        </w:r>
      </w:del>
      <w:r w:rsidRPr="00C100C3">
        <w:rPr>
          <w:rFonts w:ascii="Courier New" w:hAnsi="Courier New" w:cs="Courier New"/>
        </w:rPr>
        <w:t xml:space="preserve"> In that case, why do they acknowledge them themselves? And how do they think that we can acknowledge, in their perso</w:t>
      </w:r>
      <w:r w:rsidRPr="00C100C3">
        <w:rPr>
          <w:rFonts w:ascii="Courier New" w:hAnsi="Courier New" w:cs="Courier New"/>
        </w:rPr>
        <w:t>n, a system which they condemn as to others?</w:t>
      </w:r>
    </w:p>
    <w:p w14:paraId="272DD115" w14:textId="3FCBDA3D" w:rsidR="00000000" w:rsidRPr="00C100C3" w:rsidRDefault="00362818" w:rsidP="00C100C3">
      <w:pPr>
        <w:pStyle w:val="PlainText"/>
        <w:rPr>
          <w:rFonts w:ascii="Courier New" w:hAnsi="Courier New" w:cs="Courier New"/>
        </w:rPr>
      </w:pPr>
      <w:r w:rsidRPr="00C100C3">
        <w:rPr>
          <w:rFonts w:ascii="Courier New" w:hAnsi="Courier New" w:cs="Courier New"/>
        </w:rPr>
        <w:t>To say that the principle of the existing ministry is only the fusion of gift and office, while, in the greater number of cases, there are, on the part of those who are invested with it, neither gifts, nor even</w:t>
      </w:r>
      <w:r w:rsidRPr="00C100C3">
        <w:rPr>
          <w:rFonts w:ascii="Courier New" w:hAnsi="Courier New" w:cs="Courier New"/>
        </w:rPr>
        <w:t xml:space="preserve"> conversion, is only to deceive oneself about words in a very serious matter. That which is </w:t>
      </w:r>
      <w:ins w:id="806" w:author="Comparison" w:date="2013-05-05T19:43:00Z">
        <w:r w:rsidRPr="00AA4B48">
          <w:rPr>
            <w:rFonts w:ascii="Courier New" w:hAnsi="Courier New" w:cs="Courier New"/>
          </w:rPr>
          <w:t>practised</w:t>
        </w:r>
      </w:ins>
      <w:del w:id="807" w:author="Comparison" w:date="2013-05-05T19:43:00Z">
        <w:r w:rsidRPr="00C100C3">
          <w:rPr>
            <w:rFonts w:ascii="Courier New" w:hAnsi="Courier New" w:cs="Courier New"/>
          </w:rPr>
          <w:delText>practiced</w:delText>
        </w:r>
      </w:del>
    </w:p>
    <w:p w14:paraId="23BAEB5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{22}</w:t>
      </w:r>
    </w:p>
    <w:p w14:paraId="54E36B34" w14:textId="5B13B971"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in the national institution in order to prepare and to make ministers, is not, as is pretended, what Paul commends to Timothy, when he says, </w:t>
      </w:r>
      <w:ins w:id="808" w:author="Comparison" w:date="2013-05-05T19:43:00Z">
        <w:r w:rsidRPr="00AA4B48">
          <w:rPr>
            <w:rFonts w:ascii="Courier New" w:hAnsi="Courier New" w:cs="Courier New"/>
          </w:rPr>
          <w:t>"</w:t>
        </w:r>
      </w:ins>
      <w:del w:id="809" w:author="Comparison" w:date="2013-05-05T19:43:00Z">
        <w:r w:rsidRPr="00C100C3">
          <w:rPr>
            <w:rFonts w:ascii="Courier New" w:hAnsi="Courier New" w:cs="Courier New"/>
          </w:rPr>
          <w:delText>&amp;#8220</w:delText>
        </w:r>
        <w:r w:rsidRPr="00C100C3">
          <w:rPr>
            <w:rFonts w:ascii="Courier New" w:hAnsi="Courier New" w:cs="Courier New"/>
          </w:rPr>
          <w:delText>;</w:delText>
        </w:r>
      </w:del>
      <w:r w:rsidRPr="00C100C3">
        <w:rPr>
          <w:rFonts w:ascii="Courier New" w:hAnsi="Courier New" w:cs="Courier New"/>
        </w:rPr>
        <w:t>The things that thou hast heard of me among many witnesses, the same commit thou to faithful men, who shall be able to teach others also</w:t>
      </w:r>
      <w:ins w:id="810" w:author="Comparison" w:date="2013-05-05T19:43:00Z">
        <w:r w:rsidRPr="00AA4B48">
          <w:rPr>
            <w:rFonts w:ascii="Courier New" w:hAnsi="Courier New" w:cs="Courier New"/>
          </w:rPr>
          <w:t>,"</w:t>
        </w:r>
      </w:ins>
      <w:del w:id="811" w:author="Comparison" w:date="2013-05-05T19:43:00Z">
        <w:r w:rsidRPr="00C100C3">
          <w:rPr>
            <w:rFonts w:ascii="Courier New" w:hAnsi="Courier New" w:cs="Courier New"/>
          </w:rPr>
          <w:delText>,&amp;#8221;</w:delText>
        </w:r>
      </w:del>
      <w:r w:rsidRPr="00C100C3">
        <w:rPr>
          <w:rFonts w:ascii="Courier New" w:hAnsi="Courier New" w:cs="Courier New"/>
        </w:rPr>
        <w:t xml:space="preserve"> @2 Timothy 2:</w:t>
      </w:r>
      <w:ins w:id="812" w:author="Comparison" w:date="2013-05-05T19:43:00Z">
        <w:r w:rsidRPr="00AA4B48">
          <w:rPr>
            <w:rFonts w:ascii="Courier New" w:hAnsi="Courier New" w:cs="Courier New"/>
          </w:rPr>
          <w:t xml:space="preserve"> </w:t>
        </w:r>
      </w:ins>
      <w:r w:rsidRPr="00C100C3">
        <w:rPr>
          <w:rFonts w:ascii="Courier New" w:hAnsi="Courier New" w:cs="Courier New"/>
        </w:rPr>
        <w:t>2. No. To instruct young men at a university with a view to ordain them afterwards, be they or be</w:t>
      </w:r>
      <w:r w:rsidRPr="00C100C3">
        <w:rPr>
          <w:rFonts w:ascii="Courier New" w:hAnsi="Courier New" w:cs="Courier New"/>
        </w:rPr>
        <w:t xml:space="preserve"> they not gifted or converted, is not to commit certain truths to faithful men; it is to instruct and train for a profession young men whose faithfulness has not yet been able to be proved, and who have not one of the qualities requisite for an elder. In c</w:t>
      </w:r>
      <w:r w:rsidRPr="00C100C3">
        <w:rPr>
          <w:rFonts w:ascii="Courier New" w:hAnsi="Courier New" w:cs="Courier New"/>
        </w:rPr>
        <w:t>ertain cases there was a union of gifts and offices. That which is now in vogue is a vast system which has no reference to either the one or the other.</w:t>
      </w:r>
    </w:p>
    <w:p w14:paraId="33949ABC"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No, the inhabitants of a geographical district do not form the Church of Christ. No, a ministry which j</w:t>
      </w:r>
      <w:r w:rsidRPr="00C100C3">
        <w:rPr>
          <w:rFonts w:ascii="Courier New" w:hAnsi="Courier New" w:cs="Courier New"/>
        </w:rPr>
        <w:t>oins together and confounds in one mass and with the same rights the converted and the unconverted, unbelievers and believers, gifted and ungifted, is not the true ministry, but a confusion established by man.</w:t>
      </w:r>
    </w:p>
    <w:p w14:paraId="6700E6E6" w14:textId="2036E2BE"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It is in vain for the author of the </w:t>
      </w:r>
      <w:ins w:id="813" w:author="Comparison" w:date="2013-05-05T19:43:00Z">
        <w:r w:rsidRPr="00AA4B48">
          <w:rPr>
            <w:rFonts w:ascii="Courier New" w:hAnsi="Courier New" w:cs="Courier New"/>
          </w:rPr>
          <w:t>"</w:t>
        </w:r>
      </w:ins>
      <w:del w:id="814" w:author="Comparison" w:date="2013-05-05T19:43:00Z">
        <w:r w:rsidRPr="00C100C3">
          <w:rPr>
            <w:rFonts w:ascii="Courier New" w:hAnsi="Courier New" w:cs="Courier New"/>
          </w:rPr>
          <w:delText>&amp;#8220;</w:delText>
        </w:r>
      </w:del>
      <w:r w:rsidRPr="00C100C3">
        <w:rPr>
          <w:rFonts w:ascii="Courier New" w:hAnsi="Courier New" w:cs="Courier New"/>
        </w:rPr>
        <w:t>Ex</w:t>
      </w:r>
      <w:r w:rsidRPr="00C100C3">
        <w:rPr>
          <w:rFonts w:ascii="Courier New" w:hAnsi="Courier New" w:cs="Courier New"/>
        </w:rPr>
        <w:t>amination</w:t>
      </w:r>
      <w:ins w:id="815" w:author="Comparison" w:date="2013-05-05T19:43:00Z">
        <w:r w:rsidRPr="00AA4B48">
          <w:rPr>
            <w:rFonts w:ascii="Courier New" w:hAnsi="Courier New" w:cs="Courier New"/>
          </w:rPr>
          <w:t>"</w:t>
        </w:r>
      </w:ins>
      <w:del w:id="816" w:author="Comparison" w:date="2013-05-05T19:43:00Z">
        <w:r w:rsidRPr="00C100C3">
          <w:rPr>
            <w:rFonts w:ascii="Courier New" w:hAnsi="Courier New" w:cs="Courier New"/>
          </w:rPr>
          <w:delText>&amp;#8221;</w:delText>
        </w:r>
      </w:del>
      <w:r w:rsidRPr="00C100C3">
        <w:rPr>
          <w:rFonts w:ascii="Courier New" w:hAnsi="Courier New" w:cs="Courier New"/>
        </w:rPr>
        <w:t xml:space="preserve"> to connect and fuse together gifts and offices. I defy him to bring forward, in the biblical history of ministry, anything similar to the system in which he acts and which he maintains. And if the body of Christ is one, how can these geogr</w:t>
      </w:r>
      <w:r w:rsidRPr="00C100C3">
        <w:rPr>
          <w:rFonts w:ascii="Courier New" w:hAnsi="Courier New" w:cs="Courier New"/>
        </w:rPr>
        <w:t>aphical districts be that body? That in one particular town the children of God should all unite together and form a body, can be understood</w:t>
      </w:r>
      <w:ins w:id="817" w:author="Comparison" w:date="2013-05-05T19:43:00Z">
        <w:r w:rsidRPr="00AA4B48">
          <w:rPr>
            <w:rFonts w:ascii="Courier New" w:hAnsi="Courier New" w:cs="Courier New"/>
          </w:rPr>
          <w:t>;</w:t>
        </w:r>
      </w:ins>
      <w:del w:id="818" w:author="Comparison" w:date="2013-05-05T19:43:00Z">
        <w:r w:rsidRPr="00C100C3">
          <w:rPr>
            <w:rFonts w:ascii="Courier New" w:hAnsi="Courier New" w:cs="Courier New"/>
          </w:rPr>
          <w:delText>*;*</w:delText>
        </w:r>
      </w:del>
      <w:r w:rsidRPr="00C100C3">
        <w:rPr>
          <w:rFonts w:ascii="Courier New" w:hAnsi="Courier New" w:cs="Courier New"/>
        </w:rPr>
        <w:t xml:space="preserve"> the Bible has made me understand it: but that in the constitution of the Church there should be any thing like n</w:t>
      </w:r>
      <w:r w:rsidRPr="00C100C3">
        <w:rPr>
          <w:rFonts w:ascii="Courier New" w:hAnsi="Courier New" w:cs="Courier New"/>
        </w:rPr>
        <w:t>ationalism, any thing like nationality in the matter of the Church, is what is not found in the word of God.</w:t>
      </w:r>
    </w:p>
    <w:p w14:paraId="28A70622" w14:textId="29AA55B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No, the word of God does not speak to us of the fusion of gifts and offices; it does not at all justify the system of the </w:t>
      </w:r>
      <w:ins w:id="819" w:author="Comparison" w:date="2013-05-05T19:43:00Z">
        <w:r w:rsidRPr="00AA4B48">
          <w:rPr>
            <w:rFonts w:ascii="Courier New" w:hAnsi="Courier New" w:cs="Courier New"/>
          </w:rPr>
          <w:t>"</w:t>
        </w:r>
      </w:ins>
      <w:del w:id="820" w:author="Comparison" w:date="2013-05-05T19:43:00Z">
        <w:r w:rsidRPr="00C100C3">
          <w:rPr>
            <w:rFonts w:ascii="Courier New" w:hAnsi="Courier New" w:cs="Courier New"/>
          </w:rPr>
          <w:delText>&amp;#8220;</w:delText>
        </w:r>
      </w:del>
      <w:r w:rsidRPr="00C100C3">
        <w:rPr>
          <w:rFonts w:ascii="Courier New" w:hAnsi="Courier New" w:cs="Courier New"/>
        </w:rPr>
        <w:t>Examination</w:t>
      </w:r>
      <w:ins w:id="821" w:author="Comparison" w:date="2013-05-05T19:43:00Z">
        <w:r w:rsidRPr="00AA4B48">
          <w:rPr>
            <w:rFonts w:ascii="Courier New" w:hAnsi="Courier New" w:cs="Courier New"/>
          </w:rPr>
          <w:t>."</w:t>
        </w:r>
      </w:ins>
      <w:del w:id="822" w:author="Comparison" w:date="2013-05-05T19:43:00Z">
        <w:r w:rsidRPr="00C100C3">
          <w:rPr>
            <w:rFonts w:ascii="Courier New" w:hAnsi="Courier New" w:cs="Courier New"/>
          </w:rPr>
          <w:delText>.&amp;#822</w:delText>
        </w:r>
        <w:r w:rsidRPr="00C100C3">
          <w:rPr>
            <w:rFonts w:ascii="Courier New" w:hAnsi="Courier New" w:cs="Courier New"/>
          </w:rPr>
          <w:delText>1;</w:delText>
        </w:r>
      </w:del>
      <w:r w:rsidRPr="00C100C3">
        <w:rPr>
          <w:rFonts w:ascii="Courier New" w:hAnsi="Courier New" w:cs="Courier New"/>
        </w:rPr>
        <w:t xml:space="preserve"> It shews us, outside all human order, the extraordinary call of Paul, a call which the </w:t>
      </w:r>
      <w:ins w:id="823" w:author="Comparison" w:date="2013-05-05T19:43:00Z">
        <w:r w:rsidRPr="00AA4B48">
          <w:rPr>
            <w:rFonts w:ascii="Courier New" w:hAnsi="Courier New" w:cs="Courier New"/>
          </w:rPr>
          <w:t>"</w:t>
        </w:r>
      </w:ins>
      <w:del w:id="824" w:author="Comparison" w:date="2013-05-05T19:43:00Z">
        <w:r w:rsidRPr="00C100C3">
          <w:rPr>
            <w:rFonts w:ascii="Courier New" w:hAnsi="Courier New" w:cs="Courier New"/>
          </w:rPr>
          <w:delText>&amp;#8220;</w:delText>
        </w:r>
      </w:del>
      <w:r w:rsidRPr="00C100C3">
        <w:rPr>
          <w:rFonts w:ascii="Courier New" w:hAnsi="Courier New" w:cs="Courier New"/>
        </w:rPr>
        <w:t>Examination</w:t>
      </w:r>
      <w:ins w:id="825" w:author="Comparison" w:date="2013-05-05T19:43:00Z">
        <w:r w:rsidRPr="00AA4B48">
          <w:rPr>
            <w:rFonts w:ascii="Courier New" w:hAnsi="Courier New" w:cs="Courier New"/>
          </w:rPr>
          <w:t>"</w:t>
        </w:r>
      </w:ins>
      <w:del w:id="826" w:author="Comparison" w:date="2013-05-05T19:43:00Z">
        <w:r w:rsidRPr="00C100C3">
          <w:rPr>
            <w:rFonts w:ascii="Courier New" w:hAnsi="Courier New" w:cs="Courier New"/>
          </w:rPr>
          <w:delText>&amp;#8221;</w:delText>
        </w:r>
      </w:del>
      <w:r w:rsidRPr="00C100C3">
        <w:rPr>
          <w:rFonts w:ascii="Courier New" w:hAnsi="Courier New" w:cs="Courier New"/>
        </w:rPr>
        <w:t xml:space="preserve"> leaves entirely aside. It is to Paul that had been committed the revelation of a mystery hidden from ages and from generations (@Colossians </w:t>
      </w:r>
      <w:r w:rsidRPr="00C100C3">
        <w:rPr>
          <w:rFonts w:ascii="Courier New" w:hAnsi="Courier New" w:cs="Courier New"/>
        </w:rPr>
        <w:t>1:</w:t>
      </w:r>
      <w:ins w:id="827" w:author="Comparison" w:date="2013-05-05T19:43:00Z">
        <w:r w:rsidRPr="00AA4B48">
          <w:rPr>
            <w:rFonts w:ascii="Courier New" w:hAnsi="Courier New" w:cs="Courier New"/>
          </w:rPr>
          <w:t xml:space="preserve"> </w:t>
        </w:r>
      </w:ins>
      <w:r w:rsidRPr="00C100C3">
        <w:rPr>
          <w:rFonts w:ascii="Courier New" w:hAnsi="Courier New" w:cs="Courier New"/>
        </w:rPr>
        <w:t>26), a revelation, observe, precisely of this truth of the Church of God, one body, united to Christ on high; and Paul particularly insists that the ministry which was intrusted to him has no relation with that which went before.</w:t>
      </w:r>
    </w:p>
    <w:p w14:paraId="2AA3148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{23}</w:t>
      </w:r>
    </w:p>
    <w:p w14:paraId="06A7163D" w14:textId="77777777" w:rsidR="00000000" w:rsidRPr="00AA4B48" w:rsidRDefault="00362818" w:rsidP="00AA4B48">
      <w:pPr>
        <w:pStyle w:val="PlainText"/>
        <w:rPr>
          <w:ins w:id="828" w:author="Comparison" w:date="2013-05-05T19:43:00Z"/>
          <w:rFonts w:ascii="Courier New" w:hAnsi="Courier New" w:cs="Courier New"/>
        </w:rPr>
      </w:pPr>
      <w:ins w:id="829" w:author="Comparison" w:date="2013-05-05T19:43:00Z">
        <w:r w:rsidRPr="00AA4B48">
          <w:rPr>
            <w:rFonts w:ascii="Courier New" w:hAnsi="Courier New" w:cs="Courier New"/>
          </w:rPr>
          <w:t>SECTION 6 -- THE PRETENDED PROGRESS OF THE CHURCH</w:t>
        </w:r>
      </w:ins>
    </w:p>
    <w:p w14:paraId="4D565DA6" w14:textId="77777777" w:rsidR="00000000" w:rsidRPr="00C100C3" w:rsidRDefault="00362818" w:rsidP="00C100C3">
      <w:pPr>
        <w:pStyle w:val="PlainText"/>
        <w:rPr>
          <w:del w:id="830" w:author="Comparison" w:date="2013-05-05T19:43:00Z"/>
          <w:rFonts w:ascii="Courier New" w:hAnsi="Courier New" w:cs="Courier New"/>
        </w:rPr>
      </w:pPr>
      <w:del w:id="831" w:author="Comparison" w:date="2013-05-05T19:43:00Z">
        <w:r w:rsidRPr="00C100C3">
          <w:rPr>
            <w:rFonts w:ascii="Courier New" w:hAnsi="Courier New" w:cs="Courier New"/>
          </w:rPr>
          <w:delText>&lt;ul&gt;Section 6</w:delText>
        </w:r>
      </w:del>
    </w:p>
    <w:p w14:paraId="05537968" w14:textId="77777777" w:rsidR="00000000" w:rsidRPr="00C100C3" w:rsidRDefault="00362818" w:rsidP="00C100C3">
      <w:pPr>
        <w:pStyle w:val="PlainText"/>
        <w:rPr>
          <w:del w:id="832" w:author="Comparison" w:date="2013-05-05T19:43:00Z"/>
          <w:rFonts w:ascii="Courier New" w:hAnsi="Courier New" w:cs="Courier New"/>
        </w:rPr>
      </w:pPr>
      <w:del w:id="833" w:author="Comparison" w:date="2013-05-05T19:43:00Z">
        <w:r w:rsidRPr="00C100C3">
          <w:rPr>
            <w:rFonts w:ascii="Courier New" w:hAnsi="Courier New" w:cs="Courier New"/>
          </w:rPr>
          <w:delText>Th</w:delText>
        </w:r>
        <w:r w:rsidRPr="00C100C3">
          <w:rPr>
            <w:rFonts w:ascii="Courier New" w:hAnsi="Courier New" w:cs="Courier New"/>
          </w:rPr>
          <w:delText>e Pretended Progress of the Church.</w:delText>
        </w:r>
      </w:del>
    </w:p>
    <w:p w14:paraId="6E6544EC" w14:textId="77777777" w:rsidR="00000000" w:rsidRPr="00C100C3" w:rsidRDefault="00362818" w:rsidP="00C100C3">
      <w:pPr>
        <w:pStyle w:val="PlainText"/>
        <w:rPr>
          <w:del w:id="834" w:author="Comparison" w:date="2013-05-05T19:43:00Z"/>
          <w:rFonts w:ascii="Courier New" w:hAnsi="Courier New" w:cs="Courier New"/>
        </w:rPr>
      </w:pPr>
      <w:del w:id="835" w:author="Comparison" w:date="2013-05-05T19:43:00Z">
        <w:r w:rsidRPr="00C100C3">
          <w:rPr>
            <w:rFonts w:ascii="Courier New" w:hAnsi="Courier New" w:cs="Courier New"/>
          </w:rPr>
          <w:delText>&lt;/ul&gt;</w:delText>
        </w:r>
      </w:del>
    </w:p>
    <w:p w14:paraId="49375C09" w14:textId="77777777" w:rsidR="00000000" w:rsidRPr="00AA4B48" w:rsidRDefault="00362818" w:rsidP="00AA4B48">
      <w:pPr>
        <w:pStyle w:val="PlainText"/>
        <w:rPr>
          <w:ins w:id="836" w:author="Comparison" w:date="2013-05-05T19:43:00Z"/>
          <w:rFonts w:ascii="Courier New" w:hAnsi="Courier New" w:cs="Courier New"/>
        </w:rPr>
      </w:pPr>
      <w:r w:rsidRPr="00C100C3">
        <w:rPr>
          <w:rFonts w:ascii="Courier New" w:hAnsi="Courier New" w:cs="Courier New"/>
        </w:rPr>
        <w:t xml:space="preserve">In his preoccupation relative to the progress of the Church, or more especially the progress of ministry in the Church, the author of the </w:t>
      </w:r>
      <w:ins w:id="837" w:author="Comparison" w:date="2013-05-05T19:43:00Z">
        <w:r w:rsidRPr="00AA4B48">
          <w:rPr>
            <w:rFonts w:ascii="Courier New" w:hAnsi="Courier New" w:cs="Courier New"/>
          </w:rPr>
          <w:t>"</w:t>
        </w:r>
      </w:ins>
      <w:del w:id="838" w:author="Comparison" w:date="2013-05-05T19:43:00Z">
        <w:r w:rsidRPr="00C100C3">
          <w:rPr>
            <w:rFonts w:ascii="Courier New" w:hAnsi="Courier New" w:cs="Courier New"/>
          </w:rPr>
          <w:delText>&amp;#8220;</w:delText>
        </w:r>
      </w:del>
      <w:r w:rsidRPr="00C100C3">
        <w:rPr>
          <w:rFonts w:ascii="Courier New" w:hAnsi="Courier New" w:cs="Courier New"/>
        </w:rPr>
        <w:t>Examination</w:t>
      </w:r>
      <w:ins w:id="839" w:author="Comparison" w:date="2013-05-05T19:43:00Z">
        <w:r w:rsidRPr="00AA4B48">
          <w:rPr>
            <w:rFonts w:ascii="Courier New" w:hAnsi="Courier New" w:cs="Courier New"/>
          </w:rPr>
          <w:t>"</w:t>
        </w:r>
      </w:ins>
      <w:del w:id="840" w:author="Comparison" w:date="2013-05-05T19:43:00Z">
        <w:r w:rsidRPr="00C100C3">
          <w:rPr>
            <w:rFonts w:ascii="Courier New" w:hAnsi="Courier New" w:cs="Courier New"/>
          </w:rPr>
          <w:delText>&amp;#8221;</w:delText>
        </w:r>
      </w:del>
      <w:r w:rsidRPr="00C100C3">
        <w:rPr>
          <w:rFonts w:ascii="Courier New" w:hAnsi="Courier New" w:cs="Courier New"/>
        </w:rPr>
        <w:t xml:space="preserve"> discovers three epochs, three periods in the his</w:t>
      </w:r>
      <w:r w:rsidRPr="00C100C3">
        <w:rPr>
          <w:rFonts w:ascii="Courier New" w:hAnsi="Courier New" w:cs="Courier New"/>
        </w:rPr>
        <w:t xml:space="preserve">tory of </w:t>
      </w:r>
      <w:ins w:id="841" w:author="Comparison" w:date="2013-05-05T19:43:00Z">
        <w:r w:rsidRPr="00AA4B48">
          <w:rPr>
            <w:rFonts w:ascii="Courier New" w:hAnsi="Courier New" w:cs="Courier New"/>
          </w:rPr>
          <w:t>Christian</w:t>
        </w:r>
      </w:ins>
      <w:del w:id="842" w:author="Comparison" w:date="2013-05-05T19:43:00Z">
        <w:r w:rsidRPr="00C100C3">
          <w:rPr>
            <w:rFonts w:ascii="Courier New" w:hAnsi="Courier New" w:cs="Courier New"/>
          </w:rPr>
          <w:delText>christian</w:delText>
        </w:r>
      </w:del>
      <w:r w:rsidRPr="00C100C3">
        <w:rPr>
          <w:rFonts w:ascii="Courier New" w:hAnsi="Courier New" w:cs="Courier New"/>
        </w:rPr>
        <w:t xml:space="preserve"> ministry</w:t>
      </w:r>
      <w:ins w:id="843" w:author="Comparison" w:date="2013-05-05T19:43:00Z">
        <w:r w:rsidRPr="00AA4B48">
          <w:rPr>
            <w:rFonts w:ascii="Courier New" w:hAnsi="Courier New" w:cs="Courier New"/>
          </w:rPr>
          <w:t>.¦</w:t>
        </w:r>
      </w:ins>
      <w:del w:id="844" w:author="Comparison" w:date="2013-05-05T19:43:00Z">
        <w:r w:rsidRPr="00C100C3">
          <w:rPr>
            <w:rFonts w:ascii="Courier New" w:hAnsi="Courier New" w:cs="Courier New"/>
          </w:rPr>
          <w:delText>.|</w:delText>
        </w:r>
      </w:del>
      <w:r w:rsidRPr="00C100C3">
        <w:rPr>
          <w:rFonts w:ascii="Courier New" w:hAnsi="Courier New" w:cs="Courier New"/>
        </w:rPr>
        <w:t xml:space="preserve"> He takes as a starting point *pure apostolic ministry</w:t>
      </w:r>
      <w:ins w:id="845" w:author="Comparison" w:date="2013-05-05T19:43:00Z">
        <w:r w:rsidRPr="00AA4B48">
          <w:rPr>
            <w:rFonts w:ascii="Courier New" w:hAnsi="Courier New" w:cs="Courier New"/>
          </w:rPr>
          <w:t>*:</w:t>
        </w:r>
      </w:ins>
      <w:del w:id="846" w:author="Comparison" w:date="2013-05-05T19:43:00Z">
        <w:r w:rsidRPr="00C100C3">
          <w:rPr>
            <w:rFonts w:ascii="Courier New" w:hAnsi="Courier New" w:cs="Courier New"/>
          </w:rPr>
          <w:delText>:*</w:delText>
        </w:r>
      </w:del>
      <w:r w:rsidRPr="00C100C3">
        <w:rPr>
          <w:rFonts w:ascii="Courier New" w:hAnsi="Courier New" w:cs="Courier New"/>
        </w:rPr>
        <w:t xml:space="preserve"> as his second period *simultaneous ministry of gifts exercised freely, and of offices</w:t>
      </w:r>
      <w:ins w:id="847" w:author="Comparison" w:date="2013-05-05T19:43:00Z">
        <w:r w:rsidRPr="00AA4B48">
          <w:rPr>
            <w:rFonts w:ascii="Courier New" w:hAnsi="Courier New" w:cs="Courier New"/>
          </w:rPr>
          <w:t>*.</w:t>
        </w:r>
      </w:ins>
    </w:p>
    <w:p w14:paraId="3E121024" w14:textId="6BD2B2AA" w:rsidR="00000000" w:rsidRPr="00C100C3" w:rsidRDefault="00362818" w:rsidP="00C100C3">
      <w:pPr>
        <w:pStyle w:val="PlainText"/>
        <w:rPr>
          <w:del w:id="848" w:author="Comparison" w:date="2013-05-05T19:43:00Z"/>
          <w:rFonts w:ascii="Courier New" w:hAnsi="Courier New" w:cs="Courier New"/>
        </w:rPr>
      </w:pPr>
      <w:ins w:id="849" w:author="Comparison" w:date="2013-05-05T19:43:00Z">
        <w:r w:rsidRPr="00AA4B48">
          <w:rPr>
            <w:rFonts w:ascii="Courier New" w:hAnsi="Courier New" w:cs="Courier New"/>
          </w:rPr>
          <w:t>"</w:t>
        </w:r>
      </w:ins>
      <w:del w:id="850" w:author="Comparison" w:date="2013-05-05T19:43:00Z">
        <w:r w:rsidRPr="00C100C3">
          <w:rPr>
            <w:rFonts w:ascii="Courier New" w:hAnsi="Courier New" w:cs="Courier New"/>
          </w:rPr>
          <w:delText>.*</w:delText>
        </w:r>
      </w:del>
    </w:p>
    <w:p w14:paraId="5601F909" w14:textId="1210343F" w:rsidR="00000000" w:rsidRPr="00C100C3" w:rsidRDefault="00362818" w:rsidP="00C100C3">
      <w:pPr>
        <w:pStyle w:val="PlainText"/>
        <w:rPr>
          <w:rFonts w:ascii="Courier New" w:hAnsi="Courier New" w:cs="Courier New"/>
        </w:rPr>
      </w:pPr>
      <w:del w:id="851" w:author="Comparison" w:date="2013-05-05T19:43:00Z">
        <w:r w:rsidRPr="00C100C3">
          <w:rPr>
            <w:rFonts w:ascii="Courier New" w:hAnsi="Courier New" w:cs="Courier New"/>
          </w:rPr>
          <w:delText>&amp;#8220;</w:delText>
        </w:r>
      </w:del>
      <w:r w:rsidRPr="00C100C3">
        <w:rPr>
          <w:rFonts w:ascii="Courier New" w:hAnsi="Courier New" w:cs="Courier New"/>
        </w:rPr>
        <w:t>But soon</w:t>
      </w:r>
      <w:ins w:id="852" w:author="Comparison" w:date="2013-05-05T19:43:00Z">
        <w:r w:rsidRPr="00AA4B48">
          <w:rPr>
            <w:rFonts w:ascii="Courier New" w:hAnsi="Courier New" w:cs="Courier New"/>
          </w:rPr>
          <w:t>,"</w:t>
        </w:r>
      </w:ins>
      <w:del w:id="853" w:author="Comparison" w:date="2013-05-05T19:43:00Z">
        <w:r w:rsidRPr="00C100C3">
          <w:rPr>
            <w:rFonts w:ascii="Courier New" w:hAnsi="Courier New" w:cs="Courier New"/>
          </w:rPr>
          <w:delText>,&amp;#8221;</w:delText>
        </w:r>
      </w:del>
      <w:r w:rsidRPr="00C100C3">
        <w:rPr>
          <w:rFonts w:ascii="Courier New" w:hAnsi="Courier New" w:cs="Courier New"/>
        </w:rPr>
        <w:t xml:space="preserve"> adds the </w:t>
      </w:r>
      <w:ins w:id="854" w:author="Comparison" w:date="2013-05-05T19:43:00Z">
        <w:r w:rsidRPr="00AA4B48">
          <w:rPr>
            <w:rFonts w:ascii="Courier New" w:hAnsi="Courier New" w:cs="Courier New"/>
          </w:rPr>
          <w:t>"</w:t>
        </w:r>
      </w:ins>
      <w:del w:id="855" w:author="Comparison" w:date="2013-05-05T19:43:00Z">
        <w:r w:rsidRPr="00C100C3">
          <w:rPr>
            <w:rFonts w:ascii="Courier New" w:hAnsi="Courier New" w:cs="Courier New"/>
          </w:rPr>
          <w:delText>&amp;#8220;</w:delText>
        </w:r>
      </w:del>
      <w:r w:rsidRPr="00C100C3">
        <w:rPr>
          <w:rFonts w:ascii="Courier New" w:hAnsi="Courier New" w:cs="Courier New"/>
        </w:rPr>
        <w:t>Examination</w:t>
      </w:r>
      <w:ins w:id="856" w:author="Comparison" w:date="2013-05-05T19:43:00Z">
        <w:r w:rsidRPr="00AA4B48">
          <w:rPr>
            <w:rFonts w:ascii="Courier New" w:hAnsi="Courier New" w:cs="Courier New"/>
          </w:rPr>
          <w:t>," "</w:t>
        </w:r>
      </w:ins>
      <w:del w:id="857" w:author="Comparison" w:date="2013-05-05T19:43:00Z">
        <w:r w:rsidRPr="00C100C3">
          <w:rPr>
            <w:rFonts w:ascii="Courier New" w:hAnsi="Courier New" w:cs="Courier New"/>
          </w:rPr>
          <w:delText>,&amp;#8221; &amp;#8220;</w:delText>
        </w:r>
      </w:del>
      <w:r w:rsidRPr="00C100C3">
        <w:rPr>
          <w:rFonts w:ascii="Courier New" w:hAnsi="Courier New" w:cs="Courier New"/>
        </w:rPr>
        <w:t>the extraordina</w:t>
      </w:r>
      <w:r w:rsidRPr="00C100C3">
        <w:rPr>
          <w:rFonts w:ascii="Courier New" w:hAnsi="Courier New" w:cs="Courier New"/>
        </w:rPr>
        <w:t xml:space="preserve">ry abundance of </w:t>
      </w:r>
      <w:ins w:id="858" w:author="Comparison" w:date="2013-05-05T19:43:00Z">
        <w:r w:rsidRPr="00AA4B48">
          <w:rPr>
            <w:rFonts w:ascii="Courier New" w:hAnsi="Courier New" w:cs="Courier New"/>
          </w:rPr>
          <w:t>gifts diminishes</w:t>
        </w:r>
      </w:ins>
      <w:del w:id="859" w:author="Comparison" w:date="2013-05-05T19:43:00Z">
        <w:r w:rsidRPr="00C100C3">
          <w:rPr>
            <w:rFonts w:ascii="Courier New" w:hAnsi="Courier New" w:cs="Courier New"/>
          </w:rPr>
          <w:delText>guts cUminishes</w:delText>
        </w:r>
      </w:del>
      <w:r w:rsidRPr="00C100C3">
        <w:rPr>
          <w:rFonts w:ascii="Courier New" w:hAnsi="Courier New" w:cs="Courier New"/>
        </w:rPr>
        <w:t>, and the time arrives, when to the flowers of the early season more durable fruits are to succeed</w:t>
      </w:r>
      <w:ins w:id="860" w:author="Comparison" w:date="2013-05-05T19:43:00Z">
        <w:r w:rsidRPr="00AA4B48">
          <w:rPr>
            <w:rFonts w:ascii="Courier New" w:hAnsi="Courier New" w:cs="Courier New"/>
          </w:rPr>
          <w:t xml:space="preserve"> ... .</w:t>
        </w:r>
      </w:ins>
      <w:del w:id="861" w:author="Comparison" w:date="2013-05-05T19:43:00Z">
        <w:r w:rsidRPr="00C100C3">
          <w:rPr>
            <w:rFonts w:ascii="Courier New" w:hAnsi="Courier New" w:cs="Courier New"/>
          </w:rPr>
          <w:delText>&amp;#8230;</w:delText>
        </w:r>
      </w:del>
      <w:r w:rsidRPr="00C100C3">
        <w:rPr>
          <w:rFonts w:ascii="Courier New" w:hAnsi="Courier New" w:cs="Courier New"/>
        </w:rPr>
        <w:t xml:space="preserve"> The apostleship comes to an end</w:t>
      </w:r>
      <w:ins w:id="862" w:author="Comparison" w:date="2013-05-05T19:43:00Z">
        <w:r w:rsidRPr="00AA4B48">
          <w:rPr>
            <w:rFonts w:ascii="Courier New" w:hAnsi="Courier New" w:cs="Courier New"/>
          </w:rPr>
          <w:t xml:space="preserve"> ... .</w:t>
        </w:r>
      </w:ins>
      <w:del w:id="863" w:author="Comparison" w:date="2013-05-05T19:43:00Z">
        <w:r w:rsidRPr="00C100C3">
          <w:rPr>
            <w:rFonts w:ascii="Courier New" w:hAnsi="Courier New" w:cs="Courier New"/>
          </w:rPr>
          <w:delText>&amp;#8230;</w:delText>
        </w:r>
      </w:del>
      <w:r w:rsidRPr="00C100C3">
        <w:rPr>
          <w:rFonts w:ascii="Courier New" w:hAnsi="Courier New" w:cs="Courier New"/>
        </w:rPr>
        <w:t xml:space="preserve"> The *office of elder* is appointed of God as a provision in each flock for the m</w:t>
      </w:r>
      <w:r w:rsidRPr="00C100C3">
        <w:rPr>
          <w:rFonts w:ascii="Courier New" w:hAnsi="Courier New" w:cs="Courier New"/>
        </w:rPr>
        <w:t>aintenance of order and discipline</w:t>
      </w:r>
      <w:ins w:id="864" w:author="Comparison" w:date="2013-05-05T19:43:00Z">
        <w:r w:rsidRPr="00AA4B48">
          <w:rPr>
            <w:rFonts w:ascii="Courier New" w:hAnsi="Courier New" w:cs="Courier New"/>
          </w:rPr>
          <w:t xml:space="preserve"> ... .</w:t>
        </w:r>
      </w:ins>
      <w:del w:id="865" w:author="Comparison" w:date="2013-05-05T19:43:00Z">
        <w:r w:rsidRPr="00C100C3">
          <w:rPr>
            <w:rFonts w:ascii="Courier New" w:hAnsi="Courier New" w:cs="Courier New"/>
          </w:rPr>
          <w:delText>&amp;#8230;</w:delText>
        </w:r>
      </w:del>
      <w:r w:rsidRPr="00C100C3">
        <w:rPr>
          <w:rFonts w:ascii="Courier New" w:hAnsi="Courier New" w:cs="Courier New"/>
        </w:rPr>
        <w:t xml:space="preserve"> This third phase </w:t>
      </w:r>
      <w:ins w:id="866" w:author="Comparison" w:date="2013-05-05T19:43:00Z">
        <w:r w:rsidRPr="00AA4B48">
          <w:rPr>
            <w:rFonts w:ascii="Courier New" w:hAnsi="Courier New" w:cs="Courier New"/>
          </w:rPr>
          <w:t>... .</w:t>
        </w:r>
      </w:ins>
      <w:del w:id="867" w:author="Comparison" w:date="2013-05-05T19:43:00Z">
        <w:r w:rsidRPr="00C100C3">
          <w:rPr>
            <w:rFonts w:ascii="Courier New" w:hAnsi="Courier New" w:cs="Courier New"/>
          </w:rPr>
          <w:delText>&amp;#8230;</w:delText>
        </w:r>
      </w:del>
      <w:r w:rsidRPr="00C100C3">
        <w:rPr>
          <w:rFonts w:ascii="Courier New" w:hAnsi="Courier New" w:cs="Courier New"/>
        </w:rPr>
        <w:t xml:space="preserve"> may be called the epoch of *episcopal or presbyterian ministry</w:t>
      </w:r>
      <w:ins w:id="868" w:author="Comparison" w:date="2013-05-05T19:43:00Z">
        <w:r w:rsidRPr="00AA4B48">
          <w:rPr>
            <w:rFonts w:ascii="Courier New" w:hAnsi="Courier New" w:cs="Courier New"/>
          </w:rPr>
          <w:t>*."</w:t>
        </w:r>
      </w:ins>
      <w:del w:id="869" w:author="Comparison" w:date="2013-05-05T19:43:00Z">
        <w:r w:rsidRPr="00C100C3">
          <w:rPr>
            <w:rFonts w:ascii="Courier New" w:hAnsi="Courier New" w:cs="Courier New"/>
          </w:rPr>
          <w:delText>*.&amp;#8221;</w:delText>
        </w:r>
      </w:del>
    </w:p>
    <w:p w14:paraId="24BBC4CF" w14:textId="2EA5D1EC" w:rsidR="00000000" w:rsidRPr="00C100C3" w:rsidRDefault="00362818" w:rsidP="00C100C3">
      <w:pPr>
        <w:pStyle w:val="PlainText"/>
        <w:rPr>
          <w:rFonts w:ascii="Courier New" w:hAnsi="Courier New" w:cs="Courier New"/>
        </w:rPr>
      </w:pPr>
      <w:r w:rsidRPr="00C100C3">
        <w:rPr>
          <w:rFonts w:ascii="Courier New" w:hAnsi="Courier New" w:cs="Courier New"/>
        </w:rPr>
        <w:t>Apostleship and gifts, flowers of the early season, give place to more durable fruits. Is it possible to fall into s</w:t>
      </w:r>
      <w:r w:rsidRPr="00C100C3">
        <w:rPr>
          <w:rFonts w:ascii="Courier New" w:hAnsi="Courier New" w:cs="Courier New"/>
        </w:rPr>
        <w:t>uch an illusion? Are we to put among the number of these durable fruits the encroachment of popery, the universal worship of the Virgin, and the torturing of those rare and precious witnesses of the Lord, who came at long intervals, during many ages, to be</w:t>
      </w:r>
      <w:r w:rsidRPr="00C100C3">
        <w:rPr>
          <w:rFonts w:ascii="Courier New" w:hAnsi="Courier New" w:cs="Courier New"/>
        </w:rPr>
        <w:t xml:space="preserve"> put to death by those whom the </w:t>
      </w:r>
      <w:ins w:id="870" w:author="Comparison" w:date="2013-05-05T19:43:00Z">
        <w:r w:rsidRPr="00AA4B48">
          <w:rPr>
            <w:rFonts w:ascii="Courier New" w:hAnsi="Courier New" w:cs="Courier New"/>
          </w:rPr>
          <w:t>"</w:t>
        </w:r>
      </w:ins>
      <w:del w:id="871" w:author="Comparison" w:date="2013-05-05T19:43:00Z">
        <w:r w:rsidRPr="00C100C3">
          <w:rPr>
            <w:rFonts w:ascii="Courier New" w:hAnsi="Courier New" w:cs="Courier New"/>
          </w:rPr>
          <w:delText>&amp;#8220;</w:delText>
        </w:r>
      </w:del>
      <w:r w:rsidRPr="00C100C3">
        <w:rPr>
          <w:rFonts w:ascii="Courier New" w:hAnsi="Courier New" w:cs="Courier New"/>
        </w:rPr>
        <w:t>Examination</w:t>
      </w:r>
      <w:ins w:id="872" w:author="Comparison" w:date="2013-05-05T19:43:00Z">
        <w:r w:rsidRPr="00AA4B48">
          <w:rPr>
            <w:rFonts w:ascii="Courier New" w:hAnsi="Courier New" w:cs="Courier New"/>
          </w:rPr>
          <w:t>"</w:t>
        </w:r>
      </w:ins>
      <w:del w:id="873" w:author="Comparison" w:date="2013-05-05T19:43:00Z">
        <w:r w:rsidRPr="00C100C3">
          <w:rPr>
            <w:rFonts w:ascii="Courier New" w:hAnsi="Courier New" w:cs="Courier New"/>
          </w:rPr>
          <w:delText>&amp;#8221;</w:delText>
        </w:r>
      </w:del>
      <w:r w:rsidRPr="00C100C3">
        <w:rPr>
          <w:rFonts w:ascii="Courier New" w:hAnsi="Courier New" w:cs="Courier New"/>
        </w:rPr>
        <w:t xml:space="preserve"> calls durable fruits, in comparison with the spring flowers of gifts and apostleship?</w:t>
      </w:r>
    </w:p>
    <w:p w14:paraId="5279FA5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Is Protestant rationalism one of these durable fruits? Does the author think that his church of Neufchatel has </w:t>
      </w:r>
      <w:r w:rsidRPr="00C100C3">
        <w:rPr>
          <w:rFonts w:ascii="Courier New" w:hAnsi="Courier New" w:cs="Courier New"/>
        </w:rPr>
        <w:t>lasted from the time of Jesus?</w:t>
      </w:r>
    </w:p>
    <w:p w14:paraId="2C84A2FC"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Has all sense of the affection of Christ for His Church and all memory disappeared at the same time?</w:t>
      </w:r>
    </w:p>
    <w:p w14:paraId="776D61CE" w14:textId="724E9012"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This </w:t>
      </w:r>
      <w:ins w:id="874" w:author="Comparison" w:date="2013-05-05T19:43:00Z">
        <w:r w:rsidRPr="00AA4B48">
          <w:rPr>
            <w:rFonts w:ascii="Courier New" w:hAnsi="Courier New" w:cs="Courier New"/>
          </w:rPr>
          <w:t>Presbyterian</w:t>
        </w:r>
      </w:ins>
      <w:del w:id="875" w:author="Comparison" w:date="2013-05-05T19:43:00Z">
        <w:r w:rsidRPr="00C100C3">
          <w:rPr>
            <w:rFonts w:ascii="Courier New" w:hAnsi="Courier New" w:cs="Courier New"/>
          </w:rPr>
          <w:delText>presbyterian</w:delText>
        </w:r>
      </w:del>
      <w:r w:rsidRPr="00C100C3">
        <w:rPr>
          <w:rFonts w:ascii="Courier New" w:hAnsi="Courier New" w:cs="Courier New"/>
        </w:rPr>
        <w:t xml:space="preserve"> phase, how long did it last in the primitive Church? Not even a century. And even, if we are to refer to</w:t>
      </w:r>
      <w:r w:rsidRPr="00C100C3">
        <w:rPr>
          <w:rFonts w:ascii="Courier New" w:hAnsi="Courier New" w:cs="Courier New"/>
        </w:rPr>
        <w:t xml:space="preserve"> the opinions of men, this phase, which the </w:t>
      </w:r>
      <w:ins w:id="876" w:author="Comparison" w:date="2013-05-05T19:43:00Z">
        <w:r w:rsidRPr="00AA4B48">
          <w:rPr>
            <w:rFonts w:ascii="Courier New" w:hAnsi="Courier New" w:cs="Courier New"/>
          </w:rPr>
          <w:t>"</w:t>
        </w:r>
      </w:ins>
      <w:del w:id="877" w:author="Comparison" w:date="2013-05-05T19:43:00Z">
        <w:r w:rsidRPr="00C100C3">
          <w:rPr>
            <w:rFonts w:ascii="Courier New" w:hAnsi="Courier New" w:cs="Courier New"/>
          </w:rPr>
          <w:delText>&amp;#8220;</w:delText>
        </w:r>
      </w:del>
      <w:r w:rsidRPr="00C100C3">
        <w:rPr>
          <w:rFonts w:ascii="Courier New" w:hAnsi="Courier New" w:cs="Courier New"/>
        </w:rPr>
        <w:t>Examination</w:t>
      </w:r>
      <w:ins w:id="878" w:author="Comparison" w:date="2013-05-05T19:43:00Z">
        <w:r w:rsidRPr="00AA4B48">
          <w:rPr>
            <w:rFonts w:ascii="Courier New" w:hAnsi="Courier New" w:cs="Courier New"/>
          </w:rPr>
          <w:t>"</w:t>
        </w:r>
      </w:ins>
      <w:del w:id="879" w:author="Comparison" w:date="2013-05-05T19:43:00Z">
        <w:r w:rsidRPr="00C100C3">
          <w:rPr>
            <w:rFonts w:ascii="Courier New" w:hAnsi="Courier New" w:cs="Courier New"/>
          </w:rPr>
          <w:delText>&amp;#8221;</w:delText>
        </w:r>
      </w:del>
      <w:r w:rsidRPr="00C100C3">
        <w:rPr>
          <w:rFonts w:ascii="Courier New" w:hAnsi="Courier New" w:cs="Courier New"/>
        </w:rPr>
        <w:t xml:space="preserve"> considers as the third, has the anteriority in the eyes of many others, who consider the apostolic or </w:t>
      </w:r>
      <w:ins w:id="880" w:author="Comparison" w:date="2013-05-05T19:43:00Z">
        <w:r w:rsidRPr="00AA4B48">
          <w:rPr>
            <w:rFonts w:ascii="Courier New" w:hAnsi="Courier New" w:cs="Courier New"/>
          </w:rPr>
          <w:t>Episcopal</w:t>
        </w:r>
      </w:ins>
      <w:del w:id="881" w:author="Comparison" w:date="2013-05-05T19:43:00Z">
        <w:r w:rsidRPr="00C100C3">
          <w:rPr>
            <w:rFonts w:ascii="Courier New" w:hAnsi="Courier New" w:cs="Courier New"/>
          </w:rPr>
          <w:delText>episcopal</w:delText>
        </w:r>
      </w:del>
      <w:r w:rsidRPr="00C100C3">
        <w:rPr>
          <w:rFonts w:ascii="Courier New" w:hAnsi="Courier New" w:cs="Courier New"/>
        </w:rPr>
        <w:t xml:space="preserve"> phase the primitive one.</w:t>
      </w:r>
    </w:p>
    <w:p w14:paraId="3A4E07E2" w14:textId="74AF801D" w:rsidR="00000000" w:rsidRPr="00C100C3" w:rsidRDefault="00362818" w:rsidP="00C100C3">
      <w:pPr>
        <w:pStyle w:val="PlainText"/>
        <w:rPr>
          <w:rFonts w:ascii="Courier New" w:hAnsi="Courier New" w:cs="Courier New"/>
        </w:rPr>
      </w:pPr>
      <w:r w:rsidRPr="00C100C3">
        <w:rPr>
          <w:rFonts w:ascii="Courier New" w:hAnsi="Courier New" w:cs="Courier New"/>
        </w:rPr>
        <w:t>Just see to what degree the idea of the progress</w:t>
      </w:r>
      <w:r w:rsidRPr="00C100C3">
        <w:rPr>
          <w:rFonts w:ascii="Courier New" w:hAnsi="Courier New" w:cs="Courier New"/>
        </w:rPr>
        <w:t xml:space="preserve"> of the Church has misled the </w:t>
      </w:r>
      <w:ins w:id="882" w:author="Comparison" w:date="2013-05-05T19:43:00Z">
        <w:r w:rsidRPr="00AA4B48">
          <w:rPr>
            <w:rFonts w:ascii="Courier New" w:hAnsi="Courier New" w:cs="Courier New"/>
          </w:rPr>
          <w:t>"</w:t>
        </w:r>
      </w:ins>
      <w:del w:id="883" w:author="Comparison" w:date="2013-05-05T19:43:00Z">
        <w:r w:rsidRPr="00C100C3">
          <w:rPr>
            <w:rFonts w:ascii="Courier New" w:hAnsi="Courier New" w:cs="Courier New"/>
          </w:rPr>
          <w:delText>&amp;#8220;</w:delText>
        </w:r>
      </w:del>
      <w:r w:rsidRPr="00C100C3">
        <w:rPr>
          <w:rFonts w:ascii="Courier New" w:hAnsi="Courier New" w:cs="Courier New"/>
        </w:rPr>
        <w:t>Examination</w:t>
      </w:r>
      <w:ins w:id="884" w:author="Comparison" w:date="2013-05-05T19:43:00Z">
        <w:r w:rsidRPr="00AA4B48">
          <w:rPr>
            <w:rFonts w:ascii="Courier New" w:hAnsi="Courier New" w:cs="Courier New"/>
          </w:rPr>
          <w:t>."</w:t>
        </w:r>
      </w:ins>
      <w:del w:id="885" w:author="Comparison" w:date="2013-05-05T19:43:00Z">
        <w:r w:rsidRPr="00C100C3">
          <w:rPr>
            <w:rFonts w:ascii="Courier New" w:hAnsi="Courier New" w:cs="Courier New"/>
          </w:rPr>
          <w:delText>.&amp;#8221;</w:delText>
        </w:r>
      </w:del>
    </w:p>
    <w:p w14:paraId="5E914017" w14:textId="0BD2BDFE" w:rsidR="00000000" w:rsidRPr="00C100C3" w:rsidRDefault="00362818" w:rsidP="00C100C3">
      <w:pPr>
        <w:pStyle w:val="PlainText"/>
        <w:rPr>
          <w:rFonts w:ascii="Courier New" w:hAnsi="Courier New" w:cs="Courier New"/>
        </w:rPr>
      </w:pPr>
      <w:r w:rsidRPr="00C100C3">
        <w:rPr>
          <w:rFonts w:ascii="Courier New" w:hAnsi="Courier New" w:cs="Courier New"/>
        </w:rPr>
        <w:t xml:space="preserve">Making mention of </w:t>
      </w:r>
      <w:ins w:id="886" w:author="Comparison" w:date="2013-05-05T19:43:00Z">
        <w:r w:rsidRPr="00AA4B48">
          <w:rPr>
            <w:rFonts w:ascii="Courier New" w:hAnsi="Courier New" w:cs="Courier New"/>
          </w:rPr>
          <w:t>@1</w:t>
        </w:r>
      </w:ins>
      <w:del w:id="887" w:author="Comparison" w:date="2013-05-05T19:43:00Z">
        <w:r w:rsidRPr="00C100C3">
          <w:rPr>
            <w:rFonts w:ascii="Courier New" w:hAnsi="Courier New" w:cs="Courier New"/>
          </w:rPr>
          <w:delText>I</w:delText>
        </w:r>
      </w:del>
      <w:r w:rsidRPr="00C100C3">
        <w:rPr>
          <w:rFonts w:ascii="Courier New" w:hAnsi="Courier New" w:cs="Courier New"/>
        </w:rPr>
        <w:t xml:space="preserve"> Corinthians 13, where Paul shews us that our present knowledge is far from being comparable to that which we shall have when we see face to face, the author</w:t>
      </w:r>
    </w:p>
    <w:p w14:paraId="0554AE24" w14:textId="6635974D" w:rsidR="00000000" w:rsidRPr="00C100C3" w:rsidRDefault="00362818" w:rsidP="00C100C3">
      <w:pPr>
        <w:pStyle w:val="PlainText"/>
        <w:rPr>
          <w:rFonts w:ascii="Courier New" w:hAnsi="Courier New" w:cs="Courier New"/>
        </w:rPr>
      </w:pPr>
      <w:ins w:id="888" w:author="Comparison" w:date="2013-05-05T19:43:00Z">
        <w:r w:rsidRPr="00AA4B48">
          <w:rPr>
            <w:rFonts w:ascii="Courier New" w:hAnsi="Courier New" w:cs="Courier New"/>
          </w:rPr>
          <w:t xml:space="preserve">¦ </w:t>
        </w:r>
      </w:ins>
      <w:del w:id="889" w:author="Comparison" w:date="2013-05-05T19:43:00Z">
        <w:r w:rsidRPr="00C100C3">
          <w:rPr>
            <w:rFonts w:ascii="Courier New" w:hAnsi="Courier New" w:cs="Courier New"/>
          </w:rPr>
          <w:delText>| &amp;#8220;</w:delText>
        </w:r>
      </w:del>
      <w:r w:rsidRPr="00C100C3">
        <w:rPr>
          <w:rFonts w:ascii="Courier New" w:hAnsi="Courier New" w:cs="Courier New"/>
        </w:rPr>
        <w:t>Examination</w:t>
      </w:r>
      <w:ins w:id="890" w:author="Comparison" w:date="2013-05-05T19:43:00Z">
        <w:r w:rsidRPr="00AA4B48">
          <w:rPr>
            <w:rFonts w:ascii="Courier New" w:hAnsi="Courier New" w:cs="Courier New"/>
          </w:rPr>
          <w:t>,"</w:t>
        </w:r>
      </w:ins>
      <w:del w:id="891" w:author="Comparison" w:date="2013-05-05T19:43:00Z">
        <w:r w:rsidRPr="00C100C3">
          <w:rPr>
            <w:rFonts w:ascii="Courier New" w:hAnsi="Courier New" w:cs="Courier New"/>
          </w:rPr>
          <w:delText>,&amp;#8221;</w:delText>
        </w:r>
      </w:del>
      <w:r w:rsidRPr="00C100C3">
        <w:rPr>
          <w:rFonts w:ascii="Courier New" w:hAnsi="Courier New" w:cs="Courier New"/>
        </w:rPr>
        <w:t xml:space="preserve"> pages 64, 65.</w:t>
      </w:r>
    </w:p>
    <w:p w14:paraId="1CA9514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{24}</w:t>
      </w:r>
    </w:p>
    <w:p w14:paraId="59C2225C" w14:textId="77777777" w:rsidR="00000000" w:rsidRPr="00AA4B48" w:rsidRDefault="00362818" w:rsidP="00AA4B48">
      <w:pPr>
        <w:pStyle w:val="PlainText"/>
        <w:rPr>
          <w:ins w:id="892" w:author="Comparison" w:date="2013-05-05T19:43:00Z"/>
          <w:rFonts w:ascii="Courier New" w:hAnsi="Courier New" w:cs="Courier New"/>
        </w:rPr>
      </w:pPr>
      <w:r w:rsidRPr="00C100C3">
        <w:rPr>
          <w:rFonts w:ascii="Courier New" w:hAnsi="Courier New" w:cs="Courier New"/>
        </w:rPr>
        <w:t>is carried away so far as to say</w:t>
      </w:r>
      <w:ins w:id="893" w:author="Comparison" w:date="2013-05-05T19:43:00Z">
        <w:r w:rsidRPr="00AA4B48">
          <w:rPr>
            <w:rFonts w:ascii="Courier New" w:hAnsi="Courier New" w:cs="Courier New"/>
          </w:rPr>
          <w:t>:¦ "</w:t>
        </w:r>
      </w:ins>
      <w:del w:id="894" w:author="Comparison" w:date="2013-05-05T19:43:00Z">
        <w:r w:rsidRPr="00C100C3">
          <w:rPr>
            <w:rFonts w:ascii="Courier New" w:hAnsi="Courier New" w:cs="Courier New"/>
          </w:rPr>
          <w:delText>:| &amp;#8220;</w:delText>
        </w:r>
      </w:del>
      <w:r w:rsidRPr="00C100C3">
        <w:rPr>
          <w:rFonts w:ascii="Courier New" w:hAnsi="Courier New" w:cs="Courier New"/>
        </w:rPr>
        <w:t>St. Paul then evidently distinguishes in this chapter three states of the Church; that of *infancy</w:t>
      </w:r>
      <w:ins w:id="895" w:author="Comparison" w:date="2013-05-05T19:43:00Z">
        <w:r w:rsidRPr="00AA4B48">
          <w:rPr>
            <w:rFonts w:ascii="Courier New" w:hAnsi="Courier New" w:cs="Courier New"/>
          </w:rPr>
          <w:t>*,</w:t>
        </w:r>
      </w:ins>
      <w:del w:id="896" w:author="Comparison" w:date="2013-05-05T19:43:00Z">
        <w:r w:rsidRPr="00C100C3">
          <w:rPr>
            <w:rFonts w:ascii="Courier New" w:hAnsi="Courier New" w:cs="Courier New"/>
          </w:rPr>
          <w:delText>,*</w:delText>
        </w:r>
      </w:del>
      <w:r w:rsidRPr="00C100C3">
        <w:rPr>
          <w:rFonts w:ascii="Courier New" w:hAnsi="Courier New" w:cs="Courier New"/>
        </w:rPr>
        <w:t xml:space="preserve"> during which God grants it these extraordinary gifts, like the flowers with which a</w:t>
      </w:r>
      <w:r w:rsidRPr="00C100C3">
        <w:rPr>
          <w:rFonts w:ascii="Courier New" w:hAnsi="Courier New" w:cs="Courier New"/>
        </w:rPr>
        <w:t xml:space="preserve"> father adorns the cradle of his </w:t>
      </w:r>
      <w:ins w:id="897" w:author="Comparison" w:date="2013-05-05T19:43:00Z">
        <w:r w:rsidRPr="00AA4B48">
          <w:rPr>
            <w:rFonts w:ascii="Courier New" w:hAnsi="Courier New" w:cs="Courier New"/>
          </w:rPr>
          <w:t>newborn</w:t>
        </w:r>
      </w:ins>
      <w:del w:id="898" w:author="Comparison" w:date="2013-05-05T19:43:00Z">
        <w:r w:rsidRPr="00C100C3">
          <w:rPr>
            <w:rFonts w:ascii="Courier New" w:hAnsi="Courier New" w:cs="Courier New"/>
          </w:rPr>
          <w:delText>new-born</w:delText>
        </w:r>
      </w:del>
      <w:r w:rsidRPr="00C100C3">
        <w:rPr>
          <w:rFonts w:ascii="Courier New" w:hAnsi="Courier New" w:cs="Courier New"/>
        </w:rPr>
        <w:t xml:space="preserve"> child; the age of *youth</w:t>
      </w:r>
      <w:ins w:id="899" w:author="Comparison" w:date="2013-05-05T19:43:00Z">
        <w:r w:rsidRPr="00AA4B48">
          <w:rPr>
            <w:rFonts w:ascii="Courier New" w:hAnsi="Courier New" w:cs="Courier New"/>
          </w:rPr>
          <w:t>*,</w:t>
        </w:r>
      </w:ins>
      <w:del w:id="900" w:author="Comparison" w:date="2013-05-05T19:43:00Z">
        <w:r w:rsidRPr="00C100C3">
          <w:rPr>
            <w:rFonts w:ascii="Courier New" w:hAnsi="Courier New" w:cs="Courier New"/>
          </w:rPr>
          <w:delText>,*</w:delText>
        </w:r>
      </w:del>
      <w:r w:rsidRPr="00C100C3">
        <w:rPr>
          <w:rFonts w:ascii="Courier New" w:hAnsi="Courier New" w:cs="Courier New"/>
        </w:rPr>
        <w:t xml:space="preserve"> which embraces all the earthly pilgrimage of the Church since the termination of the apostolic age, and of which faith, hope, and love form the imperishable crown; finally, the *full age*</w:t>
      </w:r>
      <w:r w:rsidRPr="00C100C3">
        <w:rPr>
          <w:rFonts w:ascii="Courier New" w:hAnsi="Courier New" w:cs="Courier New"/>
        </w:rPr>
        <w:t xml:space="preserve"> or the heavenly state into which love alone enters and dwells without changing its nature, because then God is all in all, and God is love</w:t>
      </w:r>
      <w:ins w:id="901" w:author="Comparison" w:date="2013-05-05T19:43:00Z">
        <w:r w:rsidRPr="00AA4B48">
          <w:rPr>
            <w:rFonts w:ascii="Courier New" w:hAnsi="Courier New" w:cs="Courier New"/>
          </w:rPr>
          <w:t>."</w:t>
        </w:r>
      </w:ins>
    </w:p>
    <w:p w14:paraId="269EEA9B" w14:textId="07AD1577" w:rsidR="00000000" w:rsidRPr="00C100C3" w:rsidRDefault="00362818" w:rsidP="00C100C3">
      <w:pPr>
        <w:pStyle w:val="PlainText"/>
        <w:rPr>
          <w:del w:id="902" w:author="Comparison" w:date="2013-05-05T19:43:00Z"/>
          <w:rFonts w:ascii="Courier New" w:hAnsi="Courier New" w:cs="Courier New"/>
        </w:rPr>
      </w:pPr>
      <w:ins w:id="903" w:author="Comparison" w:date="2013-05-05T19:43:00Z">
        <w:r w:rsidRPr="00AA4B48">
          <w:rPr>
            <w:rFonts w:ascii="Courier New" w:hAnsi="Courier New" w:cs="Courier New"/>
          </w:rPr>
          <w:t>"</w:t>
        </w:r>
      </w:ins>
      <w:del w:id="904" w:author="Comparison" w:date="2013-05-05T19:43:00Z">
        <w:r w:rsidRPr="00C100C3">
          <w:rPr>
            <w:rFonts w:ascii="Courier New" w:hAnsi="Courier New" w:cs="Courier New"/>
          </w:rPr>
          <w:delText>.&amp;#8221;</w:delText>
        </w:r>
      </w:del>
    </w:p>
    <w:p w14:paraId="399AF46E" w14:textId="7A767829" w:rsidR="00000000" w:rsidRPr="00C100C3" w:rsidRDefault="00362818" w:rsidP="00C100C3">
      <w:pPr>
        <w:pStyle w:val="PlainText"/>
        <w:rPr>
          <w:rFonts w:ascii="Courier New" w:hAnsi="Courier New" w:cs="Courier New"/>
        </w:rPr>
      </w:pPr>
      <w:del w:id="905" w:author="Comparison" w:date="2013-05-05T19:43:00Z">
        <w:r w:rsidRPr="00C100C3">
          <w:rPr>
            <w:rFonts w:ascii="Courier New" w:hAnsi="Courier New" w:cs="Courier New"/>
          </w:rPr>
          <w:delText>&amp;#8220;</w:delText>
        </w:r>
      </w:del>
      <w:r w:rsidRPr="00C100C3">
        <w:rPr>
          <w:rFonts w:ascii="Courier New" w:hAnsi="Courier New" w:cs="Courier New"/>
        </w:rPr>
        <w:t>The cessation of the apostleship should itself, however strange this may appear, be looked at as pro</w:t>
      </w:r>
      <w:r w:rsidRPr="00C100C3">
        <w:rPr>
          <w:rFonts w:ascii="Courier New" w:hAnsi="Courier New" w:cs="Courier New"/>
        </w:rPr>
        <w:t>gress</w:t>
      </w:r>
      <w:ins w:id="906" w:author="Comparison" w:date="2013-05-05T19:43:00Z">
        <w:r w:rsidRPr="00AA4B48">
          <w:rPr>
            <w:rFonts w:ascii="Courier New" w:hAnsi="Courier New" w:cs="Courier New"/>
          </w:rPr>
          <w:t xml:space="preserve"> ... .</w:t>
        </w:r>
      </w:ins>
      <w:del w:id="907" w:author="Comparison" w:date="2013-05-05T19:43:00Z">
        <w:r w:rsidRPr="00C100C3">
          <w:rPr>
            <w:rFonts w:ascii="Courier New" w:hAnsi="Courier New" w:cs="Courier New"/>
          </w:rPr>
          <w:delText>&amp;#8230;</w:delText>
        </w:r>
      </w:del>
      <w:r w:rsidRPr="00C100C3">
        <w:rPr>
          <w:rFonts w:ascii="Courier New" w:hAnsi="Courier New" w:cs="Courier New"/>
        </w:rPr>
        <w:t xml:space="preserve"> The apostles were for the Church, in its state of infancy, tutors and guardians. But, when the divine child had begun to grow, when the hour of its coming of age, of free and spontaneous development, had sounded for it, as God had given apostl</w:t>
      </w:r>
      <w:r w:rsidRPr="00C100C3">
        <w:rPr>
          <w:rFonts w:ascii="Courier New" w:hAnsi="Courier New" w:cs="Courier New"/>
        </w:rPr>
        <w:t>es in His grace, He also withdrew them in His grace</w:t>
      </w:r>
      <w:ins w:id="908" w:author="Comparison" w:date="2013-05-05T19:43:00Z">
        <w:r w:rsidRPr="00AA4B48">
          <w:rPr>
            <w:rFonts w:ascii="Courier New" w:hAnsi="Courier New" w:cs="Courier New"/>
          </w:rPr>
          <w:t>."¦</w:t>
        </w:r>
      </w:ins>
      <w:del w:id="909" w:author="Comparison" w:date="2013-05-05T19:43:00Z">
        <w:r w:rsidRPr="00C100C3">
          <w:rPr>
            <w:rFonts w:ascii="Courier New" w:hAnsi="Courier New" w:cs="Courier New"/>
          </w:rPr>
          <w:delText>.&amp;#8221;|</w:delText>
        </w:r>
      </w:del>
    </w:p>
    <w:p w14:paraId="089FFBAD" w14:textId="6D44C3A8" w:rsidR="00000000" w:rsidRPr="00C100C3" w:rsidRDefault="00362818" w:rsidP="00C100C3">
      <w:pPr>
        <w:pStyle w:val="PlainText"/>
        <w:rPr>
          <w:rFonts w:ascii="Courier New" w:hAnsi="Courier New" w:cs="Courier New"/>
        </w:rPr>
      </w:pPr>
      <w:r w:rsidRPr="00C100C3">
        <w:rPr>
          <w:rFonts w:ascii="Courier New" w:hAnsi="Courier New" w:cs="Courier New"/>
        </w:rPr>
        <w:t>It is sufficient to read the chapter in question, to assure oneself that Paul makes no mention in it of the state of the Church, but of the nature of the knowledge we possess. This is so certain</w:t>
      </w:r>
      <w:r w:rsidRPr="00C100C3">
        <w:rPr>
          <w:rFonts w:ascii="Courier New" w:hAnsi="Courier New" w:cs="Courier New"/>
        </w:rPr>
        <w:t xml:space="preserve"> that the author of the </w:t>
      </w:r>
      <w:ins w:id="910" w:author="Comparison" w:date="2013-05-05T19:43:00Z">
        <w:r w:rsidRPr="00AA4B48">
          <w:rPr>
            <w:rFonts w:ascii="Courier New" w:hAnsi="Courier New" w:cs="Courier New"/>
          </w:rPr>
          <w:t>"</w:t>
        </w:r>
      </w:ins>
      <w:del w:id="911" w:author="Comparison" w:date="2013-05-05T19:43:00Z">
        <w:r w:rsidRPr="00C100C3">
          <w:rPr>
            <w:rFonts w:ascii="Courier New" w:hAnsi="Courier New" w:cs="Courier New"/>
          </w:rPr>
          <w:delText>&amp;#8220;</w:delText>
        </w:r>
      </w:del>
      <w:r w:rsidRPr="00C100C3">
        <w:rPr>
          <w:rFonts w:ascii="Courier New" w:hAnsi="Courier New" w:cs="Courier New"/>
        </w:rPr>
        <w:t>Examination</w:t>
      </w:r>
      <w:ins w:id="912" w:author="Comparison" w:date="2013-05-05T19:43:00Z">
        <w:r w:rsidRPr="00AA4B48">
          <w:rPr>
            <w:rFonts w:ascii="Courier New" w:hAnsi="Courier New" w:cs="Courier New"/>
          </w:rPr>
          <w:t>"</w:t>
        </w:r>
      </w:ins>
      <w:del w:id="913" w:author="Comparison" w:date="2013-05-05T19:43:00Z">
        <w:r w:rsidRPr="00C100C3">
          <w:rPr>
            <w:rFonts w:ascii="Courier New" w:hAnsi="Courier New" w:cs="Courier New"/>
          </w:rPr>
          <w:delText>&amp;#8221;</w:delText>
        </w:r>
      </w:del>
      <w:r w:rsidRPr="00C100C3">
        <w:rPr>
          <w:rFonts w:ascii="Courier New" w:hAnsi="Courier New" w:cs="Courier New"/>
        </w:rPr>
        <w:t xml:space="preserve"> himself has felt that he was misinterpreting this passage, and has sought to answer the objections which he foresees.</w:t>
      </w:r>
    </w:p>
    <w:p w14:paraId="7C86DBE8" w14:textId="71DC1F44" w:rsidR="00000000" w:rsidRPr="00C100C3" w:rsidRDefault="00362818" w:rsidP="00C100C3">
      <w:pPr>
        <w:pStyle w:val="PlainText"/>
        <w:rPr>
          <w:rFonts w:ascii="Courier New" w:hAnsi="Courier New" w:cs="Courier New"/>
        </w:rPr>
      </w:pPr>
      <w:r w:rsidRPr="00C100C3">
        <w:rPr>
          <w:rFonts w:ascii="Courier New" w:hAnsi="Courier New" w:cs="Courier New"/>
        </w:rPr>
        <w:t xml:space="preserve">Here is the reasoning of the apostle: </w:t>
      </w:r>
      <w:ins w:id="914" w:author="Comparison" w:date="2013-05-05T19:43:00Z">
        <w:r w:rsidRPr="00AA4B48">
          <w:rPr>
            <w:rFonts w:ascii="Courier New" w:hAnsi="Courier New" w:cs="Courier New"/>
          </w:rPr>
          <w:t>"</w:t>
        </w:r>
      </w:ins>
      <w:del w:id="915" w:author="Comparison" w:date="2013-05-05T19:43:00Z">
        <w:r w:rsidRPr="00C100C3">
          <w:rPr>
            <w:rFonts w:ascii="Courier New" w:hAnsi="Courier New" w:cs="Courier New"/>
          </w:rPr>
          <w:delText>&amp;#8220;</w:delText>
        </w:r>
      </w:del>
      <w:r w:rsidRPr="00C100C3">
        <w:rPr>
          <w:rFonts w:ascii="Courier New" w:hAnsi="Courier New" w:cs="Courier New"/>
        </w:rPr>
        <w:t>We know in part</w:t>
      </w:r>
      <w:ins w:id="916" w:author="Comparison" w:date="2013-05-05T19:43:00Z">
        <w:r w:rsidRPr="00AA4B48">
          <w:rPr>
            <w:rFonts w:ascii="Courier New" w:hAnsi="Courier New" w:cs="Courier New"/>
          </w:rPr>
          <w:t xml:space="preserve"> ...</w:t>
        </w:r>
      </w:ins>
      <w:del w:id="917" w:author="Comparison" w:date="2013-05-05T19:43:00Z">
        <w:r w:rsidRPr="00C100C3">
          <w:rPr>
            <w:rFonts w:ascii="Courier New" w:hAnsi="Courier New" w:cs="Courier New"/>
          </w:rPr>
          <w:delText>&amp;#8230;</w:delText>
        </w:r>
      </w:del>
      <w:r w:rsidRPr="00C100C3">
        <w:rPr>
          <w:rFonts w:ascii="Courier New" w:hAnsi="Courier New" w:cs="Courier New"/>
        </w:rPr>
        <w:t xml:space="preserve"> when that which is </w:t>
      </w:r>
      <w:r w:rsidRPr="00C100C3">
        <w:rPr>
          <w:rFonts w:ascii="Courier New" w:hAnsi="Courier New" w:cs="Courier New"/>
        </w:rPr>
        <w:t>perfect is come, then that which is in part shall be done away</w:t>
      </w:r>
      <w:ins w:id="918" w:author="Comparison" w:date="2013-05-05T19:43:00Z">
        <w:r w:rsidRPr="00AA4B48">
          <w:rPr>
            <w:rFonts w:ascii="Courier New" w:hAnsi="Courier New" w:cs="Courier New"/>
          </w:rPr>
          <w:t>."</w:t>
        </w:r>
      </w:ins>
      <w:del w:id="919" w:author="Comparison" w:date="2013-05-05T19:43:00Z">
        <w:r w:rsidRPr="00C100C3">
          <w:rPr>
            <w:rFonts w:ascii="Courier New" w:hAnsi="Courier New" w:cs="Courier New"/>
          </w:rPr>
          <w:delText>.&amp;#8221;</w:delText>
        </w:r>
      </w:del>
      <w:r w:rsidRPr="00C100C3">
        <w:rPr>
          <w:rFonts w:ascii="Courier New" w:hAnsi="Courier New" w:cs="Courier New"/>
        </w:rPr>
        <w:t xml:space="preserve"> There is a partial knowledge which belongs to the Church here below. This knowledge will be perfect above.</w:t>
      </w:r>
    </w:p>
    <w:p w14:paraId="5CAF5F19" w14:textId="6D427F26"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 </w:t>
      </w:r>
      <w:ins w:id="920" w:author="Comparison" w:date="2013-05-05T19:43:00Z">
        <w:r w:rsidRPr="00AA4B48">
          <w:rPr>
            <w:rFonts w:ascii="Courier New" w:hAnsi="Courier New" w:cs="Courier New"/>
          </w:rPr>
          <w:t>"</w:t>
        </w:r>
      </w:ins>
      <w:del w:id="921" w:author="Comparison" w:date="2013-05-05T19:43:00Z">
        <w:r w:rsidRPr="00C100C3">
          <w:rPr>
            <w:rFonts w:ascii="Courier New" w:hAnsi="Courier New" w:cs="Courier New"/>
          </w:rPr>
          <w:delText>&amp;#8220;</w:delText>
        </w:r>
      </w:del>
      <w:r w:rsidRPr="00C100C3">
        <w:rPr>
          <w:rFonts w:ascii="Courier New" w:hAnsi="Courier New" w:cs="Courier New"/>
        </w:rPr>
        <w:t>Examination</w:t>
      </w:r>
      <w:ins w:id="922" w:author="Comparison" w:date="2013-05-05T19:43:00Z">
        <w:r w:rsidRPr="00AA4B48">
          <w:rPr>
            <w:rFonts w:ascii="Courier New" w:hAnsi="Courier New" w:cs="Courier New"/>
          </w:rPr>
          <w:t>"</w:t>
        </w:r>
      </w:ins>
      <w:del w:id="923" w:author="Comparison" w:date="2013-05-05T19:43:00Z">
        <w:r w:rsidRPr="00C100C3">
          <w:rPr>
            <w:rFonts w:ascii="Courier New" w:hAnsi="Courier New" w:cs="Courier New"/>
          </w:rPr>
          <w:delText>&amp;#8221;</w:delText>
        </w:r>
      </w:del>
      <w:r w:rsidRPr="00C100C3">
        <w:rPr>
          <w:rFonts w:ascii="Courier New" w:hAnsi="Courier New" w:cs="Courier New"/>
        </w:rPr>
        <w:t xml:space="preserve"> says, on the contrary, that knowledge itself di</w:t>
      </w:r>
      <w:r w:rsidRPr="00C100C3">
        <w:rPr>
          <w:rFonts w:ascii="Courier New" w:hAnsi="Courier New" w:cs="Courier New"/>
        </w:rPr>
        <w:t>sappears entirely, to make way for faith, hope, and love, an imperishable crown which serves as an intermediate term between gifts, or the state of infancy, and heaven. Thus, for the author, the loss of knowledge, of apostleship, of prophecy, is in reality</w:t>
      </w:r>
      <w:r w:rsidRPr="00C100C3">
        <w:rPr>
          <w:rFonts w:ascii="Courier New" w:hAnsi="Courier New" w:cs="Courier New"/>
        </w:rPr>
        <w:t xml:space="preserve"> progress. For him, again, it is not when that which is perfect is come, that knowledge is done away; it is during the entire period between the apostles and the return of Christ.</w:t>
      </w:r>
    </w:p>
    <w:p w14:paraId="4EE019AC"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It is impossible not to see that he is entirely mistaken. What a thought! T</w:t>
      </w:r>
      <w:r w:rsidRPr="00C100C3">
        <w:rPr>
          <w:rFonts w:ascii="Courier New" w:hAnsi="Courier New" w:cs="Courier New"/>
        </w:rPr>
        <w:t>he Church superior now to the state in which it was in the times of the apostles! Does the author see that around him? That the Canton of Neufchatel enjoys many</w:t>
      </w:r>
    </w:p>
    <w:p w14:paraId="0645C24A" w14:textId="582B6BAF" w:rsidR="00000000" w:rsidRPr="00C100C3" w:rsidRDefault="00362818" w:rsidP="00C100C3">
      <w:pPr>
        <w:pStyle w:val="PlainText"/>
        <w:rPr>
          <w:rFonts w:ascii="Courier New" w:hAnsi="Courier New" w:cs="Courier New"/>
        </w:rPr>
      </w:pPr>
      <w:ins w:id="924" w:author="Comparison" w:date="2013-05-05T19:43:00Z">
        <w:r w:rsidRPr="00AA4B48">
          <w:rPr>
            <w:rFonts w:ascii="Courier New" w:hAnsi="Courier New" w:cs="Courier New"/>
          </w:rPr>
          <w:t>¦ "</w:t>
        </w:r>
      </w:ins>
      <w:del w:id="925" w:author="Comparison" w:date="2013-05-05T19:43:00Z">
        <w:r w:rsidRPr="00C100C3">
          <w:rPr>
            <w:rFonts w:ascii="Courier New" w:hAnsi="Courier New" w:cs="Courier New"/>
          </w:rPr>
          <w:delText>| &amp;#8220;</w:delText>
        </w:r>
      </w:del>
      <w:r w:rsidRPr="00C100C3">
        <w:rPr>
          <w:rFonts w:ascii="Courier New" w:hAnsi="Courier New" w:cs="Courier New"/>
        </w:rPr>
        <w:t>Examination</w:t>
      </w:r>
      <w:ins w:id="926" w:author="Comparison" w:date="2013-05-05T19:43:00Z">
        <w:r w:rsidRPr="00AA4B48">
          <w:rPr>
            <w:rFonts w:ascii="Courier New" w:hAnsi="Courier New" w:cs="Courier New"/>
          </w:rPr>
          <w:t>." page</w:t>
        </w:r>
      </w:ins>
      <w:del w:id="927" w:author="Comparison" w:date="2013-05-05T19:43:00Z">
        <w:r w:rsidRPr="00C100C3">
          <w:rPr>
            <w:rFonts w:ascii="Courier New" w:hAnsi="Courier New" w:cs="Courier New"/>
          </w:rPr>
          <w:delText>,&amp;#8221; pages</w:delText>
        </w:r>
      </w:del>
      <w:r w:rsidRPr="00C100C3">
        <w:rPr>
          <w:rFonts w:ascii="Courier New" w:hAnsi="Courier New" w:cs="Courier New"/>
        </w:rPr>
        <w:t xml:space="preserve"> 76.</w:t>
      </w:r>
    </w:p>
    <w:p w14:paraId="3D3B4C74" w14:textId="63533160" w:rsidR="00000000" w:rsidRPr="00C100C3" w:rsidRDefault="00362818" w:rsidP="00C100C3">
      <w:pPr>
        <w:pStyle w:val="PlainText"/>
        <w:rPr>
          <w:rFonts w:ascii="Courier New" w:hAnsi="Courier New" w:cs="Courier New"/>
        </w:rPr>
      </w:pPr>
      <w:ins w:id="928" w:author="Comparison" w:date="2013-05-05T19:43:00Z">
        <w:r w:rsidRPr="00AA4B48">
          <w:rPr>
            <w:rFonts w:ascii="Courier New" w:hAnsi="Courier New" w:cs="Courier New"/>
          </w:rPr>
          <w:t>¦ "</w:t>
        </w:r>
      </w:ins>
      <w:del w:id="929" w:author="Comparison" w:date="2013-05-05T19:43:00Z">
        <w:r w:rsidRPr="00C100C3">
          <w:rPr>
            <w:rFonts w:ascii="Courier New" w:hAnsi="Courier New" w:cs="Courier New"/>
          </w:rPr>
          <w:delText>| &amp;#8220;</w:delText>
        </w:r>
      </w:del>
      <w:r w:rsidRPr="00C100C3">
        <w:rPr>
          <w:rFonts w:ascii="Courier New" w:hAnsi="Courier New" w:cs="Courier New"/>
        </w:rPr>
        <w:t>Examination</w:t>
      </w:r>
      <w:ins w:id="930" w:author="Comparison" w:date="2013-05-05T19:43:00Z">
        <w:r w:rsidRPr="00AA4B48">
          <w:rPr>
            <w:rFonts w:ascii="Courier New" w:hAnsi="Courier New" w:cs="Courier New"/>
          </w:rPr>
          <w:t>." page</w:t>
        </w:r>
      </w:ins>
      <w:del w:id="931" w:author="Comparison" w:date="2013-05-05T19:43:00Z">
        <w:r w:rsidRPr="00C100C3">
          <w:rPr>
            <w:rFonts w:ascii="Courier New" w:hAnsi="Courier New" w:cs="Courier New"/>
          </w:rPr>
          <w:delText>,&amp;#8221; pages</w:delText>
        </w:r>
      </w:del>
      <w:r w:rsidRPr="00C100C3">
        <w:rPr>
          <w:rFonts w:ascii="Courier New" w:hAnsi="Courier New" w:cs="Courier New"/>
        </w:rPr>
        <w:t xml:space="preserve"> 77.</w:t>
      </w:r>
    </w:p>
    <w:p w14:paraId="26F0C12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{25}</w:t>
      </w:r>
    </w:p>
    <w:p w14:paraId="7D2DD14C" w14:textId="634426C4" w:rsidR="00000000" w:rsidRPr="00C100C3" w:rsidRDefault="00362818" w:rsidP="00C100C3">
      <w:pPr>
        <w:pStyle w:val="PlainText"/>
        <w:rPr>
          <w:rFonts w:ascii="Courier New" w:hAnsi="Courier New" w:cs="Courier New"/>
        </w:rPr>
      </w:pPr>
      <w:r w:rsidRPr="00C100C3">
        <w:rPr>
          <w:rFonts w:ascii="Courier New" w:hAnsi="Courier New" w:cs="Courier New"/>
        </w:rPr>
        <w:t>of the b</w:t>
      </w:r>
      <w:r w:rsidRPr="00C100C3">
        <w:rPr>
          <w:rFonts w:ascii="Courier New" w:hAnsi="Courier New" w:cs="Courier New"/>
        </w:rPr>
        <w:t xml:space="preserve">lessings of Providence, that its clergy even contain in their midst pious men, I have neither any interest in contesting, nor desire to do so; but to say that the state of this church, the great mass of which lies, on the </w:t>
      </w:r>
      <w:ins w:id="932" w:author="Comparison" w:date="2013-05-05T19:43:00Z">
        <w:r w:rsidRPr="00AA4B48">
          <w:rPr>
            <w:rFonts w:ascii="Courier New" w:hAnsi="Courier New" w:cs="Courier New"/>
          </w:rPr>
          <w:t>author's</w:t>
        </w:r>
      </w:ins>
      <w:del w:id="933" w:author="Comparison" w:date="2013-05-05T19:43:00Z">
        <w:r w:rsidRPr="00C100C3">
          <w:rPr>
            <w:rFonts w:ascii="Courier New" w:hAnsi="Courier New" w:cs="Courier New"/>
          </w:rPr>
          <w:delText>author&amp;#8217;s</w:delText>
        </w:r>
      </w:del>
      <w:r w:rsidRPr="00C100C3">
        <w:rPr>
          <w:rFonts w:ascii="Courier New" w:hAnsi="Courier New" w:cs="Courier New"/>
        </w:rPr>
        <w:t xml:space="preserve"> confession, in the </w:t>
      </w:r>
      <w:r w:rsidRPr="00C100C3">
        <w:rPr>
          <w:rFonts w:ascii="Courier New" w:hAnsi="Courier New" w:cs="Courier New"/>
        </w:rPr>
        <w:t xml:space="preserve">darkness of nature, is superior to the apostolic state, is what, I am sure, even the </w:t>
      </w:r>
      <w:ins w:id="934" w:author="Comparison" w:date="2013-05-05T19:43:00Z">
        <w:r w:rsidRPr="00AA4B48">
          <w:rPr>
            <w:rFonts w:ascii="Courier New" w:hAnsi="Courier New" w:cs="Courier New"/>
          </w:rPr>
          <w:t>"</w:t>
        </w:r>
      </w:ins>
      <w:del w:id="935" w:author="Comparison" w:date="2013-05-05T19:43:00Z">
        <w:r w:rsidRPr="00C100C3">
          <w:rPr>
            <w:rFonts w:ascii="Courier New" w:hAnsi="Courier New" w:cs="Courier New"/>
          </w:rPr>
          <w:delText>&amp;#8220;</w:delText>
        </w:r>
      </w:del>
      <w:r w:rsidRPr="00C100C3">
        <w:rPr>
          <w:rFonts w:ascii="Courier New" w:hAnsi="Courier New" w:cs="Courier New"/>
        </w:rPr>
        <w:t>Class</w:t>
      </w:r>
      <w:ins w:id="936" w:author="Comparison" w:date="2013-05-05T19:43:00Z">
        <w:r w:rsidRPr="00AA4B48">
          <w:rPr>
            <w:rFonts w:ascii="Courier New" w:hAnsi="Courier New" w:cs="Courier New"/>
          </w:rPr>
          <w:t>"¦</w:t>
        </w:r>
      </w:ins>
      <w:del w:id="937" w:author="Comparison" w:date="2013-05-05T19:43:00Z">
        <w:r w:rsidRPr="00C100C3">
          <w:rPr>
            <w:rFonts w:ascii="Courier New" w:hAnsi="Courier New" w:cs="Courier New"/>
          </w:rPr>
          <w:delText>&amp;#8221;|</w:delText>
        </w:r>
      </w:del>
      <w:r w:rsidRPr="00C100C3">
        <w:rPr>
          <w:rFonts w:ascii="Courier New" w:hAnsi="Courier New" w:cs="Courier New"/>
        </w:rPr>
        <w:t xml:space="preserve"> would be ashamed of</w:t>
      </w:r>
      <w:del w:id="938" w:author="Comparison" w:date="2013-05-05T19:43:00Z">
        <w:r w:rsidRPr="00C100C3">
          <w:rPr>
            <w:rFonts w:ascii="Courier New" w:hAnsi="Courier New" w:cs="Courier New"/>
          </w:rPr>
          <w:delText>.</w:delText>
        </w:r>
      </w:del>
      <w:r w:rsidRPr="00C100C3">
        <w:rPr>
          <w:rFonts w:ascii="Courier New" w:hAnsi="Courier New" w:cs="Courier New"/>
        </w:rPr>
        <w:t xml:space="preserve"> And do you know, reader, what is the foundation for saying this? On this, that there is more faith, hope, and love: and that the </w:t>
      </w:r>
      <w:r w:rsidRPr="00C100C3">
        <w:rPr>
          <w:rFonts w:ascii="Courier New" w:hAnsi="Courier New" w:cs="Courier New"/>
        </w:rPr>
        <w:t>spring flowers of apostles, prophets, gifts, and knowledge have given place to love, faith, and hope, which now exist and which have, in fact, existed since we have had the apparent misfortune, but real blessing, of losing these ephemeral gifts of infancy.</w:t>
      </w:r>
    </w:p>
    <w:p w14:paraId="61C3474B" w14:textId="6927B57F" w:rsidR="00000000" w:rsidRPr="00C100C3" w:rsidRDefault="00362818" w:rsidP="00C100C3">
      <w:pPr>
        <w:pStyle w:val="PlainText"/>
        <w:rPr>
          <w:rFonts w:ascii="Courier New" w:hAnsi="Courier New" w:cs="Courier New"/>
        </w:rPr>
      </w:pPr>
      <w:ins w:id="939" w:author="Comparison" w:date="2013-05-05T19:43:00Z">
        <w:r w:rsidRPr="00AA4B48">
          <w:rPr>
            <w:rFonts w:ascii="Courier New" w:hAnsi="Courier New" w:cs="Courier New"/>
          </w:rPr>
          <w:t>"</w:t>
        </w:r>
      </w:ins>
      <w:del w:id="940" w:author="Comparison" w:date="2013-05-05T19:43:00Z">
        <w:r w:rsidRPr="00C100C3">
          <w:rPr>
            <w:rFonts w:ascii="Courier New" w:hAnsi="Courier New" w:cs="Courier New"/>
          </w:rPr>
          <w:delText>&amp;#8220;</w:delText>
        </w:r>
      </w:del>
      <w:r w:rsidRPr="00C100C3">
        <w:rPr>
          <w:rFonts w:ascii="Courier New" w:hAnsi="Courier New" w:cs="Courier New"/>
        </w:rPr>
        <w:t>If people wish to prove a fall of the Church</w:t>
      </w:r>
      <w:ins w:id="941" w:author="Comparison" w:date="2013-05-05T19:43:00Z">
        <w:r w:rsidRPr="00AA4B48">
          <w:rPr>
            <w:rFonts w:ascii="Courier New" w:hAnsi="Courier New" w:cs="Courier New"/>
          </w:rPr>
          <w:t>,"</w:t>
        </w:r>
      </w:ins>
      <w:del w:id="942" w:author="Comparison" w:date="2013-05-05T19:43:00Z">
        <w:r w:rsidRPr="00C100C3">
          <w:rPr>
            <w:rFonts w:ascii="Courier New" w:hAnsi="Courier New" w:cs="Courier New"/>
          </w:rPr>
          <w:delText>,&amp;#8221;</w:delText>
        </w:r>
      </w:del>
      <w:r w:rsidRPr="00C100C3">
        <w:rPr>
          <w:rFonts w:ascii="Courier New" w:hAnsi="Courier New" w:cs="Courier New"/>
        </w:rPr>
        <w:t xml:space="preserve"> says the </w:t>
      </w:r>
      <w:ins w:id="943" w:author="Comparison" w:date="2013-05-05T19:43:00Z">
        <w:r w:rsidRPr="00AA4B48">
          <w:rPr>
            <w:rFonts w:ascii="Courier New" w:hAnsi="Courier New" w:cs="Courier New"/>
          </w:rPr>
          <w:t>"</w:t>
        </w:r>
      </w:ins>
      <w:del w:id="944" w:author="Comparison" w:date="2013-05-05T19:43:00Z">
        <w:r w:rsidRPr="00C100C3">
          <w:rPr>
            <w:rFonts w:ascii="Courier New" w:hAnsi="Courier New" w:cs="Courier New"/>
          </w:rPr>
          <w:delText>&amp;#8220;</w:delText>
        </w:r>
      </w:del>
      <w:r w:rsidRPr="00C100C3">
        <w:rPr>
          <w:rFonts w:ascii="Courier New" w:hAnsi="Courier New" w:cs="Courier New"/>
        </w:rPr>
        <w:t>Examination</w:t>
      </w:r>
      <w:ins w:id="945" w:author="Comparison" w:date="2013-05-05T19:43:00Z">
        <w:r w:rsidRPr="00AA4B48">
          <w:rPr>
            <w:rFonts w:ascii="Courier New" w:hAnsi="Courier New" w:cs="Courier New"/>
          </w:rPr>
          <w:t>,"¦ "</w:t>
        </w:r>
      </w:ins>
      <w:del w:id="946" w:author="Comparison" w:date="2013-05-05T19:43:00Z">
        <w:r w:rsidRPr="00C100C3">
          <w:rPr>
            <w:rFonts w:ascii="Courier New" w:hAnsi="Courier New" w:cs="Courier New"/>
          </w:rPr>
          <w:delText>,&amp;#8221;| &amp;#8220;</w:delText>
        </w:r>
      </w:del>
      <w:r w:rsidRPr="00C100C3">
        <w:rPr>
          <w:rFonts w:ascii="Courier New" w:hAnsi="Courier New" w:cs="Courier New"/>
        </w:rPr>
        <w:t>let them point out the cessation of faith, love, and hope; but let them beware of adducing in proof a fact such as that of the cessation of gifts</w:t>
      </w:r>
      <w:ins w:id="947" w:author="Comparison" w:date="2013-05-05T19:43:00Z">
        <w:r w:rsidRPr="00AA4B48">
          <w:rPr>
            <w:rFonts w:ascii="Courier New" w:hAnsi="Courier New" w:cs="Courier New"/>
          </w:rPr>
          <w:t>."</w:t>
        </w:r>
      </w:ins>
      <w:del w:id="948" w:author="Comparison" w:date="2013-05-05T19:43:00Z">
        <w:r w:rsidRPr="00C100C3">
          <w:rPr>
            <w:rFonts w:ascii="Courier New" w:hAnsi="Courier New" w:cs="Courier New"/>
          </w:rPr>
          <w:delText>.&amp;#82</w:delText>
        </w:r>
        <w:r w:rsidRPr="00C100C3">
          <w:rPr>
            <w:rFonts w:ascii="Courier New" w:hAnsi="Courier New" w:cs="Courier New"/>
          </w:rPr>
          <w:delText>21;</w:delText>
        </w:r>
      </w:del>
    </w:p>
    <w:p w14:paraId="1B92FDA9" w14:textId="336AC1EC" w:rsidR="00000000" w:rsidRPr="00C100C3" w:rsidRDefault="00362818" w:rsidP="00C100C3">
      <w:pPr>
        <w:pStyle w:val="PlainText"/>
        <w:rPr>
          <w:rFonts w:ascii="Courier New" w:hAnsi="Courier New" w:cs="Courier New"/>
        </w:rPr>
      </w:pPr>
      <w:r w:rsidRPr="00C100C3">
        <w:rPr>
          <w:rFonts w:ascii="Courier New" w:hAnsi="Courier New" w:cs="Courier New"/>
        </w:rPr>
        <w:t>The author is mistaken in thinking that it is in the loss of gifts that I find the ruin of the Church. In some respects this loss may be a symptom, a mark of this ruin. The ruin is another thing. I shall beware of seeking to establish the cessation of</w:t>
      </w:r>
      <w:r w:rsidRPr="00C100C3">
        <w:rPr>
          <w:rFonts w:ascii="Courier New" w:hAnsi="Courier New" w:cs="Courier New"/>
        </w:rPr>
        <w:t xml:space="preserve"> faith, love, and hope. To say that these things</w:t>
      </w:r>
      <w:ins w:id="949" w:author="Comparison" w:date="2013-05-05T19:43:00Z">
        <w:r w:rsidRPr="00AA4B48">
          <w:rPr>
            <w:rFonts w:ascii="Courier New" w:hAnsi="Courier New" w:cs="Courier New"/>
          </w:rPr>
          <w:t xml:space="preserve"> </w:t>
        </w:r>
      </w:ins>
      <w:del w:id="950" w:author="Comparison" w:date="2013-05-05T19:43:00Z">
        <w:r w:rsidRPr="00C100C3">
          <w:rPr>
            <w:rFonts w:ascii="Courier New" w:hAnsi="Courier New" w:cs="Courier New"/>
          </w:rPr>
          <w:delText>-</w:delText>
        </w:r>
      </w:del>
      <w:r w:rsidRPr="00C100C3">
        <w:rPr>
          <w:rFonts w:ascii="Courier New" w:hAnsi="Courier New" w:cs="Courier New"/>
        </w:rPr>
        <w:t>have ceased, would be to say that there is no longer a Christian in the world. Let him who is contented on that account to deny the ruin of the Church, be contented! But I will answer in a more explicit mann</w:t>
      </w:r>
      <w:r w:rsidRPr="00C100C3">
        <w:rPr>
          <w:rFonts w:ascii="Courier New" w:hAnsi="Courier New" w:cs="Courier New"/>
        </w:rPr>
        <w:t>er.</w:t>
      </w:r>
    </w:p>
    <w:p w14:paraId="711A0812" w14:textId="53AA5ECF" w:rsidR="00000000" w:rsidRPr="00C100C3" w:rsidRDefault="00362818" w:rsidP="00C100C3">
      <w:pPr>
        <w:pStyle w:val="PlainText"/>
        <w:rPr>
          <w:rFonts w:ascii="Courier New" w:hAnsi="Courier New" w:cs="Courier New"/>
        </w:rPr>
      </w:pPr>
      <w:r w:rsidRPr="00C100C3">
        <w:rPr>
          <w:rFonts w:ascii="Courier New" w:hAnsi="Courier New" w:cs="Courier New"/>
        </w:rPr>
        <w:t xml:space="preserve">As concerning love, we see in @Acts 2 and 4 what the Holy Ghost produced. </w:t>
      </w:r>
      <w:ins w:id="951" w:author="Comparison" w:date="2013-05-05T19:43:00Z">
        <w:r w:rsidRPr="00AA4B48">
          <w:rPr>
            <w:rFonts w:ascii="Courier New" w:hAnsi="Courier New" w:cs="Courier New"/>
          </w:rPr>
          <w:t>"</w:t>
        </w:r>
      </w:ins>
      <w:del w:id="952" w:author="Comparison" w:date="2013-05-05T19:43:00Z">
        <w:r w:rsidRPr="00C100C3">
          <w:rPr>
            <w:rFonts w:ascii="Courier New" w:hAnsi="Courier New" w:cs="Courier New"/>
          </w:rPr>
          <w:delText>&amp;#8220;</w:delText>
        </w:r>
      </w:del>
      <w:r w:rsidRPr="00C100C3">
        <w:rPr>
          <w:rFonts w:ascii="Courier New" w:hAnsi="Courier New" w:cs="Courier New"/>
        </w:rPr>
        <w:t>And they continued stedfastly in the apostles</w:t>
      </w:r>
      <w:ins w:id="953" w:author="Comparison" w:date="2013-05-05T19:43:00Z">
        <w:r w:rsidRPr="00AA4B48">
          <w:rPr>
            <w:rFonts w:ascii="Courier New" w:hAnsi="Courier New" w:cs="Courier New"/>
          </w:rPr>
          <w:t>¬</w:t>
        </w:r>
      </w:ins>
      <w:del w:id="954" w:author="Comparison" w:date="2013-05-05T19:43:00Z">
        <w:r w:rsidRPr="00C100C3">
          <w:rPr>
            <w:rFonts w:ascii="Courier New" w:hAnsi="Courier New" w:cs="Courier New"/>
          </w:rPr>
          <w:delText>&amp;#8217;</w:delText>
        </w:r>
      </w:del>
      <w:r w:rsidRPr="00C100C3">
        <w:rPr>
          <w:rFonts w:ascii="Courier New" w:hAnsi="Courier New" w:cs="Courier New"/>
        </w:rPr>
        <w:t xml:space="preserve"> doctrine, and fellowship, and in breaking of bread, and in prayers</w:t>
      </w:r>
      <w:ins w:id="955" w:author="Comparison" w:date="2013-05-05T19:43:00Z">
        <w:r w:rsidRPr="00AA4B48">
          <w:rPr>
            <w:rFonts w:ascii="Courier New" w:hAnsi="Courier New" w:cs="Courier New"/>
          </w:rPr>
          <w:t xml:space="preserve"> ... .</w:t>
        </w:r>
      </w:ins>
      <w:del w:id="956" w:author="Comparison" w:date="2013-05-05T19:43:00Z">
        <w:r w:rsidRPr="00C100C3">
          <w:rPr>
            <w:rFonts w:ascii="Courier New" w:hAnsi="Courier New" w:cs="Courier New"/>
          </w:rPr>
          <w:delText>&amp;#8230;</w:delText>
        </w:r>
      </w:del>
      <w:r w:rsidRPr="00C100C3">
        <w:rPr>
          <w:rFonts w:ascii="Courier New" w:hAnsi="Courier New" w:cs="Courier New"/>
        </w:rPr>
        <w:t xml:space="preserve"> And all that believed were together, and ha</w:t>
      </w:r>
      <w:r w:rsidRPr="00C100C3">
        <w:rPr>
          <w:rFonts w:ascii="Courier New" w:hAnsi="Courier New" w:cs="Courier New"/>
        </w:rPr>
        <w:t xml:space="preserve">d all things common; and sold their possessions and goods, and parted them to all men, as every man had need. And they, continuing daily with one accord in the temple, and breaking bread from house to house, did eat their meat with gladness and singleness </w:t>
      </w:r>
      <w:r w:rsidRPr="00C100C3">
        <w:rPr>
          <w:rFonts w:ascii="Courier New" w:hAnsi="Courier New" w:cs="Courier New"/>
        </w:rPr>
        <w:t>of heart, praising God, and having favour with all the people</w:t>
      </w:r>
      <w:ins w:id="957" w:author="Comparison" w:date="2013-05-05T19:43:00Z">
        <w:r w:rsidRPr="00AA4B48">
          <w:rPr>
            <w:rFonts w:ascii="Courier New" w:hAnsi="Courier New" w:cs="Courier New"/>
          </w:rPr>
          <w:t>." "</w:t>
        </w:r>
      </w:ins>
      <w:del w:id="958" w:author="Comparison" w:date="2013-05-05T19:43:00Z">
        <w:r w:rsidRPr="00C100C3">
          <w:rPr>
            <w:rFonts w:ascii="Courier New" w:hAnsi="Courier New" w:cs="Courier New"/>
          </w:rPr>
          <w:delText>.&amp;#8221; &amp;#8220;</w:delText>
        </w:r>
      </w:del>
      <w:r w:rsidRPr="00C100C3">
        <w:rPr>
          <w:rFonts w:ascii="Courier New" w:hAnsi="Courier New" w:cs="Courier New"/>
        </w:rPr>
        <w:t>And great grace was upon them all</w:t>
      </w:r>
      <w:del w:id="959" w:author="Comparison" w:date="2013-05-05T19:43:00Z">
        <w:r w:rsidRPr="00C100C3">
          <w:rPr>
            <w:rFonts w:ascii="Courier New" w:hAnsi="Courier New" w:cs="Courier New"/>
          </w:rPr>
          <w:delText>.</w:delText>
        </w:r>
      </w:del>
      <w:r w:rsidRPr="00C100C3">
        <w:rPr>
          <w:rFonts w:ascii="Courier New" w:hAnsi="Courier New" w:cs="Courier New"/>
        </w:rPr>
        <w:t xml:space="preserve"> Neither was there any among them that lacked: as many as were possessors of lands or houses, sold them</w:t>
      </w:r>
      <w:ins w:id="960" w:author="Comparison" w:date="2013-05-05T19:43:00Z">
        <w:r w:rsidRPr="00AA4B48">
          <w:rPr>
            <w:rFonts w:ascii="Courier New" w:hAnsi="Courier New" w:cs="Courier New"/>
          </w:rPr>
          <w:t>,"</w:t>
        </w:r>
      </w:ins>
      <w:del w:id="961" w:author="Comparison" w:date="2013-05-05T19:43:00Z">
        <w:r w:rsidRPr="00C100C3">
          <w:rPr>
            <w:rFonts w:ascii="Courier New" w:hAnsi="Courier New" w:cs="Courier New"/>
          </w:rPr>
          <w:delText>,&amp;#8221;</w:delText>
        </w:r>
      </w:del>
      <w:r w:rsidRPr="00C100C3">
        <w:rPr>
          <w:rFonts w:ascii="Courier New" w:hAnsi="Courier New" w:cs="Courier New"/>
        </w:rPr>
        <w:t xml:space="preserve"> etc.</w:t>
      </w:r>
    </w:p>
    <w:p w14:paraId="0EB485EA"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Here are the flowers (we we</w:t>
      </w:r>
      <w:r w:rsidRPr="00C100C3">
        <w:rPr>
          <w:rFonts w:ascii="Courier New" w:hAnsi="Courier New" w:cs="Courier New"/>
        </w:rPr>
        <w:t>re in the habit of calling them fruits) which, alas, were too quickly lost; and we should have</w:t>
      </w:r>
    </w:p>
    <w:p w14:paraId="3E8220B9" w14:textId="4A041286" w:rsidR="00000000" w:rsidRPr="00C100C3" w:rsidRDefault="00362818" w:rsidP="00C100C3">
      <w:pPr>
        <w:pStyle w:val="PlainText"/>
        <w:rPr>
          <w:rFonts w:ascii="Courier New" w:hAnsi="Courier New" w:cs="Courier New"/>
        </w:rPr>
      </w:pPr>
      <w:ins w:id="962" w:author="Comparison" w:date="2013-05-05T19:43:00Z">
        <w:r w:rsidRPr="00AA4B48">
          <w:rPr>
            <w:rFonts w:ascii="Courier New" w:hAnsi="Courier New" w:cs="Courier New"/>
          </w:rPr>
          <w:t>¦</w:t>
        </w:r>
      </w:ins>
      <w:del w:id="963" w:author="Comparison" w:date="2013-05-05T19:43:00Z">
        <w:r w:rsidRPr="00C100C3">
          <w:rPr>
            <w:rFonts w:ascii="Courier New" w:hAnsi="Courier New" w:cs="Courier New"/>
          </w:rPr>
          <w:delText>|</w:delText>
        </w:r>
      </w:del>
      <w:r w:rsidRPr="00C100C3">
        <w:rPr>
          <w:rFonts w:ascii="Courier New" w:hAnsi="Courier New" w:cs="Courier New"/>
        </w:rPr>
        <w:t xml:space="preserve"> The company or corporate bodies of Pastors.</w:t>
      </w:r>
    </w:p>
    <w:p w14:paraId="212E3452" w14:textId="68AD580B" w:rsidR="00000000" w:rsidRPr="00C100C3" w:rsidRDefault="00362818" w:rsidP="00C100C3">
      <w:pPr>
        <w:pStyle w:val="PlainText"/>
        <w:rPr>
          <w:rFonts w:ascii="Courier New" w:hAnsi="Courier New" w:cs="Courier New"/>
        </w:rPr>
      </w:pPr>
      <w:ins w:id="964" w:author="Comparison" w:date="2013-05-05T19:43:00Z">
        <w:r w:rsidRPr="00AA4B48">
          <w:rPr>
            <w:rFonts w:ascii="Courier New" w:hAnsi="Courier New" w:cs="Courier New"/>
          </w:rPr>
          <w:t>¦ "</w:t>
        </w:r>
      </w:ins>
      <w:del w:id="965" w:author="Comparison" w:date="2013-05-05T19:43:00Z">
        <w:r w:rsidRPr="00C100C3">
          <w:rPr>
            <w:rFonts w:ascii="Courier New" w:hAnsi="Courier New" w:cs="Courier New"/>
          </w:rPr>
          <w:delText>| &amp;#8220;</w:delText>
        </w:r>
      </w:del>
      <w:r w:rsidRPr="00C100C3">
        <w:rPr>
          <w:rFonts w:ascii="Courier New" w:hAnsi="Courier New" w:cs="Courier New"/>
        </w:rPr>
        <w:t>Examination</w:t>
      </w:r>
      <w:ins w:id="966" w:author="Comparison" w:date="2013-05-05T19:43:00Z">
        <w:r w:rsidRPr="00AA4B48">
          <w:rPr>
            <w:rFonts w:ascii="Courier New" w:hAnsi="Courier New" w:cs="Courier New"/>
          </w:rPr>
          <w:t>,"</w:t>
        </w:r>
      </w:ins>
      <w:del w:id="967" w:author="Comparison" w:date="2013-05-05T19:43:00Z">
        <w:r w:rsidRPr="00C100C3">
          <w:rPr>
            <w:rFonts w:ascii="Courier New" w:hAnsi="Courier New" w:cs="Courier New"/>
          </w:rPr>
          <w:delText>,&amp;#8221;</w:delText>
        </w:r>
      </w:del>
      <w:r w:rsidRPr="00C100C3">
        <w:rPr>
          <w:rFonts w:ascii="Courier New" w:hAnsi="Courier New" w:cs="Courier New"/>
        </w:rPr>
        <w:t xml:space="preserve"> page 75</w:t>
      </w:r>
      <w:del w:id="968" w:author="Comparison" w:date="2013-05-05T19:43:00Z">
        <w:r w:rsidRPr="00C100C3">
          <w:rPr>
            <w:rFonts w:ascii="Courier New" w:hAnsi="Courier New" w:cs="Courier New"/>
          </w:rPr>
          <w:delText>.</w:delText>
        </w:r>
      </w:del>
    </w:p>
    <w:p w14:paraId="049A02D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{26}</w:t>
      </w:r>
    </w:p>
    <w:p w14:paraId="236B8570" w14:textId="0FD84363"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trouble to find them in the church which the </w:t>
      </w:r>
      <w:ins w:id="969" w:author="Comparison" w:date="2013-05-05T19:43:00Z">
        <w:r w:rsidRPr="00AA4B48">
          <w:rPr>
            <w:rFonts w:ascii="Courier New" w:hAnsi="Courier New" w:cs="Courier New"/>
          </w:rPr>
          <w:t>"</w:t>
        </w:r>
      </w:ins>
      <w:del w:id="970" w:author="Comparison" w:date="2013-05-05T19:43:00Z">
        <w:r w:rsidRPr="00C100C3">
          <w:rPr>
            <w:rFonts w:ascii="Courier New" w:hAnsi="Courier New" w:cs="Courier New"/>
          </w:rPr>
          <w:delText>&amp;#8220;</w:delText>
        </w:r>
      </w:del>
      <w:r w:rsidRPr="00C100C3">
        <w:rPr>
          <w:rFonts w:ascii="Courier New" w:hAnsi="Courier New" w:cs="Courier New"/>
        </w:rPr>
        <w:t>Examination</w:t>
      </w:r>
      <w:ins w:id="971" w:author="Comparison" w:date="2013-05-05T19:43:00Z">
        <w:r w:rsidRPr="00AA4B48">
          <w:rPr>
            <w:rFonts w:ascii="Courier New" w:hAnsi="Courier New" w:cs="Courier New"/>
          </w:rPr>
          <w:t>"</w:t>
        </w:r>
      </w:ins>
      <w:del w:id="972" w:author="Comparison" w:date="2013-05-05T19:43:00Z">
        <w:r w:rsidRPr="00C100C3">
          <w:rPr>
            <w:rFonts w:ascii="Courier New" w:hAnsi="Courier New" w:cs="Courier New"/>
          </w:rPr>
          <w:delText>&amp;#822</w:delText>
        </w:r>
        <w:r w:rsidRPr="00C100C3">
          <w:rPr>
            <w:rFonts w:ascii="Courier New" w:hAnsi="Courier New" w:cs="Courier New"/>
          </w:rPr>
          <w:delText>1;</w:delText>
        </w:r>
      </w:del>
      <w:r w:rsidRPr="00C100C3">
        <w:rPr>
          <w:rFonts w:ascii="Courier New" w:hAnsi="Courier New" w:cs="Courier New"/>
        </w:rPr>
        <w:t xml:space="preserve"> boasts of as being an advance on the apostolic state of things. Can the author of the </w:t>
      </w:r>
      <w:ins w:id="973" w:author="Comparison" w:date="2013-05-05T19:43:00Z">
        <w:r w:rsidRPr="00AA4B48">
          <w:rPr>
            <w:rFonts w:ascii="Courier New" w:hAnsi="Courier New" w:cs="Courier New"/>
          </w:rPr>
          <w:t>"</w:t>
        </w:r>
      </w:ins>
      <w:del w:id="974" w:author="Comparison" w:date="2013-05-05T19:43:00Z">
        <w:r w:rsidRPr="00C100C3">
          <w:rPr>
            <w:rFonts w:ascii="Courier New" w:hAnsi="Courier New" w:cs="Courier New"/>
          </w:rPr>
          <w:delText>&amp;#8220;</w:delText>
        </w:r>
      </w:del>
      <w:r w:rsidRPr="00C100C3">
        <w:rPr>
          <w:rFonts w:ascii="Courier New" w:hAnsi="Courier New" w:cs="Courier New"/>
        </w:rPr>
        <w:t>Examination</w:t>
      </w:r>
      <w:ins w:id="975" w:author="Comparison" w:date="2013-05-05T19:43:00Z">
        <w:r w:rsidRPr="00AA4B48">
          <w:rPr>
            <w:rFonts w:ascii="Courier New" w:hAnsi="Courier New" w:cs="Courier New"/>
          </w:rPr>
          <w:t>,"</w:t>
        </w:r>
      </w:ins>
      <w:del w:id="976" w:author="Comparison" w:date="2013-05-05T19:43:00Z">
        <w:r w:rsidRPr="00C100C3">
          <w:rPr>
            <w:rFonts w:ascii="Courier New" w:hAnsi="Courier New" w:cs="Courier New"/>
          </w:rPr>
          <w:delText>,&amp;#8221;</w:delText>
        </w:r>
      </w:del>
      <w:r w:rsidRPr="00C100C3">
        <w:rPr>
          <w:rFonts w:ascii="Courier New" w:hAnsi="Courier New" w:cs="Courier New"/>
        </w:rPr>
        <w:t xml:space="preserve"> with his hand on his heart, say that there is real progress since the times of the apostles</w:t>
      </w:r>
      <w:ins w:id="977" w:author="Comparison" w:date="2013-05-05T19:43:00Z">
        <w:r w:rsidRPr="00AA4B48">
          <w:rPr>
            <w:rFonts w:ascii="Courier New" w:hAnsi="Courier New" w:cs="Courier New"/>
          </w:rPr>
          <w:t xml:space="preserve"> -- </w:t>
        </w:r>
      </w:ins>
      <w:del w:id="978" w:author="Comparison" w:date="2013-05-05T19:43:00Z">
        <w:r w:rsidRPr="00C100C3">
          <w:rPr>
            <w:rFonts w:ascii="Courier New" w:hAnsi="Courier New" w:cs="Courier New"/>
          </w:rPr>
          <w:delText>&amp;#8212;</w:delText>
        </w:r>
      </w:del>
      <w:r w:rsidRPr="00C100C3">
        <w:rPr>
          <w:rFonts w:ascii="Courier New" w:hAnsi="Courier New" w:cs="Courier New"/>
        </w:rPr>
        <w:t>that love has not ceased? Ceased! No, it w</w:t>
      </w:r>
      <w:r w:rsidRPr="00C100C3">
        <w:rPr>
          <w:rFonts w:ascii="Courier New" w:hAnsi="Courier New" w:cs="Courier New"/>
        </w:rPr>
        <w:t>ill never cease. But where will the author shew me anything to compare with what we read of in the Acts? If it is answered, that this did not last, then it is acknowledged that the fruits of the Spirit in love have not lasted.</w:t>
      </w:r>
    </w:p>
    <w:p w14:paraId="6EEAEE47" w14:textId="06DCD8E8" w:rsidR="00000000" w:rsidRPr="00C100C3" w:rsidRDefault="00362818" w:rsidP="00C100C3">
      <w:pPr>
        <w:pStyle w:val="PlainText"/>
        <w:rPr>
          <w:rFonts w:ascii="Courier New" w:hAnsi="Courier New" w:cs="Courier New"/>
        </w:rPr>
      </w:pPr>
      <w:r w:rsidRPr="00C100C3">
        <w:rPr>
          <w:rFonts w:ascii="Courier New" w:hAnsi="Courier New" w:cs="Courier New"/>
        </w:rPr>
        <w:t>There are things yet far mor</w:t>
      </w:r>
      <w:r w:rsidRPr="00C100C3">
        <w:rPr>
          <w:rFonts w:ascii="Courier New" w:hAnsi="Courier New" w:cs="Courier New"/>
        </w:rPr>
        <w:t>e precise. In the epistle to the Philippians, the epistle in which the author says we have the proof of the progress and development of the Church, because in it the apostle addresses himself to the bishops and deacons</w:t>
      </w:r>
      <w:ins w:id="979" w:author="Comparison" w:date="2013-05-05T19:43:00Z">
        <w:r w:rsidRPr="00AA4B48">
          <w:rPr>
            <w:rFonts w:ascii="Courier New" w:hAnsi="Courier New" w:cs="Courier New"/>
          </w:rPr>
          <w:t xml:space="preserve"> --</w:t>
        </w:r>
      </w:ins>
      <w:del w:id="980" w:author="Comparison" w:date="2013-05-05T19:43:00Z">
        <w:r w:rsidRPr="00C100C3">
          <w:rPr>
            <w:rFonts w:ascii="Courier New" w:hAnsi="Courier New" w:cs="Courier New"/>
          </w:rPr>
          <w:delText>&amp;#8212;</w:delText>
        </w:r>
      </w:del>
      <w:r w:rsidRPr="00C100C3">
        <w:rPr>
          <w:rFonts w:ascii="Courier New" w:hAnsi="Courier New" w:cs="Courier New"/>
        </w:rPr>
        <w:t xml:space="preserve"> here is what Paul says as to t</w:t>
      </w:r>
      <w:r w:rsidRPr="00C100C3">
        <w:rPr>
          <w:rFonts w:ascii="Courier New" w:hAnsi="Courier New" w:cs="Courier New"/>
        </w:rPr>
        <w:t xml:space="preserve">he state of Christians, when referring to Timothy: </w:t>
      </w:r>
      <w:ins w:id="981" w:author="Comparison" w:date="2013-05-05T19:43:00Z">
        <w:r w:rsidRPr="00AA4B48">
          <w:rPr>
            <w:rFonts w:ascii="Courier New" w:hAnsi="Courier New" w:cs="Courier New"/>
          </w:rPr>
          <w:t>"</w:t>
        </w:r>
      </w:ins>
      <w:del w:id="982" w:author="Comparison" w:date="2013-05-05T19:43:00Z">
        <w:r w:rsidRPr="00C100C3">
          <w:rPr>
            <w:rFonts w:ascii="Courier New" w:hAnsi="Courier New" w:cs="Courier New"/>
          </w:rPr>
          <w:delText>&amp;#8220;</w:delText>
        </w:r>
      </w:del>
      <w:r w:rsidRPr="00C100C3">
        <w:rPr>
          <w:rFonts w:ascii="Courier New" w:hAnsi="Courier New" w:cs="Courier New"/>
        </w:rPr>
        <w:t xml:space="preserve">For I have no man </w:t>
      </w:r>
      <w:ins w:id="983" w:author="Comparison" w:date="2013-05-05T19:43:00Z">
        <w:r w:rsidRPr="00AA4B48">
          <w:rPr>
            <w:rFonts w:ascii="Courier New" w:hAnsi="Courier New" w:cs="Courier New"/>
          </w:rPr>
          <w:t>like-minded</w:t>
        </w:r>
      </w:ins>
      <w:del w:id="984" w:author="Comparison" w:date="2013-05-05T19:43:00Z">
        <w:r w:rsidRPr="00C100C3">
          <w:rPr>
            <w:rFonts w:ascii="Courier New" w:hAnsi="Courier New" w:cs="Courier New"/>
          </w:rPr>
          <w:delText>likeminded</w:delText>
        </w:r>
      </w:del>
      <w:r w:rsidRPr="00C100C3">
        <w:rPr>
          <w:rFonts w:ascii="Courier New" w:hAnsi="Courier New" w:cs="Courier New"/>
        </w:rPr>
        <w:t xml:space="preserve">, who will naturally care for your state. For all seek their own, not the things which are Jesus </w:t>
      </w:r>
      <w:ins w:id="985" w:author="Comparison" w:date="2013-05-05T19:43:00Z">
        <w:r w:rsidRPr="00AA4B48">
          <w:rPr>
            <w:rFonts w:ascii="Courier New" w:hAnsi="Courier New" w:cs="Courier New"/>
          </w:rPr>
          <w:t>Christ's."</w:t>
        </w:r>
      </w:ins>
      <w:del w:id="986" w:author="Comparison" w:date="2013-05-05T19:43:00Z">
        <w:r w:rsidRPr="00C100C3">
          <w:rPr>
            <w:rFonts w:ascii="Courier New" w:hAnsi="Courier New" w:cs="Courier New"/>
          </w:rPr>
          <w:delText>Christ&amp;#8217;s.&amp;#8221;</w:delText>
        </w:r>
      </w:del>
      <w:r w:rsidRPr="00C100C3">
        <w:rPr>
          <w:rFonts w:ascii="Courier New" w:hAnsi="Courier New" w:cs="Courier New"/>
        </w:rPr>
        <w:t xml:space="preserve"> Were faith, hope, and love progressing?</w:t>
      </w:r>
    </w:p>
    <w:p w14:paraId="45C41CC5" w14:textId="617A02F0" w:rsidR="00000000" w:rsidRPr="00C100C3" w:rsidRDefault="00362818" w:rsidP="00C100C3">
      <w:pPr>
        <w:pStyle w:val="PlainText"/>
        <w:rPr>
          <w:rFonts w:ascii="Courier New" w:hAnsi="Courier New" w:cs="Courier New"/>
        </w:rPr>
      </w:pPr>
      <w:r w:rsidRPr="00C100C3">
        <w:rPr>
          <w:rFonts w:ascii="Courier New" w:hAnsi="Courier New" w:cs="Courier New"/>
        </w:rPr>
        <w:t>In the se</w:t>
      </w:r>
      <w:r w:rsidRPr="00C100C3">
        <w:rPr>
          <w:rFonts w:ascii="Courier New" w:hAnsi="Courier New" w:cs="Courier New"/>
        </w:rPr>
        <w:t>cond epistle to Timothy, which the author also quotes in proof of his system, we see the heart of the apostle broken because of the state of the Church. He is, as it were, astonished that a Christian should not be ashamed of him, and, on account of this, p</w:t>
      </w:r>
      <w:r w:rsidRPr="00C100C3">
        <w:rPr>
          <w:rFonts w:ascii="Courier New" w:hAnsi="Courier New" w:cs="Courier New"/>
        </w:rPr>
        <w:t>rays for a special blessing on his house; @2 Timothy 1:</w:t>
      </w:r>
      <w:ins w:id="987" w:author="Comparison" w:date="2013-05-05T19:43:00Z">
        <w:r w:rsidRPr="00AA4B48">
          <w:rPr>
            <w:rFonts w:ascii="Courier New" w:hAnsi="Courier New" w:cs="Courier New"/>
          </w:rPr>
          <w:t xml:space="preserve"> </w:t>
        </w:r>
      </w:ins>
      <w:r w:rsidRPr="00C100C3">
        <w:rPr>
          <w:rFonts w:ascii="Courier New" w:hAnsi="Courier New" w:cs="Courier New"/>
        </w:rPr>
        <w:t>16. Compare this epistle with that which we have quoted from the Acts, and see what was the state of the Church as to faith, love, and hope. The author may endeavour to make us think that the existence</w:t>
      </w:r>
      <w:r w:rsidRPr="00C100C3">
        <w:rPr>
          <w:rFonts w:ascii="Courier New" w:hAnsi="Courier New" w:cs="Courier New"/>
        </w:rPr>
        <w:t xml:space="preserve"> of his parochial monarchy compensates us for it; but how sad to see a brother undertake such a task.</w:t>
      </w:r>
    </w:p>
    <w:p w14:paraId="0F907887" w14:textId="4ADDFBCF" w:rsidR="00000000" w:rsidRPr="00C100C3" w:rsidRDefault="00362818" w:rsidP="00C100C3">
      <w:pPr>
        <w:pStyle w:val="PlainText"/>
        <w:rPr>
          <w:rFonts w:ascii="Courier New" w:hAnsi="Courier New" w:cs="Courier New"/>
        </w:rPr>
      </w:pPr>
      <w:r w:rsidRPr="00C100C3">
        <w:rPr>
          <w:rFonts w:ascii="Courier New" w:hAnsi="Courier New" w:cs="Courier New"/>
        </w:rPr>
        <w:t>One thing, perfectly certain, is that, in writing to Timothy, the apostle did not look for a progressive development of good. He had the foreknowledge of</w:t>
      </w:r>
      <w:r w:rsidRPr="00C100C3">
        <w:rPr>
          <w:rFonts w:ascii="Courier New" w:hAnsi="Courier New" w:cs="Courier New"/>
        </w:rPr>
        <w:t xml:space="preserve"> just the contrary. </w:t>
      </w:r>
      <w:ins w:id="988" w:author="Comparison" w:date="2013-05-05T19:43:00Z">
        <w:r w:rsidRPr="00AA4B48">
          <w:rPr>
            <w:rFonts w:ascii="Courier New" w:hAnsi="Courier New" w:cs="Courier New"/>
          </w:rPr>
          <w:t>"</w:t>
        </w:r>
      </w:ins>
      <w:del w:id="989" w:author="Comparison" w:date="2013-05-05T19:43:00Z">
        <w:r w:rsidRPr="00C100C3">
          <w:rPr>
            <w:rFonts w:ascii="Courier New" w:hAnsi="Courier New" w:cs="Courier New"/>
          </w:rPr>
          <w:delText>&amp;#8220;</w:delText>
        </w:r>
      </w:del>
      <w:r w:rsidRPr="00C100C3">
        <w:rPr>
          <w:rFonts w:ascii="Courier New" w:hAnsi="Courier New" w:cs="Courier New"/>
        </w:rPr>
        <w:t>This know also</w:t>
      </w:r>
      <w:ins w:id="990" w:author="Comparison" w:date="2013-05-05T19:43:00Z">
        <w:r w:rsidRPr="00AA4B48">
          <w:rPr>
            <w:rFonts w:ascii="Courier New" w:hAnsi="Courier New" w:cs="Courier New"/>
          </w:rPr>
          <w:t>,"</w:t>
        </w:r>
      </w:ins>
      <w:del w:id="991" w:author="Comparison" w:date="2013-05-05T19:43:00Z">
        <w:r w:rsidRPr="00C100C3">
          <w:rPr>
            <w:rFonts w:ascii="Courier New" w:hAnsi="Courier New" w:cs="Courier New"/>
          </w:rPr>
          <w:delText>,&amp;#8221;</w:delText>
        </w:r>
      </w:del>
      <w:r w:rsidRPr="00C100C3">
        <w:rPr>
          <w:rFonts w:ascii="Courier New" w:hAnsi="Courier New" w:cs="Courier New"/>
        </w:rPr>
        <w:t xml:space="preserve"> says he, </w:t>
      </w:r>
      <w:ins w:id="992" w:author="Comparison" w:date="2013-05-05T19:43:00Z">
        <w:r w:rsidRPr="00AA4B48">
          <w:rPr>
            <w:rFonts w:ascii="Courier New" w:hAnsi="Courier New" w:cs="Courier New"/>
          </w:rPr>
          <w:t>"</w:t>
        </w:r>
      </w:ins>
      <w:del w:id="993" w:author="Comparison" w:date="2013-05-05T19:43:00Z">
        <w:r w:rsidRPr="00C100C3">
          <w:rPr>
            <w:rFonts w:ascii="Courier New" w:hAnsi="Courier New" w:cs="Courier New"/>
          </w:rPr>
          <w:delText>&amp;#8220;</w:delText>
        </w:r>
      </w:del>
      <w:r w:rsidRPr="00C100C3">
        <w:rPr>
          <w:rFonts w:ascii="Courier New" w:hAnsi="Courier New" w:cs="Courier New"/>
        </w:rPr>
        <w:t>that in the last days perilous times shall come</w:t>
      </w:r>
      <w:ins w:id="994" w:author="Comparison" w:date="2013-05-05T19:43:00Z">
        <w:r w:rsidRPr="00AA4B48">
          <w:rPr>
            <w:rFonts w:ascii="Courier New" w:hAnsi="Courier New" w:cs="Courier New"/>
          </w:rPr>
          <w:t>,"</w:t>
        </w:r>
      </w:ins>
      <w:del w:id="995" w:author="Comparison" w:date="2013-05-05T19:43:00Z">
        <w:r w:rsidRPr="00C100C3">
          <w:rPr>
            <w:rFonts w:ascii="Courier New" w:hAnsi="Courier New" w:cs="Courier New"/>
          </w:rPr>
          <w:delText>,&amp;#8221;</w:delText>
        </w:r>
      </w:del>
      <w:r w:rsidRPr="00C100C3">
        <w:rPr>
          <w:rFonts w:ascii="Courier New" w:hAnsi="Courier New" w:cs="Courier New"/>
        </w:rPr>
        <w:t xml:space="preserve"> @2 Timothy 3:</w:t>
      </w:r>
      <w:ins w:id="996" w:author="Comparison" w:date="2013-05-05T19:43:00Z">
        <w:r w:rsidRPr="00AA4B48">
          <w:rPr>
            <w:rFonts w:ascii="Courier New" w:hAnsi="Courier New" w:cs="Courier New"/>
          </w:rPr>
          <w:t xml:space="preserve"> </w:t>
        </w:r>
      </w:ins>
      <w:r w:rsidRPr="00C100C3">
        <w:rPr>
          <w:rFonts w:ascii="Courier New" w:hAnsi="Courier New" w:cs="Courier New"/>
        </w:rPr>
        <w:t xml:space="preserve">1. God had been preparing the heart of His imprisoned servant by making him feel the miseries of the Church. </w:t>
      </w:r>
      <w:ins w:id="997" w:author="Comparison" w:date="2013-05-05T19:43:00Z">
        <w:r w:rsidRPr="00AA4B48">
          <w:rPr>
            <w:rFonts w:ascii="Courier New" w:hAnsi="Courier New" w:cs="Courier New"/>
          </w:rPr>
          <w:t>"</w:t>
        </w:r>
      </w:ins>
      <w:del w:id="998" w:author="Comparison" w:date="2013-05-05T19:43:00Z">
        <w:r w:rsidRPr="00C100C3">
          <w:rPr>
            <w:rFonts w:ascii="Courier New" w:hAnsi="Courier New" w:cs="Courier New"/>
          </w:rPr>
          <w:delText>&amp;#8220;</w:delText>
        </w:r>
      </w:del>
      <w:r w:rsidRPr="00C100C3">
        <w:rPr>
          <w:rFonts w:ascii="Courier New" w:hAnsi="Courier New" w:cs="Courier New"/>
        </w:rPr>
        <w:t>At my</w:t>
      </w:r>
      <w:r w:rsidRPr="00C100C3">
        <w:rPr>
          <w:rFonts w:ascii="Courier New" w:hAnsi="Courier New" w:cs="Courier New"/>
        </w:rPr>
        <w:t xml:space="preserve"> first answer no man stood with me, but all men forsook me: I pray God that it may not be laid to their charge</w:t>
      </w:r>
      <w:ins w:id="999" w:author="Comparison" w:date="2013-05-05T19:43:00Z">
        <w:r w:rsidRPr="00AA4B48">
          <w:rPr>
            <w:rFonts w:ascii="Courier New" w:hAnsi="Courier New" w:cs="Courier New"/>
          </w:rPr>
          <w:t>,"</w:t>
        </w:r>
      </w:ins>
      <w:del w:id="1000" w:author="Comparison" w:date="2013-05-05T19:43:00Z">
        <w:r w:rsidRPr="00C100C3">
          <w:rPr>
            <w:rFonts w:ascii="Courier New" w:hAnsi="Courier New" w:cs="Courier New"/>
          </w:rPr>
          <w:delText>,&amp;#8221;</w:delText>
        </w:r>
      </w:del>
      <w:r w:rsidRPr="00C100C3">
        <w:rPr>
          <w:rFonts w:ascii="Courier New" w:hAnsi="Courier New" w:cs="Courier New"/>
        </w:rPr>
        <w:t xml:space="preserve"> @2 Timothy 4:</w:t>
      </w:r>
      <w:ins w:id="1001" w:author="Comparison" w:date="2013-05-05T19:43:00Z">
        <w:r w:rsidRPr="00AA4B48">
          <w:rPr>
            <w:rFonts w:ascii="Courier New" w:hAnsi="Courier New" w:cs="Courier New"/>
          </w:rPr>
          <w:t xml:space="preserve"> </w:t>
        </w:r>
      </w:ins>
      <w:r w:rsidRPr="00C100C3">
        <w:rPr>
          <w:rFonts w:ascii="Courier New" w:hAnsi="Courier New" w:cs="Courier New"/>
        </w:rPr>
        <w:t>16. Where were then faith, hope, and love? Let this touching and last appeal of the apostle, who was ready to be offered (ch</w:t>
      </w:r>
      <w:r w:rsidRPr="00C100C3">
        <w:rPr>
          <w:rFonts w:ascii="Courier New" w:hAnsi="Courier New" w:cs="Courier New"/>
        </w:rPr>
        <w:t>apter 4:</w:t>
      </w:r>
      <w:ins w:id="1002" w:author="Comparison" w:date="2013-05-05T19:43:00Z">
        <w:r w:rsidRPr="00AA4B48">
          <w:rPr>
            <w:rFonts w:ascii="Courier New" w:hAnsi="Courier New" w:cs="Courier New"/>
          </w:rPr>
          <w:t xml:space="preserve"> </w:t>
        </w:r>
      </w:ins>
      <w:r w:rsidRPr="00C100C3">
        <w:rPr>
          <w:rFonts w:ascii="Courier New" w:hAnsi="Courier New" w:cs="Courier New"/>
        </w:rPr>
        <w:t>6), serve as an answer.</w:t>
      </w:r>
    </w:p>
    <w:p w14:paraId="346C870B"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Perhaps Paul elsewhere renders a different testimony to the real progress of the Church, through the means of his departure?</w:t>
      </w:r>
    </w:p>
    <w:p w14:paraId="42858D1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{27}</w:t>
      </w:r>
    </w:p>
    <w:p w14:paraId="18824189" w14:textId="2BB446F8" w:rsidR="00000000" w:rsidRPr="00C100C3" w:rsidRDefault="00362818" w:rsidP="00C100C3">
      <w:pPr>
        <w:pStyle w:val="PlainText"/>
        <w:rPr>
          <w:rFonts w:ascii="Courier New" w:hAnsi="Courier New" w:cs="Courier New"/>
        </w:rPr>
      </w:pPr>
      <w:r w:rsidRPr="00C100C3">
        <w:rPr>
          <w:rFonts w:ascii="Courier New" w:hAnsi="Courier New" w:cs="Courier New"/>
        </w:rPr>
        <w:t xml:space="preserve">What does he say to those elders who, according to the system, ought to have replaced him, </w:t>
      </w:r>
      <w:r w:rsidRPr="00C100C3">
        <w:rPr>
          <w:rFonts w:ascii="Courier New" w:hAnsi="Courier New" w:cs="Courier New"/>
        </w:rPr>
        <w:t xml:space="preserve">and even more? </w:t>
      </w:r>
      <w:ins w:id="1003" w:author="Comparison" w:date="2013-05-05T19:43:00Z">
        <w:r w:rsidRPr="00AA4B48">
          <w:rPr>
            <w:rFonts w:ascii="Courier New" w:hAnsi="Courier New" w:cs="Courier New"/>
          </w:rPr>
          <w:t>"</w:t>
        </w:r>
      </w:ins>
      <w:del w:id="1004" w:author="Comparison" w:date="2013-05-05T19:43:00Z">
        <w:r w:rsidRPr="00C100C3">
          <w:rPr>
            <w:rFonts w:ascii="Courier New" w:hAnsi="Courier New" w:cs="Courier New"/>
          </w:rPr>
          <w:delText>&amp;#8220;</w:delText>
        </w:r>
      </w:del>
      <w:r w:rsidRPr="00C100C3">
        <w:rPr>
          <w:rFonts w:ascii="Courier New" w:hAnsi="Courier New" w:cs="Courier New"/>
        </w:rPr>
        <w:t>I know this, that after my departing shall grievous wolves enter in among you, not sparing the flock. Also of your own selves shall men arise, speaking perverse things, to draw away disciples after them</w:t>
      </w:r>
      <w:ins w:id="1005" w:author="Comparison" w:date="2013-05-05T19:43:00Z">
        <w:r w:rsidRPr="00AA4B48">
          <w:rPr>
            <w:rFonts w:ascii="Courier New" w:hAnsi="Courier New" w:cs="Courier New"/>
          </w:rPr>
          <w:t>,"</w:t>
        </w:r>
      </w:ins>
      <w:del w:id="1006" w:author="Comparison" w:date="2013-05-05T19:43:00Z">
        <w:r w:rsidRPr="00C100C3">
          <w:rPr>
            <w:rFonts w:ascii="Courier New" w:hAnsi="Courier New" w:cs="Courier New"/>
          </w:rPr>
          <w:delText>,&amp;#8221;</w:delText>
        </w:r>
      </w:del>
      <w:r w:rsidRPr="00C100C3">
        <w:rPr>
          <w:rFonts w:ascii="Courier New" w:hAnsi="Courier New" w:cs="Courier New"/>
        </w:rPr>
        <w:t xml:space="preserve"> @Acts 20:</w:t>
      </w:r>
      <w:ins w:id="1007" w:author="Comparison" w:date="2013-05-05T19:43:00Z">
        <w:r w:rsidRPr="00AA4B48">
          <w:rPr>
            <w:rFonts w:ascii="Courier New" w:hAnsi="Courier New" w:cs="Courier New"/>
          </w:rPr>
          <w:t xml:space="preserve"> </w:t>
        </w:r>
      </w:ins>
      <w:r w:rsidRPr="00C100C3">
        <w:rPr>
          <w:rFonts w:ascii="Courier New" w:hAnsi="Courier New" w:cs="Courier New"/>
        </w:rPr>
        <w:t>29, 30.</w:t>
      </w:r>
    </w:p>
    <w:p w14:paraId="5818F59E" w14:textId="3E136EF0" w:rsidR="00000000" w:rsidRPr="00C100C3" w:rsidRDefault="00362818" w:rsidP="00C100C3">
      <w:pPr>
        <w:pStyle w:val="PlainText"/>
        <w:rPr>
          <w:rFonts w:ascii="Courier New" w:hAnsi="Courier New" w:cs="Courier New"/>
        </w:rPr>
      </w:pPr>
      <w:r w:rsidRPr="00C100C3">
        <w:rPr>
          <w:rFonts w:ascii="Courier New" w:hAnsi="Courier New" w:cs="Courier New"/>
        </w:rPr>
        <w:t xml:space="preserve">Does </w:t>
      </w:r>
      <w:r w:rsidRPr="00C100C3">
        <w:rPr>
          <w:rFonts w:ascii="Courier New" w:hAnsi="Courier New" w:cs="Courier New"/>
        </w:rPr>
        <w:t>Peter give a different testimony? No. For him, what fills up the picture of the last times are mockers and false teachers, who will privily bring in damnable heresies; @2 Peter 2:</w:t>
      </w:r>
      <w:ins w:id="1008" w:author="Comparison" w:date="2013-05-05T19:43:00Z">
        <w:r w:rsidRPr="00AA4B48">
          <w:rPr>
            <w:rFonts w:ascii="Courier New" w:hAnsi="Courier New" w:cs="Courier New"/>
          </w:rPr>
          <w:t xml:space="preserve"> </w:t>
        </w:r>
      </w:ins>
      <w:r w:rsidRPr="00C100C3">
        <w:rPr>
          <w:rFonts w:ascii="Courier New" w:hAnsi="Courier New" w:cs="Courier New"/>
        </w:rPr>
        <w:t>1.</w:t>
      </w:r>
    </w:p>
    <w:p w14:paraId="509387DD" w14:textId="1EFD0BC5" w:rsidR="00000000" w:rsidRPr="00C100C3" w:rsidRDefault="00362818" w:rsidP="00C100C3">
      <w:pPr>
        <w:pStyle w:val="PlainText"/>
        <w:rPr>
          <w:rFonts w:ascii="Courier New" w:hAnsi="Courier New" w:cs="Courier New"/>
        </w:rPr>
      </w:pPr>
      <w:r w:rsidRPr="00C100C3">
        <w:rPr>
          <w:rFonts w:ascii="Courier New" w:hAnsi="Courier New" w:cs="Courier New"/>
        </w:rPr>
        <w:t>And were these last times slow in arriving? No. John, the last of the apo</w:t>
      </w:r>
      <w:r w:rsidRPr="00C100C3">
        <w:rPr>
          <w:rFonts w:ascii="Courier New" w:hAnsi="Courier New" w:cs="Courier New"/>
        </w:rPr>
        <w:t xml:space="preserve">stles, John, who, perhaps, gives us to see </w:t>
      </w:r>
      <w:ins w:id="1009" w:author="Comparison" w:date="2013-05-05T19:43:00Z">
        <w:r w:rsidRPr="00AA4B48">
          <w:rPr>
            <w:rFonts w:ascii="Courier New" w:hAnsi="Courier New" w:cs="Courier New"/>
          </w:rPr>
          <w:t>"</w:t>
        </w:r>
      </w:ins>
      <w:del w:id="1010" w:author="Comparison" w:date="2013-05-05T19:43:00Z">
        <w:r w:rsidRPr="00C100C3">
          <w:rPr>
            <w:rFonts w:ascii="Courier New" w:hAnsi="Courier New" w:cs="Courier New"/>
          </w:rPr>
          <w:delText>&amp;#8220;</w:delText>
        </w:r>
      </w:del>
      <w:r w:rsidRPr="00C100C3">
        <w:rPr>
          <w:rFonts w:ascii="Courier New" w:hAnsi="Courier New" w:cs="Courier New"/>
        </w:rPr>
        <w:t>angels</w:t>
      </w:r>
      <w:ins w:id="1011" w:author="Comparison" w:date="2013-05-05T19:43:00Z">
        <w:r w:rsidRPr="00AA4B48">
          <w:rPr>
            <w:rFonts w:ascii="Courier New" w:hAnsi="Courier New" w:cs="Courier New"/>
          </w:rPr>
          <w:t>,"</w:t>
        </w:r>
      </w:ins>
      <w:del w:id="1012" w:author="Comparison" w:date="2013-05-05T19:43:00Z">
        <w:r w:rsidRPr="00C100C3">
          <w:rPr>
            <w:rFonts w:ascii="Courier New" w:hAnsi="Courier New" w:cs="Courier New"/>
          </w:rPr>
          <w:delText>,&amp;#8221;</w:delText>
        </w:r>
      </w:del>
      <w:r w:rsidRPr="00C100C3">
        <w:rPr>
          <w:rFonts w:ascii="Courier New" w:hAnsi="Courier New" w:cs="Courier New"/>
        </w:rPr>
        <w:t xml:space="preserve"> but at the same time the Church in decay, and ready at the end to be spued out of the </w:t>
      </w:r>
      <w:ins w:id="1013" w:author="Comparison" w:date="2013-05-05T19:43:00Z">
        <w:r w:rsidRPr="00AA4B48">
          <w:rPr>
            <w:rFonts w:ascii="Courier New" w:hAnsi="Courier New" w:cs="Courier New"/>
          </w:rPr>
          <w:t>Lord's</w:t>
        </w:r>
      </w:ins>
      <w:del w:id="1014" w:author="Comparison" w:date="2013-05-05T19:43:00Z">
        <w:r w:rsidRPr="00C100C3">
          <w:rPr>
            <w:rFonts w:ascii="Courier New" w:hAnsi="Courier New" w:cs="Courier New"/>
          </w:rPr>
          <w:delText>Lord&amp;#8217;s</w:delText>
        </w:r>
      </w:del>
      <w:r w:rsidRPr="00C100C3">
        <w:rPr>
          <w:rFonts w:ascii="Courier New" w:hAnsi="Courier New" w:cs="Courier New"/>
        </w:rPr>
        <w:t xml:space="preserve"> mouth, this John makes us know that in his time these things were not delayed. </w:t>
      </w:r>
      <w:ins w:id="1015" w:author="Comparison" w:date="2013-05-05T19:43:00Z">
        <w:r w:rsidRPr="00AA4B48">
          <w:rPr>
            <w:rFonts w:ascii="Courier New" w:hAnsi="Courier New" w:cs="Courier New"/>
          </w:rPr>
          <w:t>"</w:t>
        </w:r>
      </w:ins>
      <w:del w:id="1016" w:author="Comparison" w:date="2013-05-05T19:43:00Z">
        <w:r w:rsidRPr="00C100C3">
          <w:rPr>
            <w:rFonts w:ascii="Courier New" w:hAnsi="Courier New" w:cs="Courier New"/>
          </w:rPr>
          <w:delText>&amp;#8220;</w:delText>
        </w:r>
      </w:del>
      <w:r w:rsidRPr="00C100C3">
        <w:rPr>
          <w:rFonts w:ascii="Courier New" w:hAnsi="Courier New" w:cs="Courier New"/>
        </w:rPr>
        <w:t>Little</w:t>
      </w:r>
      <w:r w:rsidRPr="00C100C3">
        <w:rPr>
          <w:rFonts w:ascii="Courier New" w:hAnsi="Courier New" w:cs="Courier New"/>
        </w:rPr>
        <w:t xml:space="preserve"> children, it is the last time; and as ye have heard that Antichrist shall come, even now are there many antichrists, whereby we know that it is the last time</w:t>
      </w:r>
      <w:ins w:id="1017" w:author="Comparison" w:date="2013-05-05T19:43:00Z">
        <w:r w:rsidRPr="00AA4B48">
          <w:rPr>
            <w:rFonts w:ascii="Courier New" w:hAnsi="Courier New" w:cs="Courier New"/>
          </w:rPr>
          <w:t>," @</w:t>
        </w:r>
      </w:ins>
      <w:del w:id="1018" w:author="Comparison" w:date="2013-05-05T19:43:00Z">
        <w:r w:rsidRPr="00C100C3">
          <w:rPr>
            <w:rFonts w:ascii="Courier New" w:hAnsi="Courier New" w:cs="Courier New"/>
          </w:rPr>
          <w:delText xml:space="preserve">,&amp;#8221; </w:delText>
        </w:r>
      </w:del>
      <w:r w:rsidRPr="00C100C3">
        <w:rPr>
          <w:rFonts w:ascii="Courier New" w:hAnsi="Courier New" w:cs="Courier New"/>
        </w:rPr>
        <w:t xml:space="preserve">1 </w:t>
      </w:r>
      <w:del w:id="1019" w:author="Comparison" w:date="2013-05-05T19:43:00Z">
        <w:r w:rsidRPr="00C100C3">
          <w:rPr>
            <w:rFonts w:ascii="Courier New" w:hAnsi="Courier New" w:cs="Courier New"/>
          </w:rPr>
          <w:delText>@</w:delText>
        </w:r>
      </w:del>
      <w:r w:rsidRPr="00C100C3">
        <w:rPr>
          <w:rFonts w:ascii="Courier New" w:hAnsi="Courier New" w:cs="Courier New"/>
        </w:rPr>
        <w:t>John 2:</w:t>
      </w:r>
      <w:ins w:id="1020" w:author="Comparison" w:date="2013-05-05T19:43:00Z">
        <w:r w:rsidRPr="00AA4B48">
          <w:rPr>
            <w:rFonts w:ascii="Courier New" w:hAnsi="Courier New" w:cs="Courier New"/>
          </w:rPr>
          <w:t xml:space="preserve"> </w:t>
        </w:r>
      </w:ins>
      <w:r w:rsidRPr="00C100C3">
        <w:rPr>
          <w:rFonts w:ascii="Courier New" w:hAnsi="Courier New" w:cs="Courier New"/>
        </w:rPr>
        <w:t>18</w:t>
      </w:r>
      <w:ins w:id="1021" w:author="Comparison" w:date="2013-05-05T19:43:00Z">
        <w:r w:rsidRPr="00AA4B48">
          <w:rPr>
            <w:rFonts w:ascii="Courier New" w:hAnsi="Courier New" w:cs="Courier New"/>
          </w:rPr>
          <w:t xml:space="preserve"> [A.V.].</w:t>
        </w:r>
      </w:ins>
      <w:del w:id="1022" w:author="Comparison" w:date="2013-05-05T19:43:00Z">
        <w:r w:rsidRPr="00C100C3">
          <w:rPr>
            <w:rFonts w:ascii="Courier New" w:hAnsi="Courier New" w:cs="Courier New"/>
          </w:rPr>
          <w:delText>.</w:delText>
        </w:r>
      </w:del>
      <w:r w:rsidRPr="00C100C3">
        <w:rPr>
          <w:rFonts w:ascii="Courier New" w:hAnsi="Courier New" w:cs="Courier New"/>
        </w:rPr>
        <w:t xml:space="preserve"> Why *whereby</w:t>
      </w:r>
      <w:ins w:id="1023" w:author="Comparison" w:date="2013-05-05T19:43:00Z">
        <w:r w:rsidRPr="00AA4B48">
          <w:rPr>
            <w:rFonts w:ascii="Courier New" w:hAnsi="Courier New" w:cs="Courier New"/>
          </w:rPr>
          <w:t>*,</w:t>
        </w:r>
      </w:ins>
      <w:del w:id="1024" w:author="Comparison" w:date="2013-05-05T19:43:00Z">
        <w:r w:rsidRPr="00C100C3">
          <w:rPr>
            <w:rFonts w:ascii="Courier New" w:hAnsi="Courier New" w:cs="Courier New"/>
          </w:rPr>
          <w:delText>,*</w:delText>
        </w:r>
      </w:del>
      <w:r w:rsidRPr="00C100C3">
        <w:rPr>
          <w:rFonts w:ascii="Courier New" w:hAnsi="Courier New" w:cs="Courier New"/>
        </w:rPr>
        <w:t xml:space="preserve"> if there had been real progress other than in evil?</w:t>
      </w:r>
    </w:p>
    <w:p w14:paraId="46CFFE7B"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However</w:t>
      </w:r>
      <w:r w:rsidRPr="00C100C3">
        <w:rPr>
          <w:rFonts w:ascii="Courier New" w:hAnsi="Courier New" w:cs="Courier New"/>
        </w:rPr>
        <w:t xml:space="preserve"> amiable and sincere he may be, I pity the man who, in presence of such testimonies, can believe in a real progress of the Church in good through the absence of the apostles. I pity still more a body of pastors who, comparing themselves with the apostolic </w:t>
      </w:r>
      <w:r w:rsidRPr="00C100C3">
        <w:rPr>
          <w:rFonts w:ascii="Courier New" w:hAnsi="Courier New" w:cs="Courier New"/>
        </w:rPr>
        <w:t>work and condition, can put themselves forward as the proof of a true progress.</w:t>
      </w:r>
    </w:p>
    <w:p w14:paraId="34627C51" w14:textId="4EEDDFFB" w:rsidR="00000000" w:rsidRPr="00C100C3" w:rsidRDefault="00362818" w:rsidP="00C100C3">
      <w:pPr>
        <w:pStyle w:val="PlainText"/>
        <w:rPr>
          <w:rFonts w:ascii="Courier New" w:hAnsi="Courier New" w:cs="Courier New"/>
        </w:rPr>
      </w:pPr>
      <w:r w:rsidRPr="00C100C3">
        <w:rPr>
          <w:rFonts w:ascii="Courier New" w:hAnsi="Courier New" w:cs="Courier New"/>
        </w:rPr>
        <w:t>The revelation which, according to the divine knowledge, is given us, of the period of this *real progress</w:t>
      </w:r>
      <w:ins w:id="1025" w:author="Comparison" w:date="2013-05-05T19:43:00Z">
        <w:r w:rsidRPr="00AA4B48">
          <w:rPr>
            <w:rFonts w:ascii="Courier New" w:hAnsi="Courier New" w:cs="Courier New"/>
          </w:rPr>
          <w:t>*</w:t>
        </w:r>
      </w:ins>
      <w:del w:id="1026" w:author="Comparison" w:date="2013-05-05T19:43:00Z">
        <w:r w:rsidRPr="00C100C3">
          <w:rPr>
            <w:rFonts w:ascii="Courier New" w:hAnsi="Courier New" w:cs="Courier New"/>
          </w:rPr>
          <w:delText>,*</w:delText>
        </w:r>
      </w:del>
      <w:r w:rsidRPr="00C100C3">
        <w:rPr>
          <w:rFonts w:ascii="Courier New" w:hAnsi="Courier New" w:cs="Courier New"/>
        </w:rPr>
        <w:t xml:space="preserve"> only confirms the prophetic previsions and touching lamentations o</w:t>
      </w:r>
      <w:r w:rsidRPr="00C100C3">
        <w:rPr>
          <w:rFonts w:ascii="Courier New" w:hAnsi="Courier New" w:cs="Courier New"/>
        </w:rPr>
        <w:t xml:space="preserve">f the hearts of the apostles. Paul says to the Thessalonians, </w:t>
      </w:r>
      <w:ins w:id="1027" w:author="Comparison" w:date="2013-05-05T19:43:00Z">
        <w:r w:rsidRPr="00AA4B48">
          <w:rPr>
            <w:rFonts w:ascii="Courier New" w:hAnsi="Courier New" w:cs="Courier New"/>
          </w:rPr>
          <w:t>"</w:t>
        </w:r>
      </w:ins>
      <w:del w:id="1028" w:author="Comparison" w:date="2013-05-05T19:43:00Z">
        <w:r w:rsidRPr="00C100C3">
          <w:rPr>
            <w:rFonts w:ascii="Courier New" w:hAnsi="Courier New" w:cs="Courier New"/>
          </w:rPr>
          <w:delText>&amp;#8220;</w:delText>
        </w:r>
      </w:del>
      <w:r w:rsidRPr="00C100C3">
        <w:rPr>
          <w:rFonts w:ascii="Courier New" w:hAnsi="Courier New" w:cs="Courier New"/>
        </w:rPr>
        <w:t>Let no man deceive you by any means: for that day shall not come except there come a falling away first, and that man of sin be revealed, the son of perdition</w:t>
      </w:r>
      <w:ins w:id="1029" w:author="Comparison" w:date="2013-05-05T19:43:00Z">
        <w:r w:rsidRPr="00AA4B48">
          <w:rPr>
            <w:rFonts w:ascii="Courier New" w:hAnsi="Courier New" w:cs="Courier New"/>
          </w:rPr>
          <w:t xml:space="preserve"> ... .</w:t>
        </w:r>
      </w:ins>
      <w:del w:id="1030" w:author="Comparison" w:date="2013-05-05T19:43:00Z">
        <w:r w:rsidRPr="00C100C3">
          <w:rPr>
            <w:rFonts w:ascii="Courier New" w:hAnsi="Courier New" w:cs="Courier New"/>
          </w:rPr>
          <w:delText>&amp;#8230;</w:delText>
        </w:r>
      </w:del>
      <w:r w:rsidRPr="00C100C3">
        <w:rPr>
          <w:rFonts w:ascii="Courier New" w:hAnsi="Courier New" w:cs="Courier New"/>
        </w:rPr>
        <w:t xml:space="preserve"> For the mystery of in</w:t>
      </w:r>
      <w:r w:rsidRPr="00C100C3">
        <w:rPr>
          <w:rFonts w:ascii="Courier New" w:hAnsi="Courier New" w:cs="Courier New"/>
        </w:rPr>
        <w:t>iquity doth already work: only he who now letteth will let until he be taken out of the way. And then shall that Wicked be revealed, whom the Lord shall consume with the spirit of his mouth and shall destroy with the brightness of his coming</w:t>
      </w:r>
      <w:ins w:id="1031" w:author="Comparison" w:date="2013-05-05T19:43:00Z">
        <w:r w:rsidRPr="00AA4B48">
          <w:rPr>
            <w:rFonts w:ascii="Courier New" w:hAnsi="Courier New" w:cs="Courier New"/>
          </w:rPr>
          <w:t>,"</w:t>
        </w:r>
      </w:ins>
      <w:del w:id="1032" w:author="Comparison" w:date="2013-05-05T19:43:00Z">
        <w:r w:rsidRPr="00C100C3">
          <w:rPr>
            <w:rFonts w:ascii="Courier New" w:hAnsi="Courier New" w:cs="Courier New"/>
          </w:rPr>
          <w:delText>,&amp;#8221;</w:delText>
        </w:r>
      </w:del>
      <w:r w:rsidRPr="00C100C3">
        <w:rPr>
          <w:rFonts w:ascii="Courier New" w:hAnsi="Courier New" w:cs="Courier New"/>
        </w:rPr>
        <w:t xml:space="preserve"> @2 The</w:t>
      </w:r>
      <w:r w:rsidRPr="00C100C3">
        <w:rPr>
          <w:rFonts w:ascii="Courier New" w:hAnsi="Courier New" w:cs="Courier New"/>
        </w:rPr>
        <w:t>ssalonians 2:</w:t>
      </w:r>
      <w:ins w:id="1033" w:author="Comparison" w:date="2013-05-05T19:43:00Z">
        <w:r w:rsidRPr="00AA4B48">
          <w:rPr>
            <w:rFonts w:ascii="Courier New" w:hAnsi="Courier New" w:cs="Courier New"/>
          </w:rPr>
          <w:t xml:space="preserve"> </w:t>
        </w:r>
      </w:ins>
      <w:r w:rsidRPr="00C100C3">
        <w:rPr>
          <w:rFonts w:ascii="Courier New" w:hAnsi="Courier New" w:cs="Courier New"/>
        </w:rPr>
        <w:t>3</w:t>
      </w:r>
      <w:ins w:id="1034" w:author="Comparison" w:date="2013-05-05T19:43:00Z">
        <w:r w:rsidRPr="00AA4B48">
          <w:rPr>
            <w:rFonts w:ascii="Courier New" w:hAnsi="Courier New" w:cs="Courier New"/>
          </w:rPr>
          <w:t>-</w:t>
        </w:r>
      </w:ins>
      <w:del w:id="1035" w:author="Comparison" w:date="2013-05-05T19:43:00Z">
        <w:r w:rsidRPr="00C100C3">
          <w:rPr>
            <w:rFonts w:ascii="Courier New" w:hAnsi="Courier New" w:cs="Courier New"/>
          </w:rPr>
          <w:delText xml:space="preserve"> - </w:delText>
        </w:r>
      </w:del>
      <w:r w:rsidRPr="00C100C3">
        <w:rPr>
          <w:rFonts w:ascii="Courier New" w:hAnsi="Courier New" w:cs="Courier New"/>
        </w:rPr>
        <w:t xml:space="preserve">8. And the Apocalypse, which, according to the </w:t>
      </w:r>
      <w:ins w:id="1036" w:author="Comparison" w:date="2013-05-05T19:43:00Z">
        <w:r w:rsidRPr="00AA4B48">
          <w:rPr>
            <w:rFonts w:ascii="Courier New" w:hAnsi="Courier New" w:cs="Courier New"/>
          </w:rPr>
          <w:t>"</w:t>
        </w:r>
      </w:ins>
      <w:del w:id="1037" w:author="Comparison" w:date="2013-05-05T19:43:00Z">
        <w:r w:rsidRPr="00C100C3">
          <w:rPr>
            <w:rFonts w:ascii="Courier New" w:hAnsi="Courier New" w:cs="Courier New"/>
          </w:rPr>
          <w:delText>&amp;#8220;</w:delText>
        </w:r>
      </w:del>
      <w:r w:rsidRPr="00C100C3">
        <w:rPr>
          <w:rFonts w:ascii="Courier New" w:hAnsi="Courier New" w:cs="Courier New"/>
        </w:rPr>
        <w:t>Examination</w:t>
      </w:r>
      <w:ins w:id="1038" w:author="Comparison" w:date="2013-05-05T19:43:00Z">
        <w:r w:rsidRPr="00AA4B48">
          <w:rPr>
            <w:rFonts w:ascii="Courier New" w:hAnsi="Courier New" w:cs="Courier New"/>
          </w:rPr>
          <w:t>"</w:t>
        </w:r>
      </w:ins>
      <w:del w:id="1039" w:author="Comparison" w:date="2013-05-05T19:43:00Z">
        <w:r w:rsidRPr="00C100C3">
          <w:rPr>
            <w:rFonts w:ascii="Courier New" w:hAnsi="Courier New" w:cs="Courier New"/>
          </w:rPr>
          <w:delText>&amp;#8221;</w:delText>
        </w:r>
      </w:del>
      <w:r w:rsidRPr="00C100C3">
        <w:rPr>
          <w:rFonts w:ascii="Courier New" w:hAnsi="Courier New" w:cs="Courier New"/>
        </w:rPr>
        <w:t xml:space="preserve"> itself, </w:t>
      </w:r>
      <w:ins w:id="1040" w:author="Comparison" w:date="2013-05-05T19:43:00Z">
        <w:r w:rsidRPr="00AA4B48">
          <w:rPr>
            <w:rFonts w:ascii="Courier New" w:hAnsi="Courier New" w:cs="Courier New"/>
          </w:rPr>
          <w:t>"</w:t>
        </w:r>
      </w:ins>
      <w:del w:id="1041" w:author="Comparison" w:date="2013-05-05T19:43:00Z">
        <w:r w:rsidRPr="00C100C3">
          <w:rPr>
            <w:rFonts w:ascii="Courier New" w:hAnsi="Courier New" w:cs="Courier New"/>
          </w:rPr>
          <w:delText>&amp;#8220;</w:delText>
        </w:r>
      </w:del>
      <w:r w:rsidRPr="00C100C3">
        <w:rPr>
          <w:rFonts w:ascii="Courier New" w:hAnsi="Courier New" w:cs="Courier New"/>
        </w:rPr>
        <w:t>closes so admirably the New Testament</w:t>
      </w:r>
      <w:ins w:id="1042" w:author="Comparison" w:date="2013-05-05T19:43:00Z">
        <w:r w:rsidRPr="00AA4B48">
          <w:rPr>
            <w:rFonts w:ascii="Courier New" w:hAnsi="Courier New" w:cs="Courier New"/>
          </w:rPr>
          <w:t>,"</w:t>
        </w:r>
      </w:ins>
      <w:del w:id="1043" w:author="Comparison" w:date="2013-05-05T19:43:00Z">
        <w:r w:rsidRPr="00C100C3">
          <w:rPr>
            <w:rFonts w:ascii="Courier New" w:hAnsi="Courier New" w:cs="Courier New"/>
          </w:rPr>
          <w:delText>,&amp;#8221;</w:delText>
        </w:r>
      </w:del>
      <w:r w:rsidRPr="00C100C3">
        <w:rPr>
          <w:rFonts w:ascii="Courier New" w:hAnsi="Courier New" w:cs="Courier New"/>
        </w:rPr>
        <w:t xml:space="preserve"> shews us that the Church ends by being spued out of the mouth of the Lord, having already, in its first p</w:t>
      </w:r>
      <w:r w:rsidRPr="00C100C3">
        <w:rPr>
          <w:rFonts w:ascii="Courier New" w:hAnsi="Courier New" w:cs="Courier New"/>
        </w:rPr>
        <w:t>hase, left its first love. And when the things which are (the seven golden</w:t>
      </w:r>
    </w:p>
    <w:p w14:paraId="4147FBC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{28}</w:t>
      </w:r>
    </w:p>
    <w:p w14:paraId="0192DEA8" w14:textId="163623B2" w:rsidR="00000000" w:rsidRPr="00C100C3" w:rsidRDefault="00362818" w:rsidP="00C100C3">
      <w:pPr>
        <w:pStyle w:val="PlainText"/>
        <w:rPr>
          <w:rFonts w:ascii="Courier New" w:hAnsi="Courier New" w:cs="Courier New"/>
        </w:rPr>
      </w:pPr>
      <w:r w:rsidRPr="00C100C3">
        <w:rPr>
          <w:rFonts w:ascii="Courier New" w:hAnsi="Courier New" w:cs="Courier New"/>
        </w:rPr>
        <w:t xml:space="preserve">candlesticks, the seven churches, the state of the Church) have come to an end, the apostle speaks of the future, of </w:t>
      </w:r>
      <w:ins w:id="1044" w:author="Comparison" w:date="2013-05-05T19:43:00Z">
        <w:r w:rsidRPr="00AA4B48">
          <w:rPr>
            <w:rFonts w:ascii="Courier New" w:hAnsi="Courier New" w:cs="Courier New"/>
          </w:rPr>
          <w:t>"</w:t>
        </w:r>
      </w:ins>
      <w:del w:id="1045" w:author="Comparison" w:date="2013-05-05T19:43:00Z">
        <w:r w:rsidRPr="00C100C3">
          <w:rPr>
            <w:rFonts w:ascii="Courier New" w:hAnsi="Courier New" w:cs="Courier New"/>
          </w:rPr>
          <w:delText>&amp;#8220;</w:delText>
        </w:r>
      </w:del>
      <w:r w:rsidRPr="00C100C3">
        <w:rPr>
          <w:rFonts w:ascii="Courier New" w:hAnsi="Courier New" w:cs="Courier New"/>
        </w:rPr>
        <w:t>the things which shall be hereafter</w:t>
      </w:r>
      <w:ins w:id="1046" w:author="Comparison" w:date="2013-05-05T19:43:00Z">
        <w:r w:rsidRPr="00AA4B48">
          <w:rPr>
            <w:rFonts w:ascii="Courier New" w:hAnsi="Courier New" w:cs="Courier New"/>
          </w:rPr>
          <w:t>,"</w:t>
        </w:r>
      </w:ins>
      <w:del w:id="1047" w:author="Comparison" w:date="2013-05-05T19:43:00Z">
        <w:r w:rsidRPr="00C100C3">
          <w:rPr>
            <w:rFonts w:ascii="Courier New" w:hAnsi="Courier New" w:cs="Courier New"/>
          </w:rPr>
          <w:delText>,&amp;#8221;</w:delText>
        </w:r>
      </w:del>
      <w:r w:rsidRPr="00C100C3">
        <w:rPr>
          <w:rFonts w:ascii="Courier New" w:hAnsi="Courier New" w:cs="Courier New"/>
        </w:rPr>
        <w:t xml:space="preserve"> when t</w:t>
      </w:r>
      <w:r w:rsidRPr="00C100C3">
        <w:rPr>
          <w:rFonts w:ascii="Courier New" w:hAnsi="Courier New" w:cs="Courier New"/>
        </w:rPr>
        <w:t xml:space="preserve">he Church is no longer seen on the earth, and it is the progress of an apostate world towards its ruin and final judgment. The salt is removed from the earth, and all becomes corrupt. Little matters it. For the </w:t>
      </w:r>
      <w:ins w:id="1048" w:author="Comparison" w:date="2013-05-05T19:43:00Z">
        <w:r w:rsidRPr="00AA4B48">
          <w:rPr>
            <w:rFonts w:ascii="Courier New" w:hAnsi="Courier New" w:cs="Courier New"/>
          </w:rPr>
          <w:t>"</w:t>
        </w:r>
      </w:ins>
      <w:del w:id="1049" w:author="Comparison" w:date="2013-05-05T19:43:00Z">
        <w:r w:rsidRPr="00C100C3">
          <w:rPr>
            <w:rFonts w:ascii="Courier New" w:hAnsi="Courier New" w:cs="Courier New"/>
          </w:rPr>
          <w:delText>&amp;#8220;</w:delText>
        </w:r>
      </w:del>
      <w:r w:rsidRPr="00C100C3">
        <w:rPr>
          <w:rFonts w:ascii="Courier New" w:hAnsi="Courier New" w:cs="Courier New"/>
        </w:rPr>
        <w:t>Examination</w:t>
      </w:r>
      <w:ins w:id="1050" w:author="Comparison" w:date="2013-05-05T19:43:00Z">
        <w:r w:rsidRPr="00AA4B48">
          <w:rPr>
            <w:rFonts w:ascii="Courier New" w:hAnsi="Courier New" w:cs="Courier New"/>
          </w:rPr>
          <w:t>"</w:t>
        </w:r>
      </w:ins>
      <w:del w:id="1051" w:author="Comparison" w:date="2013-05-05T19:43:00Z">
        <w:r w:rsidRPr="00C100C3">
          <w:rPr>
            <w:rFonts w:ascii="Courier New" w:hAnsi="Courier New" w:cs="Courier New"/>
          </w:rPr>
          <w:delText>&amp;#8221;</w:delText>
        </w:r>
      </w:del>
      <w:r w:rsidRPr="00C100C3">
        <w:rPr>
          <w:rFonts w:ascii="Courier New" w:hAnsi="Courier New" w:cs="Courier New"/>
        </w:rPr>
        <w:t xml:space="preserve"> it is real progress</w:t>
      </w:r>
      <w:r w:rsidRPr="00C100C3">
        <w:rPr>
          <w:rFonts w:ascii="Courier New" w:hAnsi="Courier New" w:cs="Courier New"/>
        </w:rPr>
        <w:t xml:space="preserve"> due to the disappearance, to the withdrawal of the apostles and of the care which they had over the Church.</w:t>
      </w:r>
    </w:p>
    <w:p w14:paraId="7A7492F1" w14:textId="6D4ABC4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 </w:t>
      </w:r>
      <w:ins w:id="1052" w:author="Comparison" w:date="2013-05-05T19:43:00Z">
        <w:r w:rsidRPr="00AA4B48">
          <w:rPr>
            <w:rFonts w:ascii="Courier New" w:hAnsi="Courier New" w:cs="Courier New"/>
          </w:rPr>
          <w:t>"</w:t>
        </w:r>
      </w:ins>
      <w:del w:id="1053" w:author="Comparison" w:date="2013-05-05T19:43:00Z">
        <w:r w:rsidRPr="00C100C3">
          <w:rPr>
            <w:rFonts w:ascii="Courier New" w:hAnsi="Courier New" w:cs="Courier New"/>
          </w:rPr>
          <w:delText>&amp;#8220;</w:delText>
        </w:r>
      </w:del>
      <w:r w:rsidRPr="00C100C3">
        <w:rPr>
          <w:rFonts w:ascii="Courier New" w:hAnsi="Courier New" w:cs="Courier New"/>
        </w:rPr>
        <w:t>Examination</w:t>
      </w:r>
      <w:ins w:id="1054" w:author="Comparison" w:date="2013-05-05T19:43:00Z">
        <w:r w:rsidRPr="00AA4B48">
          <w:rPr>
            <w:rFonts w:ascii="Courier New" w:hAnsi="Courier New" w:cs="Courier New"/>
          </w:rPr>
          <w:t>"</w:t>
        </w:r>
      </w:ins>
      <w:del w:id="1055" w:author="Comparison" w:date="2013-05-05T19:43:00Z">
        <w:r w:rsidRPr="00C100C3">
          <w:rPr>
            <w:rFonts w:ascii="Courier New" w:hAnsi="Courier New" w:cs="Courier New"/>
          </w:rPr>
          <w:delText>&amp;#8221;</w:delText>
        </w:r>
      </w:del>
      <w:r w:rsidRPr="00C100C3">
        <w:rPr>
          <w:rFonts w:ascii="Courier New" w:hAnsi="Courier New" w:cs="Courier New"/>
        </w:rPr>
        <w:t xml:space="preserve"> speaks, it is true, of the precautions which Paul takes, before leaving this world, for the future of the Church. In</w:t>
      </w:r>
      <w:r w:rsidRPr="00C100C3">
        <w:rPr>
          <w:rFonts w:ascii="Courier New" w:hAnsi="Courier New" w:cs="Courier New"/>
        </w:rPr>
        <w:t xml:space="preserve"> fact, conscious by divine revelation that they were about to depart, the apostles, whose hearts were devoted to the welfare of the Church of Christ, exhort and conjure those who remained to watch, because evil was about to enter. Nothing more natural. But</w:t>
      </w:r>
      <w:r w:rsidRPr="00C100C3">
        <w:rPr>
          <w:rFonts w:ascii="Courier New" w:hAnsi="Courier New" w:cs="Courier New"/>
        </w:rPr>
        <w:t xml:space="preserve"> these elders, in whom people wish to see the successors and in some sort the heirs of the apostolate, already existed at the same time as the apostles. Paul died more than thirty years, and John more than sixty, after the </w:t>
      </w:r>
      <w:ins w:id="1056" w:author="Comparison" w:date="2013-05-05T19:43:00Z">
        <w:r w:rsidRPr="00AA4B48">
          <w:rPr>
            <w:rFonts w:ascii="Courier New" w:hAnsi="Courier New" w:cs="Courier New"/>
          </w:rPr>
          <w:t>Lord's</w:t>
        </w:r>
      </w:ins>
      <w:del w:id="1057" w:author="Comparison" w:date="2013-05-05T19:43:00Z">
        <w:r w:rsidRPr="00C100C3">
          <w:rPr>
            <w:rFonts w:ascii="Courier New" w:hAnsi="Courier New" w:cs="Courier New"/>
          </w:rPr>
          <w:delText>Lord&amp;#8217;s</w:delText>
        </w:r>
      </w:del>
      <w:r w:rsidRPr="00C100C3">
        <w:rPr>
          <w:rFonts w:ascii="Courier New" w:hAnsi="Courier New" w:cs="Courier New"/>
        </w:rPr>
        <w:t xml:space="preserve"> departure. There wer</w:t>
      </w:r>
      <w:r w:rsidRPr="00C100C3">
        <w:rPr>
          <w:rFonts w:ascii="Courier New" w:hAnsi="Courier New" w:cs="Courier New"/>
        </w:rPr>
        <w:t>e then elders existing at the same time as the apostles, during a period of thirty or even sixty years. The elders therefore were neither the successors of, nor still less the substitutes for, the apostles, at the time of the departure of the latter. And t</w:t>
      </w:r>
      <w:r w:rsidRPr="00C100C3">
        <w:rPr>
          <w:rFonts w:ascii="Courier New" w:hAnsi="Courier New" w:cs="Courier New"/>
        </w:rPr>
        <w:t xml:space="preserve">hat which, in his thesis of the progress of the Church, the author of the </w:t>
      </w:r>
      <w:ins w:id="1058" w:author="Comparison" w:date="2013-05-05T19:43:00Z">
        <w:r w:rsidRPr="00AA4B48">
          <w:rPr>
            <w:rFonts w:ascii="Courier New" w:hAnsi="Courier New" w:cs="Courier New"/>
          </w:rPr>
          <w:t>"</w:t>
        </w:r>
      </w:ins>
      <w:del w:id="1059" w:author="Comparison" w:date="2013-05-05T19:43:00Z">
        <w:r w:rsidRPr="00C100C3">
          <w:rPr>
            <w:rFonts w:ascii="Courier New" w:hAnsi="Courier New" w:cs="Courier New"/>
          </w:rPr>
          <w:delText>&amp;#8220;</w:delText>
        </w:r>
      </w:del>
      <w:r w:rsidRPr="00C100C3">
        <w:rPr>
          <w:rFonts w:ascii="Courier New" w:hAnsi="Courier New" w:cs="Courier New"/>
        </w:rPr>
        <w:t>Examination</w:t>
      </w:r>
      <w:ins w:id="1060" w:author="Comparison" w:date="2013-05-05T19:43:00Z">
        <w:r w:rsidRPr="00AA4B48">
          <w:rPr>
            <w:rFonts w:ascii="Courier New" w:hAnsi="Courier New" w:cs="Courier New"/>
          </w:rPr>
          <w:t>"</w:t>
        </w:r>
      </w:ins>
      <w:del w:id="1061" w:author="Comparison" w:date="2013-05-05T19:43:00Z">
        <w:r w:rsidRPr="00C100C3">
          <w:rPr>
            <w:rFonts w:ascii="Courier New" w:hAnsi="Courier New" w:cs="Courier New"/>
          </w:rPr>
          <w:delText>&amp;#8221;</w:delText>
        </w:r>
      </w:del>
      <w:r w:rsidRPr="00C100C3">
        <w:rPr>
          <w:rFonts w:ascii="Courier New" w:hAnsi="Courier New" w:cs="Courier New"/>
        </w:rPr>
        <w:t xml:space="preserve"> had to shew, is that the elders were to walk better without the apostles than with their help; for, says the </w:t>
      </w:r>
      <w:ins w:id="1062" w:author="Comparison" w:date="2013-05-05T19:43:00Z">
        <w:r w:rsidRPr="00AA4B48">
          <w:rPr>
            <w:rFonts w:ascii="Courier New" w:hAnsi="Courier New" w:cs="Courier New"/>
          </w:rPr>
          <w:t>"</w:t>
        </w:r>
      </w:ins>
      <w:del w:id="1063" w:author="Comparison" w:date="2013-05-05T19:43:00Z">
        <w:r w:rsidRPr="00C100C3">
          <w:rPr>
            <w:rFonts w:ascii="Courier New" w:hAnsi="Courier New" w:cs="Courier New"/>
          </w:rPr>
          <w:delText>&amp;#8220;</w:delText>
        </w:r>
      </w:del>
      <w:r w:rsidRPr="00C100C3">
        <w:rPr>
          <w:rFonts w:ascii="Courier New" w:hAnsi="Courier New" w:cs="Courier New"/>
        </w:rPr>
        <w:t>Examination</w:t>
      </w:r>
      <w:ins w:id="1064" w:author="Comparison" w:date="2013-05-05T19:43:00Z">
        <w:r w:rsidRPr="00AA4B48">
          <w:rPr>
            <w:rFonts w:ascii="Courier New" w:hAnsi="Courier New" w:cs="Courier New"/>
          </w:rPr>
          <w:t>," "</w:t>
        </w:r>
      </w:ins>
      <w:del w:id="1065" w:author="Comparison" w:date="2013-05-05T19:43:00Z">
        <w:r w:rsidRPr="00C100C3">
          <w:rPr>
            <w:rFonts w:ascii="Courier New" w:hAnsi="Courier New" w:cs="Courier New"/>
          </w:rPr>
          <w:delText>,&amp;#8221; &amp;#8220;</w:delText>
        </w:r>
      </w:del>
      <w:r w:rsidRPr="00C100C3">
        <w:rPr>
          <w:rFonts w:ascii="Courier New" w:hAnsi="Courier New" w:cs="Courier New"/>
        </w:rPr>
        <w:t>the continuat</w:t>
      </w:r>
      <w:r w:rsidRPr="00C100C3">
        <w:rPr>
          <w:rFonts w:ascii="Courier New" w:hAnsi="Courier New" w:cs="Courier New"/>
        </w:rPr>
        <w:t>ion of an authority such as the apostolic would have had a disproportionate weight in the scale of the destinies of the Church, and *hindered* its development, instead of forwarding it</w:t>
      </w:r>
      <w:ins w:id="1066" w:author="Comparison" w:date="2013-05-05T19:43:00Z">
        <w:r w:rsidRPr="00AA4B48">
          <w:rPr>
            <w:rFonts w:ascii="Courier New" w:hAnsi="Courier New" w:cs="Courier New"/>
          </w:rPr>
          <w:t>."</w:t>
        </w:r>
      </w:ins>
      <w:del w:id="1067" w:author="Comparison" w:date="2013-05-05T19:43:00Z">
        <w:r w:rsidRPr="00C100C3">
          <w:rPr>
            <w:rFonts w:ascii="Courier New" w:hAnsi="Courier New" w:cs="Courier New"/>
          </w:rPr>
          <w:delText>.&amp;#8221;</w:delText>
        </w:r>
      </w:del>
    </w:p>
    <w:p w14:paraId="6536256E" w14:textId="34A024F4" w:rsidR="00000000" w:rsidRPr="00C100C3" w:rsidRDefault="00362818" w:rsidP="00C100C3">
      <w:pPr>
        <w:pStyle w:val="PlainText"/>
        <w:rPr>
          <w:rFonts w:ascii="Courier New" w:hAnsi="Courier New" w:cs="Courier New"/>
        </w:rPr>
      </w:pPr>
      <w:r w:rsidRPr="00C100C3">
        <w:rPr>
          <w:rFonts w:ascii="Courier New" w:hAnsi="Courier New" w:cs="Courier New"/>
        </w:rPr>
        <w:t>After the elders had exercised superintendence and wrought ene</w:t>
      </w:r>
      <w:r w:rsidRPr="00C100C3">
        <w:rPr>
          <w:rFonts w:ascii="Courier New" w:hAnsi="Courier New" w:cs="Courier New"/>
        </w:rPr>
        <w:t>rgetically for nearly half a century, that the apostles press upon them that they should be faithful, and that they should watch with so much the more care when they themselves should be no longer present, is easily understood. And it is this which Paul sa</w:t>
      </w:r>
      <w:r w:rsidRPr="00C100C3">
        <w:rPr>
          <w:rFonts w:ascii="Courier New" w:hAnsi="Courier New" w:cs="Courier New"/>
        </w:rPr>
        <w:t xml:space="preserve">ys, in general, to the Philippians: </w:t>
      </w:r>
      <w:ins w:id="1068" w:author="Comparison" w:date="2013-05-05T19:43:00Z">
        <w:r w:rsidRPr="00AA4B48">
          <w:rPr>
            <w:rFonts w:ascii="Courier New" w:hAnsi="Courier New" w:cs="Courier New"/>
          </w:rPr>
          <w:t>"</w:t>
        </w:r>
      </w:ins>
      <w:del w:id="1069" w:author="Comparison" w:date="2013-05-05T19:43:00Z">
        <w:r w:rsidRPr="00C100C3">
          <w:rPr>
            <w:rFonts w:ascii="Courier New" w:hAnsi="Courier New" w:cs="Courier New"/>
          </w:rPr>
          <w:delText>&amp;#8220;</w:delText>
        </w:r>
      </w:del>
      <w:r w:rsidRPr="00C100C3">
        <w:rPr>
          <w:rFonts w:ascii="Courier New" w:hAnsi="Courier New" w:cs="Courier New"/>
        </w:rPr>
        <w:t>not as in my presence only, but now much more in my absence, work out your own salvation with fear and trembling; for it is God which worketh in you</w:t>
      </w:r>
      <w:ins w:id="1070" w:author="Comparison" w:date="2013-05-05T19:43:00Z">
        <w:r w:rsidRPr="00AA4B48">
          <w:rPr>
            <w:rFonts w:ascii="Courier New" w:hAnsi="Courier New" w:cs="Courier New"/>
          </w:rPr>
          <w:t>."</w:t>
        </w:r>
      </w:ins>
      <w:del w:id="1071" w:author="Comparison" w:date="2013-05-05T19:43:00Z">
        <w:r w:rsidRPr="00C100C3">
          <w:rPr>
            <w:rFonts w:ascii="Courier New" w:hAnsi="Courier New" w:cs="Courier New"/>
          </w:rPr>
          <w:delText>.&amp;#8221;</w:delText>
        </w:r>
      </w:del>
      <w:r w:rsidRPr="00C100C3">
        <w:rPr>
          <w:rFonts w:ascii="Courier New" w:hAnsi="Courier New" w:cs="Courier New"/>
        </w:rPr>
        <w:t xml:space="preserve"> Paul exhorts the elders as he exhorts the Church, for he</w:t>
      </w:r>
      <w:r w:rsidRPr="00C100C3">
        <w:rPr>
          <w:rFonts w:ascii="Courier New" w:hAnsi="Courier New" w:cs="Courier New"/>
        </w:rPr>
        <w:t xml:space="preserve"> addresses himself to all. But, in fact, have these exhortations had as their result the establishment of the</w:t>
      </w:r>
    </w:p>
    <w:p w14:paraId="6946D85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{29}</w:t>
      </w:r>
    </w:p>
    <w:p w14:paraId="5DE619E1" w14:textId="3ACE5E78" w:rsidR="00000000" w:rsidRPr="00C100C3" w:rsidRDefault="00362818" w:rsidP="00C100C3">
      <w:pPr>
        <w:pStyle w:val="PlainText"/>
        <w:rPr>
          <w:rFonts w:ascii="Courier New" w:hAnsi="Courier New" w:cs="Courier New"/>
        </w:rPr>
      </w:pPr>
      <w:r w:rsidRPr="00C100C3">
        <w:rPr>
          <w:rFonts w:ascii="Courier New" w:hAnsi="Courier New" w:cs="Courier New"/>
        </w:rPr>
        <w:t>safety of the Church upon the faithfulness of its leaders? Let ecclesiastical history</w:t>
      </w:r>
      <w:ins w:id="1072" w:author="Comparison" w:date="2013-05-05T19:43:00Z">
        <w:r w:rsidRPr="00AA4B48">
          <w:rPr>
            <w:rFonts w:ascii="Courier New" w:hAnsi="Courier New" w:cs="Courier New"/>
          </w:rPr>
          <w:t xml:space="preserve"> -- </w:t>
        </w:r>
      </w:ins>
      <w:del w:id="1073" w:author="Comparison" w:date="2013-05-05T19:43:00Z">
        <w:r w:rsidRPr="00C100C3">
          <w:rPr>
            <w:rFonts w:ascii="Courier New" w:hAnsi="Courier New" w:cs="Courier New"/>
          </w:rPr>
          <w:delText>&amp;#8212;</w:delText>
        </w:r>
      </w:del>
      <w:r w:rsidRPr="00C100C3">
        <w:rPr>
          <w:rFonts w:ascii="Courier New" w:hAnsi="Courier New" w:cs="Courier New"/>
        </w:rPr>
        <w:t>and this history is that of the clergy</w:t>
      </w:r>
      <w:ins w:id="1074" w:author="Comparison" w:date="2013-05-05T19:43:00Z">
        <w:r w:rsidRPr="00AA4B48">
          <w:rPr>
            <w:rFonts w:ascii="Courier New" w:hAnsi="Courier New" w:cs="Courier New"/>
          </w:rPr>
          <w:t xml:space="preserve"> --</w:t>
        </w:r>
      </w:ins>
      <w:del w:id="1075" w:author="Comparison" w:date="2013-05-05T19:43:00Z">
        <w:r w:rsidRPr="00C100C3">
          <w:rPr>
            <w:rFonts w:ascii="Courier New" w:hAnsi="Courier New" w:cs="Courier New"/>
          </w:rPr>
          <w:delText>&amp;#8212;</w:delText>
        </w:r>
      </w:del>
      <w:r w:rsidRPr="00C100C3">
        <w:rPr>
          <w:rFonts w:ascii="Courier New" w:hAnsi="Courier New" w:cs="Courier New"/>
        </w:rPr>
        <w:t xml:space="preserve"> l</w:t>
      </w:r>
      <w:r w:rsidRPr="00C100C3">
        <w:rPr>
          <w:rFonts w:ascii="Courier New" w:hAnsi="Courier New" w:cs="Courier New"/>
        </w:rPr>
        <w:t>et ecclesiastical history answer the question. It is this history which has led infidels to say that the annals of the Church were those of hell.</w:t>
      </w:r>
    </w:p>
    <w:p w14:paraId="5F7BC73F" w14:textId="2775A260" w:rsidR="00000000" w:rsidRPr="00C100C3" w:rsidRDefault="00362818" w:rsidP="00C100C3">
      <w:pPr>
        <w:pStyle w:val="PlainText"/>
        <w:rPr>
          <w:rFonts w:ascii="Courier New" w:hAnsi="Courier New" w:cs="Courier New"/>
        </w:rPr>
      </w:pPr>
      <w:r w:rsidRPr="00C100C3">
        <w:rPr>
          <w:rFonts w:ascii="Courier New" w:hAnsi="Courier New" w:cs="Courier New"/>
        </w:rPr>
        <w:t>To speak of durable fruits, as proof of the progress of the Church and of the gain it has found through the c</w:t>
      </w:r>
      <w:r w:rsidRPr="00C100C3">
        <w:rPr>
          <w:rFonts w:ascii="Courier New" w:hAnsi="Courier New" w:cs="Courier New"/>
        </w:rPr>
        <w:t xml:space="preserve">essation of apostleship, to speak of a </w:t>
      </w:r>
      <w:ins w:id="1076" w:author="Comparison" w:date="2013-05-05T19:43:00Z">
        <w:r w:rsidRPr="00AA4B48">
          <w:rPr>
            <w:rFonts w:ascii="Courier New" w:hAnsi="Courier New" w:cs="Courier New"/>
          </w:rPr>
          <w:t>"</w:t>
        </w:r>
      </w:ins>
      <w:del w:id="1077" w:author="Comparison" w:date="2013-05-05T19:43:00Z">
        <w:r w:rsidRPr="00C100C3">
          <w:rPr>
            <w:rFonts w:ascii="Courier New" w:hAnsi="Courier New" w:cs="Courier New"/>
          </w:rPr>
          <w:delText>&amp;#8220;</w:delText>
        </w:r>
      </w:del>
      <w:r w:rsidRPr="00C100C3">
        <w:rPr>
          <w:rFonts w:ascii="Courier New" w:hAnsi="Courier New" w:cs="Courier New"/>
        </w:rPr>
        <w:t>shining covering</w:t>
      </w:r>
      <w:ins w:id="1078" w:author="Comparison" w:date="2013-05-05T19:43:00Z">
        <w:r w:rsidRPr="00AA4B48">
          <w:rPr>
            <w:rFonts w:ascii="Courier New" w:hAnsi="Courier New" w:cs="Courier New"/>
          </w:rPr>
          <w:t>"</w:t>
        </w:r>
      </w:ins>
      <w:del w:id="1079" w:author="Comparison" w:date="2013-05-05T19:43:00Z">
        <w:r w:rsidRPr="00C100C3">
          <w:rPr>
            <w:rFonts w:ascii="Courier New" w:hAnsi="Courier New" w:cs="Courier New"/>
          </w:rPr>
          <w:delText>&amp;#8221;</w:delText>
        </w:r>
      </w:del>
      <w:r w:rsidRPr="00C100C3">
        <w:rPr>
          <w:rFonts w:ascii="Courier New" w:hAnsi="Courier New" w:cs="Courier New"/>
        </w:rPr>
        <w:t xml:space="preserve"> which vanishes while </w:t>
      </w:r>
      <w:ins w:id="1080" w:author="Comparison" w:date="2013-05-05T19:43:00Z">
        <w:r w:rsidRPr="00AA4B48">
          <w:rPr>
            <w:rFonts w:ascii="Courier New" w:hAnsi="Courier New" w:cs="Courier New"/>
          </w:rPr>
          <w:t>"</w:t>
        </w:r>
      </w:ins>
      <w:del w:id="1081" w:author="Comparison" w:date="2013-05-05T19:43:00Z">
        <w:r w:rsidRPr="00C100C3">
          <w:rPr>
            <w:rFonts w:ascii="Courier New" w:hAnsi="Courier New" w:cs="Courier New"/>
          </w:rPr>
          <w:delText>&amp;#8220;</w:delText>
        </w:r>
      </w:del>
      <w:r w:rsidRPr="00C100C3">
        <w:rPr>
          <w:rFonts w:ascii="Courier New" w:hAnsi="Courier New" w:cs="Courier New"/>
        </w:rPr>
        <w:t>the solid groundwork, the real and permanent elements of the life of the Church, remain and are developed</w:t>
      </w:r>
      <w:ins w:id="1082" w:author="Comparison" w:date="2013-05-05T19:43:00Z">
        <w:r w:rsidRPr="00AA4B48">
          <w:rPr>
            <w:rFonts w:ascii="Courier New" w:hAnsi="Courier New" w:cs="Courier New"/>
          </w:rPr>
          <w:t>,"¦</w:t>
        </w:r>
      </w:ins>
      <w:del w:id="1083" w:author="Comparison" w:date="2013-05-05T19:43:00Z">
        <w:r w:rsidRPr="00C100C3">
          <w:rPr>
            <w:rFonts w:ascii="Courier New" w:hAnsi="Courier New" w:cs="Courier New"/>
          </w:rPr>
          <w:delText>,&amp;#8221;|</w:delText>
        </w:r>
      </w:del>
      <w:r w:rsidRPr="00C100C3">
        <w:rPr>
          <w:rFonts w:ascii="Courier New" w:hAnsi="Courier New" w:cs="Courier New"/>
        </w:rPr>
        <w:t xml:space="preserve"> is what none but a member of the clergy wou</w:t>
      </w:r>
      <w:r w:rsidRPr="00C100C3">
        <w:rPr>
          <w:rFonts w:ascii="Courier New" w:hAnsi="Courier New" w:cs="Courier New"/>
        </w:rPr>
        <w:t>ld have dreamt of. That the system of the clergy has been developed, on that point there is no doubt; that the blessing of the Church has been the result, is what history does not testify.</w:t>
      </w:r>
    </w:p>
    <w:p w14:paraId="2A97950E" w14:textId="4082999A" w:rsidR="00000000" w:rsidRPr="00C100C3" w:rsidRDefault="00362818" w:rsidP="00C100C3">
      <w:pPr>
        <w:pStyle w:val="PlainText"/>
        <w:rPr>
          <w:rFonts w:ascii="Courier New" w:hAnsi="Courier New" w:cs="Courier New"/>
        </w:rPr>
      </w:pPr>
      <w:r w:rsidRPr="00C100C3">
        <w:rPr>
          <w:rFonts w:ascii="Courier New" w:hAnsi="Courier New" w:cs="Courier New"/>
        </w:rPr>
        <w:t>If the cessation of apostleship is a progress, why does the apostl</w:t>
      </w:r>
      <w:r w:rsidRPr="00C100C3">
        <w:rPr>
          <w:rFonts w:ascii="Courier New" w:hAnsi="Courier New" w:cs="Courier New"/>
        </w:rPr>
        <w:t>e say (@Ephesians 4) that the Lord has given some apostles, some, etc., until we all come in the unity of the faith, that we be no more children? That, in His grace and faithfulness, God has taken care that, spite of the unfaithfulness of man, there should</w:t>
      </w:r>
      <w:r w:rsidRPr="00C100C3">
        <w:rPr>
          <w:rFonts w:ascii="Courier New" w:hAnsi="Courier New" w:cs="Courier New"/>
        </w:rPr>
        <w:t xml:space="preserve"> be enough for those who rely on Him, is true. Blessed be His name for it! But this is not the question. The author affirms that what God had given (so that we should all come, in the unity of the faith and of the knowledge of the Son of God, unto a perfec</w:t>
      </w:r>
      <w:r w:rsidRPr="00C100C3">
        <w:rPr>
          <w:rFonts w:ascii="Courier New" w:hAnsi="Courier New" w:cs="Courier New"/>
        </w:rPr>
        <w:t xml:space="preserve">t man, unto the measure of the stature of the fulness of Christ) was an </w:t>
      </w:r>
      <w:ins w:id="1084" w:author="Comparison" w:date="2013-05-05T19:43:00Z">
        <w:r w:rsidRPr="00AA4B48">
          <w:rPr>
            <w:rFonts w:ascii="Courier New" w:hAnsi="Courier New" w:cs="Courier New"/>
          </w:rPr>
          <w:t>"</w:t>
        </w:r>
      </w:ins>
      <w:del w:id="1085" w:author="Comparison" w:date="2013-05-05T19:43:00Z">
        <w:r w:rsidRPr="00C100C3">
          <w:rPr>
            <w:rFonts w:ascii="Courier New" w:hAnsi="Courier New" w:cs="Courier New"/>
          </w:rPr>
          <w:delText>&amp;#8220;</w:delText>
        </w:r>
      </w:del>
      <w:r w:rsidRPr="00C100C3">
        <w:rPr>
          <w:rFonts w:ascii="Courier New" w:hAnsi="Courier New" w:cs="Courier New"/>
        </w:rPr>
        <w:t>obstacle</w:t>
      </w:r>
      <w:ins w:id="1086" w:author="Comparison" w:date="2013-05-05T19:43:00Z">
        <w:r w:rsidRPr="00AA4B48">
          <w:rPr>
            <w:rFonts w:ascii="Courier New" w:hAnsi="Courier New" w:cs="Courier New"/>
          </w:rPr>
          <w:t>,"</w:t>
        </w:r>
      </w:ins>
      <w:del w:id="1087" w:author="Comparison" w:date="2013-05-05T19:43:00Z">
        <w:r w:rsidRPr="00C100C3">
          <w:rPr>
            <w:rFonts w:ascii="Courier New" w:hAnsi="Courier New" w:cs="Courier New"/>
          </w:rPr>
          <w:delText>,&amp;#8221;</w:delText>
        </w:r>
      </w:del>
      <w:r w:rsidRPr="00C100C3">
        <w:rPr>
          <w:rFonts w:ascii="Courier New" w:hAnsi="Courier New" w:cs="Courier New"/>
        </w:rPr>
        <w:t xml:space="preserve"> a hindrance to this end being attained, and that this obstacle needed to be removed to enable us to arrive at it. The apostle says that it was given to lead us </w:t>
      </w:r>
      <w:r w:rsidRPr="00C100C3">
        <w:rPr>
          <w:rFonts w:ascii="Courier New" w:hAnsi="Courier New" w:cs="Courier New"/>
        </w:rPr>
        <w:t>there</w:t>
      </w:r>
      <w:ins w:id="1088" w:author="Comparison" w:date="2013-05-05T19:43:00Z">
        <w:r w:rsidRPr="00AA4B48">
          <w:rPr>
            <w:rFonts w:ascii="Courier New" w:hAnsi="Courier New" w:cs="Courier New"/>
          </w:rPr>
          <w:t xml:space="preserve">; -- </w:t>
        </w:r>
      </w:ins>
      <w:del w:id="1089" w:author="Comparison" w:date="2013-05-05T19:43:00Z">
        <w:r w:rsidRPr="00C100C3">
          <w:rPr>
            <w:rFonts w:ascii="Courier New" w:hAnsi="Courier New" w:cs="Courier New"/>
          </w:rPr>
          <w:delText>;&amp;#8212;</w:delText>
        </w:r>
      </w:del>
      <w:r w:rsidRPr="00C100C3">
        <w:rPr>
          <w:rFonts w:ascii="Courier New" w:hAnsi="Courier New" w:cs="Courier New"/>
        </w:rPr>
        <w:t>the author says it was removed with this object. Let faith in the word, the history of the Church, and the spiritual man, decide the question.</w:t>
      </w:r>
    </w:p>
    <w:p w14:paraId="143DF369" w14:textId="5C8AC491" w:rsidR="00000000" w:rsidRPr="00C100C3" w:rsidRDefault="00362818" w:rsidP="00C100C3">
      <w:pPr>
        <w:pStyle w:val="PlainText"/>
        <w:rPr>
          <w:rFonts w:ascii="Courier New" w:hAnsi="Courier New" w:cs="Courier New"/>
        </w:rPr>
      </w:pPr>
      <w:r w:rsidRPr="00C100C3">
        <w:rPr>
          <w:rFonts w:ascii="Courier New" w:hAnsi="Courier New" w:cs="Courier New"/>
        </w:rPr>
        <w:t xml:space="preserve">When leaving the Church, the last apostle might have said (adds the </w:t>
      </w:r>
      <w:ins w:id="1090" w:author="Comparison" w:date="2013-05-05T19:43:00Z">
        <w:r w:rsidRPr="00AA4B48">
          <w:rPr>
            <w:rFonts w:ascii="Courier New" w:hAnsi="Courier New" w:cs="Courier New"/>
          </w:rPr>
          <w:t>"</w:t>
        </w:r>
      </w:ins>
      <w:del w:id="1091" w:author="Comparison" w:date="2013-05-05T19:43:00Z">
        <w:r w:rsidRPr="00C100C3">
          <w:rPr>
            <w:rFonts w:ascii="Courier New" w:hAnsi="Courier New" w:cs="Courier New"/>
          </w:rPr>
          <w:delText>&amp;#8220;</w:delText>
        </w:r>
      </w:del>
      <w:r w:rsidRPr="00C100C3">
        <w:rPr>
          <w:rFonts w:ascii="Courier New" w:hAnsi="Courier New" w:cs="Courier New"/>
        </w:rPr>
        <w:t>Examination</w:t>
      </w:r>
      <w:ins w:id="1092" w:author="Comparison" w:date="2013-05-05T19:43:00Z">
        <w:r w:rsidRPr="00AA4B48">
          <w:rPr>
            <w:rFonts w:ascii="Courier New" w:hAnsi="Courier New" w:cs="Courier New"/>
          </w:rPr>
          <w:t>"),</w:t>
        </w:r>
      </w:ins>
      <w:del w:id="1093" w:author="Comparison" w:date="2013-05-05T19:43:00Z">
        <w:r w:rsidRPr="00C100C3">
          <w:rPr>
            <w:rFonts w:ascii="Courier New" w:hAnsi="Courier New" w:cs="Courier New"/>
          </w:rPr>
          <w:delText>&amp;#8221;),</w:delText>
        </w:r>
      </w:del>
      <w:r w:rsidRPr="00C100C3">
        <w:rPr>
          <w:rFonts w:ascii="Courier New" w:hAnsi="Courier New" w:cs="Courier New"/>
        </w:rPr>
        <w:t xml:space="preserve"> it </w:t>
      </w:r>
      <w:r w:rsidRPr="00C100C3">
        <w:rPr>
          <w:rFonts w:ascii="Courier New" w:hAnsi="Courier New" w:cs="Courier New"/>
        </w:rPr>
        <w:t>is expedient for you that I go away</w:t>
      </w:r>
      <w:ins w:id="1094" w:author="Comparison" w:date="2013-05-05T19:43:00Z">
        <w:r w:rsidRPr="00AA4B48">
          <w:rPr>
            <w:rFonts w:ascii="Courier New" w:hAnsi="Courier New" w:cs="Courier New"/>
          </w:rPr>
          <w:t>.¦</w:t>
        </w:r>
      </w:ins>
      <w:del w:id="1095" w:author="Comparison" w:date="2013-05-05T19:43:00Z">
        <w:r w:rsidRPr="00C100C3">
          <w:rPr>
            <w:rFonts w:ascii="Courier New" w:hAnsi="Courier New" w:cs="Courier New"/>
          </w:rPr>
          <w:delText>.|</w:delText>
        </w:r>
      </w:del>
      <w:r w:rsidRPr="00C100C3">
        <w:rPr>
          <w:rFonts w:ascii="Courier New" w:hAnsi="Courier New" w:cs="Courier New"/>
        </w:rPr>
        <w:t xml:space="preserve"> Not only did he not say so, but, on the contrary, Paul said: </w:t>
      </w:r>
      <w:ins w:id="1096" w:author="Comparison" w:date="2013-05-05T19:43:00Z">
        <w:r w:rsidRPr="00AA4B48">
          <w:rPr>
            <w:rFonts w:ascii="Courier New" w:hAnsi="Courier New" w:cs="Courier New"/>
          </w:rPr>
          <w:t>"</w:t>
        </w:r>
      </w:ins>
      <w:del w:id="1097" w:author="Comparison" w:date="2013-05-05T19:43:00Z">
        <w:r w:rsidRPr="00C100C3">
          <w:rPr>
            <w:rFonts w:ascii="Courier New" w:hAnsi="Courier New" w:cs="Courier New"/>
          </w:rPr>
          <w:delText>&amp;#8220;</w:delText>
        </w:r>
      </w:del>
      <w:r w:rsidRPr="00C100C3">
        <w:rPr>
          <w:rFonts w:ascii="Courier New" w:hAnsi="Courier New" w:cs="Courier New"/>
        </w:rPr>
        <w:t>Nevertheless to abide in the flesh is more needful for you</w:t>
      </w:r>
      <w:ins w:id="1098" w:author="Comparison" w:date="2013-05-05T19:43:00Z">
        <w:r w:rsidRPr="00AA4B48">
          <w:rPr>
            <w:rFonts w:ascii="Courier New" w:hAnsi="Courier New" w:cs="Courier New"/>
          </w:rPr>
          <w:t>,"</w:t>
        </w:r>
      </w:ins>
      <w:del w:id="1099" w:author="Comparison" w:date="2013-05-05T19:43:00Z">
        <w:r w:rsidRPr="00C100C3">
          <w:rPr>
            <w:rFonts w:ascii="Courier New" w:hAnsi="Courier New" w:cs="Courier New"/>
          </w:rPr>
          <w:delText>,&amp;#8221;</w:delText>
        </w:r>
      </w:del>
      <w:r w:rsidRPr="00C100C3">
        <w:rPr>
          <w:rFonts w:ascii="Courier New" w:hAnsi="Courier New" w:cs="Courier New"/>
        </w:rPr>
        <w:t xml:space="preserve"> @Philippians 1:</w:t>
      </w:r>
      <w:ins w:id="1100" w:author="Comparison" w:date="2013-05-05T19:43:00Z">
        <w:r w:rsidRPr="00AA4B48">
          <w:rPr>
            <w:rFonts w:ascii="Courier New" w:hAnsi="Courier New" w:cs="Courier New"/>
          </w:rPr>
          <w:t xml:space="preserve"> </w:t>
        </w:r>
      </w:ins>
      <w:r w:rsidRPr="00C100C3">
        <w:rPr>
          <w:rFonts w:ascii="Courier New" w:hAnsi="Courier New" w:cs="Courier New"/>
        </w:rPr>
        <w:t>24. And he says this in that epistle to the Philippians cited by the</w:t>
      </w:r>
      <w:r w:rsidRPr="00C100C3">
        <w:rPr>
          <w:rFonts w:ascii="Courier New" w:hAnsi="Courier New" w:cs="Courier New"/>
        </w:rPr>
        <w:t xml:space="preserve"> author</w:t>
      </w:r>
      <w:ins w:id="1101" w:author="Comparison" w:date="2013-05-05T19:43:00Z">
        <w:r w:rsidRPr="00AA4B48">
          <w:rPr>
            <w:rFonts w:ascii="Courier New" w:hAnsi="Courier New" w:cs="Courier New"/>
          </w:rPr>
          <w:t>¦</w:t>
        </w:r>
      </w:ins>
      <w:del w:id="1102" w:author="Comparison" w:date="2013-05-05T19:43:00Z">
        <w:r w:rsidRPr="00C100C3">
          <w:rPr>
            <w:rFonts w:ascii="Courier New" w:hAnsi="Courier New" w:cs="Courier New"/>
          </w:rPr>
          <w:delText>|</w:delText>
        </w:r>
      </w:del>
      <w:r w:rsidRPr="00C100C3">
        <w:rPr>
          <w:rFonts w:ascii="Courier New" w:hAnsi="Courier New" w:cs="Courier New"/>
        </w:rPr>
        <w:t xml:space="preserve"> to shew that the apostle represented the elders and deacons as an advance before which he himself was to disappear. And when Paul must needs depart, he conjures Timothy to watch and to continue faithful, because everything would go wrong after his</w:t>
      </w:r>
      <w:r w:rsidRPr="00C100C3">
        <w:rPr>
          <w:rFonts w:ascii="Courier New" w:hAnsi="Courier New" w:cs="Courier New"/>
        </w:rPr>
        <w:t xml:space="preserve"> departure.</w:t>
      </w:r>
    </w:p>
    <w:p w14:paraId="27AFB4E6" w14:textId="73FF2E35" w:rsidR="00000000" w:rsidRPr="00C100C3" w:rsidRDefault="00362818" w:rsidP="00C100C3">
      <w:pPr>
        <w:pStyle w:val="PlainText"/>
        <w:rPr>
          <w:rFonts w:ascii="Courier New" w:hAnsi="Courier New" w:cs="Courier New"/>
        </w:rPr>
      </w:pPr>
      <w:ins w:id="1103" w:author="Comparison" w:date="2013-05-05T19:43:00Z">
        <w:r w:rsidRPr="00AA4B48">
          <w:rPr>
            <w:rFonts w:ascii="Courier New" w:hAnsi="Courier New" w:cs="Courier New"/>
          </w:rPr>
          <w:t>¦ "</w:t>
        </w:r>
      </w:ins>
      <w:del w:id="1104" w:author="Comparison" w:date="2013-05-05T19:43:00Z">
        <w:r w:rsidRPr="00C100C3">
          <w:rPr>
            <w:rFonts w:ascii="Courier New" w:hAnsi="Courier New" w:cs="Courier New"/>
          </w:rPr>
          <w:delText>| &amp;#8220;</w:delText>
        </w:r>
      </w:del>
      <w:r w:rsidRPr="00C100C3">
        <w:rPr>
          <w:rFonts w:ascii="Courier New" w:hAnsi="Courier New" w:cs="Courier New"/>
        </w:rPr>
        <w:t>Examination</w:t>
      </w:r>
      <w:ins w:id="1105" w:author="Comparison" w:date="2013-05-05T19:43:00Z">
        <w:r w:rsidRPr="00AA4B48">
          <w:rPr>
            <w:rFonts w:ascii="Courier New" w:hAnsi="Courier New" w:cs="Courier New"/>
          </w:rPr>
          <w:t>,"</w:t>
        </w:r>
      </w:ins>
      <w:del w:id="1106" w:author="Comparison" w:date="2013-05-05T19:43:00Z">
        <w:r w:rsidRPr="00C100C3">
          <w:rPr>
            <w:rFonts w:ascii="Courier New" w:hAnsi="Courier New" w:cs="Courier New"/>
          </w:rPr>
          <w:delText>,&amp;#8221;</w:delText>
        </w:r>
      </w:del>
      <w:r w:rsidRPr="00C100C3">
        <w:rPr>
          <w:rFonts w:ascii="Courier New" w:hAnsi="Courier New" w:cs="Courier New"/>
        </w:rPr>
        <w:t xml:space="preserve"> page 75.</w:t>
      </w:r>
    </w:p>
    <w:p w14:paraId="1ABBA669" w14:textId="550B051E" w:rsidR="00000000" w:rsidRPr="00C100C3" w:rsidRDefault="00362818" w:rsidP="00C100C3">
      <w:pPr>
        <w:pStyle w:val="PlainText"/>
        <w:rPr>
          <w:rFonts w:ascii="Courier New" w:hAnsi="Courier New" w:cs="Courier New"/>
        </w:rPr>
      </w:pPr>
      <w:ins w:id="1107" w:author="Comparison" w:date="2013-05-05T19:43:00Z">
        <w:r w:rsidRPr="00AA4B48">
          <w:rPr>
            <w:rFonts w:ascii="Courier New" w:hAnsi="Courier New" w:cs="Courier New"/>
          </w:rPr>
          <w:t>¦ "</w:t>
        </w:r>
      </w:ins>
      <w:del w:id="1108" w:author="Comparison" w:date="2013-05-05T19:43:00Z">
        <w:r w:rsidRPr="00C100C3">
          <w:rPr>
            <w:rFonts w:ascii="Courier New" w:hAnsi="Courier New" w:cs="Courier New"/>
          </w:rPr>
          <w:delText>| &amp;#8220;</w:delText>
        </w:r>
      </w:del>
      <w:r w:rsidRPr="00C100C3">
        <w:rPr>
          <w:rFonts w:ascii="Courier New" w:hAnsi="Courier New" w:cs="Courier New"/>
        </w:rPr>
        <w:t>Examination</w:t>
      </w:r>
      <w:ins w:id="1109" w:author="Comparison" w:date="2013-05-05T19:43:00Z">
        <w:r w:rsidRPr="00AA4B48">
          <w:rPr>
            <w:rFonts w:ascii="Courier New" w:hAnsi="Courier New" w:cs="Courier New"/>
          </w:rPr>
          <w:t>,"</w:t>
        </w:r>
      </w:ins>
      <w:del w:id="1110" w:author="Comparison" w:date="2013-05-05T19:43:00Z">
        <w:r w:rsidRPr="00C100C3">
          <w:rPr>
            <w:rFonts w:ascii="Courier New" w:hAnsi="Courier New" w:cs="Courier New"/>
          </w:rPr>
          <w:delText>,&amp;#8221;</w:delText>
        </w:r>
      </w:del>
      <w:r w:rsidRPr="00C100C3">
        <w:rPr>
          <w:rFonts w:ascii="Courier New" w:hAnsi="Courier New" w:cs="Courier New"/>
        </w:rPr>
        <w:t xml:space="preserve"> page 53.</w:t>
      </w:r>
    </w:p>
    <w:p w14:paraId="2BEBCF3B" w14:textId="29DD86CE" w:rsidR="00000000" w:rsidRPr="00C100C3" w:rsidRDefault="00362818" w:rsidP="00C100C3">
      <w:pPr>
        <w:pStyle w:val="PlainText"/>
        <w:rPr>
          <w:rFonts w:ascii="Courier New" w:hAnsi="Courier New" w:cs="Courier New"/>
        </w:rPr>
      </w:pPr>
      <w:ins w:id="1111" w:author="Comparison" w:date="2013-05-05T19:43:00Z">
        <w:r w:rsidRPr="00AA4B48">
          <w:rPr>
            <w:rFonts w:ascii="Courier New" w:hAnsi="Courier New" w:cs="Courier New"/>
          </w:rPr>
          <w:t>¦ "</w:t>
        </w:r>
      </w:ins>
      <w:del w:id="1112" w:author="Comparison" w:date="2013-05-05T19:43:00Z">
        <w:r w:rsidRPr="00C100C3">
          <w:rPr>
            <w:rFonts w:ascii="Courier New" w:hAnsi="Courier New" w:cs="Courier New"/>
          </w:rPr>
          <w:delText>| &amp;#8220;</w:delText>
        </w:r>
      </w:del>
      <w:r w:rsidRPr="00C100C3">
        <w:rPr>
          <w:rFonts w:ascii="Courier New" w:hAnsi="Courier New" w:cs="Courier New"/>
        </w:rPr>
        <w:t>Examination</w:t>
      </w:r>
      <w:ins w:id="1113" w:author="Comparison" w:date="2013-05-05T19:43:00Z">
        <w:r w:rsidRPr="00AA4B48">
          <w:rPr>
            <w:rFonts w:ascii="Courier New" w:hAnsi="Courier New" w:cs="Courier New"/>
          </w:rPr>
          <w:t>,"</w:t>
        </w:r>
      </w:ins>
      <w:del w:id="1114" w:author="Comparison" w:date="2013-05-05T19:43:00Z">
        <w:r w:rsidRPr="00C100C3">
          <w:rPr>
            <w:rFonts w:ascii="Courier New" w:hAnsi="Courier New" w:cs="Courier New"/>
          </w:rPr>
          <w:delText>,&amp;#8221;</w:delText>
        </w:r>
      </w:del>
      <w:r w:rsidRPr="00C100C3">
        <w:rPr>
          <w:rFonts w:ascii="Courier New" w:hAnsi="Courier New" w:cs="Courier New"/>
        </w:rPr>
        <w:t xml:space="preserve"> page 53.</w:t>
      </w:r>
    </w:p>
    <w:p w14:paraId="1079D00C"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{30}</w:t>
      </w:r>
    </w:p>
    <w:p w14:paraId="2C2F0605" w14:textId="58385A6E" w:rsidR="00000000" w:rsidRPr="00C100C3" w:rsidRDefault="00362818" w:rsidP="00C100C3">
      <w:pPr>
        <w:pStyle w:val="PlainText"/>
        <w:rPr>
          <w:rFonts w:ascii="Courier New" w:hAnsi="Courier New" w:cs="Courier New"/>
        </w:rPr>
      </w:pPr>
      <w:r w:rsidRPr="00C100C3">
        <w:rPr>
          <w:rFonts w:ascii="Courier New" w:hAnsi="Courier New" w:cs="Courier New"/>
        </w:rPr>
        <w:t xml:space="preserve">Let it not be thought that I exaggerate the bearing of the views of the </w:t>
      </w:r>
      <w:ins w:id="1115" w:author="Comparison" w:date="2013-05-05T19:43:00Z">
        <w:r w:rsidRPr="00AA4B48">
          <w:rPr>
            <w:rFonts w:ascii="Courier New" w:hAnsi="Courier New" w:cs="Courier New"/>
          </w:rPr>
          <w:t>"</w:t>
        </w:r>
      </w:ins>
      <w:del w:id="1116" w:author="Comparison" w:date="2013-05-05T19:43:00Z">
        <w:r w:rsidRPr="00C100C3">
          <w:rPr>
            <w:rFonts w:ascii="Courier New" w:hAnsi="Courier New" w:cs="Courier New"/>
          </w:rPr>
          <w:delText>&amp;#8220;</w:delText>
        </w:r>
      </w:del>
      <w:r w:rsidRPr="00C100C3">
        <w:rPr>
          <w:rFonts w:ascii="Courier New" w:hAnsi="Courier New" w:cs="Courier New"/>
        </w:rPr>
        <w:t>Examination</w:t>
      </w:r>
      <w:ins w:id="1117" w:author="Comparison" w:date="2013-05-05T19:43:00Z">
        <w:r w:rsidRPr="00AA4B48">
          <w:rPr>
            <w:rFonts w:ascii="Courier New" w:hAnsi="Courier New" w:cs="Courier New"/>
          </w:rPr>
          <w:t>."</w:t>
        </w:r>
      </w:ins>
      <w:del w:id="1118" w:author="Comparison" w:date="2013-05-05T19:43:00Z">
        <w:r w:rsidRPr="00C100C3">
          <w:rPr>
            <w:rFonts w:ascii="Courier New" w:hAnsi="Courier New" w:cs="Courier New"/>
          </w:rPr>
          <w:delText>.&amp;#8221;</w:delText>
        </w:r>
      </w:del>
      <w:r w:rsidRPr="00C100C3">
        <w:rPr>
          <w:rFonts w:ascii="Courier New" w:hAnsi="Courier New" w:cs="Courier New"/>
        </w:rPr>
        <w:t xml:space="preserve"> We have seen it: he s</w:t>
      </w:r>
      <w:r w:rsidRPr="00C100C3">
        <w:rPr>
          <w:rFonts w:ascii="Courier New" w:hAnsi="Courier New" w:cs="Courier New"/>
        </w:rPr>
        <w:t>ays expressly that it was in His grace God withdrew apostleship, the continuation of which would have weighed with a disproportionate weight in the scale of the destinies of the Church, and have hindered its development.</w:t>
      </w:r>
    </w:p>
    <w:p w14:paraId="2306C75C" w14:textId="04F20C86" w:rsidR="00000000" w:rsidRPr="00C100C3" w:rsidRDefault="00362818" w:rsidP="00C100C3">
      <w:pPr>
        <w:pStyle w:val="PlainText"/>
        <w:rPr>
          <w:rFonts w:ascii="Courier New" w:hAnsi="Courier New" w:cs="Courier New"/>
        </w:rPr>
      </w:pPr>
      <w:r w:rsidRPr="00C100C3">
        <w:rPr>
          <w:rFonts w:ascii="Courier New" w:hAnsi="Courier New" w:cs="Courier New"/>
        </w:rPr>
        <w:t>That (the foundation once laid) Go</w:t>
      </w:r>
      <w:r w:rsidRPr="00C100C3">
        <w:rPr>
          <w:rFonts w:ascii="Courier New" w:hAnsi="Courier New" w:cs="Courier New"/>
        </w:rPr>
        <w:t>d should have seen fit to leave the Church to its responsibility, can be understood; but it is</w:t>
      </w:r>
      <w:ins w:id="1119" w:author="Comparison" w:date="2013-05-05T19:43:00Z">
        <w:r w:rsidRPr="00AA4B48">
          <w:rPr>
            <w:rFonts w:ascii="Courier New" w:hAnsi="Courier New" w:cs="Courier New"/>
          </w:rPr>
          <w:t>.</w:t>
        </w:r>
      </w:ins>
      <w:r w:rsidRPr="00C100C3">
        <w:rPr>
          <w:rFonts w:ascii="Courier New" w:hAnsi="Courier New" w:cs="Courier New"/>
        </w:rPr>
        <w:t xml:space="preserve"> entirely false to say that the apostles did no more than lay the foundation, and to present them as an obstacle to the development of the Church; while they them</w:t>
      </w:r>
      <w:r w:rsidRPr="00C100C3">
        <w:rPr>
          <w:rFonts w:ascii="Courier New" w:hAnsi="Courier New" w:cs="Courier New"/>
        </w:rPr>
        <w:t>selves, more than any others, laboured in the Church for its development, for its government, and sought to keep it in safety against the wiles of the enemy.</w:t>
      </w:r>
    </w:p>
    <w:p w14:paraId="5EBE4760" w14:textId="77777777" w:rsidR="00000000" w:rsidRPr="00AA4B48" w:rsidRDefault="00362818" w:rsidP="00AA4B48">
      <w:pPr>
        <w:pStyle w:val="PlainText"/>
        <w:rPr>
          <w:ins w:id="1120" w:author="Comparison" w:date="2013-05-05T19:43:00Z"/>
          <w:rFonts w:ascii="Courier New" w:hAnsi="Courier New" w:cs="Courier New"/>
        </w:rPr>
      </w:pPr>
      <w:r w:rsidRPr="00C100C3">
        <w:rPr>
          <w:rFonts w:ascii="Courier New" w:hAnsi="Courier New" w:cs="Courier New"/>
        </w:rPr>
        <w:t>As to the question of knowing whether the Church has been faithful to the responsibility which de</w:t>
      </w:r>
      <w:r w:rsidRPr="00C100C3">
        <w:rPr>
          <w:rFonts w:ascii="Courier New" w:hAnsi="Courier New" w:cs="Courier New"/>
        </w:rPr>
        <w:t>volved on her</w:t>
      </w:r>
      <w:ins w:id="1121" w:author="Comparison" w:date="2013-05-05T19:43:00Z">
        <w:r w:rsidRPr="00AA4B48">
          <w:rPr>
            <w:rFonts w:ascii="Courier New" w:hAnsi="Courier New" w:cs="Courier New"/>
          </w:rPr>
          <w:t xml:space="preserve"> -- </w:t>
        </w:r>
      </w:ins>
      <w:del w:id="1122" w:author="Comparison" w:date="2013-05-05T19:43:00Z">
        <w:r w:rsidRPr="00C100C3">
          <w:rPr>
            <w:rFonts w:ascii="Courier New" w:hAnsi="Courier New" w:cs="Courier New"/>
          </w:rPr>
          <w:delText>&amp;#8212;</w:delText>
        </w:r>
      </w:del>
      <w:r w:rsidRPr="00C100C3">
        <w:rPr>
          <w:rFonts w:ascii="Courier New" w:hAnsi="Courier New" w:cs="Courier New"/>
        </w:rPr>
        <w:t>and this would be the true question to resolve in order to establish the progress or the failure of the Church</w:t>
      </w:r>
      <w:ins w:id="1123" w:author="Comparison" w:date="2013-05-05T19:43:00Z">
        <w:r w:rsidRPr="00AA4B48">
          <w:rPr>
            <w:rFonts w:ascii="Courier New" w:hAnsi="Courier New" w:cs="Courier New"/>
          </w:rPr>
          <w:t xml:space="preserve"> -- </w:t>
        </w:r>
      </w:ins>
      <w:del w:id="1124" w:author="Comparison" w:date="2013-05-05T19:43:00Z">
        <w:r w:rsidRPr="00C100C3">
          <w:rPr>
            <w:rFonts w:ascii="Courier New" w:hAnsi="Courier New" w:cs="Courier New"/>
          </w:rPr>
          <w:delText>&amp;#8212;</w:delText>
        </w:r>
      </w:del>
      <w:r w:rsidRPr="00C100C3">
        <w:rPr>
          <w:rFonts w:ascii="Courier New" w:hAnsi="Courier New" w:cs="Courier New"/>
        </w:rPr>
        <w:t>the author refuses to treat it. Here is again a fragment of that which he gives us instead</w:t>
      </w:r>
      <w:ins w:id="1125" w:author="Comparison" w:date="2013-05-05T19:43:00Z">
        <w:r w:rsidRPr="00AA4B48">
          <w:rPr>
            <w:rFonts w:ascii="Courier New" w:hAnsi="Courier New" w:cs="Courier New"/>
          </w:rPr>
          <w:t>!¦ --</w:t>
        </w:r>
      </w:ins>
    </w:p>
    <w:p w14:paraId="561ACA38" w14:textId="44C5284F" w:rsidR="00000000" w:rsidRPr="00C100C3" w:rsidRDefault="00362818" w:rsidP="00C100C3">
      <w:pPr>
        <w:pStyle w:val="PlainText"/>
        <w:rPr>
          <w:del w:id="1126" w:author="Comparison" w:date="2013-05-05T19:43:00Z"/>
          <w:rFonts w:ascii="Courier New" w:hAnsi="Courier New" w:cs="Courier New"/>
        </w:rPr>
      </w:pPr>
      <w:ins w:id="1127" w:author="Comparison" w:date="2013-05-05T19:43:00Z">
        <w:r w:rsidRPr="00AA4B48">
          <w:rPr>
            <w:rFonts w:ascii="Courier New" w:hAnsi="Courier New" w:cs="Courier New"/>
          </w:rPr>
          <w:t>"</w:t>
        </w:r>
      </w:ins>
      <w:del w:id="1128" w:author="Comparison" w:date="2013-05-05T19:43:00Z">
        <w:r w:rsidRPr="00C100C3">
          <w:rPr>
            <w:rFonts w:ascii="Courier New" w:hAnsi="Courier New" w:cs="Courier New"/>
          </w:rPr>
          <w:delText>!|&amp;#8212;</w:delText>
        </w:r>
      </w:del>
    </w:p>
    <w:p w14:paraId="5CCCB037" w14:textId="268EA261" w:rsidR="00000000" w:rsidRPr="00C100C3" w:rsidRDefault="00362818" w:rsidP="00C100C3">
      <w:pPr>
        <w:pStyle w:val="PlainText"/>
        <w:rPr>
          <w:rFonts w:ascii="Courier New" w:hAnsi="Courier New" w:cs="Courier New"/>
        </w:rPr>
      </w:pPr>
      <w:del w:id="1129" w:author="Comparison" w:date="2013-05-05T19:43:00Z">
        <w:r w:rsidRPr="00C100C3">
          <w:rPr>
            <w:rFonts w:ascii="Courier New" w:hAnsi="Courier New" w:cs="Courier New"/>
          </w:rPr>
          <w:delText>&amp;#8220;</w:delText>
        </w:r>
      </w:del>
      <w:r w:rsidRPr="00C100C3">
        <w:rPr>
          <w:rFonts w:ascii="Courier New" w:hAnsi="Courier New" w:cs="Courier New"/>
        </w:rPr>
        <w:t xml:space="preserve">The Church </w:t>
      </w:r>
      <w:r w:rsidRPr="00C100C3">
        <w:rPr>
          <w:rFonts w:ascii="Courier New" w:hAnsi="Courier New" w:cs="Courier New"/>
        </w:rPr>
        <w:t>(after the apostolate) had nothing more to receive</w:t>
      </w:r>
      <w:ins w:id="1130" w:author="Comparison" w:date="2013-05-05T19:43:00Z">
        <w:r w:rsidRPr="00AA4B48">
          <w:rPr>
            <w:rFonts w:ascii="Courier New" w:hAnsi="Courier New" w:cs="Courier New"/>
          </w:rPr>
          <w:t xml:space="preserve"> ...</w:t>
        </w:r>
      </w:ins>
      <w:del w:id="1131" w:author="Comparison" w:date="2013-05-05T19:43:00Z">
        <w:r w:rsidRPr="00C100C3">
          <w:rPr>
            <w:rFonts w:ascii="Courier New" w:hAnsi="Courier New" w:cs="Courier New"/>
          </w:rPr>
          <w:delText>&amp;#8230;</w:delText>
        </w:r>
      </w:del>
      <w:r w:rsidRPr="00C100C3">
        <w:rPr>
          <w:rFonts w:ascii="Courier New" w:hAnsi="Courier New" w:cs="Courier New"/>
        </w:rPr>
        <w:t xml:space="preserve"> . From a child it had become a young man. The Lord opened to it a long and glorious career, that of external independence, in order to realize the internal and voluntary dependence which is the only</w:t>
      </w:r>
      <w:r w:rsidRPr="00C100C3">
        <w:rPr>
          <w:rFonts w:ascii="Courier New" w:hAnsi="Courier New" w:cs="Courier New"/>
        </w:rPr>
        <w:t xml:space="preserve"> true dependence. For that, apostleship, necessary as a beginning, would no longer have been of any use</w:t>
      </w:r>
      <w:ins w:id="1132" w:author="Comparison" w:date="2013-05-05T19:43:00Z">
        <w:r w:rsidRPr="00AA4B48">
          <w:rPr>
            <w:rFonts w:ascii="Courier New" w:hAnsi="Courier New" w:cs="Courier New"/>
          </w:rPr>
          <w:t xml:space="preserve"> </w:t>
        </w:r>
      </w:ins>
      <w:del w:id="1133" w:author="Comparison" w:date="2013-05-05T19:43:00Z">
        <w:r w:rsidRPr="00C100C3">
          <w:rPr>
            <w:rFonts w:ascii="Courier New" w:hAnsi="Courier New" w:cs="Courier New"/>
          </w:rPr>
          <w:delText>&amp;#8212;</w:delText>
        </w:r>
      </w:del>
      <w:r w:rsidRPr="00C100C3">
        <w:rPr>
          <w:rFonts w:ascii="Courier New" w:hAnsi="Courier New" w:cs="Courier New"/>
        </w:rPr>
        <w:t>would on the contrary have been a restraint</w:t>
      </w:r>
      <w:ins w:id="1134" w:author="Comparison" w:date="2013-05-05T19:43:00Z">
        <w:r w:rsidRPr="00AA4B48">
          <w:rPr>
            <w:rFonts w:ascii="Courier New" w:hAnsi="Courier New" w:cs="Courier New"/>
          </w:rPr>
          <w:t>."</w:t>
        </w:r>
      </w:ins>
      <w:del w:id="1135" w:author="Comparison" w:date="2013-05-05T19:43:00Z">
        <w:r w:rsidRPr="00C100C3">
          <w:rPr>
            <w:rFonts w:ascii="Courier New" w:hAnsi="Courier New" w:cs="Courier New"/>
          </w:rPr>
          <w:delText>.&amp;#8221;</w:delText>
        </w:r>
      </w:del>
    </w:p>
    <w:p w14:paraId="33912112" w14:textId="459B5EF3"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In fact, apostleship would have been an excessive restraint upon the Church in the career it </w:t>
      </w:r>
      <w:r w:rsidRPr="00C100C3">
        <w:rPr>
          <w:rFonts w:ascii="Courier New" w:hAnsi="Courier New" w:cs="Courier New"/>
        </w:rPr>
        <w:t>has followed. When such thoughts are cherished</w:t>
      </w:r>
      <w:ins w:id="1136" w:author="Comparison" w:date="2013-05-05T19:43:00Z">
        <w:r w:rsidRPr="00AA4B48">
          <w:rPr>
            <w:rFonts w:ascii="Courier New" w:hAnsi="Courier New" w:cs="Courier New"/>
          </w:rPr>
          <w:t xml:space="preserve"> </w:t>
        </w:r>
      </w:ins>
      <w:del w:id="1137" w:author="Comparison" w:date="2013-05-05T19:43:00Z">
        <w:r w:rsidRPr="00C100C3">
          <w:rPr>
            <w:rFonts w:ascii="Courier New" w:hAnsi="Courier New" w:cs="Courier New"/>
          </w:rPr>
          <w:delText>&amp;#8212;</w:delText>
        </w:r>
      </w:del>
      <w:r w:rsidRPr="00C100C3">
        <w:rPr>
          <w:rFonts w:ascii="Courier New" w:hAnsi="Courier New" w:cs="Courier New"/>
        </w:rPr>
        <w:t xml:space="preserve">thoughts contradicted for the conscience and heart by all the history of the Church, there is good reason for setting aside the truth which closes the entire word: </w:t>
      </w:r>
      <w:ins w:id="1138" w:author="Comparison" w:date="2013-05-05T19:43:00Z">
        <w:r w:rsidRPr="00AA4B48">
          <w:rPr>
            <w:rFonts w:ascii="Courier New" w:hAnsi="Courier New" w:cs="Courier New"/>
          </w:rPr>
          <w:t>"</w:t>
        </w:r>
      </w:ins>
      <w:del w:id="1139" w:author="Comparison" w:date="2013-05-05T19:43:00Z">
        <w:r w:rsidRPr="00C100C3">
          <w:rPr>
            <w:rFonts w:ascii="Courier New" w:hAnsi="Courier New" w:cs="Courier New"/>
          </w:rPr>
          <w:delText>&amp;#8220;</w:delText>
        </w:r>
      </w:del>
      <w:r w:rsidRPr="00C100C3">
        <w:rPr>
          <w:rFonts w:ascii="Courier New" w:hAnsi="Courier New" w:cs="Courier New"/>
        </w:rPr>
        <w:t>Surely I come quickly; Amen. Eve</w:t>
      </w:r>
      <w:r w:rsidRPr="00C100C3">
        <w:rPr>
          <w:rFonts w:ascii="Courier New" w:hAnsi="Courier New" w:cs="Courier New"/>
        </w:rPr>
        <w:t>n so come, Lord Jesus</w:t>
      </w:r>
      <w:ins w:id="1140" w:author="Comparison" w:date="2013-05-05T19:43:00Z">
        <w:r w:rsidRPr="00AA4B48">
          <w:rPr>
            <w:rFonts w:ascii="Courier New" w:hAnsi="Courier New" w:cs="Courier New"/>
          </w:rPr>
          <w:t>."</w:t>
        </w:r>
      </w:ins>
      <w:del w:id="1141" w:author="Comparison" w:date="2013-05-05T19:43:00Z">
        <w:r w:rsidRPr="00C100C3">
          <w:rPr>
            <w:rFonts w:ascii="Courier New" w:hAnsi="Courier New" w:cs="Courier New"/>
          </w:rPr>
          <w:delText>.&amp;#8221;</w:delText>
        </w:r>
      </w:del>
      <w:r w:rsidRPr="00C100C3">
        <w:rPr>
          <w:rFonts w:ascii="Courier New" w:hAnsi="Courier New" w:cs="Courier New"/>
        </w:rPr>
        <w:t xml:space="preserve"> A long career was not in the thoughts of those who insisted on the personal coming of Jesus, as putting an end to their tribulations, nor of those who, after the Lord Himself</w:t>
      </w:r>
      <w:ins w:id="1142" w:author="Comparison" w:date="2013-05-05T19:43:00Z">
        <w:r w:rsidRPr="00AA4B48">
          <w:rPr>
            <w:rFonts w:ascii="Courier New" w:hAnsi="Courier New" w:cs="Courier New"/>
          </w:rPr>
          <w:t>,</w:t>
        </w:r>
      </w:ins>
      <w:r w:rsidRPr="00C100C3">
        <w:rPr>
          <w:rFonts w:ascii="Courier New" w:hAnsi="Courier New" w:cs="Courier New"/>
        </w:rPr>
        <w:t xml:space="preserve"> insisted among the brethren that they should consta</w:t>
      </w:r>
      <w:r w:rsidRPr="00C100C3">
        <w:rPr>
          <w:rFonts w:ascii="Courier New" w:hAnsi="Courier New" w:cs="Courier New"/>
        </w:rPr>
        <w:t xml:space="preserve">ntly wait for the coming of Jesus, nor in the mind of Him who made it a sin to think, </w:t>
      </w:r>
      <w:ins w:id="1143" w:author="Comparison" w:date="2013-05-05T19:43:00Z">
        <w:r w:rsidRPr="00AA4B48">
          <w:rPr>
            <w:rFonts w:ascii="Courier New" w:hAnsi="Courier New" w:cs="Courier New"/>
          </w:rPr>
          <w:t>"</w:t>
        </w:r>
      </w:ins>
      <w:del w:id="1144" w:author="Comparison" w:date="2013-05-05T19:43:00Z">
        <w:r w:rsidRPr="00C100C3">
          <w:rPr>
            <w:rFonts w:ascii="Courier New" w:hAnsi="Courier New" w:cs="Courier New"/>
          </w:rPr>
          <w:delText>&amp;#8220;</w:delText>
        </w:r>
      </w:del>
      <w:r w:rsidRPr="00C100C3">
        <w:rPr>
          <w:rFonts w:ascii="Courier New" w:hAnsi="Courier New" w:cs="Courier New"/>
        </w:rPr>
        <w:t>My lord delayeth his coming</w:t>
      </w:r>
      <w:ins w:id="1145" w:author="Comparison" w:date="2013-05-05T19:43:00Z">
        <w:r w:rsidRPr="00AA4B48">
          <w:rPr>
            <w:rFonts w:ascii="Courier New" w:hAnsi="Courier New" w:cs="Courier New"/>
          </w:rPr>
          <w:t>."</w:t>
        </w:r>
      </w:ins>
      <w:del w:id="1146" w:author="Comparison" w:date="2013-05-05T19:43:00Z">
        <w:r w:rsidRPr="00C100C3">
          <w:rPr>
            <w:rFonts w:ascii="Courier New" w:hAnsi="Courier New" w:cs="Courier New"/>
          </w:rPr>
          <w:delText>.&amp;#8221;</w:delText>
        </w:r>
      </w:del>
      <w:r w:rsidRPr="00C100C3">
        <w:rPr>
          <w:rFonts w:ascii="Courier New" w:hAnsi="Courier New" w:cs="Courier New"/>
        </w:rPr>
        <w:t xml:space="preserve"> And (without dwelling longer on this truth, infinitely precious and important though it be) we will ask why, if the cessation o</w:t>
      </w:r>
      <w:r w:rsidRPr="00C100C3">
        <w:rPr>
          <w:rFonts w:ascii="Courier New" w:hAnsi="Courier New" w:cs="Courier New"/>
        </w:rPr>
        <w:t>f apostleship</w:t>
      </w:r>
    </w:p>
    <w:p w14:paraId="61AE8960" w14:textId="4738AC2D" w:rsidR="00000000" w:rsidRPr="00C100C3" w:rsidRDefault="00362818" w:rsidP="00C100C3">
      <w:pPr>
        <w:pStyle w:val="PlainText"/>
        <w:rPr>
          <w:rFonts w:ascii="Courier New" w:hAnsi="Courier New" w:cs="Courier New"/>
        </w:rPr>
      </w:pPr>
      <w:ins w:id="1147" w:author="Comparison" w:date="2013-05-05T19:43:00Z">
        <w:r w:rsidRPr="00AA4B48">
          <w:rPr>
            <w:rFonts w:ascii="Courier New" w:hAnsi="Courier New" w:cs="Courier New"/>
          </w:rPr>
          <w:t>¦ "</w:t>
        </w:r>
      </w:ins>
      <w:del w:id="1148" w:author="Comparison" w:date="2013-05-05T19:43:00Z">
        <w:r w:rsidRPr="00C100C3">
          <w:rPr>
            <w:rFonts w:ascii="Courier New" w:hAnsi="Courier New" w:cs="Courier New"/>
          </w:rPr>
          <w:delText>| &amp;#8220;</w:delText>
        </w:r>
      </w:del>
      <w:r w:rsidRPr="00C100C3">
        <w:rPr>
          <w:rFonts w:ascii="Courier New" w:hAnsi="Courier New" w:cs="Courier New"/>
        </w:rPr>
        <w:t>Examination</w:t>
      </w:r>
      <w:ins w:id="1149" w:author="Comparison" w:date="2013-05-05T19:43:00Z">
        <w:r w:rsidRPr="00AA4B48">
          <w:rPr>
            <w:rFonts w:ascii="Courier New" w:hAnsi="Courier New" w:cs="Courier New"/>
          </w:rPr>
          <w:t>,"</w:t>
        </w:r>
      </w:ins>
      <w:del w:id="1150" w:author="Comparison" w:date="2013-05-05T19:43:00Z">
        <w:r w:rsidRPr="00C100C3">
          <w:rPr>
            <w:rFonts w:ascii="Courier New" w:hAnsi="Courier New" w:cs="Courier New"/>
          </w:rPr>
          <w:delText>,&amp;#8221;</w:delText>
        </w:r>
      </w:del>
      <w:r w:rsidRPr="00C100C3">
        <w:rPr>
          <w:rFonts w:ascii="Courier New" w:hAnsi="Courier New" w:cs="Courier New"/>
        </w:rPr>
        <w:t xml:space="preserve"> page 78.</w:t>
      </w:r>
    </w:p>
    <w:p w14:paraId="7FD91FE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{31}</w:t>
      </w:r>
    </w:p>
    <w:p w14:paraId="562C7021" w14:textId="77777777" w:rsidR="00000000" w:rsidRPr="00AA4B48" w:rsidRDefault="00362818" w:rsidP="00AA4B48">
      <w:pPr>
        <w:pStyle w:val="PlainText"/>
        <w:rPr>
          <w:ins w:id="1151" w:author="Comparison" w:date="2013-05-05T19:43:00Z"/>
          <w:rFonts w:ascii="Courier New" w:hAnsi="Courier New" w:cs="Courier New"/>
        </w:rPr>
      </w:pPr>
      <w:r w:rsidRPr="00C100C3">
        <w:rPr>
          <w:rFonts w:ascii="Courier New" w:hAnsi="Courier New" w:cs="Courier New"/>
        </w:rPr>
        <w:t xml:space="preserve">was necessary, in order to </w:t>
      </w:r>
      <w:ins w:id="1152" w:author="Comparison" w:date="2013-05-05T19:43:00Z">
        <w:r w:rsidRPr="00AA4B48">
          <w:rPr>
            <w:rFonts w:ascii="Courier New" w:hAnsi="Courier New" w:cs="Courier New"/>
          </w:rPr>
          <w:t>"</w:t>
        </w:r>
      </w:ins>
      <w:del w:id="1153" w:author="Comparison" w:date="2013-05-05T19:43:00Z">
        <w:r w:rsidRPr="00C100C3">
          <w:rPr>
            <w:rFonts w:ascii="Courier New" w:hAnsi="Courier New" w:cs="Courier New"/>
          </w:rPr>
          <w:delText>&amp;#8220;</w:delText>
        </w:r>
      </w:del>
      <w:r w:rsidRPr="00C100C3">
        <w:rPr>
          <w:rFonts w:ascii="Courier New" w:hAnsi="Courier New" w:cs="Courier New"/>
        </w:rPr>
        <w:t>realize internal and voluntary dependence</w:t>
      </w:r>
      <w:ins w:id="1154" w:author="Comparison" w:date="2013-05-05T19:43:00Z">
        <w:r w:rsidRPr="00AA4B48">
          <w:rPr>
            <w:rFonts w:ascii="Courier New" w:hAnsi="Courier New" w:cs="Courier New"/>
          </w:rPr>
          <w:t>,"</w:t>
        </w:r>
      </w:ins>
      <w:del w:id="1155" w:author="Comparison" w:date="2013-05-05T19:43:00Z">
        <w:r w:rsidRPr="00C100C3">
          <w:rPr>
            <w:rFonts w:ascii="Courier New" w:hAnsi="Courier New" w:cs="Courier New"/>
          </w:rPr>
          <w:delText>,&amp;#8221;</w:delText>
        </w:r>
      </w:del>
      <w:r w:rsidRPr="00C100C3">
        <w:rPr>
          <w:rFonts w:ascii="Courier New" w:hAnsi="Courier New" w:cs="Courier New"/>
        </w:rPr>
        <w:t xml:space="preserve"> the absence of the monarch of a parish would not be equally a benefit? For the dependence is to be internal and </w:t>
      </w:r>
      <w:r w:rsidRPr="00C100C3">
        <w:rPr>
          <w:rFonts w:ascii="Courier New" w:hAnsi="Courier New" w:cs="Courier New"/>
        </w:rPr>
        <w:t>voluntary. And when you say internal dependence, you do not mean in the interior of the Church, for the apostles were there no less than the elders. And if it is a question of individuals and of their internal dependence, the elders would not be less hurtf</w:t>
      </w:r>
      <w:r w:rsidRPr="00C100C3">
        <w:rPr>
          <w:rFonts w:ascii="Courier New" w:hAnsi="Courier New" w:cs="Courier New"/>
        </w:rPr>
        <w:t>ul to it than the apostles. If the care of the one was useful, the care of the others would have been still more useful. What is perfectly certain, is that there were neither parishes nor monarchs; and what is still more so, is that at that time the Church</w:t>
      </w:r>
      <w:r w:rsidRPr="00C100C3">
        <w:rPr>
          <w:rFonts w:ascii="Courier New" w:hAnsi="Courier New" w:cs="Courier New"/>
        </w:rPr>
        <w:t xml:space="preserve"> was not made up of a mass of unconverted people circumscribed in given geographical limits</w:t>
      </w:r>
      <w:ins w:id="1156" w:author="Comparison" w:date="2013-05-05T19:43:00Z">
        <w:r w:rsidRPr="00AA4B48">
          <w:rPr>
            <w:rFonts w:ascii="Courier New" w:hAnsi="Courier New" w:cs="Courier New"/>
          </w:rPr>
          <w:t>.¦</w:t>
        </w:r>
      </w:ins>
    </w:p>
    <w:p w14:paraId="47AA0709" w14:textId="01D67B62" w:rsidR="00000000" w:rsidRPr="00C100C3" w:rsidRDefault="00362818" w:rsidP="00C100C3">
      <w:pPr>
        <w:pStyle w:val="PlainText"/>
        <w:rPr>
          <w:del w:id="1157" w:author="Comparison" w:date="2013-05-05T19:43:00Z"/>
          <w:rFonts w:ascii="Courier New" w:hAnsi="Courier New" w:cs="Courier New"/>
        </w:rPr>
      </w:pPr>
      <w:ins w:id="1158" w:author="Comparison" w:date="2013-05-05T19:43:00Z">
        <w:r w:rsidRPr="00AA4B48">
          <w:rPr>
            <w:rFonts w:ascii="Courier New" w:hAnsi="Courier New" w:cs="Courier New"/>
          </w:rPr>
          <w:t>SECTION</w:t>
        </w:r>
      </w:ins>
      <w:del w:id="1159" w:author="Comparison" w:date="2013-05-05T19:43:00Z">
        <w:r w:rsidRPr="00C100C3">
          <w:rPr>
            <w:rFonts w:ascii="Courier New" w:hAnsi="Courier New" w:cs="Courier New"/>
          </w:rPr>
          <w:delText>.|</w:delText>
        </w:r>
      </w:del>
    </w:p>
    <w:p w14:paraId="60DCB291" w14:textId="1C480677" w:rsidR="00000000" w:rsidRPr="00C100C3" w:rsidRDefault="00362818" w:rsidP="00C100C3">
      <w:pPr>
        <w:pStyle w:val="PlainText"/>
        <w:rPr>
          <w:del w:id="1160" w:author="Comparison" w:date="2013-05-05T19:43:00Z"/>
          <w:rFonts w:ascii="Courier New" w:hAnsi="Courier New" w:cs="Courier New"/>
        </w:rPr>
      </w:pPr>
      <w:del w:id="1161" w:author="Comparison" w:date="2013-05-05T19:43:00Z">
        <w:r w:rsidRPr="00C100C3">
          <w:rPr>
            <w:rFonts w:ascii="Courier New" w:hAnsi="Courier New" w:cs="Courier New"/>
          </w:rPr>
          <w:delText>&lt;ul&gt;Section</w:delText>
        </w:r>
      </w:del>
      <w:r w:rsidRPr="00C100C3">
        <w:rPr>
          <w:rFonts w:ascii="Courier New" w:hAnsi="Courier New" w:cs="Courier New"/>
        </w:rPr>
        <w:t xml:space="preserve"> 7</w:t>
      </w:r>
      <w:ins w:id="1162" w:author="Comparison" w:date="2013-05-05T19:43:00Z">
        <w:r w:rsidRPr="00AA4B48">
          <w:rPr>
            <w:rFonts w:ascii="Courier New" w:hAnsi="Courier New" w:cs="Courier New"/>
          </w:rPr>
          <w:t xml:space="preserve"> -- VIEW OF THE CHURCH</w:t>
        </w:r>
      </w:ins>
    </w:p>
    <w:p w14:paraId="0DBB5DC3" w14:textId="77777777" w:rsidR="00000000" w:rsidRPr="00C100C3" w:rsidRDefault="00362818" w:rsidP="00C100C3">
      <w:pPr>
        <w:pStyle w:val="PlainText"/>
        <w:rPr>
          <w:del w:id="1163" w:author="Comparison" w:date="2013-05-05T19:43:00Z"/>
          <w:rFonts w:ascii="Courier New" w:hAnsi="Courier New" w:cs="Courier New"/>
        </w:rPr>
      </w:pPr>
      <w:del w:id="1164" w:author="Comparison" w:date="2013-05-05T19:43:00Z">
        <w:r w:rsidRPr="00C100C3">
          <w:rPr>
            <w:rFonts w:ascii="Courier New" w:hAnsi="Courier New" w:cs="Courier New"/>
          </w:rPr>
          <w:delText>View of the Church.</w:delText>
        </w:r>
      </w:del>
    </w:p>
    <w:p w14:paraId="6808C9B2" w14:textId="77777777" w:rsidR="00000000" w:rsidRPr="00C100C3" w:rsidRDefault="00362818" w:rsidP="00C100C3">
      <w:pPr>
        <w:pStyle w:val="PlainText"/>
        <w:rPr>
          <w:rFonts w:ascii="Courier New" w:hAnsi="Courier New" w:cs="Courier New"/>
        </w:rPr>
      </w:pPr>
      <w:del w:id="1165" w:author="Comparison" w:date="2013-05-05T19:43:00Z">
        <w:r w:rsidRPr="00C100C3">
          <w:rPr>
            <w:rFonts w:ascii="Courier New" w:hAnsi="Courier New" w:cs="Courier New"/>
          </w:rPr>
          <w:delText>&lt;/ul&gt;</w:delText>
        </w:r>
      </w:del>
    </w:p>
    <w:p w14:paraId="342E92EC"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 most serious evil that there is in all these reasonings, by the help of which it is sought to discredit the views </w:t>
      </w:r>
      <w:r w:rsidRPr="00C100C3">
        <w:rPr>
          <w:rFonts w:ascii="Courier New" w:hAnsi="Courier New" w:cs="Courier New"/>
        </w:rPr>
        <w:t>put forth on the ruin of the Church, is that the relationships and very existence of the Church are thereby denied.</w:t>
      </w:r>
    </w:p>
    <w:p w14:paraId="79C738BB"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This denial of the Church, Messrs. Rochat and Olivier have formally made in their writings. Wolf has acted in the same manner; it is, moreo</w:t>
      </w:r>
      <w:r w:rsidRPr="00C100C3">
        <w:rPr>
          <w:rFonts w:ascii="Courier New" w:hAnsi="Courier New" w:cs="Courier New"/>
        </w:rPr>
        <w:t>ver, what I meet with in private every day.</w:t>
      </w:r>
    </w:p>
    <w:p w14:paraId="6AD8455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idea of the Church has no existence in the mind of the greater part of those who oppose my views. Others have such an idea of it as makes them take the fruits of the sin of man for those of the grace of God.</w:t>
      </w:r>
    </w:p>
    <w:p w14:paraId="05E8C133"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If it were felt that there is a Church, the bride of Christ, a holy body formed down here on earth by the presence of the Holy Spirit, the reasonings by which it is sought to deny the ruin of the Church would be, for the greater part, impossible; and it </w:t>
      </w:r>
      <w:r w:rsidRPr="00C100C3">
        <w:rPr>
          <w:rFonts w:ascii="Courier New" w:hAnsi="Courier New" w:cs="Courier New"/>
        </w:rPr>
        <w:t>would not even be attempted to deny the ruin in the midst of which we find ourselves.</w:t>
      </w:r>
    </w:p>
    <w:p w14:paraId="4D48639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 will explain myself as to what I mean by the Church. The Church is a body subsisting in unity here below, formed</w:t>
      </w:r>
    </w:p>
    <w:p w14:paraId="6D229709" w14:textId="1DFFB345" w:rsidR="00000000" w:rsidRPr="00C100C3" w:rsidRDefault="00362818" w:rsidP="00C100C3">
      <w:pPr>
        <w:pStyle w:val="PlainText"/>
        <w:rPr>
          <w:rFonts w:ascii="Courier New" w:hAnsi="Courier New" w:cs="Courier New"/>
        </w:rPr>
      </w:pPr>
      <w:ins w:id="1166" w:author="Comparison" w:date="2013-05-05T19:43:00Z">
        <w:r w:rsidRPr="00AA4B48">
          <w:rPr>
            <w:rFonts w:ascii="Courier New" w:hAnsi="Courier New" w:cs="Courier New"/>
          </w:rPr>
          <w:t>¦</w:t>
        </w:r>
      </w:ins>
      <w:del w:id="1167" w:author="Comparison" w:date="2013-05-05T19:43:00Z">
        <w:r w:rsidRPr="00C100C3">
          <w:rPr>
            <w:rFonts w:ascii="Courier New" w:hAnsi="Courier New" w:cs="Courier New"/>
          </w:rPr>
          <w:delText>|</w:delText>
        </w:r>
      </w:del>
      <w:r w:rsidRPr="00C100C3">
        <w:rPr>
          <w:rFonts w:ascii="Courier New" w:hAnsi="Courier New" w:cs="Courier New"/>
        </w:rPr>
        <w:t xml:space="preserve"> In the country in which the system defended by the </w:t>
      </w:r>
      <w:r w:rsidRPr="00C100C3">
        <w:rPr>
          <w:rFonts w:ascii="Courier New" w:hAnsi="Courier New" w:cs="Courier New"/>
        </w:rPr>
        <w:t xml:space="preserve">author of the </w:t>
      </w:r>
      <w:ins w:id="1168" w:author="Comparison" w:date="2013-05-05T19:43:00Z">
        <w:r w:rsidRPr="00AA4B48">
          <w:rPr>
            <w:rFonts w:ascii="Courier New" w:hAnsi="Courier New" w:cs="Courier New"/>
          </w:rPr>
          <w:t>"</w:t>
        </w:r>
      </w:ins>
      <w:del w:id="1169" w:author="Comparison" w:date="2013-05-05T19:43:00Z">
        <w:r w:rsidRPr="00C100C3">
          <w:rPr>
            <w:rFonts w:ascii="Courier New" w:hAnsi="Courier New" w:cs="Courier New"/>
          </w:rPr>
          <w:delText>&amp;#8220;</w:delText>
        </w:r>
      </w:del>
      <w:r w:rsidRPr="00C100C3">
        <w:rPr>
          <w:rFonts w:ascii="Courier New" w:hAnsi="Courier New" w:cs="Courier New"/>
        </w:rPr>
        <w:t>Examination</w:t>
      </w:r>
      <w:ins w:id="1170" w:author="Comparison" w:date="2013-05-05T19:43:00Z">
        <w:r w:rsidRPr="00AA4B48">
          <w:rPr>
            <w:rFonts w:ascii="Courier New" w:hAnsi="Courier New" w:cs="Courier New"/>
          </w:rPr>
          <w:t>"</w:t>
        </w:r>
      </w:ins>
      <w:del w:id="1171" w:author="Comparison" w:date="2013-05-05T19:43:00Z">
        <w:r w:rsidRPr="00C100C3">
          <w:rPr>
            <w:rFonts w:ascii="Courier New" w:hAnsi="Courier New" w:cs="Courier New"/>
          </w:rPr>
          <w:delText>&amp;#8221;</w:delText>
        </w:r>
      </w:del>
      <w:r w:rsidRPr="00C100C3">
        <w:rPr>
          <w:rFonts w:ascii="Courier New" w:hAnsi="Courier New" w:cs="Courier New"/>
        </w:rPr>
        <w:t xml:space="preserve"> reigns, the non-ratification of the baptismal vow, conformably to a non-scriptural catechism, entails the </w:t>
      </w:r>
      <w:ins w:id="1172" w:author="Comparison" w:date="2013-05-05T19:43:00Z">
        <w:r w:rsidRPr="00AA4B48">
          <w:rPr>
            <w:rFonts w:ascii="Courier New" w:hAnsi="Courier New" w:cs="Courier New"/>
          </w:rPr>
          <w:t>1088</w:t>
        </w:r>
      </w:ins>
      <w:del w:id="1173" w:author="Comparison" w:date="2013-05-05T19:43:00Z">
        <w:r w:rsidRPr="00C100C3">
          <w:rPr>
            <w:rFonts w:ascii="Courier New" w:hAnsi="Courier New" w:cs="Courier New"/>
          </w:rPr>
          <w:delText>loss</w:delText>
        </w:r>
      </w:del>
      <w:r w:rsidRPr="00C100C3">
        <w:rPr>
          <w:rFonts w:ascii="Courier New" w:hAnsi="Courier New" w:cs="Courier New"/>
        </w:rPr>
        <w:t xml:space="preserve"> of civil rights. And the ecclesiastical chiefs do not fear to employ the civil authority to enforce on th</w:t>
      </w:r>
      <w:r w:rsidRPr="00C100C3">
        <w:rPr>
          <w:rFonts w:ascii="Courier New" w:hAnsi="Courier New" w:cs="Courier New"/>
        </w:rPr>
        <w:t xml:space="preserve">e inhabitants the rights of their system. [Since this was written, there has been a revolution, and this </w:t>
      </w:r>
      <w:del w:id="1174" w:author="Comparison" w:date="2013-05-05T19:43:00Z">
        <w:r w:rsidRPr="00C100C3">
          <w:rPr>
            <w:rFonts w:ascii="Courier New" w:hAnsi="Courier New" w:cs="Courier New"/>
          </w:rPr>
          <w:delText xml:space="preserve">is </w:delText>
        </w:r>
      </w:del>
      <w:r w:rsidRPr="00C100C3">
        <w:rPr>
          <w:rFonts w:ascii="Courier New" w:hAnsi="Courier New" w:cs="Courier New"/>
        </w:rPr>
        <w:t>changed.]</w:t>
      </w:r>
    </w:p>
    <w:p w14:paraId="6309310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{32}</w:t>
      </w:r>
    </w:p>
    <w:p w14:paraId="72AA9DA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by the power of God by the gathering together of His children in union with Christ who is its Head; a body which derives its existe</w:t>
      </w:r>
      <w:r w:rsidRPr="00C100C3">
        <w:rPr>
          <w:rFonts w:ascii="Courier New" w:hAnsi="Courier New" w:cs="Courier New"/>
        </w:rPr>
        <w:t>nce and its unity from the work and the presence of the Holy Spirit come down from heaven, consequently on the ascension of Jesus the Son of God, and of His sitting at the right hand of the Father after having accomplished redemption.</w:t>
      </w:r>
    </w:p>
    <w:p w14:paraId="166EEDC8" w14:textId="3F42FA8A"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This Church, united </w:t>
      </w:r>
      <w:r w:rsidRPr="00C100C3">
        <w:rPr>
          <w:rFonts w:ascii="Courier New" w:hAnsi="Courier New" w:cs="Courier New"/>
        </w:rPr>
        <w:t xml:space="preserve">by the Spirit, as the body to the Head, to this Jesus seated at the </w:t>
      </w:r>
      <w:ins w:id="1175" w:author="Comparison" w:date="2013-05-05T19:43:00Z">
        <w:r w:rsidRPr="00AA4B48">
          <w:rPr>
            <w:rFonts w:ascii="Courier New" w:hAnsi="Courier New" w:cs="Courier New"/>
          </w:rPr>
          <w:t>Father's</w:t>
        </w:r>
      </w:ins>
      <w:del w:id="1176" w:author="Comparison" w:date="2013-05-05T19:43:00Z">
        <w:r w:rsidRPr="00C100C3">
          <w:rPr>
            <w:rFonts w:ascii="Courier New" w:hAnsi="Courier New" w:cs="Courier New"/>
          </w:rPr>
          <w:delText>Father&amp;#8217;s</w:delText>
        </w:r>
      </w:del>
      <w:r w:rsidRPr="00C100C3">
        <w:rPr>
          <w:rFonts w:ascii="Courier New" w:hAnsi="Courier New" w:cs="Courier New"/>
        </w:rPr>
        <w:t xml:space="preserve"> right hand, will, no doubt, be manifested in its totality, when Christ shall be manifested in His glory; but, meanwhile, as being formed by the presence of the Holy Ghost *c</w:t>
      </w:r>
      <w:r w:rsidRPr="00C100C3">
        <w:rPr>
          <w:rFonts w:ascii="Courier New" w:hAnsi="Courier New" w:cs="Courier New"/>
        </w:rPr>
        <w:t>ome down from heaven</w:t>
      </w:r>
      <w:ins w:id="1177" w:author="Comparison" w:date="2013-05-05T19:43:00Z">
        <w:r w:rsidRPr="00AA4B48">
          <w:rPr>
            <w:rFonts w:ascii="Courier New" w:hAnsi="Courier New" w:cs="Courier New"/>
          </w:rPr>
          <w:t>*,</w:t>
        </w:r>
      </w:ins>
      <w:del w:id="1178" w:author="Comparison" w:date="2013-05-05T19:43:00Z">
        <w:r w:rsidRPr="00C100C3">
          <w:rPr>
            <w:rFonts w:ascii="Courier New" w:hAnsi="Courier New" w:cs="Courier New"/>
          </w:rPr>
          <w:delText>,*</w:delText>
        </w:r>
      </w:del>
      <w:r w:rsidRPr="00C100C3">
        <w:rPr>
          <w:rFonts w:ascii="Courier New" w:hAnsi="Courier New" w:cs="Courier New"/>
        </w:rPr>
        <w:t xml:space="preserve"> it is essentially looked at, in the word of God, as subsisting in its unity on the earth. It is the habitation of God by the Spirit, essentially heavenly in its relationships, but having an earthly pilgrimage, as to the scene in whic</w:t>
      </w:r>
      <w:r w:rsidRPr="00C100C3">
        <w:rPr>
          <w:rFonts w:ascii="Courier New" w:hAnsi="Courier New" w:cs="Courier New"/>
        </w:rPr>
        <w:t xml:space="preserve">h it is actually found and in which it ought to manifest the nature of the glory of Christ, as His epistle of commendation to the world, for it represents Him and is in His place. It is the bride of the Lamb, in its privileges and calling. It is presented </w:t>
      </w:r>
      <w:r w:rsidRPr="00C100C3">
        <w:rPr>
          <w:rFonts w:ascii="Courier New" w:hAnsi="Courier New" w:cs="Courier New"/>
        </w:rPr>
        <w:t>as a chaste virgin to Christ for the day of the marriage of the Lamb. Evidently this last thought will have its accomplishment in resurrection; but, what characterizes the Church, as being quickened according to the power which has raised Christ from among</w:t>
      </w:r>
      <w:r w:rsidRPr="00C100C3">
        <w:rPr>
          <w:rFonts w:ascii="Courier New" w:hAnsi="Courier New" w:cs="Courier New"/>
        </w:rPr>
        <w:t xml:space="preserve"> the dead and set Him at the right hand of God, is the realization and manifestation of the glory of its Head by the power of the Holy Ghost, before Jesus its Head is revealed in Person.</w:t>
      </w:r>
    </w:p>
    <w:p w14:paraId="38A4CA8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Those who compose the Church have other relationships besides. They </w:t>
      </w:r>
      <w:r w:rsidRPr="00C100C3">
        <w:rPr>
          <w:rFonts w:ascii="Courier New" w:hAnsi="Courier New" w:cs="Courier New"/>
        </w:rPr>
        <w:t>are children of Abraham. They are the house of God over which Christ is head as Son. But these last characters do not detract from what we have been saying; still less do they annul it.</w:t>
      </w:r>
    </w:p>
    <w:p w14:paraId="24FA71B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At the beginning, the truth of the Church, powerfully set forth by th</w:t>
      </w:r>
      <w:r w:rsidRPr="00C100C3">
        <w:rPr>
          <w:rFonts w:ascii="Courier New" w:hAnsi="Courier New" w:cs="Courier New"/>
        </w:rPr>
        <w:t>e apostle Paul, was as the centre of the spiritual movement; and those who were not perfect, still attached themselves to this centre, though at a greater distance. The Church is, rather, the circle nearest to the only true centre, Christ Himself. It was H</w:t>
      </w:r>
      <w:r w:rsidRPr="00C100C3">
        <w:rPr>
          <w:rFonts w:ascii="Courier New" w:hAnsi="Courier New" w:cs="Courier New"/>
        </w:rPr>
        <w:t>is body, His bride. This truth, lost now for the generality of Christians, (and it is a ground of shame), has become a means of separation, like the tabernacle of Moses, set up outside the unfaithful camp (@Exodus 33); because, if, according to the princip</w:t>
      </w:r>
      <w:r w:rsidRPr="00C100C3">
        <w:rPr>
          <w:rFonts w:ascii="Courier New" w:hAnsi="Courier New" w:cs="Courier New"/>
        </w:rPr>
        <w:t>le of the unity of the body taught by the apostle, one acts outside the world, most Christians are</w:t>
      </w:r>
    </w:p>
    <w:p w14:paraId="36E936B3"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{33}</w:t>
      </w:r>
    </w:p>
    <w:p w14:paraId="2BE433DD"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unwilling to follow, and, while keeping up worldliness, they cannot do so. How, indeed, could they gather outside of that which they are keeping up?</w:t>
      </w:r>
    </w:p>
    <w:p w14:paraId="6CA68005" w14:textId="07925E52" w:rsidR="00000000" w:rsidRPr="00C100C3" w:rsidRDefault="00362818" w:rsidP="00C100C3">
      <w:pPr>
        <w:pStyle w:val="PlainText"/>
        <w:rPr>
          <w:rFonts w:ascii="Courier New" w:hAnsi="Courier New" w:cs="Courier New"/>
        </w:rPr>
      </w:pPr>
      <w:r w:rsidRPr="00C100C3">
        <w:rPr>
          <w:rFonts w:ascii="Courier New" w:hAnsi="Courier New" w:cs="Courier New"/>
        </w:rPr>
        <w:t>This lack of faith has a sorrowful consequence. Relationships with God are taken up, belonging, it is true, to those of which the Church is composed, but inferior to those of the Church itself, and they are taken in order to form with them a system which i</w:t>
      </w:r>
      <w:r w:rsidRPr="00C100C3">
        <w:rPr>
          <w:rFonts w:ascii="Courier New" w:hAnsi="Courier New" w:cs="Courier New"/>
        </w:rPr>
        <w:t xml:space="preserve">s put in opposition to the most precious of all the relationships of the Church with God. People insist that the children of God are </w:t>
      </w:r>
      <w:ins w:id="1179" w:author="Comparison" w:date="2013-05-05T19:43:00Z">
        <w:r w:rsidRPr="00AA4B48">
          <w:rPr>
            <w:rFonts w:ascii="Courier New" w:hAnsi="Courier New" w:cs="Courier New"/>
          </w:rPr>
          <w:t>Abraham's</w:t>
        </w:r>
      </w:ins>
      <w:del w:id="1180" w:author="Comparison" w:date="2013-05-05T19:43:00Z">
        <w:r w:rsidRPr="00C100C3">
          <w:rPr>
            <w:rFonts w:ascii="Courier New" w:hAnsi="Courier New" w:cs="Courier New"/>
          </w:rPr>
          <w:delText>Abraham&amp;#8217;s</w:delText>
        </w:r>
      </w:del>
      <w:r w:rsidRPr="00C100C3">
        <w:rPr>
          <w:rFonts w:ascii="Courier New" w:hAnsi="Courier New" w:cs="Courier New"/>
        </w:rPr>
        <w:t xml:space="preserve"> children, which is true; but they wish to place them at this level, in order to deny the position of the br</w:t>
      </w:r>
      <w:r w:rsidRPr="00C100C3">
        <w:rPr>
          <w:rFonts w:ascii="Courier New" w:hAnsi="Courier New" w:cs="Courier New"/>
        </w:rPr>
        <w:t>ide of Christ. They will have it that they are branches grafted in, in place of the Jews, so as to reduce them to the level of the blessing and principles of the Old Testament, and this, in order to avoid the responsibility of the position in which God has</w:t>
      </w:r>
      <w:r w:rsidRPr="00C100C3">
        <w:rPr>
          <w:rFonts w:ascii="Courier New" w:hAnsi="Courier New" w:cs="Courier New"/>
        </w:rPr>
        <w:t xml:space="preserve"> set us, and, thereby, the necessity of a confession of our fall. They allow, in a general sense, that we are the house of God, which is true; a house in which there are vessels to dishonour: and they make use of this truth to justify a state of things whi</w:t>
      </w:r>
      <w:r w:rsidRPr="00C100C3">
        <w:rPr>
          <w:rFonts w:ascii="Courier New" w:hAnsi="Courier New" w:cs="Courier New"/>
        </w:rPr>
        <w:t>ch has left outside everything that can belong to the affections and the heart of a bride.</w:t>
      </w:r>
    </w:p>
    <w:p w14:paraId="4A8A3EB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Let Christians give heed to it!</w:t>
      </w:r>
    </w:p>
    <w:p w14:paraId="3495F3B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Hence, the postponement of the return of Christ to epochs which are connected with the judgment He will execute on an unfaithful ho</w:t>
      </w:r>
      <w:r w:rsidRPr="00C100C3">
        <w:rPr>
          <w:rFonts w:ascii="Courier New" w:hAnsi="Courier New" w:cs="Courier New"/>
        </w:rPr>
        <w:t>use and a rebellious world. Hence also, the loss of the desire for His coming, a desire peculiar to the bride and inspired by the Spirit who dwells in and animates her.</w:t>
      </w:r>
    </w:p>
    <w:p w14:paraId="77B279A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proofs of the existence of such a Church are beyond all contradiction, and, althou</w:t>
      </w:r>
      <w:r w:rsidRPr="00C100C3">
        <w:rPr>
          <w:rFonts w:ascii="Courier New" w:hAnsi="Courier New" w:cs="Courier New"/>
        </w:rPr>
        <w:t>gh I have already produced them elsewhere, it is good, even if it were but for one soul, to recall some of them, so that they may act on the conscience.</w:t>
      </w:r>
    </w:p>
    <w:p w14:paraId="14F21041" w14:textId="4DE50409" w:rsidR="00000000" w:rsidRPr="00C100C3" w:rsidRDefault="00362818" w:rsidP="00C100C3">
      <w:pPr>
        <w:pStyle w:val="PlainText"/>
        <w:rPr>
          <w:del w:id="1181" w:author="Comparison" w:date="2013-05-05T19:43:00Z"/>
          <w:rFonts w:ascii="Courier New" w:hAnsi="Courier New" w:cs="Courier New"/>
        </w:rPr>
      </w:pPr>
      <w:ins w:id="1182" w:author="Comparison" w:date="2013-05-05T19:43:00Z">
        <w:r w:rsidRPr="00AA4B48">
          <w:rPr>
            <w:rFonts w:ascii="Courier New" w:hAnsi="Courier New" w:cs="Courier New"/>
          </w:rPr>
          <w:t>SECTION</w:t>
        </w:r>
      </w:ins>
      <w:del w:id="1183" w:author="Comparison" w:date="2013-05-05T19:43:00Z">
        <w:r w:rsidRPr="00C100C3">
          <w:rPr>
            <w:rFonts w:ascii="Courier New" w:hAnsi="Courier New" w:cs="Courier New"/>
          </w:rPr>
          <w:delText>&lt;ul&gt;Section</w:delText>
        </w:r>
      </w:del>
      <w:r w:rsidRPr="00C100C3">
        <w:rPr>
          <w:rFonts w:ascii="Courier New" w:hAnsi="Courier New" w:cs="Courier New"/>
        </w:rPr>
        <w:t xml:space="preserve"> 8</w:t>
      </w:r>
      <w:ins w:id="1184" w:author="Comparison" w:date="2013-05-05T19:43:00Z">
        <w:r w:rsidRPr="00AA4B48">
          <w:rPr>
            <w:rFonts w:ascii="Courier New" w:hAnsi="Courier New" w:cs="Courier New"/>
          </w:rPr>
          <w:t xml:space="preserve"> -- PROOFS IN SUPPORT</w:t>
        </w:r>
      </w:ins>
    </w:p>
    <w:p w14:paraId="25664895" w14:textId="77777777" w:rsidR="00000000" w:rsidRPr="00C100C3" w:rsidRDefault="00362818" w:rsidP="00C100C3">
      <w:pPr>
        <w:pStyle w:val="PlainText"/>
        <w:rPr>
          <w:del w:id="1185" w:author="Comparison" w:date="2013-05-05T19:43:00Z"/>
          <w:rFonts w:ascii="Courier New" w:hAnsi="Courier New" w:cs="Courier New"/>
        </w:rPr>
      </w:pPr>
      <w:del w:id="1186" w:author="Comparison" w:date="2013-05-05T19:43:00Z">
        <w:r w:rsidRPr="00C100C3">
          <w:rPr>
            <w:rFonts w:ascii="Courier New" w:hAnsi="Courier New" w:cs="Courier New"/>
          </w:rPr>
          <w:delText>Proofs in Support.</w:delText>
        </w:r>
      </w:del>
    </w:p>
    <w:p w14:paraId="5FFB5418" w14:textId="77777777" w:rsidR="00000000" w:rsidRPr="00C100C3" w:rsidRDefault="00362818" w:rsidP="00C100C3">
      <w:pPr>
        <w:pStyle w:val="PlainText"/>
        <w:rPr>
          <w:rFonts w:ascii="Courier New" w:hAnsi="Courier New" w:cs="Courier New"/>
        </w:rPr>
      </w:pPr>
      <w:del w:id="1187" w:author="Comparison" w:date="2013-05-05T19:43:00Z">
        <w:r w:rsidRPr="00C100C3">
          <w:rPr>
            <w:rFonts w:ascii="Courier New" w:hAnsi="Courier New" w:cs="Courier New"/>
          </w:rPr>
          <w:delText>&lt;/ul&gt;</w:delText>
        </w:r>
      </w:del>
    </w:p>
    <w:p w14:paraId="47D6000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 Corinthians 12 is positive on this subject.</w:t>
      </w:r>
    </w:p>
    <w:p w14:paraId="77CACD53" w14:textId="2155451A" w:rsidR="00000000" w:rsidRPr="00C100C3" w:rsidRDefault="00362818" w:rsidP="00C100C3">
      <w:pPr>
        <w:pStyle w:val="PlainText"/>
        <w:rPr>
          <w:rFonts w:ascii="Courier New" w:hAnsi="Courier New" w:cs="Courier New"/>
        </w:rPr>
      </w:pPr>
      <w:ins w:id="1188" w:author="Comparison" w:date="2013-05-05T19:43:00Z">
        <w:r w:rsidRPr="00AA4B48">
          <w:rPr>
            <w:rFonts w:ascii="Courier New" w:hAnsi="Courier New" w:cs="Courier New"/>
          </w:rPr>
          <w:t>"</w:t>
        </w:r>
      </w:ins>
      <w:del w:id="1189" w:author="Comparison" w:date="2013-05-05T19:43:00Z">
        <w:r w:rsidRPr="00C100C3">
          <w:rPr>
            <w:rFonts w:ascii="Courier New" w:hAnsi="Courier New" w:cs="Courier New"/>
          </w:rPr>
          <w:delText>&amp;#8220;</w:delText>
        </w:r>
      </w:del>
      <w:r w:rsidRPr="00C100C3">
        <w:rPr>
          <w:rFonts w:ascii="Courier New" w:hAnsi="Courier New" w:cs="Courier New"/>
        </w:rPr>
        <w:t>By on</w:t>
      </w:r>
      <w:r w:rsidRPr="00C100C3">
        <w:rPr>
          <w:rFonts w:ascii="Courier New" w:hAnsi="Courier New" w:cs="Courier New"/>
        </w:rPr>
        <w:t>e Spirit are we all baptized into one body</w:t>
      </w:r>
      <w:ins w:id="1190" w:author="Comparison" w:date="2013-05-05T19:43:00Z">
        <w:r w:rsidRPr="00AA4B48">
          <w:rPr>
            <w:rFonts w:ascii="Courier New" w:hAnsi="Courier New" w:cs="Courier New"/>
          </w:rPr>
          <w:t>" (</w:t>
        </w:r>
      </w:ins>
      <w:del w:id="1191" w:author="Comparison" w:date="2013-05-05T19:43:00Z">
        <w:r w:rsidRPr="00C100C3">
          <w:rPr>
            <w:rFonts w:ascii="Courier New" w:hAnsi="Courier New" w:cs="Courier New"/>
          </w:rPr>
          <w:delText>&amp;#8221; (*</w:delText>
        </w:r>
      </w:del>
      <w:r w:rsidRPr="00C100C3">
        <w:rPr>
          <w:rFonts w:ascii="Courier New" w:hAnsi="Courier New" w:cs="Courier New"/>
        </w:rPr>
        <w:t>verse</w:t>
      </w:r>
      <w:del w:id="1192" w:author="Comparison" w:date="2013-05-05T19:43:00Z">
        <w:r w:rsidRPr="00C100C3">
          <w:rPr>
            <w:rFonts w:ascii="Courier New" w:hAnsi="Courier New" w:cs="Courier New"/>
          </w:rPr>
          <w:delText>*</w:delText>
        </w:r>
      </w:del>
      <w:r w:rsidRPr="00C100C3">
        <w:rPr>
          <w:rFonts w:ascii="Courier New" w:hAnsi="Courier New" w:cs="Courier New"/>
        </w:rPr>
        <w:t xml:space="preserve"> 13), one body in which the gifts are exercised; the exercise of these gifts, as well as the baptism itself of the Spirit, demonstrates that it is a question of </w:t>
      </w:r>
      <w:ins w:id="1193" w:author="Comparison" w:date="2013-05-05T19:43:00Z">
        <w:r w:rsidRPr="00AA4B48">
          <w:rPr>
            <w:rFonts w:ascii="Courier New" w:hAnsi="Courier New" w:cs="Courier New"/>
          </w:rPr>
          <w:t>4</w:t>
        </w:r>
      </w:ins>
      <w:del w:id="1194" w:author="Comparison" w:date="2013-05-05T19:43:00Z">
        <w:r w:rsidRPr="00C100C3">
          <w:rPr>
            <w:rFonts w:ascii="Courier New" w:hAnsi="Courier New" w:cs="Courier New"/>
          </w:rPr>
          <w:delText>a</w:delText>
        </w:r>
      </w:del>
      <w:r w:rsidRPr="00C100C3">
        <w:rPr>
          <w:rFonts w:ascii="Courier New" w:hAnsi="Courier New" w:cs="Courier New"/>
        </w:rPr>
        <w:t xml:space="preserve"> body on the earth.</w:t>
      </w:r>
    </w:p>
    <w:p w14:paraId="3A33D460" w14:textId="5F48AA85" w:rsidR="00000000" w:rsidRPr="00C100C3" w:rsidRDefault="00362818" w:rsidP="00C100C3">
      <w:pPr>
        <w:pStyle w:val="PlainText"/>
        <w:rPr>
          <w:rFonts w:ascii="Courier New" w:hAnsi="Courier New" w:cs="Courier New"/>
        </w:rPr>
      </w:pPr>
      <w:ins w:id="1195" w:author="Comparison" w:date="2013-05-05T19:43:00Z">
        <w:r w:rsidRPr="00AA4B48">
          <w:rPr>
            <w:rFonts w:ascii="Courier New" w:hAnsi="Courier New" w:cs="Courier New"/>
          </w:rPr>
          <w:t>"</w:t>
        </w:r>
      </w:ins>
      <w:del w:id="1196" w:author="Comparison" w:date="2013-05-05T19:43:00Z">
        <w:r w:rsidRPr="00C100C3">
          <w:rPr>
            <w:rFonts w:ascii="Courier New" w:hAnsi="Courier New" w:cs="Courier New"/>
          </w:rPr>
          <w:delText>&amp;#8220;</w:delText>
        </w:r>
      </w:del>
      <w:r w:rsidRPr="00C100C3">
        <w:rPr>
          <w:rFonts w:ascii="Courier New" w:hAnsi="Courier New" w:cs="Courier New"/>
        </w:rPr>
        <w:t>God hath</w:t>
      </w:r>
      <w:r w:rsidRPr="00C100C3">
        <w:rPr>
          <w:rFonts w:ascii="Courier New" w:hAnsi="Courier New" w:cs="Courier New"/>
        </w:rPr>
        <w:t xml:space="preserve"> set some in the church; first, apostles; secondarily, prophets; thirdly, teachers, after that, miracles; then</w:t>
      </w:r>
    </w:p>
    <w:p w14:paraId="71673E0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{34}</w:t>
      </w:r>
    </w:p>
    <w:p w14:paraId="20C302CF" w14:textId="209C824C" w:rsidR="00000000" w:rsidRPr="00C100C3" w:rsidRDefault="00362818" w:rsidP="00C100C3">
      <w:pPr>
        <w:pStyle w:val="PlainText"/>
        <w:rPr>
          <w:rFonts w:ascii="Courier New" w:hAnsi="Courier New" w:cs="Courier New"/>
        </w:rPr>
      </w:pPr>
      <w:r w:rsidRPr="00C100C3">
        <w:rPr>
          <w:rFonts w:ascii="Courier New" w:hAnsi="Courier New" w:cs="Courier New"/>
        </w:rPr>
        <w:t>gifts of healings, helps, governments, diversities of tongues</w:t>
      </w:r>
      <w:ins w:id="1197" w:author="Comparison" w:date="2013-05-05T19:43:00Z">
        <w:r w:rsidRPr="00AA4B48">
          <w:rPr>
            <w:rFonts w:ascii="Courier New" w:hAnsi="Courier New" w:cs="Courier New"/>
          </w:rPr>
          <w:t>,"</w:t>
        </w:r>
      </w:ins>
      <w:del w:id="1198" w:author="Comparison" w:date="2013-05-05T19:43:00Z">
        <w:r w:rsidRPr="00C100C3">
          <w:rPr>
            <w:rFonts w:ascii="Courier New" w:hAnsi="Courier New" w:cs="Courier New"/>
          </w:rPr>
          <w:delText>,&amp;#8221;</w:delText>
        </w:r>
      </w:del>
      <w:r w:rsidRPr="00C100C3">
        <w:rPr>
          <w:rFonts w:ascii="Courier New" w:hAnsi="Courier New" w:cs="Courier New"/>
        </w:rPr>
        <w:t xml:space="preserve"> @1 Corinthians 12:</w:t>
      </w:r>
      <w:ins w:id="1199" w:author="Comparison" w:date="2013-05-05T19:43:00Z">
        <w:r w:rsidRPr="00AA4B48">
          <w:rPr>
            <w:rFonts w:ascii="Courier New" w:hAnsi="Courier New" w:cs="Courier New"/>
          </w:rPr>
          <w:t xml:space="preserve"> </w:t>
        </w:r>
      </w:ins>
      <w:r w:rsidRPr="00C100C3">
        <w:rPr>
          <w:rFonts w:ascii="Courier New" w:hAnsi="Courier New" w:cs="Courier New"/>
        </w:rPr>
        <w:t>28. He had set them neither in such and such a chu</w:t>
      </w:r>
      <w:r w:rsidRPr="00C100C3">
        <w:rPr>
          <w:rFonts w:ascii="Courier New" w:hAnsi="Courier New" w:cs="Courier New"/>
        </w:rPr>
        <w:t>rch, nor in the Church gathered to heaven.</w:t>
      </w:r>
    </w:p>
    <w:p w14:paraId="744F937E" w14:textId="2177240A" w:rsidR="00000000" w:rsidRPr="00C100C3" w:rsidRDefault="00362818" w:rsidP="00C100C3">
      <w:pPr>
        <w:pStyle w:val="PlainText"/>
        <w:rPr>
          <w:rFonts w:ascii="Courier New" w:hAnsi="Courier New" w:cs="Courier New"/>
        </w:rPr>
      </w:pPr>
      <w:r w:rsidRPr="00C100C3">
        <w:rPr>
          <w:rFonts w:ascii="Courier New" w:hAnsi="Courier New" w:cs="Courier New"/>
        </w:rPr>
        <w:t>The epistle to the Ephesians, almost entirely, treats this subject. Christ is the Head of His body which is the Church; chapter 1:</w:t>
      </w:r>
      <w:ins w:id="1200" w:author="Comparison" w:date="2013-05-05T19:43:00Z">
        <w:r w:rsidRPr="00AA4B48">
          <w:rPr>
            <w:rFonts w:ascii="Courier New" w:hAnsi="Courier New" w:cs="Courier New"/>
          </w:rPr>
          <w:t xml:space="preserve"> </w:t>
        </w:r>
      </w:ins>
      <w:r w:rsidRPr="00C100C3">
        <w:rPr>
          <w:rFonts w:ascii="Courier New" w:hAnsi="Courier New" w:cs="Courier New"/>
        </w:rPr>
        <w:t>22, 23. There is one body and one Spirit; chapter 4:</w:t>
      </w:r>
      <w:ins w:id="1201" w:author="Comparison" w:date="2013-05-05T19:43:00Z">
        <w:r w:rsidRPr="00AA4B48">
          <w:rPr>
            <w:rFonts w:ascii="Courier New" w:hAnsi="Courier New" w:cs="Courier New"/>
          </w:rPr>
          <w:t xml:space="preserve"> </w:t>
        </w:r>
      </w:ins>
      <w:r w:rsidRPr="00C100C3">
        <w:rPr>
          <w:rFonts w:ascii="Courier New" w:hAnsi="Courier New" w:cs="Courier New"/>
        </w:rPr>
        <w:t>4. This body grows by the mini</w:t>
      </w:r>
      <w:r w:rsidRPr="00C100C3">
        <w:rPr>
          <w:rFonts w:ascii="Courier New" w:hAnsi="Courier New" w:cs="Courier New"/>
        </w:rPr>
        <w:t>stry of that which every joint supplies: apostles, prophets, evangelists, pastors, teachers; chapter 4:</w:t>
      </w:r>
      <w:ins w:id="1202" w:author="Comparison" w:date="2013-05-05T19:43:00Z">
        <w:r w:rsidRPr="00AA4B48">
          <w:rPr>
            <w:rFonts w:ascii="Courier New" w:hAnsi="Courier New" w:cs="Courier New"/>
          </w:rPr>
          <w:t xml:space="preserve"> </w:t>
        </w:r>
      </w:ins>
      <w:r w:rsidRPr="00C100C3">
        <w:rPr>
          <w:rFonts w:ascii="Courier New" w:hAnsi="Courier New" w:cs="Courier New"/>
        </w:rPr>
        <w:t>16, 11. It is very certain that it is on earth that this takes place.</w:t>
      </w:r>
    </w:p>
    <w:p w14:paraId="2BDA2FE0" w14:textId="3B166098" w:rsidR="00000000" w:rsidRPr="00C100C3" w:rsidRDefault="00362818" w:rsidP="00C100C3">
      <w:pPr>
        <w:pStyle w:val="PlainText"/>
        <w:rPr>
          <w:rFonts w:ascii="Courier New" w:hAnsi="Courier New" w:cs="Courier New"/>
        </w:rPr>
      </w:pPr>
      <w:r w:rsidRPr="00C100C3">
        <w:rPr>
          <w:rFonts w:ascii="Courier New" w:hAnsi="Courier New" w:cs="Courier New"/>
        </w:rPr>
        <w:t xml:space="preserve">Paul wrote to Timothy, that he might know how to behave himself in the </w:t>
      </w:r>
      <w:ins w:id="1203" w:author="Comparison" w:date="2013-05-05T19:43:00Z">
        <w:r w:rsidRPr="00AA4B48">
          <w:rPr>
            <w:rFonts w:ascii="Courier New" w:hAnsi="Courier New" w:cs="Courier New"/>
          </w:rPr>
          <w:t>"</w:t>
        </w:r>
      </w:ins>
      <w:del w:id="1204" w:author="Comparison" w:date="2013-05-05T19:43:00Z">
        <w:r w:rsidRPr="00C100C3">
          <w:rPr>
            <w:rFonts w:ascii="Courier New" w:hAnsi="Courier New" w:cs="Courier New"/>
          </w:rPr>
          <w:delText>&amp;#8220;</w:delText>
        </w:r>
      </w:del>
      <w:r w:rsidRPr="00C100C3">
        <w:rPr>
          <w:rFonts w:ascii="Courier New" w:hAnsi="Courier New" w:cs="Courier New"/>
        </w:rPr>
        <w:t>hous</w:t>
      </w:r>
      <w:r w:rsidRPr="00C100C3">
        <w:rPr>
          <w:rFonts w:ascii="Courier New" w:hAnsi="Courier New" w:cs="Courier New"/>
        </w:rPr>
        <w:t>e of God, which is the church of the living God, the pillar and ground of the truth</w:t>
      </w:r>
      <w:ins w:id="1205" w:author="Comparison" w:date="2013-05-05T19:43:00Z">
        <w:r w:rsidRPr="00AA4B48">
          <w:rPr>
            <w:rFonts w:ascii="Courier New" w:hAnsi="Courier New" w:cs="Courier New"/>
          </w:rPr>
          <w:t>,"</w:t>
        </w:r>
      </w:ins>
      <w:del w:id="1206" w:author="Comparison" w:date="2013-05-05T19:43:00Z">
        <w:r w:rsidRPr="00C100C3">
          <w:rPr>
            <w:rFonts w:ascii="Courier New" w:hAnsi="Courier New" w:cs="Courier New"/>
          </w:rPr>
          <w:delText>,&amp;#8221;</w:delText>
        </w:r>
      </w:del>
      <w:r w:rsidRPr="00C100C3">
        <w:rPr>
          <w:rFonts w:ascii="Courier New" w:hAnsi="Courier New" w:cs="Courier New"/>
        </w:rPr>
        <w:t xml:space="preserve"> @1 Timothy 3:</w:t>
      </w:r>
      <w:ins w:id="1207" w:author="Comparison" w:date="2013-05-05T19:43:00Z">
        <w:r w:rsidRPr="00AA4B48">
          <w:rPr>
            <w:rFonts w:ascii="Courier New" w:hAnsi="Courier New" w:cs="Courier New"/>
          </w:rPr>
          <w:t xml:space="preserve"> </w:t>
        </w:r>
      </w:ins>
      <w:r w:rsidRPr="00C100C3">
        <w:rPr>
          <w:rFonts w:ascii="Courier New" w:hAnsi="Courier New" w:cs="Courier New"/>
        </w:rPr>
        <w:t>14, 15. There was then a Church, which was *one</w:t>
      </w:r>
      <w:ins w:id="1208" w:author="Comparison" w:date="2013-05-05T19:43:00Z">
        <w:r w:rsidRPr="00AA4B48">
          <w:rPr>
            <w:rFonts w:ascii="Courier New" w:hAnsi="Courier New" w:cs="Courier New"/>
          </w:rPr>
          <w:t>*,</w:t>
        </w:r>
      </w:ins>
      <w:del w:id="1209" w:author="Comparison" w:date="2013-05-05T19:43:00Z">
        <w:r w:rsidRPr="00C100C3">
          <w:rPr>
            <w:rFonts w:ascii="Courier New" w:hAnsi="Courier New" w:cs="Courier New"/>
          </w:rPr>
          <w:delText>,*</w:delText>
        </w:r>
      </w:del>
      <w:r w:rsidRPr="00C100C3">
        <w:rPr>
          <w:rFonts w:ascii="Courier New" w:hAnsi="Courier New" w:cs="Courier New"/>
        </w:rPr>
        <w:t xml:space="preserve"> the pillar and ground of the truth, a body manifested in unity upon the earth, a bride who desired th</w:t>
      </w:r>
      <w:r w:rsidRPr="00C100C3">
        <w:rPr>
          <w:rFonts w:ascii="Courier New" w:hAnsi="Courier New" w:cs="Courier New"/>
        </w:rPr>
        <w:t>e coming of her Bridegroom in order to the accomplishment of her blessing; who, meanwhile, sought to glorify her Bridegroom, and who, by the power of the Spirit who was in her, manifested the glory in which her Head was, at the right hand of the Majesty in</w:t>
      </w:r>
      <w:r w:rsidRPr="00C100C3">
        <w:rPr>
          <w:rFonts w:ascii="Courier New" w:hAnsi="Courier New" w:cs="Courier New"/>
        </w:rPr>
        <w:t xml:space="preserve"> the heavens. And if Jesus, her Bridegroom, was in heaven, invisible to the natural sight, she it was who was visible on earth for the manifestation of </w:t>
      </w:r>
      <w:ins w:id="1210" w:author="Comparison" w:date="2013-05-05T19:43:00Z">
        <w:r w:rsidRPr="00AA4B48">
          <w:rPr>
            <w:rFonts w:ascii="Courier New" w:hAnsi="Courier New" w:cs="Courier New"/>
          </w:rPr>
          <w:t>Christ's</w:t>
        </w:r>
      </w:ins>
      <w:del w:id="1211" w:author="Comparison" w:date="2013-05-05T19:43:00Z">
        <w:r w:rsidRPr="00C100C3">
          <w:rPr>
            <w:rFonts w:ascii="Courier New" w:hAnsi="Courier New" w:cs="Courier New"/>
          </w:rPr>
          <w:delText>Christ&amp;#8217;s</w:delText>
        </w:r>
      </w:del>
      <w:r w:rsidRPr="00C100C3">
        <w:rPr>
          <w:rFonts w:ascii="Courier New" w:hAnsi="Courier New" w:cs="Courier New"/>
        </w:rPr>
        <w:t xml:space="preserve"> glory; and she was on earth </w:t>
      </w:r>
      <w:ins w:id="1212" w:author="Comparison" w:date="2013-05-05T19:43:00Z">
        <w:r w:rsidRPr="00AA4B48">
          <w:rPr>
            <w:rFonts w:ascii="Courier New" w:hAnsi="Courier New" w:cs="Courier New"/>
          </w:rPr>
          <w:t>Christ's</w:t>
        </w:r>
      </w:ins>
      <w:del w:id="1213" w:author="Comparison" w:date="2013-05-05T19:43:00Z">
        <w:r w:rsidRPr="00C100C3">
          <w:rPr>
            <w:rFonts w:ascii="Courier New" w:hAnsi="Courier New" w:cs="Courier New"/>
          </w:rPr>
          <w:delText>Christ&amp;#8217;s</w:delText>
        </w:r>
      </w:del>
      <w:r w:rsidRPr="00C100C3">
        <w:rPr>
          <w:rFonts w:ascii="Courier New" w:hAnsi="Courier New" w:cs="Courier New"/>
        </w:rPr>
        <w:t xml:space="preserve"> epistle of commendation, known and read of all</w:t>
      </w:r>
      <w:r w:rsidRPr="00C100C3">
        <w:rPr>
          <w:rFonts w:ascii="Courier New" w:hAnsi="Courier New" w:cs="Courier New"/>
        </w:rPr>
        <w:t xml:space="preserve"> men; @2 Corinthians 3.</w:t>
      </w:r>
    </w:p>
    <w:p w14:paraId="6C6B7BD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That God makes sure to this Church, seen in His eternal counsels of grace, an unfailing portion of glory in heaven, is certain. That, in consequence, the gates of Hades cannot prevail against that which Christ has founded on the co</w:t>
      </w:r>
      <w:r w:rsidRPr="00C100C3">
        <w:rPr>
          <w:rFonts w:ascii="Courier New" w:hAnsi="Courier New" w:cs="Courier New"/>
        </w:rPr>
        <w:t>nfession of the Son of the living God, nothing again more certain. But to employ such precious truths to set aside the responsibility under which the Church is laid that she should be down here a witness to the glory of Jesus, is to use the certainty of gr</w:t>
      </w:r>
      <w:r w:rsidRPr="00C100C3">
        <w:rPr>
          <w:rFonts w:ascii="Courier New" w:hAnsi="Courier New" w:cs="Courier New"/>
        </w:rPr>
        <w:t>ace to destroy the necessity of a life answering to it.</w:t>
      </w:r>
    </w:p>
    <w:p w14:paraId="7279D9CA" w14:textId="4A40EF28" w:rsidR="00000000" w:rsidRPr="00C100C3" w:rsidRDefault="00362818" w:rsidP="00C100C3">
      <w:pPr>
        <w:pStyle w:val="PlainText"/>
        <w:rPr>
          <w:rFonts w:ascii="Courier New" w:hAnsi="Courier New" w:cs="Courier New"/>
        </w:rPr>
      </w:pPr>
      <w:r w:rsidRPr="00C100C3">
        <w:rPr>
          <w:rFonts w:ascii="Courier New" w:hAnsi="Courier New" w:cs="Courier New"/>
        </w:rPr>
        <w:t>Christ asks that we may be *one</w:t>
      </w:r>
      <w:ins w:id="1214" w:author="Comparison" w:date="2013-05-05T19:43:00Z">
        <w:r w:rsidRPr="00AA4B48">
          <w:rPr>
            <w:rFonts w:ascii="Courier New" w:hAnsi="Courier New" w:cs="Courier New"/>
          </w:rPr>
          <w:t>*,</w:t>
        </w:r>
      </w:ins>
      <w:del w:id="1215" w:author="Comparison" w:date="2013-05-05T19:43:00Z">
        <w:r w:rsidRPr="00C100C3">
          <w:rPr>
            <w:rFonts w:ascii="Courier New" w:hAnsi="Courier New" w:cs="Courier New"/>
          </w:rPr>
          <w:delText>,*</w:delText>
        </w:r>
      </w:del>
      <w:r w:rsidRPr="00C100C3">
        <w:rPr>
          <w:rFonts w:ascii="Courier New" w:hAnsi="Courier New" w:cs="Courier New"/>
        </w:rPr>
        <w:t xml:space="preserve"> so that the world may believe; @John 17:</w:t>
      </w:r>
      <w:ins w:id="1216" w:author="Comparison" w:date="2013-05-05T19:43:00Z">
        <w:r w:rsidRPr="00AA4B48">
          <w:rPr>
            <w:rFonts w:ascii="Courier New" w:hAnsi="Courier New" w:cs="Courier New"/>
          </w:rPr>
          <w:t xml:space="preserve"> </w:t>
        </w:r>
      </w:ins>
      <w:r w:rsidRPr="00C100C3">
        <w:rPr>
          <w:rFonts w:ascii="Courier New" w:hAnsi="Courier New" w:cs="Courier New"/>
        </w:rPr>
        <w:t>21. That which Christ asks for, is a visible unity, a unity which witnesses to the nature, the love, and the holiness of Chri</w:t>
      </w:r>
      <w:r w:rsidRPr="00C100C3">
        <w:rPr>
          <w:rFonts w:ascii="Courier New" w:hAnsi="Courier New" w:cs="Courier New"/>
        </w:rPr>
        <w:t>st, and even to His power; and that, in order that the world which knows not Christ, neither can see Him, may learn, by the effects which it sees, what is the real source of grace which is hidden from it and beyond its reach.</w:t>
      </w:r>
    </w:p>
    <w:p w14:paraId="47A5048E"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But a world church, visible, </w:t>
      </w:r>
      <w:r w:rsidRPr="00C100C3">
        <w:rPr>
          <w:rFonts w:ascii="Courier New" w:hAnsi="Courier New" w:cs="Courier New"/>
        </w:rPr>
        <w:t>and a spiritual church, invisible, there is what, on the one side as well as on the other, destroys</w:t>
      </w:r>
    </w:p>
    <w:p w14:paraId="20ACA443"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{35}</w:t>
      </w:r>
    </w:p>
    <w:p w14:paraId="1A266EAA"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completely the thought and counsel of God, not, assuredly, in their eternal accomplishment, but where God has always placed, in the first instance, t</w:t>
      </w:r>
      <w:r w:rsidRPr="00C100C3">
        <w:rPr>
          <w:rFonts w:ascii="Courier New" w:hAnsi="Courier New" w:cs="Courier New"/>
        </w:rPr>
        <w:t>hat accomplishment, that is to say, in the responsibility of man. God has always first entrusted to man as responsible, that which He intends to accomplish later, according to the efficacy of His own power.</w:t>
      </w:r>
    </w:p>
    <w:p w14:paraId="4F703ECE" w14:textId="3823A58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 world church is a denial of the nature, the </w:t>
      </w:r>
      <w:r w:rsidRPr="00C100C3">
        <w:rPr>
          <w:rFonts w:ascii="Courier New" w:hAnsi="Courier New" w:cs="Courier New"/>
        </w:rPr>
        <w:t>love, the holiness, and the affections of Christ, as it is of the nature, the love, the holiness, and the affections of the bride, while it pretends to realize her unity. The invisible Church is null as a witness in this world, by the very fact of its invi</w:t>
      </w:r>
      <w:r w:rsidRPr="00C100C3">
        <w:rPr>
          <w:rFonts w:ascii="Courier New" w:hAnsi="Courier New" w:cs="Courier New"/>
        </w:rPr>
        <w:t>sibility. Rather would it serve as a witness of the powerlessness of the Spirit and the powerlessness of Christ Himself, to disengage His own from this world which has rejected Him, and to gather them in oneness by virtue of His Spirit, and as an evident d</w:t>
      </w:r>
      <w:r w:rsidRPr="00C100C3">
        <w:rPr>
          <w:rFonts w:ascii="Courier New" w:hAnsi="Courier New" w:cs="Courier New"/>
        </w:rPr>
        <w:t>emonstration of His glory</w:t>
      </w:r>
      <w:ins w:id="1217" w:author="Comparison" w:date="2013-05-05T19:43:00Z">
        <w:r w:rsidRPr="00AA4B48">
          <w:rPr>
            <w:rFonts w:ascii="Courier New" w:hAnsi="Courier New" w:cs="Courier New"/>
          </w:rPr>
          <w:t xml:space="preserve"> -- </w:t>
        </w:r>
      </w:ins>
      <w:del w:id="1218" w:author="Comparison" w:date="2013-05-05T19:43:00Z">
        <w:r w:rsidRPr="00C100C3">
          <w:rPr>
            <w:rFonts w:ascii="Courier New" w:hAnsi="Courier New" w:cs="Courier New"/>
          </w:rPr>
          <w:delText>&amp;#8212;</w:delText>
        </w:r>
      </w:del>
      <w:r w:rsidRPr="00C100C3">
        <w:rPr>
          <w:rFonts w:ascii="Courier New" w:hAnsi="Courier New" w:cs="Courier New"/>
        </w:rPr>
        <w:t>to gather them, as the faithful bride of His heart who belongs to Him alone.</w:t>
      </w:r>
    </w:p>
    <w:p w14:paraId="202656E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world church is founded on the compatibility of Christ and evil in the most intimate relations; it denies thus the character of Christ. The in</w:t>
      </w:r>
      <w:r w:rsidRPr="00C100C3">
        <w:rPr>
          <w:rFonts w:ascii="Courier New" w:hAnsi="Courier New" w:cs="Courier New"/>
        </w:rPr>
        <w:t>visible Church, as such, is null in testimony. It is the denial of the power of Christ to gather His own, to gather together in one the children of God that were scattered abroad, and to manifest in them, thus gathered, His power and glory.</w:t>
      </w:r>
    </w:p>
    <w:p w14:paraId="79DFBABE"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That the Churc</w:t>
      </w:r>
      <w:r w:rsidRPr="00C100C3">
        <w:rPr>
          <w:rFonts w:ascii="Courier New" w:hAnsi="Courier New" w:cs="Courier New"/>
        </w:rPr>
        <w:t>h, alas! is invisible, is but too true. And if it is so, it is in a fallen condition, it is unfaithful to the glory of its Head, it has failed of the object of its establishment on the earth.</w:t>
      </w:r>
    </w:p>
    <w:p w14:paraId="170C1665" w14:textId="4A91F745"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To own such a truth as this, to confess it as a fearful sin, a </w:t>
      </w:r>
      <w:r w:rsidRPr="00C100C3">
        <w:rPr>
          <w:rFonts w:ascii="Courier New" w:hAnsi="Courier New" w:cs="Courier New"/>
        </w:rPr>
        <w:t xml:space="preserve">sin perhaps irremissible as to the integral re-establishment of </w:t>
      </w:r>
      <w:ins w:id="1219" w:author="Comparison" w:date="2013-05-05T19:43:00Z">
        <w:r w:rsidRPr="00AA4B48">
          <w:rPr>
            <w:rFonts w:ascii="Courier New" w:hAnsi="Courier New" w:cs="Courier New"/>
          </w:rPr>
          <w:t>God's</w:t>
        </w:r>
      </w:ins>
      <w:del w:id="1220" w:author="Comparison" w:date="2013-05-05T19:43:00Z">
        <w:r w:rsidRPr="00C100C3">
          <w:rPr>
            <w:rFonts w:ascii="Courier New" w:hAnsi="Courier New" w:cs="Courier New"/>
          </w:rPr>
          <w:delText>God&amp;#8217;s</w:delText>
        </w:r>
      </w:del>
      <w:r w:rsidRPr="00C100C3">
        <w:rPr>
          <w:rFonts w:ascii="Courier New" w:hAnsi="Courier New" w:cs="Courier New"/>
        </w:rPr>
        <w:t xml:space="preserve"> system, to confess in this respect our sin and our iniquity, this is what places us in our true position on this point.</w:t>
      </w:r>
    </w:p>
    <w:p w14:paraId="45C3CE7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To justify such a state of things, to put it forward as reg</w:t>
      </w:r>
      <w:r w:rsidRPr="00C100C3">
        <w:rPr>
          <w:rFonts w:ascii="Courier New" w:hAnsi="Courier New" w:cs="Courier New"/>
        </w:rPr>
        <w:t xml:space="preserve">ular and providential, as that which ought to be, is to shew hardness in sin; it is to lack the heart and affections which seek the glory of Christ, and which shew that we have the consciousness of our relationship with Him as His bride. How afflicting is </w:t>
      </w:r>
      <w:r w:rsidRPr="00C100C3">
        <w:rPr>
          <w:rFonts w:ascii="Courier New" w:hAnsi="Courier New" w:cs="Courier New"/>
        </w:rPr>
        <w:t>this!</w:t>
      </w:r>
    </w:p>
    <w:p w14:paraId="03D4D12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If the Church ought to have manifested on the earth the glory of Christ, it is very certain that a visible church, worldly and corrupted, does not do so; and that, just the contrary, by the very avowal of those who sustain it and plead its cause, it</w:t>
      </w:r>
    </w:p>
    <w:p w14:paraId="166771F3"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{36}</w:t>
      </w:r>
    </w:p>
    <w:p w14:paraId="198B2908" w14:textId="5CC7F9FE" w:rsidR="00000000" w:rsidRPr="00C100C3" w:rsidRDefault="00362818" w:rsidP="00C100C3">
      <w:pPr>
        <w:pStyle w:val="PlainText"/>
        <w:rPr>
          <w:rFonts w:ascii="Courier New" w:hAnsi="Courier New" w:cs="Courier New"/>
        </w:rPr>
      </w:pPr>
      <w:r w:rsidRPr="00C100C3">
        <w:rPr>
          <w:rFonts w:ascii="Courier New" w:hAnsi="Courier New" w:cs="Courier New"/>
        </w:rPr>
        <w:t xml:space="preserve">*only hides* those who are </w:t>
      </w:r>
      <w:ins w:id="1221" w:author="Comparison" w:date="2013-05-05T19:43:00Z">
        <w:r w:rsidRPr="00AA4B48">
          <w:rPr>
            <w:rFonts w:ascii="Courier New" w:hAnsi="Courier New" w:cs="Courier New"/>
          </w:rPr>
          <w:t>Christ's.</w:t>
        </w:r>
      </w:ins>
      <w:del w:id="1222" w:author="Comparison" w:date="2013-05-05T19:43:00Z">
        <w:r w:rsidRPr="00C100C3">
          <w:rPr>
            <w:rFonts w:ascii="Courier New" w:hAnsi="Courier New" w:cs="Courier New"/>
          </w:rPr>
          <w:delText>Christ&amp;#8217;s.</w:delText>
        </w:r>
      </w:del>
      <w:r w:rsidRPr="00C100C3">
        <w:rPr>
          <w:rFonts w:ascii="Courier New" w:hAnsi="Courier New" w:cs="Courier New"/>
        </w:rPr>
        <w:t xml:space="preserve"> It is not less evident that no more does an invisible church, by the very fact of being invisible, manifest on the earth the glory of Christ.</w:t>
      </w:r>
    </w:p>
    <w:p w14:paraId="0AB1E2C3"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Let those then who seek to justify such a state of things say </w:t>
      </w:r>
      <w:r w:rsidRPr="00C100C3">
        <w:rPr>
          <w:rFonts w:ascii="Courier New" w:hAnsi="Courier New" w:cs="Courier New"/>
        </w:rPr>
        <w:t>openly that the Church was never responsible, by its faithfulness upon earth, to manifest the glory of Christ; if not, let them own that we have fallen.</w:t>
      </w:r>
    </w:p>
    <w:p w14:paraId="655517EC"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 appeal to the whole of the New Testament, to all the principles of the word of God, to the history o</w:t>
      </w:r>
      <w:r w:rsidRPr="00C100C3">
        <w:rPr>
          <w:rFonts w:ascii="Courier New" w:hAnsi="Courier New" w:cs="Courier New"/>
        </w:rPr>
        <w:t>f the Acts, to the testimony of the epistles, and to the consciences of saints, to judge whether the Church has maintained the testimony to the glory, the holiness, the love of her Bridegroom, and whether she has maintained it as a faithful bride, who ough</w:t>
      </w:r>
      <w:r w:rsidRPr="00C100C3">
        <w:rPr>
          <w:rFonts w:ascii="Courier New" w:hAnsi="Courier New" w:cs="Courier New"/>
        </w:rPr>
        <w:t>t to be occupied with it during the absence of her Bridegroom, who knows but her Bridegroom, who is watchful for His glory and continues faithful to Him, all the more because He is absent.</w:t>
      </w:r>
    </w:p>
    <w:p w14:paraId="7ECE5CA3" w14:textId="77777777" w:rsidR="00000000" w:rsidRPr="00AA4B48" w:rsidRDefault="00362818" w:rsidP="00AA4B48">
      <w:pPr>
        <w:pStyle w:val="PlainText"/>
        <w:rPr>
          <w:ins w:id="1223" w:author="Comparison" w:date="2013-05-05T19:43:00Z"/>
          <w:rFonts w:ascii="Courier New" w:hAnsi="Courier New" w:cs="Courier New"/>
        </w:rPr>
      </w:pPr>
      <w:ins w:id="1224" w:author="Comparison" w:date="2013-05-05T19:43:00Z">
        <w:r w:rsidRPr="00AA4B48">
          <w:rPr>
            <w:rFonts w:ascii="Courier New" w:hAnsi="Courier New" w:cs="Courier New"/>
          </w:rPr>
          <w:t>SECTION 9 -- OBSERVATIONS ON THE APOSTLESHIP OF PAUL</w:t>
        </w:r>
      </w:ins>
    </w:p>
    <w:p w14:paraId="0C83A4B6" w14:textId="77777777" w:rsidR="00000000" w:rsidRPr="00C100C3" w:rsidRDefault="00362818" w:rsidP="00C100C3">
      <w:pPr>
        <w:pStyle w:val="PlainText"/>
        <w:rPr>
          <w:del w:id="1225" w:author="Comparison" w:date="2013-05-05T19:43:00Z"/>
          <w:rFonts w:ascii="Courier New" w:hAnsi="Courier New" w:cs="Courier New"/>
        </w:rPr>
      </w:pPr>
      <w:del w:id="1226" w:author="Comparison" w:date="2013-05-05T19:43:00Z">
        <w:r w:rsidRPr="00C100C3">
          <w:rPr>
            <w:rFonts w:ascii="Courier New" w:hAnsi="Courier New" w:cs="Courier New"/>
          </w:rPr>
          <w:delText>&lt;ul&gt;Section 9</w:delText>
        </w:r>
      </w:del>
    </w:p>
    <w:p w14:paraId="315283C7" w14:textId="77777777" w:rsidR="00000000" w:rsidRPr="00C100C3" w:rsidRDefault="00362818" w:rsidP="00C100C3">
      <w:pPr>
        <w:pStyle w:val="PlainText"/>
        <w:rPr>
          <w:del w:id="1227" w:author="Comparison" w:date="2013-05-05T19:43:00Z"/>
          <w:rFonts w:ascii="Courier New" w:hAnsi="Courier New" w:cs="Courier New"/>
        </w:rPr>
      </w:pPr>
      <w:del w:id="1228" w:author="Comparison" w:date="2013-05-05T19:43:00Z">
        <w:r w:rsidRPr="00C100C3">
          <w:rPr>
            <w:rFonts w:ascii="Courier New" w:hAnsi="Courier New" w:cs="Courier New"/>
          </w:rPr>
          <w:delText>Observations on the Apostleship of Paul.</w:delText>
        </w:r>
      </w:del>
    </w:p>
    <w:p w14:paraId="459642D5" w14:textId="77777777" w:rsidR="00000000" w:rsidRPr="00C100C3" w:rsidRDefault="00362818" w:rsidP="00C100C3">
      <w:pPr>
        <w:pStyle w:val="PlainText"/>
        <w:rPr>
          <w:del w:id="1229" w:author="Comparison" w:date="2013-05-05T19:43:00Z"/>
          <w:rFonts w:ascii="Courier New" w:hAnsi="Courier New" w:cs="Courier New"/>
        </w:rPr>
      </w:pPr>
      <w:del w:id="1230" w:author="Comparison" w:date="2013-05-05T19:43:00Z">
        <w:r w:rsidRPr="00C100C3">
          <w:rPr>
            <w:rFonts w:ascii="Courier New" w:hAnsi="Courier New" w:cs="Courier New"/>
          </w:rPr>
          <w:delText>&lt;/ul&gt;</w:delText>
        </w:r>
      </w:del>
    </w:p>
    <w:p w14:paraId="308EC18B" w14:textId="5E974858" w:rsidR="00000000" w:rsidRPr="00C100C3" w:rsidRDefault="00362818" w:rsidP="00C100C3">
      <w:pPr>
        <w:pStyle w:val="PlainText"/>
        <w:rPr>
          <w:rFonts w:ascii="Courier New" w:hAnsi="Courier New" w:cs="Courier New"/>
        </w:rPr>
      </w:pPr>
      <w:r w:rsidRPr="00C100C3">
        <w:rPr>
          <w:rFonts w:ascii="Courier New" w:hAnsi="Courier New" w:cs="Courier New"/>
        </w:rPr>
        <w:t>We</w:t>
      </w:r>
      <w:r w:rsidRPr="00C100C3">
        <w:rPr>
          <w:rFonts w:ascii="Courier New" w:hAnsi="Courier New" w:cs="Courier New"/>
        </w:rPr>
        <w:t xml:space="preserve"> have finished with the system of the </w:t>
      </w:r>
      <w:ins w:id="1231" w:author="Comparison" w:date="2013-05-05T19:43:00Z">
        <w:r w:rsidRPr="00AA4B48">
          <w:rPr>
            <w:rFonts w:ascii="Courier New" w:hAnsi="Courier New" w:cs="Courier New"/>
          </w:rPr>
          <w:t>"</w:t>
        </w:r>
      </w:ins>
      <w:del w:id="1232" w:author="Comparison" w:date="2013-05-05T19:43:00Z">
        <w:r w:rsidRPr="00C100C3">
          <w:rPr>
            <w:rFonts w:ascii="Courier New" w:hAnsi="Courier New" w:cs="Courier New"/>
          </w:rPr>
          <w:delText>&amp;#8220;</w:delText>
        </w:r>
      </w:del>
      <w:r w:rsidRPr="00C100C3">
        <w:rPr>
          <w:rFonts w:ascii="Courier New" w:hAnsi="Courier New" w:cs="Courier New"/>
        </w:rPr>
        <w:t>Examination</w:t>
      </w:r>
      <w:ins w:id="1233" w:author="Comparison" w:date="2013-05-05T19:43:00Z">
        <w:r w:rsidRPr="00AA4B48">
          <w:rPr>
            <w:rFonts w:ascii="Courier New" w:hAnsi="Courier New" w:cs="Courier New"/>
          </w:rPr>
          <w:t>"</w:t>
        </w:r>
      </w:ins>
      <w:del w:id="1234" w:author="Comparison" w:date="2013-05-05T19:43:00Z">
        <w:r w:rsidRPr="00C100C3">
          <w:rPr>
            <w:rFonts w:ascii="Courier New" w:hAnsi="Courier New" w:cs="Courier New"/>
          </w:rPr>
          <w:delText>&amp;#8221;</w:delText>
        </w:r>
      </w:del>
      <w:r w:rsidRPr="00C100C3">
        <w:rPr>
          <w:rFonts w:ascii="Courier New" w:hAnsi="Courier New" w:cs="Courier New"/>
        </w:rPr>
        <w:t xml:space="preserve"> as </w:t>
      </w:r>
      <w:ins w:id="1235" w:author="Comparison" w:date="2013-05-05T19:43:00Z">
        <w:r w:rsidRPr="00AA4B48">
          <w:rPr>
            <w:rFonts w:ascii="Courier New" w:hAnsi="Courier New" w:cs="Courier New"/>
          </w:rPr>
          <w:t>to</w:t>
        </w:r>
      </w:ins>
      <w:del w:id="1236" w:author="Comparison" w:date="2013-05-05T19:43:00Z">
        <w:r w:rsidRPr="00C100C3">
          <w:rPr>
            <w:rFonts w:ascii="Courier New" w:hAnsi="Courier New" w:cs="Courier New"/>
          </w:rPr>
          <w:delText>tc</w:delText>
        </w:r>
      </w:del>
      <w:r w:rsidRPr="00C100C3">
        <w:rPr>
          <w:rFonts w:ascii="Courier New" w:hAnsi="Courier New" w:cs="Courier New"/>
        </w:rPr>
        <w:t xml:space="preserve"> the progress of the Church.</w:t>
      </w:r>
    </w:p>
    <w:p w14:paraId="6FA3B501" w14:textId="6A46F459" w:rsidR="00000000" w:rsidRPr="00C100C3" w:rsidRDefault="00362818" w:rsidP="00C100C3">
      <w:pPr>
        <w:pStyle w:val="PlainText"/>
        <w:rPr>
          <w:rFonts w:ascii="Courier New" w:hAnsi="Courier New" w:cs="Courier New"/>
        </w:rPr>
      </w:pPr>
      <w:r w:rsidRPr="00C100C3">
        <w:rPr>
          <w:rFonts w:ascii="Courier New" w:hAnsi="Courier New" w:cs="Courier New"/>
        </w:rPr>
        <w:t>We have had opportunity to remark, more than once, in passing, that the apostleship of Paul is entirely opposed to the system of a human ministry. Before fin</w:t>
      </w:r>
      <w:r w:rsidRPr="00C100C3">
        <w:rPr>
          <w:rFonts w:ascii="Courier New" w:hAnsi="Courier New" w:cs="Courier New"/>
        </w:rPr>
        <w:t xml:space="preserve">ally bidding farewell to the </w:t>
      </w:r>
      <w:ins w:id="1237" w:author="Comparison" w:date="2013-05-05T19:43:00Z">
        <w:r w:rsidRPr="00AA4B48">
          <w:rPr>
            <w:rFonts w:ascii="Courier New" w:hAnsi="Courier New" w:cs="Courier New"/>
          </w:rPr>
          <w:t>"</w:t>
        </w:r>
      </w:ins>
      <w:del w:id="1238" w:author="Comparison" w:date="2013-05-05T19:43:00Z">
        <w:r w:rsidRPr="00C100C3">
          <w:rPr>
            <w:rFonts w:ascii="Courier New" w:hAnsi="Courier New" w:cs="Courier New"/>
          </w:rPr>
          <w:delText>&amp;#8220;</w:delText>
        </w:r>
      </w:del>
      <w:r w:rsidRPr="00C100C3">
        <w:rPr>
          <w:rFonts w:ascii="Courier New" w:hAnsi="Courier New" w:cs="Courier New"/>
        </w:rPr>
        <w:t>Examination</w:t>
      </w:r>
      <w:ins w:id="1239" w:author="Comparison" w:date="2013-05-05T19:43:00Z">
        <w:r w:rsidRPr="00AA4B48">
          <w:rPr>
            <w:rFonts w:ascii="Courier New" w:hAnsi="Courier New" w:cs="Courier New"/>
          </w:rPr>
          <w:t>"</w:t>
        </w:r>
      </w:ins>
      <w:del w:id="1240" w:author="Comparison" w:date="2013-05-05T19:43:00Z">
        <w:r w:rsidRPr="00C100C3">
          <w:rPr>
            <w:rFonts w:ascii="Courier New" w:hAnsi="Courier New" w:cs="Courier New"/>
          </w:rPr>
          <w:delText>&amp;#8221;</w:delText>
        </w:r>
      </w:del>
      <w:r w:rsidRPr="00C100C3">
        <w:rPr>
          <w:rFonts w:ascii="Courier New" w:hAnsi="Courier New" w:cs="Courier New"/>
        </w:rPr>
        <w:t xml:space="preserve"> it remains for us to glance at the history it gives us of the apostleship of Paul</w:t>
      </w:r>
      <w:ins w:id="1241" w:author="Comparison" w:date="2013-05-05T19:43:00Z">
        <w:r w:rsidRPr="00AA4B48">
          <w:rPr>
            <w:rFonts w:ascii="Courier New" w:hAnsi="Courier New" w:cs="Courier New"/>
          </w:rPr>
          <w:t>.¦</w:t>
        </w:r>
      </w:ins>
      <w:del w:id="1242" w:author="Comparison" w:date="2013-05-05T19:43:00Z">
        <w:r w:rsidRPr="00C100C3">
          <w:rPr>
            <w:rFonts w:ascii="Courier New" w:hAnsi="Courier New" w:cs="Courier New"/>
          </w:rPr>
          <w:delText>.|</w:delText>
        </w:r>
      </w:del>
      <w:r w:rsidRPr="00C100C3">
        <w:rPr>
          <w:rFonts w:ascii="Courier New" w:hAnsi="Courier New" w:cs="Courier New"/>
        </w:rPr>
        <w:t xml:space="preserve"> This history exhibits a boldness which, truly, can only be found with the clergy.</w:t>
      </w:r>
    </w:p>
    <w:p w14:paraId="7663DA73" w14:textId="394539F4" w:rsidR="00000000" w:rsidRPr="00C100C3" w:rsidRDefault="00362818" w:rsidP="00C100C3">
      <w:pPr>
        <w:pStyle w:val="PlainText"/>
        <w:rPr>
          <w:rFonts w:ascii="Courier New" w:hAnsi="Courier New" w:cs="Courier New"/>
        </w:rPr>
      </w:pPr>
      <w:r w:rsidRPr="00C100C3">
        <w:rPr>
          <w:rFonts w:ascii="Courier New" w:hAnsi="Courier New" w:cs="Courier New"/>
        </w:rPr>
        <w:t xml:space="preserve">Let us leave the </w:t>
      </w:r>
      <w:ins w:id="1243" w:author="Comparison" w:date="2013-05-05T19:43:00Z">
        <w:r w:rsidRPr="00AA4B48">
          <w:rPr>
            <w:rFonts w:ascii="Courier New" w:hAnsi="Courier New" w:cs="Courier New"/>
          </w:rPr>
          <w:t>"</w:t>
        </w:r>
      </w:ins>
      <w:del w:id="1244" w:author="Comparison" w:date="2013-05-05T19:43:00Z">
        <w:r w:rsidRPr="00C100C3">
          <w:rPr>
            <w:rFonts w:ascii="Courier New" w:hAnsi="Courier New" w:cs="Courier New"/>
          </w:rPr>
          <w:delText>&amp;#8220;</w:delText>
        </w:r>
      </w:del>
      <w:r w:rsidRPr="00C100C3">
        <w:rPr>
          <w:rFonts w:ascii="Courier New" w:hAnsi="Courier New" w:cs="Courier New"/>
        </w:rPr>
        <w:t>Examinatio</w:t>
      </w:r>
      <w:r w:rsidRPr="00C100C3">
        <w:rPr>
          <w:rFonts w:ascii="Courier New" w:hAnsi="Courier New" w:cs="Courier New"/>
        </w:rPr>
        <w:t>n</w:t>
      </w:r>
      <w:ins w:id="1245" w:author="Comparison" w:date="2013-05-05T19:43:00Z">
        <w:r w:rsidRPr="00AA4B48">
          <w:rPr>
            <w:rFonts w:ascii="Courier New" w:hAnsi="Courier New" w:cs="Courier New"/>
          </w:rPr>
          <w:t>"</w:t>
        </w:r>
      </w:ins>
      <w:del w:id="1246" w:author="Comparison" w:date="2013-05-05T19:43:00Z">
        <w:r w:rsidRPr="00C100C3">
          <w:rPr>
            <w:rFonts w:ascii="Courier New" w:hAnsi="Courier New" w:cs="Courier New"/>
          </w:rPr>
          <w:delText>&amp;#8221;</w:delText>
        </w:r>
      </w:del>
      <w:r w:rsidRPr="00C100C3">
        <w:rPr>
          <w:rFonts w:ascii="Courier New" w:hAnsi="Courier New" w:cs="Courier New"/>
        </w:rPr>
        <w:t xml:space="preserve"> to speak.</w:t>
      </w:r>
    </w:p>
    <w:p w14:paraId="6FC06DFA" w14:textId="127DE993" w:rsidR="00000000" w:rsidRPr="00C100C3" w:rsidRDefault="00362818" w:rsidP="00C100C3">
      <w:pPr>
        <w:pStyle w:val="PlainText"/>
        <w:rPr>
          <w:rFonts w:ascii="Courier New" w:hAnsi="Courier New" w:cs="Courier New"/>
        </w:rPr>
      </w:pPr>
      <w:ins w:id="1247" w:author="Comparison" w:date="2013-05-05T19:43:00Z">
        <w:r w:rsidRPr="00AA4B48">
          <w:rPr>
            <w:rFonts w:ascii="Courier New" w:hAnsi="Courier New" w:cs="Courier New"/>
          </w:rPr>
          <w:t>"</w:t>
        </w:r>
      </w:ins>
      <w:del w:id="1248" w:author="Comparison" w:date="2013-05-05T19:43:00Z">
        <w:r w:rsidRPr="00C100C3">
          <w:rPr>
            <w:rFonts w:ascii="Courier New" w:hAnsi="Courier New" w:cs="Courier New"/>
          </w:rPr>
          <w:delText>&amp;#8220;</w:delText>
        </w:r>
      </w:del>
      <w:r w:rsidRPr="00C100C3">
        <w:rPr>
          <w:rFonts w:ascii="Courier New" w:hAnsi="Courier New" w:cs="Courier New"/>
        </w:rPr>
        <w:t xml:space="preserve">From his </w:t>
      </w:r>
      <w:ins w:id="1249" w:author="Comparison" w:date="2013-05-05T19:43:00Z">
        <w:r w:rsidRPr="00AA4B48">
          <w:rPr>
            <w:rFonts w:ascii="Courier New" w:hAnsi="Courier New" w:cs="Courier New"/>
          </w:rPr>
          <w:t>mother's</w:t>
        </w:r>
      </w:ins>
      <w:del w:id="1250" w:author="Comparison" w:date="2013-05-05T19:43:00Z">
        <w:r w:rsidRPr="00C100C3">
          <w:rPr>
            <w:rFonts w:ascii="Courier New" w:hAnsi="Courier New" w:cs="Courier New"/>
          </w:rPr>
          <w:delText>mother&amp;#8217;s</w:delText>
        </w:r>
      </w:del>
      <w:r w:rsidRPr="00C100C3">
        <w:rPr>
          <w:rFonts w:ascii="Courier New" w:hAnsi="Courier New" w:cs="Courier New"/>
        </w:rPr>
        <w:t xml:space="preserve"> womb St. Paul had been chosen to become a distinguished instrument as a preacher of the gospel. Nevertheless, when the decisive hour has arrived at which his ministry is to begin, how is he called to it</w:t>
      </w:r>
      <w:ins w:id="1251" w:author="Comparison" w:date="2013-05-05T19:43:00Z">
        <w:r w:rsidRPr="00AA4B48">
          <w:rPr>
            <w:rFonts w:ascii="Courier New" w:hAnsi="Courier New" w:cs="Courier New"/>
          </w:rPr>
          <w:t>?"</w:t>
        </w:r>
      </w:ins>
      <w:del w:id="1252" w:author="Comparison" w:date="2013-05-05T19:43:00Z">
        <w:r w:rsidRPr="00C100C3">
          <w:rPr>
            <w:rFonts w:ascii="Courier New" w:hAnsi="Courier New" w:cs="Courier New"/>
          </w:rPr>
          <w:delText>?&amp;#</w:delText>
        </w:r>
        <w:r w:rsidRPr="00C100C3">
          <w:rPr>
            <w:rFonts w:ascii="Courier New" w:hAnsi="Courier New" w:cs="Courier New"/>
          </w:rPr>
          <w:delText>8221;</w:delText>
        </w:r>
      </w:del>
    </w:p>
    <w:p w14:paraId="444807EE" w14:textId="0B9BCB1E" w:rsidR="00000000" w:rsidRPr="00C100C3" w:rsidRDefault="00362818" w:rsidP="00C100C3">
      <w:pPr>
        <w:pStyle w:val="PlainText"/>
        <w:rPr>
          <w:rFonts w:ascii="Courier New" w:hAnsi="Courier New" w:cs="Courier New"/>
        </w:rPr>
      </w:pPr>
      <w:r w:rsidRPr="00C100C3">
        <w:rPr>
          <w:rFonts w:ascii="Courier New" w:hAnsi="Courier New" w:cs="Courier New"/>
        </w:rPr>
        <w:t xml:space="preserve">Here, the </w:t>
      </w:r>
      <w:ins w:id="1253" w:author="Comparison" w:date="2013-05-05T19:43:00Z">
        <w:r w:rsidRPr="00AA4B48">
          <w:rPr>
            <w:rFonts w:ascii="Courier New" w:hAnsi="Courier New" w:cs="Courier New"/>
          </w:rPr>
          <w:t>"</w:t>
        </w:r>
      </w:ins>
      <w:del w:id="1254" w:author="Comparison" w:date="2013-05-05T19:43:00Z">
        <w:r w:rsidRPr="00C100C3">
          <w:rPr>
            <w:rFonts w:ascii="Courier New" w:hAnsi="Courier New" w:cs="Courier New"/>
          </w:rPr>
          <w:delText>&amp;#8220;</w:delText>
        </w:r>
      </w:del>
      <w:r w:rsidRPr="00C100C3">
        <w:rPr>
          <w:rFonts w:ascii="Courier New" w:hAnsi="Courier New" w:cs="Courier New"/>
        </w:rPr>
        <w:t>Examination</w:t>
      </w:r>
      <w:ins w:id="1255" w:author="Comparison" w:date="2013-05-05T19:43:00Z">
        <w:r w:rsidRPr="00AA4B48">
          <w:rPr>
            <w:rFonts w:ascii="Courier New" w:hAnsi="Courier New" w:cs="Courier New"/>
          </w:rPr>
          <w:t>"</w:t>
        </w:r>
      </w:ins>
      <w:del w:id="1256" w:author="Comparison" w:date="2013-05-05T19:43:00Z">
        <w:r w:rsidRPr="00C100C3">
          <w:rPr>
            <w:rFonts w:ascii="Courier New" w:hAnsi="Courier New" w:cs="Courier New"/>
          </w:rPr>
          <w:delText>&amp;#8221;</w:delText>
        </w:r>
      </w:del>
      <w:r w:rsidRPr="00C100C3">
        <w:rPr>
          <w:rFonts w:ascii="Courier New" w:hAnsi="Courier New" w:cs="Courier New"/>
        </w:rPr>
        <w:t xml:space="preserve"> cites @Acts 13:</w:t>
      </w:r>
      <w:ins w:id="1257" w:author="Comparison" w:date="2013-05-05T19:43:00Z">
        <w:r w:rsidRPr="00AA4B48">
          <w:rPr>
            <w:rFonts w:ascii="Courier New" w:hAnsi="Courier New" w:cs="Courier New"/>
          </w:rPr>
          <w:t xml:space="preserve"> 14</w:t>
        </w:r>
      </w:ins>
      <w:del w:id="1258" w:author="Comparison" w:date="2013-05-05T19:43:00Z">
        <w:r w:rsidRPr="00C100C3">
          <w:rPr>
            <w:rFonts w:ascii="Courier New" w:hAnsi="Courier New" w:cs="Courier New"/>
          </w:rPr>
          <w:delText>1 - 4</w:delText>
        </w:r>
      </w:del>
      <w:r w:rsidRPr="00C100C3">
        <w:rPr>
          <w:rFonts w:ascii="Courier New" w:hAnsi="Courier New" w:cs="Courier New"/>
        </w:rPr>
        <w:t>, and adds both in a note and in the text:</w:t>
      </w:r>
    </w:p>
    <w:p w14:paraId="1A6515E5" w14:textId="72CC029B" w:rsidR="00000000" w:rsidRPr="00C100C3" w:rsidRDefault="00362818" w:rsidP="00C100C3">
      <w:pPr>
        <w:pStyle w:val="PlainText"/>
        <w:rPr>
          <w:rFonts w:ascii="Courier New" w:hAnsi="Courier New" w:cs="Courier New"/>
        </w:rPr>
      </w:pPr>
      <w:ins w:id="1259" w:author="Comparison" w:date="2013-05-05T19:43:00Z">
        <w:r w:rsidRPr="00AA4B48">
          <w:rPr>
            <w:rFonts w:ascii="Courier New" w:hAnsi="Courier New" w:cs="Courier New"/>
          </w:rPr>
          <w:t>"</w:t>
        </w:r>
      </w:ins>
      <w:del w:id="1260" w:author="Comparison" w:date="2013-05-05T19:43:00Z">
        <w:r w:rsidRPr="00C100C3">
          <w:rPr>
            <w:rFonts w:ascii="Courier New" w:hAnsi="Courier New" w:cs="Courier New"/>
          </w:rPr>
          <w:delText>&amp;#8220;</w:delText>
        </w:r>
      </w:del>
      <w:r w:rsidRPr="00C100C3">
        <w:rPr>
          <w:rFonts w:ascii="Courier New" w:hAnsi="Courier New" w:cs="Courier New"/>
        </w:rPr>
        <w:t>How, in this passage, both the action of God and the action of man, far from excluding each other, admirably unite to produce, first, the mini</w:t>
      </w:r>
      <w:r w:rsidRPr="00C100C3">
        <w:rPr>
          <w:rFonts w:ascii="Courier New" w:hAnsi="Courier New" w:cs="Courier New"/>
        </w:rPr>
        <w:t>stry of an evangelist, and by and by</w:t>
      </w:r>
    </w:p>
    <w:p w14:paraId="3305C344" w14:textId="130C141B" w:rsidR="00000000" w:rsidRPr="00C100C3" w:rsidRDefault="00362818" w:rsidP="00C100C3">
      <w:pPr>
        <w:pStyle w:val="PlainText"/>
        <w:rPr>
          <w:rFonts w:ascii="Courier New" w:hAnsi="Courier New" w:cs="Courier New"/>
        </w:rPr>
      </w:pPr>
      <w:ins w:id="1261" w:author="Comparison" w:date="2013-05-05T19:43:00Z">
        <w:r w:rsidRPr="00AA4B48">
          <w:rPr>
            <w:rFonts w:ascii="Courier New" w:hAnsi="Courier New" w:cs="Courier New"/>
          </w:rPr>
          <w:t>¦ "</w:t>
        </w:r>
      </w:ins>
      <w:del w:id="1262" w:author="Comparison" w:date="2013-05-05T19:43:00Z">
        <w:r w:rsidRPr="00C100C3">
          <w:rPr>
            <w:rFonts w:ascii="Courier New" w:hAnsi="Courier New" w:cs="Courier New"/>
          </w:rPr>
          <w:delText>| &amp;#8220;</w:delText>
        </w:r>
      </w:del>
      <w:r w:rsidRPr="00C100C3">
        <w:rPr>
          <w:rFonts w:ascii="Courier New" w:hAnsi="Courier New" w:cs="Courier New"/>
        </w:rPr>
        <w:t>Examination</w:t>
      </w:r>
      <w:ins w:id="1263" w:author="Comparison" w:date="2013-05-05T19:43:00Z">
        <w:r w:rsidRPr="00AA4B48">
          <w:rPr>
            <w:rFonts w:ascii="Courier New" w:hAnsi="Courier New" w:cs="Courier New"/>
          </w:rPr>
          <w:t>,"</w:t>
        </w:r>
      </w:ins>
      <w:del w:id="1264" w:author="Comparison" w:date="2013-05-05T19:43:00Z">
        <w:r w:rsidRPr="00C100C3">
          <w:rPr>
            <w:rFonts w:ascii="Courier New" w:hAnsi="Courier New" w:cs="Courier New"/>
          </w:rPr>
          <w:delText>,&amp;#8221;</w:delText>
        </w:r>
      </w:del>
      <w:r w:rsidRPr="00C100C3">
        <w:rPr>
          <w:rFonts w:ascii="Courier New" w:hAnsi="Courier New" w:cs="Courier New"/>
        </w:rPr>
        <w:t xml:space="preserve"> pages 34-36.</w:t>
      </w:r>
    </w:p>
    <w:p w14:paraId="7F20CFB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{37}</w:t>
      </w:r>
    </w:p>
    <w:p w14:paraId="28CD41F3" w14:textId="11603E26" w:rsidR="00000000" w:rsidRPr="00C100C3" w:rsidRDefault="00362818" w:rsidP="00C100C3">
      <w:pPr>
        <w:pStyle w:val="PlainText"/>
        <w:rPr>
          <w:rFonts w:ascii="Courier New" w:hAnsi="Courier New" w:cs="Courier New"/>
        </w:rPr>
      </w:pPr>
      <w:r w:rsidRPr="00C100C3">
        <w:rPr>
          <w:rFonts w:ascii="Courier New" w:hAnsi="Courier New" w:cs="Courier New"/>
        </w:rPr>
        <w:t>the apostleship of St. Paul. St. Paul, though long ago an apostle in the plan of God, appears here at first only as a prophet and teacher; he becomes an evangelist by th</w:t>
      </w:r>
      <w:r w:rsidRPr="00C100C3">
        <w:rPr>
          <w:rFonts w:ascii="Courier New" w:hAnsi="Courier New" w:cs="Courier New"/>
        </w:rPr>
        <w:t>e imposition of hands</w:t>
      </w:r>
      <w:ins w:id="1265" w:author="Comparison" w:date="2013-05-05T19:43:00Z">
        <w:r w:rsidRPr="00AA4B48">
          <w:rPr>
            <w:rFonts w:ascii="Courier New" w:hAnsi="Courier New" w:cs="Courier New"/>
          </w:rPr>
          <w:t xml:space="preserve"> ... .</w:t>
        </w:r>
      </w:ins>
      <w:del w:id="1266" w:author="Comparison" w:date="2013-05-05T19:43:00Z">
        <w:r w:rsidRPr="00C100C3">
          <w:rPr>
            <w:rFonts w:ascii="Courier New" w:hAnsi="Courier New" w:cs="Courier New"/>
          </w:rPr>
          <w:delText>&amp;#8230;</w:delText>
        </w:r>
      </w:del>
      <w:r w:rsidRPr="00C100C3">
        <w:rPr>
          <w:rFonts w:ascii="Courier New" w:hAnsi="Courier New" w:cs="Courier New"/>
        </w:rPr>
        <w:t xml:space="preserve"> It is only by degrees that he acquires in the eyes of the Church that apostolical position and authority which, for a long time, he has possessed in the divine thought. Long before, both he and Barnabas have been called to this</w:t>
      </w:r>
      <w:r w:rsidRPr="00C100C3">
        <w:rPr>
          <w:rFonts w:ascii="Courier New" w:hAnsi="Courier New" w:cs="Courier New"/>
        </w:rPr>
        <w:t xml:space="preserve"> work by the Holy Spirit; nevertheless, it is by the intermediate agency of their colleagues that their definitive vocation is effected. They are certainly filled with a special gift for this ministry; nevertheless, this gift is not removed from, but submi</w:t>
      </w:r>
      <w:r w:rsidRPr="00C100C3">
        <w:rPr>
          <w:rFonts w:ascii="Courier New" w:hAnsi="Courier New" w:cs="Courier New"/>
        </w:rPr>
        <w:t xml:space="preserve">tted to the recognition of the Church and to the imposition of hands. It is </w:t>
      </w:r>
      <w:ins w:id="1267" w:author="Comparison" w:date="2013-05-05T19:43:00Z">
        <w:r w:rsidRPr="00AA4B48">
          <w:rPr>
            <w:rFonts w:ascii="Courier New" w:hAnsi="Courier New" w:cs="Courier New"/>
          </w:rPr>
          <w:t>men</w:t>
        </w:r>
      </w:ins>
      <w:del w:id="1268" w:author="Comparison" w:date="2013-05-05T19:43:00Z">
        <w:r w:rsidRPr="00C100C3">
          <w:rPr>
            <w:rFonts w:ascii="Courier New" w:hAnsi="Courier New" w:cs="Courier New"/>
          </w:rPr>
          <w:delText>Snen</w:delText>
        </w:r>
      </w:del>
      <w:r w:rsidRPr="00C100C3">
        <w:rPr>
          <w:rFonts w:ascii="Courier New" w:hAnsi="Courier New" w:cs="Courier New"/>
        </w:rPr>
        <w:t xml:space="preserve"> who send them away, and </w:t>
      </w:r>
      <w:ins w:id="1269" w:author="Comparison" w:date="2013-05-05T19:43:00Z">
        <w:r w:rsidRPr="00AA4B48">
          <w:rPr>
            <w:rFonts w:ascii="Courier New" w:hAnsi="Courier New" w:cs="Courier New"/>
          </w:rPr>
          <w:t>yet</w:t>
        </w:r>
      </w:ins>
      <w:del w:id="1270" w:author="Comparison" w:date="2013-05-05T19:43:00Z">
        <w:r w:rsidRPr="00C100C3">
          <w:rPr>
            <w:rFonts w:ascii="Courier New" w:hAnsi="Courier New" w:cs="Courier New"/>
          </w:rPr>
          <w:delText>vet</w:delText>
        </w:r>
      </w:del>
      <w:r w:rsidRPr="00C100C3">
        <w:rPr>
          <w:rFonts w:ascii="Courier New" w:hAnsi="Courier New" w:cs="Courier New"/>
        </w:rPr>
        <w:t xml:space="preserve"> it is the Holy Ghost who sends them</w:t>
      </w:r>
      <w:ins w:id="1271" w:author="Comparison" w:date="2013-05-05T19:43:00Z">
        <w:r w:rsidRPr="00AA4B48">
          <w:rPr>
            <w:rFonts w:ascii="Courier New" w:hAnsi="Courier New" w:cs="Courier New"/>
          </w:rPr>
          <w:t>."</w:t>
        </w:r>
      </w:ins>
      <w:del w:id="1272" w:author="Comparison" w:date="2013-05-05T19:43:00Z">
        <w:r w:rsidRPr="00C100C3">
          <w:rPr>
            <w:rFonts w:ascii="Courier New" w:hAnsi="Courier New" w:cs="Courier New"/>
          </w:rPr>
          <w:delText>.&amp;#8221;</w:delText>
        </w:r>
      </w:del>
    </w:p>
    <w:p w14:paraId="6567D008" w14:textId="519DE5E5"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Thus, according to </w:t>
      </w:r>
      <w:ins w:id="1273" w:author="Comparison" w:date="2013-05-05T19:43:00Z">
        <w:r w:rsidRPr="00AA4B48">
          <w:rPr>
            <w:rFonts w:ascii="Courier New" w:hAnsi="Courier New" w:cs="Courier New"/>
          </w:rPr>
          <w:t>man's</w:t>
        </w:r>
      </w:ins>
      <w:del w:id="1274" w:author="Comparison" w:date="2013-05-05T19:43:00Z">
        <w:r w:rsidRPr="00C100C3">
          <w:rPr>
            <w:rFonts w:ascii="Courier New" w:hAnsi="Courier New" w:cs="Courier New"/>
          </w:rPr>
          <w:delText>man&amp;#8217;s</w:delText>
        </w:r>
      </w:del>
      <w:r w:rsidRPr="00C100C3">
        <w:rPr>
          <w:rFonts w:ascii="Courier New" w:hAnsi="Courier New" w:cs="Courier New"/>
        </w:rPr>
        <w:t xml:space="preserve"> idea, it is by degrees that Paul acquires, in the eyes of the Church, t</w:t>
      </w:r>
      <w:r w:rsidRPr="00C100C3">
        <w:rPr>
          <w:rFonts w:ascii="Courier New" w:hAnsi="Courier New" w:cs="Courier New"/>
        </w:rPr>
        <w:t>his apostolic position and authority, which he has long possessed in the divine thought; it is by the intervention of their colleagues that the definitive calling of Paul and Barnabas is operated; their gift is submitted to the recognition of the Church an</w:t>
      </w:r>
      <w:r w:rsidRPr="00C100C3">
        <w:rPr>
          <w:rFonts w:ascii="Courier New" w:hAnsi="Courier New" w:cs="Courier New"/>
        </w:rPr>
        <w:t xml:space="preserve">d the imposition of hands; it is men who send them away; and the system of the </w:t>
      </w:r>
      <w:ins w:id="1275" w:author="Comparison" w:date="2013-05-05T19:43:00Z">
        <w:r w:rsidRPr="00AA4B48">
          <w:rPr>
            <w:rFonts w:ascii="Courier New" w:hAnsi="Courier New" w:cs="Courier New"/>
          </w:rPr>
          <w:t>"</w:t>
        </w:r>
      </w:ins>
      <w:del w:id="1276" w:author="Comparison" w:date="2013-05-05T19:43:00Z">
        <w:r w:rsidRPr="00C100C3">
          <w:rPr>
            <w:rFonts w:ascii="Courier New" w:hAnsi="Courier New" w:cs="Courier New"/>
          </w:rPr>
          <w:delText>&amp;#8220;</w:delText>
        </w:r>
      </w:del>
      <w:r w:rsidRPr="00C100C3">
        <w:rPr>
          <w:rFonts w:ascii="Courier New" w:hAnsi="Courier New" w:cs="Courier New"/>
        </w:rPr>
        <w:t>Examination</w:t>
      </w:r>
      <w:ins w:id="1277" w:author="Comparison" w:date="2013-05-05T19:43:00Z">
        <w:r w:rsidRPr="00AA4B48">
          <w:rPr>
            <w:rFonts w:ascii="Courier New" w:hAnsi="Courier New" w:cs="Courier New"/>
          </w:rPr>
          <w:t>"</w:t>
        </w:r>
      </w:ins>
      <w:del w:id="1278" w:author="Comparison" w:date="2013-05-05T19:43:00Z">
        <w:r w:rsidRPr="00C100C3">
          <w:rPr>
            <w:rFonts w:ascii="Courier New" w:hAnsi="Courier New" w:cs="Courier New"/>
          </w:rPr>
          <w:delText>&amp;#8221;</w:delText>
        </w:r>
      </w:del>
      <w:r w:rsidRPr="00C100C3">
        <w:rPr>
          <w:rFonts w:ascii="Courier New" w:hAnsi="Courier New" w:cs="Courier New"/>
        </w:rPr>
        <w:t xml:space="preserve"> is considered as justified.</w:t>
      </w:r>
    </w:p>
    <w:p w14:paraId="5AA4AB0E"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Let us now listen to the word of God, and to Paul himself, for Paul also has given us a history of his call to the ministr</w:t>
      </w:r>
      <w:r w:rsidRPr="00C100C3">
        <w:rPr>
          <w:rFonts w:ascii="Courier New" w:hAnsi="Courier New" w:cs="Courier New"/>
        </w:rPr>
        <w:t>y.</w:t>
      </w:r>
    </w:p>
    <w:p w14:paraId="7A43245B" w14:textId="6D9F7AA9" w:rsidR="00000000" w:rsidRPr="00C100C3" w:rsidRDefault="00362818" w:rsidP="00C100C3">
      <w:pPr>
        <w:pStyle w:val="PlainText"/>
        <w:rPr>
          <w:rFonts w:ascii="Courier New" w:hAnsi="Courier New" w:cs="Courier New"/>
        </w:rPr>
      </w:pPr>
      <w:ins w:id="1279" w:author="Comparison" w:date="2013-05-05T19:43:00Z">
        <w:r w:rsidRPr="00AA4B48">
          <w:rPr>
            <w:rFonts w:ascii="Courier New" w:hAnsi="Courier New" w:cs="Courier New"/>
          </w:rPr>
          <w:t>"</w:t>
        </w:r>
      </w:ins>
      <w:del w:id="1280" w:author="Comparison" w:date="2013-05-05T19:43:00Z">
        <w:r w:rsidRPr="00C100C3">
          <w:rPr>
            <w:rFonts w:ascii="Courier New" w:hAnsi="Courier New" w:cs="Courier New"/>
          </w:rPr>
          <w:delText>&amp;#8220;</w:delText>
        </w:r>
      </w:del>
      <w:r w:rsidRPr="00C100C3">
        <w:rPr>
          <w:rFonts w:ascii="Courier New" w:hAnsi="Courier New" w:cs="Courier New"/>
        </w:rPr>
        <w:t>Paul, an apostle, not of men, neither by man, but by Jesus Christ, and God the Father</w:t>
      </w:r>
      <w:ins w:id="1281" w:author="Comparison" w:date="2013-05-05T19:43:00Z">
        <w:r w:rsidRPr="00AA4B48">
          <w:rPr>
            <w:rFonts w:ascii="Courier New" w:hAnsi="Courier New" w:cs="Courier New"/>
          </w:rPr>
          <w:t xml:space="preserve"> ... .</w:t>
        </w:r>
      </w:ins>
      <w:del w:id="1282" w:author="Comparison" w:date="2013-05-05T19:43:00Z">
        <w:r w:rsidRPr="00C100C3">
          <w:rPr>
            <w:rFonts w:ascii="Courier New" w:hAnsi="Courier New" w:cs="Courier New"/>
          </w:rPr>
          <w:delText>&amp;#8230;</w:delText>
        </w:r>
      </w:del>
      <w:r w:rsidRPr="00C100C3">
        <w:rPr>
          <w:rFonts w:ascii="Courier New" w:hAnsi="Courier New" w:cs="Courier New"/>
        </w:rPr>
        <w:t xml:space="preserve"> But when it pleased God, who separated me from my </w:t>
      </w:r>
      <w:ins w:id="1283" w:author="Comparison" w:date="2013-05-05T19:43:00Z">
        <w:r w:rsidRPr="00AA4B48">
          <w:rPr>
            <w:rFonts w:ascii="Courier New" w:hAnsi="Courier New" w:cs="Courier New"/>
          </w:rPr>
          <w:t>mother's</w:t>
        </w:r>
      </w:ins>
      <w:del w:id="1284" w:author="Comparison" w:date="2013-05-05T19:43:00Z">
        <w:r w:rsidRPr="00C100C3">
          <w:rPr>
            <w:rFonts w:ascii="Courier New" w:hAnsi="Courier New" w:cs="Courier New"/>
          </w:rPr>
          <w:delText>mother&amp;#8217;s</w:delText>
        </w:r>
      </w:del>
      <w:r w:rsidRPr="00C100C3">
        <w:rPr>
          <w:rFonts w:ascii="Courier New" w:hAnsi="Courier New" w:cs="Courier New"/>
        </w:rPr>
        <w:t xml:space="preserve"> womb, and called me by his grace, to reveal his Son in me, that I might preach him amon</w:t>
      </w:r>
      <w:r w:rsidRPr="00C100C3">
        <w:rPr>
          <w:rFonts w:ascii="Courier New" w:hAnsi="Courier New" w:cs="Courier New"/>
        </w:rPr>
        <w:t>g the heathen; immediately I conferred not with flesh and blood: neither went I up to Jerusalem to those which were apostles before me; but I went into Arabia, and returned again unto Damascus. Then after three years I went up to Jerusalem to see Peter, an</w:t>
      </w:r>
      <w:r w:rsidRPr="00C100C3">
        <w:rPr>
          <w:rFonts w:ascii="Courier New" w:hAnsi="Courier New" w:cs="Courier New"/>
        </w:rPr>
        <w:t xml:space="preserve">d abode with him fifteen days. But other of the apostles saw I none, save James the </w:t>
      </w:r>
      <w:ins w:id="1285" w:author="Comparison" w:date="2013-05-05T19:43:00Z">
        <w:r w:rsidRPr="00AA4B48">
          <w:rPr>
            <w:rFonts w:ascii="Courier New" w:hAnsi="Courier New" w:cs="Courier New"/>
          </w:rPr>
          <w:t>Lord's</w:t>
        </w:r>
      </w:ins>
      <w:del w:id="1286" w:author="Comparison" w:date="2013-05-05T19:43:00Z">
        <w:r w:rsidRPr="00C100C3">
          <w:rPr>
            <w:rFonts w:ascii="Courier New" w:hAnsi="Courier New" w:cs="Courier New"/>
          </w:rPr>
          <w:delText>Lord&amp;#8217;s</w:delText>
        </w:r>
      </w:del>
      <w:r w:rsidRPr="00C100C3">
        <w:rPr>
          <w:rFonts w:ascii="Courier New" w:hAnsi="Courier New" w:cs="Courier New"/>
        </w:rPr>
        <w:t xml:space="preserve"> brother</w:t>
      </w:r>
      <w:ins w:id="1287" w:author="Comparison" w:date="2013-05-05T19:43:00Z">
        <w:r w:rsidRPr="00AA4B48">
          <w:rPr>
            <w:rFonts w:ascii="Courier New" w:hAnsi="Courier New" w:cs="Courier New"/>
          </w:rPr>
          <w:t xml:space="preserve"> ...</w:t>
        </w:r>
      </w:ins>
      <w:del w:id="1288" w:author="Comparison" w:date="2013-05-05T19:43:00Z">
        <w:r w:rsidRPr="00C100C3">
          <w:rPr>
            <w:rFonts w:ascii="Courier New" w:hAnsi="Courier New" w:cs="Courier New"/>
          </w:rPr>
          <w:delText>&amp;#8230;</w:delText>
        </w:r>
      </w:del>
      <w:r w:rsidRPr="00C100C3">
        <w:rPr>
          <w:rFonts w:ascii="Courier New" w:hAnsi="Courier New" w:cs="Courier New"/>
        </w:rPr>
        <w:t xml:space="preserve"> . Afterwards I came into the regions of Syria and Cilicia</w:t>
      </w:r>
      <w:ins w:id="1289" w:author="Comparison" w:date="2013-05-05T19:43:00Z">
        <w:r w:rsidRPr="00AA4B48">
          <w:rPr>
            <w:rFonts w:ascii="Courier New" w:hAnsi="Courier New" w:cs="Courier New"/>
          </w:rPr>
          <w:t xml:space="preserve"> ... .</w:t>
        </w:r>
      </w:ins>
      <w:del w:id="1290" w:author="Comparison" w:date="2013-05-05T19:43:00Z">
        <w:r w:rsidRPr="00C100C3">
          <w:rPr>
            <w:rFonts w:ascii="Courier New" w:hAnsi="Courier New" w:cs="Courier New"/>
          </w:rPr>
          <w:delText>&amp;#8230;</w:delText>
        </w:r>
      </w:del>
      <w:r w:rsidRPr="00C100C3">
        <w:rPr>
          <w:rFonts w:ascii="Courier New" w:hAnsi="Courier New" w:cs="Courier New"/>
        </w:rPr>
        <w:t xml:space="preserve"> But of those who seemed to be somewhat, whatsoever they were, it maketh no matt</w:t>
      </w:r>
      <w:r w:rsidRPr="00C100C3">
        <w:rPr>
          <w:rFonts w:ascii="Courier New" w:hAnsi="Courier New" w:cs="Courier New"/>
        </w:rPr>
        <w:t xml:space="preserve">er to me </w:t>
      </w:r>
      <w:ins w:id="1291" w:author="Comparison" w:date="2013-05-05T19:43:00Z">
        <w:r w:rsidRPr="00AA4B48">
          <w:rPr>
            <w:rFonts w:ascii="Courier New" w:hAnsi="Courier New" w:cs="Courier New"/>
          </w:rPr>
          <w:t>..</w:t>
        </w:r>
        <w:r w:rsidRPr="00AA4B48">
          <w:rPr>
            <w:rFonts w:ascii="Courier New" w:hAnsi="Courier New" w:cs="Courier New"/>
          </w:rPr>
          <w:t>.</w:t>
        </w:r>
      </w:ins>
      <w:del w:id="1292" w:author="Comparison" w:date="2013-05-05T19:43:00Z">
        <w:r w:rsidRPr="00C100C3">
          <w:rPr>
            <w:rFonts w:ascii="Courier New" w:hAnsi="Courier New" w:cs="Courier New"/>
          </w:rPr>
          <w:delText>&amp;#8230;</w:delText>
        </w:r>
      </w:del>
      <w:r w:rsidRPr="00C100C3">
        <w:rPr>
          <w:rFonts w:ascii="Courier New" w:hAnsi="Courier New" w:cs="Courier New"/>
        </w:rPr>
        <w:t xml:space="preserve"> for they who seemed to be somewhat in conference added nothing to me</w:t>
      </w:r>
      <w:ins w:id="1293" w:author="Comparison" w:date="2013-05-05T19:43:00Z">
        <w:r w:rsidRPr="00AA4B48">
          <w:rPr>
            <w:rFonts w:ascii="Courier New" w:hAnsi="Courier New" w:cs="Courier New"/>
          </w:rPr>
          <w:t xml:space="preserve"> ... .</w:t>
        </w:r>
      </w:ins>
      <w:del w:id="1294" w:author="Comparison" w:date="2013-05-05T19:43:00Z">
        <w:r w:rsidRPr="00C100C3">
          <w:rPr>
            <w:rFonts w:ascii="Courier New" w:hAnsi="Courier New" w:cs="Courier New"/>
          </w:rPr>
          <w:delText>&amp;#8230;</w:delText>
        </w:r>
      </w:del>
      <w:r w:rsidRPr="00C100C3">
        <w:rPr>
          <w:rFonts w:ascii="Courier New" w:hAnsi="Courier New" w:cs="Courier New"/>
        </w:rPr>
        <w:t xml:space="preserve"> And when James, Cephas, and John, who seemed to be pillars, perceived the grace that was given unto me, they gave to me and Barnabas the right hands of fellowship,</w:t>
      </w:r>
      <w:r w:rsidRPr="00C100C3">
        <w:rPr>
          <w:rFonts w:ascii="Courier New" w:hAnsi="Courier New" w:cs="Courier New"/>
        </w:rPr>
        <w:t xml:space="preserve"> that we should go unto the</w:t>
      </w:r>
    </w:p>
    <w:p w14:paraId="7CD6A2F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{38}</w:t>
      </w:r>
    </w:p>
    <w:p w14:paraId="51365A0F" w14:textId="2A47FF68" w:rsidR="00000000" w:rsidRPr="00C100C3" w:rsidRDefault="00362818" w:rsidP="00C100C3">
      <w:pPr>
        <w:pStyle w:val="PlainText"/>
        <w:rPr>
          <w:rFonts w:ascii="Courier New" w:hAnsi="Courier New" w:cs="Courier New"/>
        </w:rPr>
      </w:pPr>
      <w:r w:rsidRPr="00C100C3">
        <w:rPr>
          <w:rFonts w:ascii="Courier New" w:hAnsi="Courier New" w:cs="Courier New"/>
        </w:rPr>
        <w:t>heathen, and they unto the circumcision</w:t>
      </w:r>
      <w:ins w:id="1295" w:author="Comparison" w:date="2013-05-05T19:43:00Z">
        <w:r w:rsidRPr="00AA4B48">
          <w:rPr>
            <w:rFonts w:ascii="Courier New" w:hAnsi="Courier New" w:cs="Courier New"/>
          </w:rPr>
          <w:t>,"</w:t>
        </w:r>
      </w:ins>
      <w:del w:id="1296" w:author="Comparison" w:date="2013-05-05T19:43:00Z">
        <w:r w:rsidRPr="00C100C3">
          <w:rPr>
            <w:rFonts w:ascii="Courier New" w:hAnsi="Courier New" w:cs="Courier New"/>
          </w:rPr>
          <w:delText>,&amp;#8221;</w:delText>
        </w:r>
      </w:del>
      <w:r w:rsidRPr="00C100C3">
        <w:rPr>
          <w:rFonts w:ascii="Courier New" w:hAnsi="Courier New" w:cs="Courier New"/>
        </w:rPr>
        <w:t xml:space="preserve"> @Galatians 1:</w:t>
      </w:r>
      <w:ins w:id="1297" w:author="Comparison" w:date="2013-05-05T19:43:00Z">
        <w:r w:rsidRPr="00AA4B48">
          <w:rPr>
            <w:rFonts w:ascii="Courier New" w:hAnsi="Courier New" w:cs="Courier New"/>
          </w:rPr>
          <w:t xml:space="preserve"> </w:t>
        </w:r>
      </w:ins>
      <w:r w:rsidRPr="00C100C3">
        <w:rPr>
          <w:rFonts w:ascii="Courier New" w:hAnsi="Courier New" w:cs="Courier New"/>
        </w:rPr>
        <w:t>1, 15-21; chapter 2:</w:t>
      </w:r>
      <w:ins w:id="1298" w:author="Comparison" w:date="2013-05-05T19:43:00Z">
        <w:r w:rsidRPr="00AA4B48">
          <w:rPr>
            <w:rFonts w:ascii="Courier New" w:hAnsi="Courier New" w:cs="Courier New"/>
          </w:rPr>
          <w:t xml:space="preserve"> </w:t>
        </w:r>
      </w:ins>
      <w:r w:rsidRPr="00C100C3">
        <w:rPr>
          <w:rFonts w:ascii="Courier New" w:hAnsi="Courier New" w:cs="Courier New"/>
        </w:rPr>
        <w:t>6</w:t>
      </w:r>
      <w:ins w:id="1299" w:author="Comparison" w:date="2013-05-05T19:43:00Z">
        <w:r w:rsidRPr="00AA4B48">
          <w:rPr>
            <w:rFonts w:ascii="Courier New" w:hAnsi="Courier New" w:cs="Courier New"/>
          </w:rPr>
          <w:t>-</w:t>
        </w:r>
      </w:ins>
      <w:del w:id="1300" w:author="Comparison" w:date="2013-05-05T19:43:00Z">
        <w:r w:rsidRPr="00C100C3">
          <w:rPr>
            <w:rFonts w:ascii="Courier New" w:hAnsi="Courier New" w:cs="Courier New"/>
          </w:rPr>
          <w:delText xml:space="preserve"> - </w:delText>
        </w:r>
      </w:del>
      <w:r w:rsidRPr="00C100C3">
        <w:rPr>
          <w:rFonts w:ascii="Courier New" w:hAnsi="Courier New" w:cs="Courier New"/>
        </w:rPr>
        <w:t>10</w:t>
      </w:r>
      <w:ins w:id="1301" w:author="Comparison" w:date="2013-05-05T19:43:00Z">
        <w:r w:rsidRPr="00AA4B48">
          <w:rPr>
            <w:rFonts w:ascii="Courier New" w:hAnsi="Courier New" w:cs="Courier New"/>
          </w:rPr>
          <w:t>.¦</w:t>
        </w:r>
      </w:ins>
      <w:del w:id="1302" w:author="Comparison" w:date="2013-05-05T19:43:00Z">
        <w:r w:rsidRPr="00C100C3">
          <w:rPr>
            <w:rFonts w:ascii="Courier New" w:hAnsi="Courier New" w:cs="Courier New"/>
          </w:rPr>
          <w:delText>.|</w:delText>
        </w:r>
      </w:del>
    </w:p>
    <w:p w14:paraId="2D29CF30" w14:textId="45C34632" w:rsidR="00000000" w:rsidRPr="00C100C3" w:rsidRDefault="00362818" w:rsidP="00C100C3">
      <w:pPr>
        <w:pStyle w:val="PlainText"/>
        <w:rPr>
          <w:rFonts w:ascii="Courier New" w:hAnsi="Courier New" w:cs="Courier New"/>
        </w:rPr>
      </w:pPr>
      <w:r w:rsidRPr="00C100C3">
        <w:rPr>
          <w:rFonts w:ascii="Courier New" w:hAnsi="Courier New" w:cs="Courier New"/>
        </w:rPr>
        <w:t xml:space="preserve">Paul thus absolutely denies a commission from his colleagues, the apostles. As to the colleagues whom the </w:t>
      </w:r>
      <w:ins w:id="1303" w:author="Comparison" w:date="2013-05-05T19:43:00Z">
        <w:r w:rsidRPr="00AA4B48">
          <w:rPr>
            <w:rFonts w:ascii="Courier New" w:hAnsi="Courier New" w:cs="Courier New"/>
          </w:rPr>
          <w:t>"</w:t>
        </w:r>
      </w:ins>
      <w:del w:id="1304" w:author="Comparison" w:date="2013-05-05T19:43:00Z">
        <w:r w:rsidRPr="00C100C3">
          <w:rPr>
            <w:rFonts w:ascii="Courier New" w:hAnsi="Courier New" w:cs="Courier New"/>
          </w:rPr>
          <w:delText>&amp;#8220;</w:delText>
        </w:r>
      </w:del>
      <w:r w:rsidRPr="00C100C3">
        <w:rPr>
          <w:rFonts w:ascii="Courier New" w:hAnsi="Courier New" w:cs="Courier New"/>
        </w:rPr>
        <w:t>Examination</w:t>
      </w:r>
      <w:ins w:id="1305" w:author="Comparison" w:date="2013-05-05T19:43:00Z">
        <w:r w:rsidRPr="00AA4B48">
          <w:rPr>
            <w:rFonts w:ascii="Courier New" w:hAnsi="Courier New" w:cs="Courier New"/>
          </w:rPr>
          <w:t>"</w:t>
        </w:r>
      </w:ins>
      <w:del w:id="1306" w:author="Comparison" w:date="2013-05-05T19:43:00Z">
        <w:r w:rsidRPr="00C100C3">
          <w:rPr>
            <w:rFonts w:ascii="Courier New" w:hAnsi="Courier New" w:cs="Courier New"/>
          </w:rPr>
          <w:delText>&amp;#8221</w:delText>
        </w:r>
        <w:r w:rsidRPr="00C100C3">
          <w:rPr>
            <w:rFonts w:ascii="Courier New" w:hAnsi="Courier New" w:cs="Courier New"/>
          </w:rPr>
          <w:delText>;</w:delText>
        </w:r>
      </w:del>
      <w:r w:rsidRPr="00C100C3">
        <w:rPr>
          <w:rFonts w:ascii="Courier New" w:hAnsi="Courier New" w:cs="Courier New"/>
        </w:rPr>
        <w:t xml:space="preserve"> gives him, they do not even enter into his thoughts. And even if it were so, it would not be the less singular for teachers to call to the apostleship one of their colleagues, while there were apostles at Jerusalem. But we know that Paul takes care to de</w:t>
      </w:r>
      <w:r w:rsidRPr="00C100C3">
        <w:rPr>
          <w:rFonts w:ascii="Courier New" w:hAnsi="Courier New" w:cs="Courier New"/>
        </w:rPr>
        <w:t>ny it in principle.</w:t>
      </w:r>
    </w:p>
    <w:p w14:paraId="37FE20D5" w14:textId="54134BA5" w:rsidR="00000000" w:rsidRPr="00C100C3" w:rsidRDefault="00362818" w:rsidP="00C100C3">
      <w:pPr>
        <w:pStyle w:val="PlainText"/>
        <w:rPr>
          <w:rFonts w:ascii="Courier New" w:hAnsi="Courier New" w:cs="Courier New"/>
        </w:rPr>
      </w:pPr>
      <w:r w:rsidRPr="00C100C3">
        <w:rPr>
          <w:rFonts w:ascii="Courier New" w:hAnsi="Courier New" w:cs="Courier New"/>
        </w:rPr>
        <w:t xml:space="preserve">Let us also remember that, according to the </w:t>
      </w:r>
      <w:ins w:id="1307" w:author="Comparison" w:date="2013-05-05T19:43:00Z">
        <w:r w:rsidRPr="00AA4B48">
          <w:rPr>
            <w:rFonts w:ascii="Courier New" w:hAnsi="Courier New" w:cs="Courier New"/>
          </w:rPr>
          <w:t>"</w:t>
        </w:r>
      </w:ins>
      <w:del w:id="1308" w:author="Comparison" w:date="2013-05-05T19:43:00Z">
        <w:r w:rsidRPr="00C100C3">
          <w:rPr>
            <w:rFonts w:ascii="Courier New" w:hAnsi="Courier New" w:cs="Courier New"/>
          </w:rPr>
          <w:delText>&amp;#8220;</w:delText>
        </w:r>
      </w:del>
      <w:r w:rsidRPr="00C100C3">
        <w:rPr>
          <w:rFonts w:ascii="Courier New" w:hAnsi="Courier New" w:cs="Courier New"/>
        </w:rPr>
        <w:t>Examination</w:t>
      </w:r>
      <w:ins w:id="1309" w:author="Comparison" w:date="2013-05-05T19:43:00Z">
        <w:r w:rsidRPr="00AA4B48">
          <w:rPr>
            <w:rFonts w:ascii="Courier New" w:hAnsi="Courier New" w:cs="Courier New"/>
          </w:rPr>
          <w:t>,"</w:t>
        </w:r>
      </w:ins>
      <w:del w:id="1310" w:author="Comparison" w:date="2013-05-05T19:43:00Z">
        <w:r w:rsidRPr="00C100C3">
          <w:rPr>
            <w:rFonts w:ascii="Courier New" w:hAnsi="Courier New" w:cs="Courier New"/>
          </w:rPr>
          <w:delText>,&amp;#8217;*</w:delText>
        </w:r>
      </w:del>
      <w:r w:rsidRPr="00C100C3">
        <w:rPr>
          <w:rFonts w:ascii="Courier New" w:hAnsi="Courier New" w:cs="Courier New"/>
        </w:rPr>
        <w:t xml:space="preserve"> the work of the apostle was not an apostolic work. He was only an evangelist. It is true that, in this same journey, the Holy Spirit calls him an apostle</w:t>
      </w:r>
      <w:ins w:id="1311" w:author="Comparison" w:date="2013-05-05T19:43:00Z">
        <w:r w:rsidRPr="00AA4B48">
          <w:rPr>
            <w:rFonts w:ascii="Courier New" w:hAnsi="Courier New" w:cs="Courier New"/>
          </w:rPr>
          <w:t>;</w:t>
        </w:r>
      </w:ins>
      <w:del w:id="1312" w:author="Comparison" w:date="2013-05-05T19:43:00Z">
        <w:r w:rsidRPr="00C100C3">
          <w:rPr>
            <w:rFonts w:ascii="Courier New" w:hAnsi="Courier New" w:cs="Courier New"/>
          </w:rPr>
          <w:delText>*;*</w:delText>
        </w:r>
      </w:del>
      <w:r w:rsidRPr="00C100C3">
        <w:rPr>
          <w:rFonts w:ascii="Courier New" w:hAnsi="Courier New" w:cs="Courier New"/>
        </w:rPr>
        <w:t xml:space="preserve"> @Acts </w:t>
      </w:r>
      <w:r w:rsidRPr="00C100C3">
        <w:rPr>
          <w:rFonts w:ascii="Courier New" w:hAnsi="Courier New" w:cs="Courier New"/>
        </w:rPr>
        <w:t>14:</w:t>
      </w:r>
      <w:ins w:id="1313" w:author="Comparison" w:date="2013-05-05T19:43:00Z">
        <w:r w:rsidRPr="00AA4B48">
          <w:rPr>
            <w:rFonts w:ascii="Courier New" w:hAnsi="Courier New" w:cs="Courier New"/>
          </w:rPr>
          <w:t xml:space="preserve"> </w:t>
        </w:r>
      </w:ins>
      <w:r w:rsidRPr="00C100C3">
        <w:rPr>
          <w:rFonts w:ascii="Courier New" w:hAnsi="Courier New" w:cs="Courier New"/>
        </w:rPr>
        <w:t xml:space="preserve">4. Little matters it, the </w:t>
      </w:r>
      <w:ins w:id="1314" w:author="Comparison" w:date="2013-05-05T19:43:00Z">
        <w:r w:rsidRPr="00AA4B48">
          <w:rPr>
            <w:rFonts w:ascii="Courier New" w:hAnsi="Courier New" w:cs="Courier New"/>
          </w:rPr>
          <w:t>"</w:t>
        </w:r>
      </w:ins>
      <w:del w:id="1315" w:author="Comparison" w:date="2013-05-05T19:43:00Z">
        <w:r w:rsidRPr="00C100C3">
          <w:rPr>
            <w:rFonts w:ascii="Courier New" w:hAnsi="Courier New" w:cs="Courier New"/>
          </w:rPr>
          <w:delText>&amp;#8220;</w:delText>
        </w:r>
      </w:del>
      <w:r w:rsidRPr="00C100C3">
        <w:rPr>
          <w:rFonts w:ascii="Courier New" w:hAnsi="Courier New" w:cs="Courier New"/>
        </w:rPr>
        <w:t>Examination</w:t>
      </w:r>
      <w:ins w:id="1316" w:author="Comparison" w:date="2013-05-05T19:43:00Z">
        <w:r w:rsidRPr="00AA4B48">
          <w:rPr>
            <w:rFonts w:ascii="Courier New" w:hAnsi="Courier New" w:cs="Courier New"/>
          </w:rPr>
          <w:t>"</w:t>
        </w:r>
      </w:ins>
      <w:del w:id="1317" w:author="Comparison" w:date="2013-05-05T19:43:00Z">
        <w:r w:rsidRPr="00C100C3">
          <w:rPr>
            <w:rFonts w:ascii="Courier New" w:hAnsi="Courier New" w:cs="Courier New"/>
          </w:rPr>
          <w:delText>&amp;#8221;</w:delText>
        </w:r>
      </w:del>
      <w:r w:rsidRPr="00C100C3">
        <w:rPr>
          <w:rFonts w:ascii="Courier New" w:hAnsi="Courier New" w:cs="Courier New"/>
        </w:rPr>
        <w:t xml:space="preserve"> affirms that, by the imposition of hands, he only became an evangelist. And nevertheless, according still to the </w:t>
      </w:r>
      <w:ins w:id="1318" w:author="Comparison" w:date="2013-05-05T19:43:00Z">
        <w:r w:rsidRPr="00AA4B48">
          <w:rPr>
            <w:rFonts w:ascii="Courier New" w:hAnsi="Courier New" w:cs="Courier New"/>
          </w:rPr>
          <w:t>"</w:t>
        </w:r>
      </w:ins>
      <w:del w:id="1319" w:author="Comparison" w:date="2013-05-05T19:43:00Z">
        <w:r w:rsidRPr="00C100C3">
          <w:rPr>
            <w:rFonts w:ascii="Courier New" w:hAnsi="Courier New" w:cs="Courier New"/>
          </w:rPr>
          <w:delText>&amp;#8220;</w:delText>
        </w:r>
      </w:del>
      <w:r w:rsidRPr="00C100C3">
        <w:rPr>
          <w:rFonts w:ascii="Courier New" w:hAnsi="Courier New" w:cs="Courier New"/>
        </w:rPr>
        <w:t>Examination</w:t>
      </w:r>
      <w:ins w:id="1320" w:author="Comparison" w:date="2013-05-05T19:43:00Z">
        <w:r w:rsidRPr="00AA4B48">
          <w:rPr>
            <w:rFonts w:ascii="Courier New" w:hAnsi="Courier New" w:cs="Courier New"/>
          </w:rPr>
          <w:t>,"</w:t>
        </w:r>
      </w:ins>
      <w:del w:id="1321" w:author="Comparison" w:date="2013-05-05T19:43:00Z">
        <w:r w:rsidRPr="00C100C3">
          <w:rPr>
            <w:rFonts w:ascii="Courier New" w:hAnsi="Courier New" w:cs="Courier New"/>
          </w:rPr>
          <w:delText>,&amp;#8221;</w:delText>
        </w:r>
      </w:del>
      <w:r w:rsidRPr="00C100C3">
        <w:rPr>
          <w:rFonts w:ascii="Courier New" w:hAnsi="Courier New" w:cs="Courier New"/>
        </w:rPr>
        <w:t xml:space="preserve"> it is man who produces, in conjunction with God, his apostles</w:t>
      </w:r>
      <w:r w:rsidRPr="00C100C3">
        <w:rPr>
          <w:rFonts w:ascii="Courier New" w:hAnsi="Courier New" w:cs="Courier New"/>
        </w:rPr>
        <w:t xml:space="preserve">hip. When? The </w:t>
      </w:r>
      <w:ins w:id="1322" w:author="Comparison" w:date="2013-05-05T19:43:00Z">
        <w:r w:rsidRPr="00AA4B48">
          <w:rPr>
            <w:rFonts w:ascii="Courier New" w:hAnsi="Courier New" w:cs="Courier New"/>
          </w:rPr>
          <w:t>"</w:t>
        </w:r>
      </w:ins>
      <w:del w:id="1323" w:author="Comparison" w:date="2013-05-05T19:43:00Z">
        <w:r w:rsidRPr="00C100C3">
          <w:rPr>
            <w:rFonts w:ascii="Courier New" w:hAnsi="Courier New" w:cs="Courier New"/>
          </w:rPr>
          <w:delText>&amp;#8220;</w:delText>
        </w:r>
      </w:del>
      <w:r w:rsidRPr="00C100C3">
        <w:rPr>
          <w:rFonts w:ascii="Courier New" w:hAnsi="Courier New" w:cs="Courier New"/>
        </w:rPr>
        <w:t>Examination</w:t>
      </w:r>
      <w:ins w:id="1324" w:author="Comparison" w:date="2013-05-05T19:43:00Z">
        <w:r w:rsidRPr="00AA4B48">
          <w:rPr>
            <w:rFonts w:ascii="Courier New" w:hAnsi="Courier New" w:cs="Courier New"/>
          </w:rPr>
          <w:t>"</w:t>
        </w:r>
      </w:ins>
      <w:del w:id="1325" w:author="Comparison" w:date="2013-05-05T19:43:00Z">
        <w:r w:rsidRPr="00C100C3">
          <w:rPr>
            <w:rFonts w:ascii="Courier New" w:hAnsi="Courier New" w:cs="Courier New"/>
          </w:rPr>
          <w:delText>&amp;#8221;</w:delText>
        </w:r>
      </w:del>
      <w:r w:rsidRPr="00C100C3">
        <w:rPr>
          <w:rFonts w:ascii="Courier New" w:hAnsi="Courier New" w:cs="Courier New"/>
        </w:rPr>
        <w:t xml:space="preserve"> does not say; it only says </w:t>
      </w:r>
      <w:ins w:id="1326" w:author="Comparison" w:date="2013-05-05T19:43:00Z">
        <w:r w:rsidRPr="00AA4B48">
          <w:rPr>
            <w:rFonts w:ascii="Courier New" w:hAnsi="Courier New" w:cs="Courier New"/>
          </w:rPr>
          <w:t>"</w:t>
        </w:r>
      </w:ins>
      <w:del w:id="1327" w:author="Comparison" w:date="2013-05-05T19:43:00Z">
        <w:r w:rsidRPr="00C100C3">
          <w:rPr>
            <w:rFonts w:ascii="Courier New" w:hAnsi="Courier New" w:cs="Courier New"/>
          </w:rPr>
          <w:delText>&amp;#8220;</w:delText>
        </w:r>
      </w:del>
      <w:r w:rsidRPr="00C100C3">
        <w:rPr>
          <w:rFonts w:ascii="Courier New" w:hAnsi="Courier New" w:cs="Courier New"/>
        </w:rPr>
        <w:t>soon</w:t>
      </w:r>
      <w:ins w:id="1328" w:author="Comparison" w:date="2013-05-05T19:43:00Z">
        <w:r w:rsidRPr="00AA4B48">
          <w:rPr>
            <w:rFonts w:ascii="Courier New" w:hAnsi="Courier New" w:cs="Courier New"/>
          </w:rPr>
          <w:t xml:space="preserve">" </w:t>
        </w:r>
      </w:ins>
      <w:del w:id="1329" w:author="Comparison" w:date="2013-05-05T19:43:00Z">
        <w:r w:rsidRPr="00C100C3">
          <w:rPr>
            <w:rFonts w:ascii="Courier New" w:hAnsi="Courier New" w:cs="Courier New"/>
          </w:rPr>
          <w:delText xml:space="preserve"> &amp;#8220;</w:delText>
        </w:r>
      </w:del>
      <w:r w:rsidRPr="00C100C3">
        <w:rPr>
          <w:rFonts w:ascii="Courier New" w:hAnsi="Courier New" w:cs="Courier New"/>
        </w:rPr>
        <w:t xml:space="preserve">and </w:t>
      </w:r>
      <w:ins w:id="1330" w:author="Comparison" w:date="2013-05-05T19:43:00Z">
        <w:r w:rsidRPr="00AA4B48">
          <w:rPr>
            <w:rFonts w:ascii="Courier New" w:hAnsi="Courier New" w:cs="Courier New"/>
          </w:rPr>
          <w:t>"</w:t>
        </w:r>
      </w:ins>
      <w:del w:id="1331" w:author="Comparison" w:date="2013-05-05T19:43:00Z">
        <w:r w:rsidRPr="00C100C3">
          <w:rPr>
            <w:rFonts w:ascii="Courier New" w:hAnsi="Courier New" w:cs="Courier New"/>
          </w:rPr>
          <w:delText>&amp;#8220;</w:delText>
        </w:r>
      </w:del>
      <w:r w:rsidRPr="00C100C3">
        <w:rPr>
          <w:rFonts w:ascii="Courier New" w:hAnsi="Courier New" w:cs="Courier New"/>
        </w:rPr>
        <w:t>by degrees</w:t>
      </w:r>
      <w:ins w:id="1332" w:author="Comparison" w:date="2013-05-05T19:43:00Z">
        <w:r w:rsidRPr="00AA4B48">
          <w:rPr>
            <w:rFonts w:ascii="Courier New" w:hAnsi="Courier New" w:cs="Courier New"/>
          </w:rPr>
          <w:t>."</w:t>
        </w:r>
      </w:ins>
      <w:del w:id="1333" w:author="Comparison" w:date="2013-05-05T19:43:00Z">
        <w:r w:rsidRPr="00C100C3">
          <w:rPr>
            <w:rFonts w:ascii="Courier New" w:hAnsi="Courier New" w:cs="Courier New"/>
          </w:rPr>
          <w:delText>.&amp;#8221;</w:delText>
        </w:r>
      </w:del>
    </w:p>
    <w:p w14:paraId="2B3E4E4B" w14:textId="6CA87803" w:rsidR="00000000" w:rsidRPr="00C100C3" w:rsidRDefault="00362818" w:rsidP="00C100C3">
      <w:pPr>
        <w:pStyle w:val="PlainText"/>
        <w:rPr>
          <w:rFonts w:ascii="Courier New" w:hAnsi="Courier New" w:cs="Courier New"/>
        </w:rPr>
      </w:pPr>
      <w:r w:rsidRPr="00C100C3">
        <w:rPr>
          <w:rFonts w:ascii="Courier New" w:hAnsi="Courier New" w:cs="Courier New"/>
        </w:rPr>
        <w:t xml:space="preserve">According to the </w:t>
      </w:r>
      <w:ins w:id="1334" w:author="Comparison" w:date="2013-05-05T19:43:00Z">
        <w:r w:rsidRPr="00AA4B48">
          <w:rPr>
            <w:rFonts w:ascii="Courier New" w:hAnsi="Courier New" w:cs="Courier New"/>
          </w:rPr>
          <w:t>"</w:t>
        </w:r>
      </w:ins>
      <w:del w:id="1335" w:author="Comparison" w:date="2013-05-05T19:43:00Z">
        <w:r w:rsidRPr="00C100C3">
          <w:rPr>
            <w:rFonts w:ascii="Courier New" w:hAnsi="Courier New" w:cs="Courier New"/>
          </w:rPr>
          <w:delText>&amp;#8220;</w:delText>
        </w:r>
      </w:del>
      <w:r w:rsidRPr="00C100C3">
        <w:rPr>
          <w:rFonts w:ascii="Courier New" w:hAnsi="Courier New" w:cs="Courier New"/>
        </w:rPr>
        <w:t>Examination</w:t>
      </w:r>
      <w:ins w:id="1336" w:author="Comparison" w:date="2013-05-05T19:43:00Z">
        <w:r w:rsidRPr="00AA4B48">
          <w:rPr>
            <w:rFonts w:ascii="Courier New" w:hAnsi="Courier New" w:cs="Courier New"/>
          </w:rPr>
          <w:t>,"</w:t>
        </w:r>
      </w:ins>
      <w:del w:id="1337" w:author="Comparison" w:date="2013-05-05T19:43:00Z">
        <w:r w:rsidRPr="00C100C3">
          <w:rPr>
            <w:rFonts w:ascii="Courier New" w:hAnsi="Courier New" w:cs="Courier New"/>
          </w:rPr>
          <w:delText>,&amp;#8221;</w:delText>
        </w:r>
      </w:del>
      <w:r w:rsidRPr="00C100C3">
        <w:rPr>
          <w:rFonts w:ascii="Courier New" w:hAnsi="Courier New" w:cs="Courier New"/>
        </w:rPr>
        <w:t xml:space="preserve"> God effects the calling of Paul by the intervention of his colleagues. What does this mean? </w:t>
      </w:r>
      <w:ins w:id="1338" w:author="Comparison" w:date="2013-05-05T19:43:00Z">
        <w:r w:rsidRPr="00AA4B48">
          <w:rPr>
            <w:rFonts w:ascii="Courier New" w:hAnsi="Courier New" w:cs="Courier New"/>
          </w:rPr>
          <w:t>"</w:t>
        </w:r>
      </w:ins>
      <w:del w:id="1339" w:author="Comparison" w:date="2013-05-05T19:43:00Z">
        <w:r w:rsidRPr="00C100C3">
          <w:rPr>
            <w:rFonts w:ascii="Courier New" w:hAnsi="Courier New" w:cs="Courier New"/>
          </w:rPr>
          <w:delText>&amp;#</w:delText>
        </w:r>
        <w:r w:rsidRPr="00C100C3">
          <w:rPr>
            <w:rFonts w:ascii="Courier New" w:hAnsi="Courier New" w:cs="Courier New"/>
          </w:rPr>
          <w:delText>8220;</w:delText>
        </w:r>
      </w:del>
      <w:r w:rsidRPr="00C100C3">
        <w:rPr>
          <w:rFonts w:ascii="Courier New" w:hAnsi="Courier New" w:cs="Courier New"/>
        </w:rPr>
        <w:t xml:space="preserve">The </w:t>
      </w:r>
      <w:ins w:id="1340" w:author="Comparison" w:date="2013-05-05T19:43:00Z">
        <w:r w:rsidRPr="00AA4B48">
          <w:rPr>
            <w:rFonts w:ascii="Courier New" w:hAnsi="Courier New" w:cs="Courier New"/>
          </w:rPr>
          <w:t>HOLY GHOST</w:t>
        </w:r>
      </w:ins>
      <w:del w:id="1341" w:author="Comparison" w:date="2013-05-05T19:43:00Z">
        <w:r w:rsidRPr="00C100C3">
          <w:rPr>
            <w:rFonts w:ascii="Courier New" w:hAnsi="Courier New" w:cs="Courier New"/>
          </w:rPr>
          <w:delText>Holy Ghost</w:delText>
        </w:r>
      </w:del>
      <w:r w:rsidRPr="00C100C3">
        <w:rPr>
          <w:rFonts w:ascii="Courier New" w:hAnsi="Courier New" w:cs="Courier New"/>
        </w:rPr>
        <w:t xml:space="preserve"> said, </w:t>
      </w:r>
      <w:ins w:id="1342" w:author="Comparison" w:date="2013-05-05T19:43:00Z">
        <w:r w:rsidRPr="00AA4B48">
          <w:rPr>
            <w:rFonts w:ascii="Courier New" w:hAnsi="Courier New" w:cs="Courier New"/>
          </w:rPr>
          <w:t>SEPARATE ME</w:t>
        </w:r>
      </w:ins>
      <w:del w:id="1343" w:author="Comparison" w:date="2013-05-05T19:43:00Z">
        <w:r w:rsidRPr="00C100C3">
          <w:rPr>
            <w:rFonts w:ascii="Courier New" w:hAnsi="Courier New" w:cs="Courier New"/>
          </w:rPr>
          <w:delText>Separate me</w:delText>
        </w:r>
      </w:del>
      <w:r w:rsidRPr="00C100C3">
        <w:rPr>
          <w:rFonts w:ascii="Courier New" w:hAnsi="Courier New" w:cs="Courier New"/>
        </w:rPr>
        <w:t xml:space="preserve"> Barnabas and Saul</w:t>
      </w:r>
      <w:ins w:id="1344" w:author="Comparison" w:date="2013-05-05T19:43:00Z">
        <w:r w:rsidRPr="00AA4B48">
          <w:rPr>
            <w:rFonts w:ascii="Courier New" w:hAnsi="Courier New" w:cs="Courier New"/>
          </w:rPr>
          <w:t>,"</w:t>
        </w:r>
      </w:ins>
      <w:del w:id="1345" w:author="Comparison" w:date="2013-05-05T19:43:00Z">
        <w:r w:rsidRPr="00C100C3">
          <w:rPr>
            <w:rFonts w:ascii="Courier New" w:hAnsi="Courier New" w:cs="Courier New"/>
          </w:rPr>
          <w:delText>,&amp;#8221;</w:delText>
        </w:r>
      </w:del>
      <w:r w:rsidRPr="00C100C3">
        <w:rPr>
          <w:rFonts w:ascii="Courier New" w:hAnsi="Courier New" w:cs="Courier New"/>
        </w:rPr>
        <w:t xml:space="preserve"> and those to whom He says it, commend them to the grace of God (such are the very words of Scripture, @Acts 14:</w:t>
      </w:r>
      <w:ins w:id="1346" w:author="Comparison" w:date="2013-05-05T19:43:00Z">
        <w:r w:rsidRPr="00AA4B48">
          <w:rPr>
            <w:rFonts w:ascii="Courier New" w:hAnsi="Courier New" w:cs="Courier New"/>
          </w:rPr>
          <w:t xml:space="preserve"> </w:t>
        </w:r>
      </w:ins>
      <w:r w:rsidRPr="00C100C3">
        <w:rPr>
          <w:rFonts w:ascii="Courier New" w:hAnsi="Courier New" w:cs="Courier New"/>
        </w:rPr>
        <w:t>26) by the imposition of hands. And Paul is again a second time recommended by th</w:t>
      </w:r>
      <w:r w:rsidRPr="00C100C3">
        <w:rPr>
          <w:rFonts w:ascii="Courier New" w:hAnsi="Courier New" w:cs="Courier New"/>
        </w:rPr>
        <w:t>e brethren to the grace of God (@Acts 15:</w:t>
      </w:r>
      <w:ins w:id="1347" w:author="Comparison" w:date="2013-05-05T19:43:00Z">
        <w:r w:rsidRPr="00AA4B48">
          <w:rPr>
            <w:rFonts w:ascii="Courier New" w:hAnsi="Courier New" w:cs="Courier New"/>
          </w:rPr>
          <w:t xml:space="preserve"> </w:t>
        </w:r>
      </w:ins>
      <w:r w:rsidRPr="00C100C3">
        <w:rPr>
          <w:rFonts w:ascii="Courier New" w:hAnsi="Courier New" w:cs="Courier New"/>
        </w:rPr>
        <w:t>40), when he undertakes a fresh journey.</w:t>
      </w:r>
    </w:p>
    <w:p w14:paraId="104E4E98" w14:textId="430DDC7A" w:rsidR="00000000" w:rsidRPr="00C100C3" w:rsidRDefault="00362818" w:rsidP="00C100C3">
      <w:pPr>
        <w:pStyle w:val="PlainText"/>
        <w:rPr>
          <w:rFonts w:ascii="Courier New" w:hAnsi="Courier New" w:cs="Courier New"/>
        </w:rPr>
      </w:pPr>
      <w:r w:rsidRPr="00C100C3">
        <w:rPr>
          <w:rFonts w:ascii="Courier New" w:hAnsi="Courier New" w:cs="Courier New"/>
        </w:rPr>
        <w:t xml:space="preserve">Men, says the </w:t>
      </w:r>
      <w:ins w:id="1348" w:author="Comparison" w:date="2013-05-05T19:43:00Z">
        <w:r w:rsidRPr="00AA4B48">
          <w:rPr>
            <w:rFonts w:ascii="Courier New" w:hAnsi="Courier New" w:cs="Courier New"/>
          </w:rPr>
          <w:t>"</w:t>
        </w:r>
      </w:ins>
      <w:del w:id="1349" w:author="Comparison" w:date="2013-05-05T19:43:00Z">
        <w:r w:rsidRPr="00C100C3">
          <w:rPr>
            <w:rFonts w:ascii="Courier New" w:hAnsi="Courier New" w:cs="Courier New"/>
          </w:rPr>
          <w:delText>&amp;#8220;</w:delText>
        </w:r>
      </w:del>
      <w:r w:rsidRPr="00C100C3">
        <w:rPr>
          <w:rFonts w:ascii="Courier New" w:hAnsi="Courier New" w:cs="Courier New"/>
        </w:rPr>
        <w:t>Examination</w:t>
      </w:r>
      <w:ins w:id="1350" w:author="Comparison" w:date="2013-05-05T19:43:00Z">
        <w:r w:rsidRPr="00AA4B48">
          <w:rPr>
            <w:rFonts w:ascii="Courier New" w:hAnsi="Courier New" w:cs="Courier New"/>
          </w:rPr>
          <w:t>,"</w:t>
        </w:r>
      </w:ins>
      <w:del w:id="1351" w:author="Comparison" w:date="2013-05-05T19:43:00Z">
        <w:r w:rsidRPr="00C100C3">
          <w:rPr>
            <w:rFonts w:ascii="Courier New" w:hAnsi="Courier New" w:cs="Courier New"/>
          </w:rPr>
          <w:delText>,&amp;#8221;</w:delText>
        </w:r>
      </w:del>
      <w:r w:rsidRPr="00C100C3">
        <w:rPr>
          <w:rFonts w:ascii="Courier New" w:hAnsi="Courier New" w:cs="Courier New"/>
        </w:rPr>
        <w:t xml:space="preserve"> send them away. From what may not a system be drawn? Martin translates: </w:t>
      </w:r>
      <w:ins w:id="1352" w:author="Comparison" w:date="2013-05-05T19:43:00Z">
        <w:r w:rsidRPr="00AA4B48">
          <w:rPr>
            <w:rFonts w:ascii="Courier New" w:hAnsi="Courier New" w:cs="Courier New"/>
          </w:rPr>
          <w:t>"*</w:t>
        </w:r>
      </w:ins>
      <w:del w:id="1353" w:author="Comparison" w:date="2013-05-05T19:43:00Z">
        <w:r w:rsidRPr="00C100C3">
          <w:rPr>
            <w:rFonts w:ascii="Courier New" w:hAnsi="Courier New" w:cs="Courier New"/>
          </w:rPr>
          <w:delText>&amp;#8220;*</w:delText>
        </w:r>
      </w:del>
      <w:r w:rsidRPr="00C100C3">
        <w:rPr>
          <w:rFonts w:ascii="Courier New" w:hAnsi="Courier New" w:cs="Courier New"/>
        </w:rPr>
        <w:t>laissèrent partir</w:t>
      </w:r>
      <w:ins w:id="1354" w:author="Comparison" w:date="2013-05-05T19:43:00Z">
        <w:r w:rsidRPr="00AA4B48">
          <w:rPr>
            <w:rFonts w:ascii="Courier New" w:hAnsi="Courier New" w:cs="Courier New"/>
          </w:rPr>
          <w:t>*" ("</w:t>
        </w:r>
      </w:ins>
      <w:del w:id="1355" w:author="Comparison" w:date="2013-05-05T19:43:00Z">
        <w:r w:rsidRPr="00C100C3">
          <w:rPr>
            <w:rFonts w:ascii="Courier New" w:hAnsi="Courier New" w:cs="Courier New"/>
          </w:rPr>
          <w:delText>*&amp;#8221; (&amp;#8220;</w:delText>
        </w:r>
      </w:del>
      <w:r w:rsidRPr="00C100C3">
        <w:rPr>
          <w:rFonts w:ascii="Courier New" w:hAnsi="Courier New" w:cs="Courier New"/>
        </w:rPr>
        <w:t>let them depart</w:t>
      </w:r>
      <w:ins w:id="1356" w:author="Comparison" w:date="2013-05-05T19:43:00Z">
        <w:r w:rsidRPr="00AA4B48">
          <w:rPr>
            <w:rFonts w:ascii="Courier New" w:hAnsi="Courier New" w:cs="Courier New"/>
          </w:rPr>
          <w:t>");</w:t>
        </w:r>
      </w:ins>
      <w:del w:id="1357" w:author="Comparison" w:date="2013-05-05T19:43:00Z">
        <w:r w:rsidRPr="00C100C3">
          <w:rPr>
            <w:rFonts w:ascii="Courier New" w:hAnsi="Courier New" w:cs="Courier New"/>
          </w:rPr>
          <w:delText>&amp;#8</w:delText>
        </w:r>
        <w:r w:rsidRPr="00C100C3">
          <w:rPr>
            <w:rFonts w:ascii="Courier New" w:hAnsi="Courier New" w:cs="Courier New"/>
          </w:rPr>
          <w:delText>221;);</w:delText>
        </w:r>
      </w:del>
      <w:r w:rsidRPr="00C100C3">
        <w:rPr>
          <w:rFonts w:ascii="Courier New" w:hAnsi="Courier New" w:cs="Courier New"/>
        </w:rPr>
        <w:t xml:space="preserve"> the Lausanne version says: </w:t>
      </w:r>
      <w:ins w:id="1358" w:author="Comparison" w:date="2013-05-05T19:43:00Z">
        <w:r w:rsidRPr="00AA4B48">
          <w:rPr>
            <w:rFonts w:ascii="Courier New" w:hAnsi="Courier New" w:cs="Courier New"/>
          </w:rPr>
          <w:t>"*</w:t>
        </w:r>
      </w:ins>
      <w:del w:id="1359" w:author="Comparison" w:date="2013-05-05T19:43:00Z">
        <w:r w:rsidRPr="00C100C3">
          <w:rPr>
            <w:rFonts w:ascii="Courier New" w:hAnsi="Courier New" w:cs="Courier New"/>
          </w:rPr>
          <w:delText>&amp;#8220;*</w:delText>
        </w:r>
      </w:del>
      <w:r w:rsidRPr="00C100C3">
        <w:rPr>
          <w:rFonts w:ascii="Courier New" w:hAnsi="Courier New" w:cs="Courier New"/>
        </w:rPr>
        <w:t>ils les laissèrent aller</w:t>
      </w:r>
      <w:ins w:id="1360" w:author="Comparison" w:date="2013-05-05T19:43:00Z">
        <w:r w:rsidRPr="00AA4B48">
          <w:rPr>
            <w:rFonts w:ascii="Courier New" w:hAnsi="Courier New" w:cs="Courier New"/>
          </w:rPr>
          <w:t>*" ("</w:t>
        </w:r>
      </w:ins>
      <w:del w:id="1361" w:author="Comparison" w:date="2013-05-05T19:43:00Z">
        <w:r w:rsidRPr="00C100C3">
          <w:rPr>
            <w:rFonts w:ascii="Courier New" w:hAnsi="Courier New" w:cs="Courier New"/>
          </w:rPr>
          <w:delText>*&amp;#8221; (&amp;#8220;</w:delText>
        </w:r>
      </w:del>
      <w:r w:rsidRPr="00C100C3">
        <w:rPr>
          <w:rFonts w:ascii="Courier New" w:hAnsi="Courier New" w:cs="Courier New"/>
        </w:rPr>
        <w:t>they let them go</w:t>
      </w:r>
      <w:ins w:id="1362" w:author="Comparison" w:date="2013-05-05T19:43:00Z">
        <w:r w:rsidRPr="00AA4B48">
          <w:rPr>
            <w:rFonts w:ascii="Courier New" w:hAnsi="Courier New" w:cs="Courier New"/>
          </w:rPr>
          <w:t>").</w:t>
        </w:r>
      </w:ins>
      <w:del w:id="1363" w:author="Comparison" w:date="2013-05-05T19:43:00Z">
        <w:r w:rsidRPr="00C100C3">
          <w:rPr>
            <w:rFonts w:ascii="Courier New" w:hAnsi="Courier New" w:cs="Courier New"/>
          </w:rPr>
          <w:delText>&amp;#8221;).</w:delText>
        </w:r>
      </w:del>
      <w:r w:rsidRPr="00C100C3">
        <w:rPr>
          <w:rFonts w:ascii="Courier New" w:hAnsi="Courier New" w:cs="Courier New"/>
        </w:rPr>
        <w:t xml:space="preserve"> It is not a question of anything but of that feeling of affection and harmony which, while letting him go, accompanies with its holy desires the on</w:t>
      </w:r>
      <w:r w:rsidRPr="00C100C3">
        <w:rPr>
          <w:rFonts w:ascii="Courier New" w:hAnsi="Courier New" w:cs="Courier New"/>
        </w:rPr>
        <w:t>e who departs and perhaps goes with him a little way on his road, as a witness of the heart accompanying him. There</w:t>
      </w:r>
    </w:p>
    <w:p w14:paraId="2729CB4D" w14:textId="473FFEF4" w:rsidR="00000000" w:rsidRPr="00C100C3" w:rsidRDefault="00362818" w:rsidP="00C100C3">
      <w:pPr>
        <w:pStyle w:val="PlainText"/>
        <w:rPr>
          <w:rFonts w:ascii="Courier New" w:hAnsi="Courier New" w:cs="Courier New"/>
        </w:rPr>
      </w:pPr>
      <w:ins w:id="1364" w:author="Comparison" w:date="2013-05-05T19:43:00Z">
        <w:r w:rsidRPr="00AA4B48">
          <w:rPr>
            <w:rFonts w:ascii="Courier New" w:hAnsi="Courier New" w:cs="Courier New"/>
          </w:rPr>
          <w:t>¦</w:t>
        </w:r>
      </w:ins>
      <w:del w:id="1365" w:author="Comparison" w:date="2013-05-05T19:43:00Z">
        <w:r w:rsidRPr="00C100C3">
          <w:rPr>
            <w:rFonts w:ascii="Courier New" w:hAnsi="Courier New" w:cs="Courier New"/>
          </w:rPr>
          <w:delText>|</w:delText>
        </w:r>
      </w:del>
      <w:r w:rsidRPr="00C100C3">
        <w:rPr>
          <w:rFonts w:ascii="Courier New" w:hAnsi="Courier New" w:cs="Courier New"/>
        </w:rPr>
        <w:t xml:space="preserve"> See, again, @Romans 1:</w:t>
      </w:r>
      <w:ins w:id="1366" w:author="Comparison" w:date="2013-05-05T19:43:00Z">
        <w:r w:rsidRPr="00AA4B48">
          <w:rPr>
            <w:rFonts w:ascii="Courier New" w:hAnsi="Courier New" w:cs="Courier New"/>
          </w:rPr>
          <w:t xml:space="preserve"> </w:t>
        </w:r>
      </w:ins>
      <w:r w:rsidRPr="00C100C3">
        <w:rPr>
          <w:rFonts w:ascii="Courier New" w:hAnsi="Courier New" w:cs="Courier New"/>
        </w:rPr>
        <w:t>5, where Paul says he received apostleship by Jesus Christ, for obedience to the faith among all nations; and @Acts</w:t>
      </w:r>
      <w:r w:rsidRPr="00C100C3">
        <w:rPr>
          <w:rFonts w:ascii="Courier New" w:hAnsi="Courier New" w:cs="Courier New"/>
        </w:rPr>
        <w:t xml:space="preserve"> 26:</w:t>
      </w:r>
      <w:ins w:id="1367" w:author="Comparison" w:date="2013-05-05T19:43:00Z">
        <w:r w:rsidRPr="00AA4B48">
          <w:rPr>
            <w:rFonts w:ascii="Courier New" w:hAnsi="Courier New" w:cs="Courier New"/>
          </w:rPr>
          <w:t xml:space="preserve"> </w:t>
        </w:r>
      </w:ins>
      <w:r w:rsidRPr="00C100C3">
        <w:rPr>
          <w:rFonts w:ascii="Courier New" w:hAnsi="Courier New" w:cs="Courier New"/>
        </w:rPr>
        <w:t xml:space="preserve">16, 17, where Paul relates the commission he has received from the Lord Jesus: </w:t>
      </w:r>
      <w:ins w:id="1368" w:author="Comparison" w:date="2013-05-05T19:43:00Z">
        <w:r w:rsidRPr="00AA4B48">
          <w:rPr>
            <w:rFonts w:ascii="Courier New" w:hAnsi="Courier New" w:cs="Courier New"/>
          </w:rPr>
          <w:t>"</w:t>
        </w:r>
      </w:ins>
      <w:del w:id="1369" w:author="Comparison" w:date="2013-05-05T19:43:00Z">
        <w:r w:rsidRPr="00C100C3">
          <w:rPr>
            <w:rFonts w:ascii="Courier New" w:hAnsi="Courier New" w:cs="Courier New"/>
          </w:rPr>
          <w:delText>&amp;#8220;</w:delText>
        </w:r>
      </w:del>
      <w:r w:rsidRPr="00C100C3">
        <w:rPr>
          <w:rFonts w:ascii="Courier New" w:hAnsi="Courier New" w:cs="Courier New"/>
        </w:rPr>
        <w:t>For I have appeared unto thee for this purpose, to make thee a minister and a witness, both of those things which thou hast seen, and of those things in the which I w</w:t>
      </w:r>
      <w:r w:rsidRPr="00C100C3">
        <w:rPr>
          <w:rFonts w:ascii="Courier New" w:hAnsi="Courier New" w:cs="Courier New"/>
        </w:rPr>
        <w:t>ill appear unto thee; delivering thee from the people and from the Gentiles, unto whom now I send thee</w:t>
      </w:r>
      <w:ins w:id="1370" w:author="Comparison" w:date="2013-05-05T19:43:00Z">
        <w:r w:rsidRPr="00AA4B48">
          <w:rPr>
            <w:rFonts w:ascii="Courier New" w:hAnsi="Courier New" w:cs="Courier New"/>
          </w:rPr>
          <w:t>."</w:t>
        </w:r>
      </w:ins>
      <w:del w:id="1371" w:author="Comparison" w:date="2013-05-05T19:43:00Z">
        <w:r w:rsidRPr="00C100C3">
          <w:rPr>
            <w:rFonts w:ascii="Courier New" w:hAnsi="Courier New" w:cs="Courier New"/>
          </w:rPr>
          <w:delText>.&amp;#8221;</w:delText>
        </w:r>
      </w:del>
    </w:p>
    <w:p w14:paraId="096917A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{39}</w:t>
      </w:r>
    </w:p>
    <w:p w14:paraId="1FBD0A82" w14:textId="054DDC71" w:rsidR="00000000" w:rsidRPr="00C100C3" w:rsidRDefault="00362818" w:rsidP="00C100C3">
      <w:pPr>
        <w:pStyle w:val="PlainText"/>
        <w:rPr>
          <w:rFonts w:ascii="Courier New" w:hAnsi="Courier New" w:cs="Courier New"/>
        </w:rPr>
      </w:pPr>
      <w:r w:rsidRPr="00C100C3">
        <w:rPr>
          <w:rFonts w:ascii="Courier New" w:hAnsi="Courier New" w:cs="Courier New"/>
        </w:rPr>
        <w:t>is not the least idea of a mission being given</w:t>
      </w:r>
      <w:ins w:id="1372" w:author="Comparison" w:date="2013-05-05T19:43:00Z">
        <w:r w:rsidRPr="00AA4B48">
          <w:rPr>
            <w:rFonts w:ascii="Courier New" w:hAnsi="Courier New" w:cs="Courier New"/>
          </w:rPr>
          <w:t>.¦</w:t>
        </w:r>
      </w:ins>
      <w:del w:id="1373" w:author="Comparison" w:date="2013-05-05T19:43:00Z">
        <w:r w:rsidRPr="00C100C3">
          <w:rPr>
            <w:rFonts w:ascii="Courier New" w:hAnsi="Courier New" w:cs="Courier New"/>
          </w:rPr>
          <w:delText>.|</w:delText>
        </w:r>
      </w:del>
      <w:r w:rsidRPr="00C100C3">
        <w:rPr>
          <w:rFonts w:ascii="Courier New" w:hAnsi="Courier New" w:cs="Courier New"/>
        </w:rPr>
        <w:t xml:space="preserve"> The same expression is found in @Acts 15:</w:t>
      </w:r>
      <w:ins w:id="1374" w:author="Comparison" w:date="2013-05-05T19:43:00Z">
        <w:r w:rsidRPr="00AA4B48">
          <w:rPr>
            <w:rFonts w:ascii="Courier New" w:hAnsi="Courier New" w:cs="Courier New"/>
          </w:rPr>
          <w:t xml:space="preserve"> </w:t>
        </w:r>
      </w:ins>
      <w:r w:rsidRPr="00C100C3">
        <w:rPr>
          <w:rFonts w:ascii="Courier New" w:hAnsi="Courier New" w:cs="Courier New"/>
        </w:rPr>
        <w:t>30 and 33. The brethren, sent to Antioch, take l</w:t>
      </w:r>
      <w:r w:rsidRPr="00C100C3">
        <w:rPr>
          <w:rFonts w:ascii="Courier New" w:hAnsi="Courier New" w:cs="Courier New"/>
        </w:rPr>
        <w:t>eave of those in Jerusalem; and after having passed some time at Antioch, take leave of the brethren there in peace, in order to return to the apostles at Jerusalem.</w:t>
      </w:r>
    </w:p>
    <w:p w14:paraId="3248D07B" w14:textId="5FEB6EF1" w:rsidR="00000000" w:rsidRPr="00C100C3" w:rsidRDefault="00362818" w:rsidP="00C100C3">
      <w:pPr>
        <w:pStyle w:val="PlainText"/>
        <w:rPr>
          <w:rFonts w:ascii="Courier New" w:hAnsi="Courier New" w:cs="Courier New"/>
        </w:rPr>
      </w:pPr>
      <w:ins w:id="1375" w:author="Comparison" w:date="2013-05-05T19:43:00Z">
        <w:r w:rsidRPr="00AA4B48">
          <w:rPr>
            <w:rFonts w:ascii="Courier New" w:hAnsi="Courier New" w:cs="Courier New"/>
          </w:rPr>
          <w:t>THE VOICE OF GOD</w:t>
        </w:r>
      </w:ins>
      <w:del w:id="1376" w:author="Comparison" w:date="2013-05-05T19:43:00Z">
        <w:r w:rsidRPr="00C100C3">
          <w:rPr>
            <w:rFonts w:ascii="Courier New" w:hAnsi="Courier New" w:cs="Courier New"/>
          </w:rPr>
          <w:delText>The voice of God</w:delText>
        </w:r>
      </w:del>
      <w:r w:rsidRPr="00C100C3">
        <w:rPr>
          <w:rFonts w:ascii="Courier New" w:hAnsi="Courier New" w:cs="Courier New"/>
        </w:rPr>
        <w:t xml:space="preserve"> calls prophets to separate Paul and Barnabas for the work, and these pro</w:t>
      </w:r>
      <w:r w:rsidRPr="00C100C3">
        <w:rPr>
          <w:rFonts w:ascii="Courier New" w:hAnsi="Courier New" w:cs="Courier New"/>
        </w:rPr>
        <w:t xml:space="preserve">phets recommend them to the grace of God. And the </w:t>
      </w:r>
      <w:ins w:id="1377" w:author="Comparison" w:date="2013-05-05T19:43:00Z">
        <w:r w:rsidRPr="00AA4B48">
          <w:rPr>
            <w:rFonts w:ascii="Courier New" w:hAnsi="Courier New" w:cs="Courier New"/>
          </w:rPr>
          <w:t>"</w:t>
        </w:r>
      </w:ins>
      <w:del w:id="1378" w:author="Comparison" w:date="2013-05-05T19:43:00Z">
        <w:r w:rsidRPr="00C100C3">
          <w:rPr>
            <w:rFonts w:ascii="Courier New" w:hAnsi="Courier New" w:cs="Courier New"/>
          </w:rPr>
          <w:delText>&amp;#8220;</w:delText>
        </w:r>
      </w:del>
      <w:r w:rsidRPr="00C100C3">
        <w:rPr>
          <w:rFonts w:ascii="Courier New" w:hAnsi="Courier New" w:cs="Courier New"/>
        </w:rPr>
        <w:t>Examination</w:t>
      </w:r>
      <w:ins w:id="1379" w:author="Comparison" w:date="2013-05-05T19:43:00Z">
        <w:r w:rsidRPr="00AA4B48">
          <w:rPr>
            <w:rFonts w:ascii="Courier New" w:hAnsi="Courier New" w:cs="Courier New"/>
          </w:rPr>
          <w:t>"</w:t>
        </w:r>
      </w:ins>
      <w:del w:id="1380" w:author="Comparison" w:date="2013-05-05T19:43:00Z">
        <w:r w:rsidRPr="00C100C3">
          <w:rPr>
            <w:rFonts w:ascii="Courier New" w:hAnsi="Courier New" w:cs="Courier New"/>
          </w:rPr>
          <w:delText>&amp;#8221;</w:delText>
        </w:r>
      </w:del>
      <w:r w:rsidRPr="00C100C3">
        <w:rPr>
          <w:rFonts w:ascii="Courier New" w:hAnsi="Courier New" w:cs="Courier New"/>
        </w:rPr>
        <w:t xml:space="preserve"> sees in this man joining himself to God to authorize ministry! and, in order still to maintain the honour of man, Paul is represented as being, in his work, but an evangelist. And </w:t>
      </w:r>
      <w:r w:rsidRPr="00C100C3">
        <w:rPr>
          <w:rFonts w:ascii="Courier New" w:hAnsi="Courier New" w:cs="Courier New"/>
        </w:rPr>
        <w:t>all apostolic commission is denied to him. Paul becomes by degrees an apostle in the eyes of the Church, according to that which he was in the thoughts of God.</w:t>
      </w:r>
    </w:p>
    <w:p w14:paraId="7EAAC6A4" w14:textId="77777777" w:rsidR="00000000" w:rsidRPr="00AA4B48" w:rsidRDefault="00362818" w:rsidP="00AA4B48">
      <w:pPr>
        <w:pStyle w:val="PlainText"/>
        <w:rPr>
          <w:ins w:id="1381" w:author="Comparison" w:date="2013-05-05T19:43:00Z"/>
          <w:rFonts w:ascii="Courier New" w:hAnsi="Courier New" w:cs="Courier New"/>
        </w:rPr>
      </w:pPr>
      <w:r w:rsidRPr="00C100C3">
        <w:rPr>
          <w:rFonts w:ascii="Courier New" w:hAnsi="Courier New" w:cs="Courier New"/>
        </w:rPr>
        <w:t xml:space="preserve">It is thus that the </w:t>
      </w:r>
      <w:ins w:id="1382" w:author="Comparison" w:date="2013-05-05T19:43:00Z">
        <w:r w:rsidRPr="00AA4B48">
          <w:rPr>
            <w:rFonts w:ascii="Courier New" w:hAnsi="Courier New" w:cs="Courier New"/>
          </w:rPr>
          <w:t>"</w:t>
        </w:r>
      </w:ins>
      <w:del w:id="1383" w:author="Comparison" w:date="2013-05-05T19:43:00Z">
        <w:r w:rsidRPr="00C100C3">
          <w:rPr>
            <w:rFonts w:ascii="Courier New" w:hAnsi="Courier New" w:cs="Courier New"/>
          </w:rPr>
          <w:delText>&amp;#8220;</w:delText>
        </w:r>
      </w:del>
      <w:r w:rsidRPr="00C100C3">
        <w:rPr>
          <w:rFonts w:ascii="Courier New" w:hAnsi="Courier New" w:cs="Courier New"/>
        </w:rPr>
        <w:t>Examination</w:t>
      </w:r>
      <w:ins w:id="1384" w:author="Comparison" w:date="2013-05-05T19:43:00Z">
        <w:r w:rsidRPr="00AA4B48">
          <w:rPr>
            <w:rFonts w:ascii="Courier New" w:hAnsi="Courier New" w:cs="Courier New"/>
          </w:rPr>
          <w:t>"</w:t>
        </w:r>
      </w:ins>
      <w:del w:id="1385" w:author="Comparison" w:date="2013-05-05T19:43:00Z">
        <w:r w:rsidRPr="00C100C3">
          <w:rPr>
            <w:rFonts w:ascii="Courier New" w:hAnsi="Courier New" w:cs="Courier New"/>
          </w:rPr>
          <w:delText>&amp;#8221;</w:delText>
        </w:r>
      </w:del>
      <w:r w:rsidRPr="00C100C3">
        <w:rPr>
          <w:rFonts w:ascii="Courier New" w:hAnsi="Courier New" w:cs="Courier New"/>
        </w:rPr>
        <w:t xml:space="preserve"> gives the history. I trust that those who labour </w:t>
      </w:r>
      <w:r w:rsidRPr="00C100C3">
        <w:rPr>
          <w:rFonts w:ascii="Courier New" w:hAnsi="Courier New" w:cs="Courier New"/>
        </w:rPr>
        <w:t xml:space="preserve">will become by degrees, in the eyes of those who blame them, what they are in the thoughts of God, and that </w:t>
      </w:r>
      <w:ins w:id="1386" w:author="Comparison" w:date="2013-05-05T19:43:00Z">
        <w:r w:rsidRPr="00AA4B48">
          <w:rPr>
            <w:rFonts w:ascii="Courier New" w:hAnsi="Courier New" w:cs="Courier New"/>
          </w:rPr>
          <w:t>"</w:t>
        </w:r>
      </w:ins>
      <w:del w:id="1387" w:author="Comparison" w:date="2013-05-05T19:43:00Z">
        <w:r w:rsidRPr="00C100C3">
          <w:rPr>
            <w:rFonts w:ascii="Courier New" w:hAnsi="Courier New" w:cs="Courier New"/>
          </w:rPr>
          <w:delText>&amp;#8220;</w:delText>
        </w:r>
      </w:del>
      <w:r w:rsidRPr="00C100C3">
        <w:rPr>
          <w:rFonts w:ascii="Courier New" w:hAnsi="Courier New" w:cs="Courier New"/>
        </w:rPr>
        <w:t>soon</w:t>
      </w:r>
      <w:ins w:id="1388" w:author="Comparison" w:date="2013-05-05T19:43:00Z">
        <w:r w:rsidRPr="00AA4B48">
          <w:rPr>
            <w:rFonts w:ascii="Courier New" w:hAnsi="Courier New" w:cs="Courier New"/>
          </w:rPr>
          <w:t>."</w:t>
        </w:r>
      </w:ins>
    </w:p>
    <w:p w14:paraId="789389F2" w14:textId="77777777" w:rsidR="00000000" w:rsidRPr="00AA4B48" w:rsidRDefault="00362818" w:rsidP="00AA4B48">
      <w:pPr>
        <w:pStyle w:val="PlainText"/>
        <w:rPr>
          <w:ins w:id="1389" w:author="Comparison" w:date="2013-05-05T19:43:00Z"/>
          <w:rFonts w:ascii="Courier New" w:hAnsi="Courier New" w:cs="Courier New"/>
        </w:rPr>
      </w:pPr>
      <w:ins w:id="1390" w:author="Comparison" w:date="2013-05-05T19:43:00Z">
        <w:r w:rsidRPr="00AA4B48">
          <w:rPr>
            <w:rFonts w:ascii="Courier New" w:hAnsi="Courier New" w:cs="Courier New"/>
          </w:rPr>
          <w:t>THIRD PART -- ON THE FREE CHURCHES</w:t>
        </w:r>
      </w:ins>
    </w:p>
    <w:p w14:paraId="4F1FF93B" w14:textId="77777777" w:rsidR="00000000" w:rsidRPr="00AA4B48" w:rsidRDefault="00362818" w:rsidP="00AA4B48">
      <w:pPr>
        <w:pStyle w:val="PlainText"/>
        <w:rPr>
          <w:ins w:id="1391" w:author="Comparison" w:date="2013-05-05T19:43:00Z"/>
          <w:rFonts w:ascii="Courier New" w:hAnsi="Courier New" w:cs="Courier New"/>
        </w:rPr>
      </w:pPr>
      <w:ins w:id="1392" w:author="Comparison" w:date="2013-05-05T19:43:00Z">
        <w:r w:rsidRPr="00AA4B48">
          <w:rPr>
            <w:rFonts w:ascii="Courier New" w:hAnsi="Courier New" w:cs="Courier New"/>
          </w:rPr>
          <w:t>INTRODUCTION</w:t>
        </w:r>
      </w:ins>
    </w:p>
    <w:p w14:paraId="2E72BB74" w14:textId="0856A2A8" w:rsidR="00000000" w:rsidRPr="00C100C3" w:rsidRDefault="00362818" w:rsidP="00C100C3">
      <w:pPr>
        <w:pStyle w:val="PlainText"/>
        <w:rPr>
          <w:del w:id="1393" w:author="Comparison" w:date="2013-05-05T19:43:00Z"/>
          <w:rFonts w:ascii="Courier New" w:hAnsi="Courier New" w:cs="Courier New"/>
        </w:rPr>
      </w:pPr>
      <w:del w:id="1394" w:author="Comparison" w:date="2013-05-05T19:43:00Z">
        <w:r w:rsidRPr="00C100C3">
          <w:rPr>
            <w:rFonts w:ascii="Courier New" w:hAnsi="Courier New" w:cs="Courier New"/>
          </w:rPr>
          <w:delText>.&amp;#8221;</w:delText>
        </w:r>
      </w:del>
    </w:p>
    <w:p w14:paraId="028E1089" w14:textId="77777777" w:rsidR="00000000" w:rsidRPr="00C100C3" w:rsidRDefault="00362818" w:rsidP="00C100C3">
      <w:pPr>
        <w:pStyle w:val="PlainText"/>
        <w:rPr>
          <w:del w:id="1395" w:author="Comparison" w:date="2013-05-05T19:43:00Z"/>
          <w:rFonts w:ascii="Courier New" w:hAnsi="Courier New" w:cs="Courier New"/>
        </w:rPr>
      </w:pPr>
      <w:del w:id="1396" w:author="Comparison" w:date="2013-05-05T19:43:00Z">
        <w:r w:rsidRPr="00C100C3">
          <w:rPr>
            <w:rFonts w:ascii="Courier New" w:hAnsi="Courier New" w:cs="Courier New"/>
          </w:rPr>
          <w:delText>&lt;h3&gt;Third Part</w:delText>
        </w:r>
      </w:del>
    </w:p>
    <w:p w14:paraId="1F1CFE83" w14:textId="77777777" w:rsidR="00000000" w:rsidRPr="00C100C3" w:rsidRDefault="00362818" w:rsidP="00C100C3">
      <w:pPr>
        <w:pStyle w:val="PlainText"/>
        <w:rPr>
          <w:del w:id="1397" w:author="Comparison" w:date="2013-05-05T19:43:00Z"/>
          <w:rFonts w:ascii="Courier New" w:hAnsi="Courier New" w:cs="Courier New"/>
        </w:rPr>
      </w:pPr>
      <w:del w:id="1398" w:author="Comparison" w:date="2013-05-05T19:43:00Z">
        <w:r w:rsidRPr="00C100C3">
          <w:rPr>
            <w:rFonts w:ascii="Courier New" w:hAnsi="Courier New" w:cs="Courier New"/>
          </w:rPr>
          <w:delText>On the Free Churches.&lt;/h3&gt;</w:delText>
        </w:r>
      </w:del>
    </w:p>
    <w:p w14:paraId="365C978C" w14:textId="77777777" w:rsidR="00000000" w:rsidRPr="00C100C3" w:rsidRDefault="00362818" w:rsidP="00C100C3">
      <w:pPr>
        <w:pStyle w:val="PlainText"/>
        <w:rPr>
          <w:del w:id="1399" w:author="Comparison" w:date="2013-05-05T19:43:00Z"/>
          <w:rFonts w:ascii="Courier New" w:hAnsi="Courier New" w:cs="Courier New"/>
        </w:rPr>
      </w:pPr>
      <w:del w:id="1400" w:author="Comparison" w:date="2013-05-05T19:43:00Z">
        <w:r w:rsidRPr="00C100C3">
          <w:rPr>
            <w:rFonts w:ascii="Courier New" w:hAnsi="Courier New" w:cs="Courier New"/>
          </w:rPr>
          <w:delText>&lt;h3&gt;*Introduction*&lt;/h3&gt;</w:delText>
        </w:r>
      </w:del>
    </w:p>
    <w:p w14:paraId="192EA9EE"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Christians attached to the word of God have shewn not only</w:t>
      </w:r>
      <w:r w:rsidRPr="00C100C3">
        <w:rPr>
          <w:rFonts w:ascii="Courier New" w:hAnsi="Courier New" w:cs="Courier New"/>
        </w:rPr>
        <w:t xml:space="preserve"> that the clerical system is not found in it, but also that it is contrary to the principles which it contains, and in fine, that the national system is in opposition to all that is there said of the Church.</w:t>
      </w:r>
    </w:p>
    <w:p w14:paraId="2E39E1A9" w14:textId="2600C82B" w:rsidR="00000000" w:rsidRPr="00C100C3" w:rsidRDefault="00362818" w:rsidP="00C100C3">
      <w:pPr>
        <w:pStyle w:val="PlainText"/>
        <w:rPr>
          <w:rFonts w:ascii="Courier New" w:hAnsi="Courier New" w:cs="Courier New"/>
        </w:rPr>
      </w:pPr>
      <w:r w:rsidRPr="00C100C3">
        <w:rPr>
          <w:rFonts w:ascii="Courier New" w:hAnsi="Courier New" w:cs="Courier New"/>
        </w:rPr>
        <w:t>All this is now admitted by the Evangelical Chr</w:t>
      </w:r>
      <w:r w:rsidRPr="00C100C3">
        <w:rPr>
          <w:rFonts w:ascii="Courier New" w:hAnsi="Courier New" w:cs="Courier New"/>
        </w:rPr>
        <w:t xml:space="preserve">istians who exercise the most influence in the religious movements of ecclesiastical bodies. We have already seen that, in the eyes of the </w:t>
      </w:r>
      <w:ins w:id="1401" w:author="Comparison" w:date="2013-05-05T19:43:00Z">
        <w:r w:rsidRPr="00AA4B48">
          <w:rPr>
            <w:rFonts w:ascii="Courier New" w:hAnsi="Courier New" w:cs="Courier New"/>
          </w:rPr>
          <w:t>"</w:t>
        </w:r>
      </w:ins>
      <w:del w:id="1402" w:author="Comparison" w:date="2013-05-05T19:43:00Z">
        <w:r w:rsidRPr="00C100C3">
          <w:rPr>
            <w:rFonts w:ascii="Courier New" w:hAnsi="Courier New" w:cs="Courier New"/>
          </w:rPr>
          <w:delText>&amp;#8220;</w:delText>
        </w:r>
      </w:del>
      <w:r w:rsidRPr="00C100C3">
        <w:rPr>
          <w:rFonts w:ascii="Courier New" w:hAnsi="Courier New" w:cs="Courier New"/>
        </w:rPr>
        <w:t>Archives of Christianity</w:t>
      </w:r>
      <w:ins w:id="1403" w:author="Comparison" w:date="2013-05-05T19:43:00Z">
        <w:r w:rsidRPr="00AA4B48">
          <w:rPr>
            <w:rFonts w:ascii="Courier New" w:hAnsi="Courier New" w:cs="Courier New"/>
          </w:rPr>
          <w:t>"</w:t>
        </w:r>
      </w:ins>
      <w:del w:id="1404" w:author="Comparison" w:date="2013-05-05T19:43:00Z">
        <w:r w:rsidRPr="00C100C3">
          <w:rPr>
            <w:rFonts w:ascii="Courier New" w:hAnsi="Courier New" w:cs="Courier New"/>
          </w:rPr>
          <w:delText>&amp;#8221;</w:delText>
        </w:r>
      </w:del>
      <w:r w:rsidRPr="00C100C3">
        <w:rPr>
          <w:rFonts w:ascii="Courier New" w:hAnsi="Courier New" w:cs="Courier New"/>
        </w:rPr>
        <w:t xml:space="preserve"> and of the </w:t>
      </w:r>
      <w:ins w:id="1405" w:author="Comparison" w:date="2013-05-05T19:43:00Z">
        <w:r w:rsidRPr="00AA4B48">
          <w:rPr>
            <w:rFonts w:ascii="Courier New" w:hAnsi="Courier New" w:cs="Courier New"/>
          </w:rPr>
          <w:t>"</w:t>
        </w:r>
      </w:ins>
      <w:del w:id="1406" w:author="Comparison" w:date="2013-05-05T19:43:00Z">
        <w:r w:rsidRPr="00C100C3">
          <w:rPr>
            <w:rFonts w:ascii="Courier New" w:hAnsi="Courier New" w:cs="Courier New"/>
          </w:rPr>
          <w:delText>&amp;#8220;</w:delText>
        </w:r>
      </w:del>
      <w:r w:rsidRPr="00C100C3">
        <w:rPr>
          <w:rFonts w:ascii="Courier New" w:hAnsi="Courier New" w:cs="Courier New"/>
        </w:rPr>
        <w:t>Reformation</w:t>
      </w:r>
      <w:ins w:id="1407" w:author="Comparison" w:date="2013-05-05T19:43:00Z">
        <w:r w:rsidRPr="00AA4B48">
          <w:rPr>
            <w:rFonts w:ascii="Courier New" w:hAnsi="Courier New" w:cs="Courier New"/>
          </w:rPr>
          <w:t>,"</w:t>
        </w:r>
      </w:ins>
      <w:del w:id="1408" w:author="Comparison" w:date="2013-05-05T19:43:00Z">
        <w:r w:rsidRPr="00C100C3">
          <w:rPr>
            <w:rFonts w:ascii="Courier New" w:hAnsi="Courier New" w:cs="Courier New"/>
          </w:rPr>
          <w:delText>,&amp;#8221;</w:delText>
        </w:r>
      </w:del>
      <w:r w:rsidRPr="00C100C3">
        <w:rPr>
          <w:rFonts w:ascii="Courier New" w:hAnsi="Courier New" w:cs="Courier New"/>
        </w:rPr>
        <w:t xml:space="preserve"> clericalism is an evil, and it is anti-s</w:t>
      </w:r>
      <w:r w:rsidRPr="00C100C3">
        <w:rPr>
          <w:rFonts w:ascii="Courier New" w:hAnsi="Courier New" w:cs="Courier New"/>
        </w:rPr>
        <w:t xml:space="preserve">criptural. Not long ago brethren who separated from this state of things, were schismatics. But now, what was then maintained in opposition to these brethren, and which was maintained as being according to God, is by their avowal a system which denies all </w:t>
      </w:r>
      <w:r w:rsidRPr="00C100C3">
        <w:rPr>
          <w:rFonts w:ascii="Courier New" w:hAnsi="Courier New" w:cs="Courier New"/>
        </w:rPr>
        <w:t>the rights of Christ. This is rapid progress.</w:t>
      </w:r>
    </w:p>
    <w:p w14:paraId="7D92CDD5" w14:textId="24713027" w:rsidR="00000000" w:rsidRPr="00C100C3" w:rsidRDefault="00362818" w:rsidP="00C100C3">
      <w:pPr>
        <w:pStyle w:val="PlainText"/>
        <w:rPr>
          <w:rFonts w:ascii="Courier New" w:hAnsi="Courier New" w:cs="Courier New"/>
        </w:rPr>
      </w:pPr>
      <w:ins w:id="1409" w:author="Comparison" w:date="2013-05-05T19:43:00Z">
        <w:r w:rsidRPr="00AA4B48">
          <w:rPr>
            <w:rFonts w:ascii="Courier New" w:hAnsi="Courier New" w:cs="Courier New"/>
          </w:rPr>
          <w:t>¦</w:t>
        </w:r>
      </w:ins>
      <w:del w:id="1410" w:author="Comparison" w:date="2013-05-05T19:43:00Z">
        <w:r w:rsidRPr="00C100C3">
          <w:rPr>
            <w:rFonts w:ascii="Courier New" w:hAnsi="Courier New" w:cs="Courier New"/>
          </w:rPr>
          <w:delText>|</w:delText>
        </w:r>
      </w:del>
      <w:r w:rsidRPr="00C100C3">
        <w:rPr>
          <w:rFonts w:ascii="Courier New" w:hAnsi="Courier New" w:cs="Courier New"/>
        </w:rPr>
        <w:t xml:space="preserve"> Note to translation</w:t>
      </w:r>
      <w:ins w:id="1411" w:author="Comparison" w:date="2013-05-05T19:43:00Z">
        <w:r w:rsidRPr="00AA4B48">
          <w:rPr>
            <w:rFonts w:ascii="Courier New" w:hAnsi="Courier New" w:cs="Courier New"/>
          </w:rPr>
          <w:t xml:space="preserve">. -- </w:t>
        </w:r>
      </w:ins>
      <w:del w:id="1412" w:author="Comparison" w:date="2013-05-05T19:43:00Z">
        <w:r w:rsidRPr="00C100C3">
          <w:rPr>
            <w:rFonts w:ascii="Courier New" w:hAnsi="Courier New" w:cs="Courier New"/>
          </w:rPr>
          <w:delText>.&amp;#8212;</w:delText>
        </w:r>
      </w:del>
      <w:r w:rsidRPr="00C100C3">
        <w:rPr>
          <w:rFonts w:ascii="Courier New" w:hAnsi="Courier New" w:cs="Courier New"/>
        </w:rPr>
        <w:t xml:space="preserve">The express word of scripture is, </w:t>
      </w:r>
      <w:ins w:id="1413" w:author="Comparison" w:date="2013-05-05T19:43:00Z">
        <w:r w:rsidRPr="00AA4B48">
          <w:rPr>
            <w:rFonts w:ascii="Courier New" w:hAnsi="Courier New" w:cs="Courier New"/>
          </w:rPr>
          <w:t>'they</w:t>
        </w:r>
      </w:ins>
      <w:del w:id="1414" w:author="Comparison" w:date="2013-05-05T19:43:00Z">
        <w:r w:rsidRPr="00C100C3">
          <w:rPr>
            <w:rFonts w:ascii="Courier New" w:hAnsi="Courier New" w:cs="Courier New"/>
          </w:rPr>
          <w:delText>&amp;#8216;they</w:delText>
        </w:r>
      </w:del>
      <w:r w:rsidRPr="00C100C3">
        <w:rPr>
          <w:rFonts w:ascii="Courier New" w:hAnsi="Courier New" w:cs="Courier New"/>
        </w:rPr>
        <w:t xml:space="preserve"> therefore being sent forth by the Holy Ghost</w:t>
      </w:r>
      <w:ins w:id="1415" w:author="Comparison" w:date="2013-05-05T19:43:00Z">
        <w:r w:rsidRPr="00AA4B48">
          <w:rPr>
            <w:rFonts w:ascii="Courier New" w:hAnsi="Courier New" w:cs="Courier New"/>
          </w:rPr>
          <w:t>.'</w:t>
        </w:r>
      </w:ins>
      <w:del w:id="1416" w:author="Comparison" w:date="2013-05-05T19:43:00Z">
        <w:r w:rsidRPr="00C100C3">
          <w:rPr>
            <w:rFonts w:ascii="Courier New" w:hAnsi="Courier New" w:cs="Courier New"/>
          </w:rPr>
          <w:delText>.&amp;#8217;</w:delText>
        </w:r>
      </w:del>
    </w:p>
    <w:p w14:paraId="03EF627D"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{40}</w:t>
      </w:r>
    </w:p>
    <w:p w14:paraId="11A1FD8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People therefore substitute for this system which they no longer dare to p</w:t>
      </w:r>
      <w:r w:rsidRPr="00C100C3">
        <w:rPr>
          <w:rFonts w:ascii="Courier New" w:hAnsi="Courier New" w:cs="Courier New"/>
        </w:rPr>
        <w:t>resent as resting on a divine foundation, other principles upon which they raise a new edifice, principles which we are about to examine.</w:t>
      </w:r>
    </w:p>
    <w:p w14:paraId="0E86D1CC"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These principles are summed up in a few words:</w:t>
      </w:r>
    </w:p>
    <w:p w14:paraId="652B3EB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complete, entire, and often even avowed abandonment of the word o</w:t>
      </w:r>
      <w:r w:rsidRPr="00C100C3">
        <w:rPr>
          <w:rFonts w:ascii="Courier New" w:hAnsi="Courier New" w:cs="Courier New"/>
        </w:rPr>
        <w:t>f God. The denial of the action of the Holy Spirit.</w:t>
      </w:r>
    </w:p>
    <w:p w14:paraId="25510935" w14:textId="77777777" w:rsidR="00000000" w:rsidRPr="00AA4B48" w:rsidRDefault="00362818" w:rsidP="00AA4B48">
      <w:pPr>
        <w:pStyle w:val="PlainText"/>
        <w:rPr>
          <w:ins w:id="1417" w:author="Comparison" w:date="2013-05-05T19:43:00Z"/>
          <w:rFonts w:ascii="Courier New" w:hAnsi="Courier New" w:cs="Courier New"/>
        </w:rPr>
      </w:pPr>
      <w:r w:rsidRPr="00C100C3">
        <w:rPr>
          <w:rFonts w:ascii="Courier New" w:hAnsi="Courier New" w:cs="Courier New"/>
        </w:rPr>
        <w:t>The Christians of whom we speak are quite willing to be freed from the yoke of the state. That one can understand. But it is in order to establish over the flock, without being held in check by the state</w:t>
      </w:r>
      <w:r w:rsidRPr="00C100C3">
        <w:rPr>
          <w:rFonts w:ascii="Courier New" w:hAnsi="Courier New" w:cs="Courier New"/>
        </w:rPr>
        <w:t>, the still heavier yoke of ministry. Now the ecclesiastical yoke, the yoke of the clergy, is of all the most intolerable. It is the weight of the name of God attached, and attached without restraint, to the will and the iniquity of man, because evil is cl</w:t>
      </w:r>
      <w:r w:rsidRPr="00C100C3">
        <w:rPr>
          <w:rFonts w:ascii="Courier New" w:hAnsi="Courier New" w:cs="Courier New"/>
        </w:rPr>
        <w:t>othed with the authority which ought to have laid hold of the conscience. The world has seen the effects of it</w:t>
      </w:r>
      <w:ins w:id="1418" w:author="Comparison" w:date="2013-05-05T19:43:00Z">
        <w:r w:rsidRPr="00AA4B48">
          <w:rPr>
            <w:rFonts w:ascii="Courier New" w:hAnsi="Courier New" w:cs="Courier New"/>
          </w:rPr>
          <w:t>.¦</w:t>
        </w:r>
      </w:ins>
    </w:p>
    <w:p w14:paraId="30DB0335" w14:textId="77777777" w:rsidR="00000000" w:rsidRPr="00AA4B48" w:rsidRDefault="00362818" w:rsidP="00AA4B48">
      <w:pPr>
        <w:pStyle w:val="PlainText"/>
        <w:rPr>
          <w:ins w:id="1419" w:author="Comparison" w:date="2013-05-05T19:43:00Z"/>
          <w:rFonts w:ascii="Courier New" w:hAnsi="Courier New" w:cs="Courier New"/>
        </w:rPr>
      </w:pPr>
      <w:ins w:id="1420" w:author="Comparison" w:date="2013-05-05T19:43:00Z">
        <w:r w:rsidRPr="00AA4B48">
          <w:rPr>
            <w:rFonts w:ascii="Courier New" w:hAnsi="Courier New" w:cs="Courier New"/>
          </w:rPr>
          <w:t>CHAPTER 1 -- ON THE SCOTCH MOVEMENT AND THAT OF THE FREE CHURCH ON THE CONTINENT</w:t>
        </w:r>
      </w:ins>
    </w:p>
    <w:p w14:paraId="47122137" w14:textId="77777777" w:rsidR="00000000" w:rsidRPr="00C100C3" w:rsidRDefault="00362818" w:rsidP="00C100C3">
      <w:pPr>
        <w:pStyle w:val="PlainText"/>
        <w:rPr>
          <w:del w:id="1421" w:author="Comparison" w:date="2013-05-05T19:43:00Z"/>
          <w:rFonts w:ascii="Courier New" w:hAnsi="Courier New" w:cs="Courier New"/>
        </w:rPr>
      </w:pPr>
      <w:del w:id="1422" w:author="Comparison" w:date="2013-05-05T19:43:00Z">
        <w:r w:rsidRPr="00C100C3">
          <w:rPr>
            <w:rFonts w:ascii="Courier New" w:hAnsi="Courier New" w:cs="Courier New"/>
          </w:rPr>
          <w:delText>.|&lt;h3&gt;*Chapter 1</w:delText>
        </w:r>
      </w:del>
    </w:p>
    <w:p w14:paraId="1D9104F0" w14:textId="77777777" w:rsidR="00000000" w:rsidRPr="00C100C3" w:rsidRDefault="00362818" w:rsidP="00C100C3">
      <w:pPr>
        <w:pStyle w:val="PlainText"/>
        <w:rPr>
          <w:del w:id="1423" w:author="Comparison" w:date="2013-05-05T19:43:00Z"/>
          <w:rFonts w:ascii="Courier New" w:hAnsi="Courier New" w:cs="Courier New"/>
        </w:rPr>
      </w:pPr>
      <w:del w:id="1424" w:author="Comparison" w:date="2013-05-05T19:43:00Z">
        <w:r w:rsidRPr="00C100C3">
          <w:rPr>
            <w:rFonts w:ascii="Courier New" w:hAnsi="Courier New" w:cs="Courier New"/>
          </w:rPr>
          <w:delText>On the Scotch Movement and that of the Free Church on the Continent.*&lt;/h3&gt;</w:delText>
        </w:r>
      </w:del>
    </w:p>
    <w:p w14:paraId="5F77296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People are in error on the continent, on the subject</w:t>
      </w:r>
      <w:r w:rsidRPr="00C100C3">
        <w:rPr>
          <w:rFonts w:ascii="Courier New" w:hAnsi="Courier New" w:cs="Courier New"/>
        </w:rPr>
        <w:t xml:space="preserve"> of the Scotch movement. This movement has been essentially popular. The king of England and the great noblemen, episcopal for the most part, had the right to nominate to a very large number of parishes, which, for a century past, had been a subject of con</w:t>
      </w:r>
      <w:r w:rsidRPr="00C100C3">
        <w:rPr>
          <w:rFonts w:ascii="Courier New" w:hAnsi="Courier New" w:cs="Courier New"/>
        </w:rPr>
        <w:t>testation in the Church of Scotland.</w:t>
      </w:r>
    </w:p>
    <w:p w14:paraId="797B3EEF" w14:textId="5B968750" w:rsidR="00000000" w:rsidRPr="00C100C3" w:rsidRDefault="00362818" w:rsidP="00C100C3">
      <w:pPr>
        <w:pStyle w:val="PlainText"/>
        <w:rPr>
          <w:rFonts w:ascii="Courier New" w:hAnsi="Courier New" w:cs="Courier New"/>
        </w:rPr>
      </w:pPr>
      <w:ins w:id="1425" w:author="Comparison" w:date="2013-05-05T19:43:00Z">
        <w:r w:rsidRPr="00AA4B48">
          <w:rPr>
            <w:rFonts w:ascii="Courier New" w:hAnsi="Courier New" w:cs="Courier New"/>
          </w:rPr>
          <w:t>¦</w:t>
        </w:r>
      </w:ins>
      <w:del w:id="1426" w:author="Comparison" w:date="2013-05-05T19:43:00Z">
        <w:r w:rsidRPr="00C100C3">
          <w:rPr>
            <w:rFonts w:ascii="Courier New" w:hAnsi="Courier New" w:cs="Courier New"/>
          </w:rPr>
          <w:delText>|</w:delText>
        </w:r>
      </w:del>
      <w:r w:rsidRPr="00C100C3">
        <w:rPr>
          <w:rFonts w:ascii="Courier New" w:hAnsi="Courier New" w:cs="Courier New"/>
        </w:rPr>
        <w:t xml:space="preserve"> For the civil magistrate to govern, is the ordinance of God. The magistrate may abuse his power, no doubt, and man is wicked; but there is a just Judge who knows how to maintain the oppressed, and who, as the apostle</w:t>
      </w:r>
      <w:r w:rsidRPr="00C100C3">
        <w:rPr>
          <w:rFonts w:ascii="Courier New" w:hAnsi="Courier New" w:cs="Courier New"/>
        </w:rPr>
        <w:t xml:space="preserve"> tells us, watches over that which He has ordained. The authority is the minister of God for good to those who do well. </w:t>
      </w:r>
      <w:ins w:id="1427" w:author="Comparison" w:date="2013-05-05T19:43:00Z">
        <w:r w:rsidRPr="00AA4B48">
          <w:rPr>
            <w:rFonts w:ascii="Courier New" w:hAnsi="Courier New" w:cs="Courier New"/>
          </w:rPr>
          <w:t>"</w:t>
        </w:r>
      </w:ins>
      <w:del w:id="1428" w:author="Comparison" w:date="2013-05-05T19:43:00Z">
        <w:r w:rsidRPr="00C100C3">
          <w:rPr>
            <w:rFonts w:ascii="Courier New" w:hAnsi="Courier New" w:cs="Courier New"/>
          </w:rPr>
          <w:delText>&amp;#8220;</w:delText>
        </w:r>
      </w:del>
      <w:r w:rsidRPr="00C100C3">
        <w:rPr>
          <w:rFonts w:ascii="Courier New" w:hAnsi="Courier New" w:cs="Courier New"/>
        </w:rPr>
        <w:t>Wilt thou then not be afraid of the power? Do that which is good, and thou shalt have praise of the same</w:t>
      </w:r>
      <w:ins w:id="1429" w:author="Comparison" w:date="2013-05-05T19:43:00Z">
        <w:r w:rsidRPr="00AA4B48">
          <w:rPr>
            <w:rFonts w:ascii="Courier New" w:hAnsi="Courier New" w:cs="Courier New"/>
          </w:rPr>
          <w:t>."</w:t>
        </w:r>
      </w:ins>
      <w:del w:id="1430" w:author="Comparison" w:date="2013-05-05T19:43:00Z">
        <w:r w:rsidRPr="00C100C3">
          <w:rPr>
            <w:rFonts w:ascii="Courier New" w:hAnsi="Courier New" w:cs="Courier New"/>
          </w:rPr>
          <w:delText>.&amp;#8221;</w:delText>
        </w:r>
      </w:del>
      <w:r w:rsidRPr="00C100C3">
        <w:rPr>
          <w:rFonts w:ascii="Courier New" w:hAnsi="Courier New" w:cs="Courier New"/>
        </w:rPr>
        <w:t xml:space="preserve"> If one is persec</w:t>
      </w:r>
      <w:r w:rsidRPr="00C100C3">
        <w:rPr>
          <w:rFonts w:ascii="Courier New" w:hAnsi="Courier New" w:cs="Courier New"/>
        </w:rPr>
        <w:t>uted for the name of Christ, the case is different; it is our glory. But if we do good, the civil power, armed as it is with the authority of God, will not harm us. The Christian submits to the authority with joy, and that for conscience</w:t>
      </w:r>
      <w:ins w:id="1431" w:author="Comparison" w:date="2013-05-05T19:43:00Z">
        <w:r w:rsidRPr="00AA4B48">
          <w:rPr>
            <w:rFonts w:ascii="Courier New" w:hAnsi="Courier New" w:cs="Courier New"/>
          </w:rPr>
          <w:t>¬</w:t>
        </w:r>
      </w:ins>
      <w:del w:id="1432" w:author="Comparison" w:date="2013-05-05T19:43:00Z">
        <w:r w:rsidRPr="00C100C3">
          <w:rPr>
            <w:rFonts w:ascii="Courier New" w:hAnsi="Courier New" w:cs="Courier New"/>
          </w:rPr>
          <w:delText>&amp;#8217;</w:delText>
        </w:r>
      </w:del>
      <w:r w:rsidRPr="00C100C3">
        <w:rPr>
          <w:rFonts w:ascii="Courier New" w:hAnsi="Courier New" w:cs="Courier New"/>
        </w:rPr>
        <w:t xml:space="preserve"> sake, havin</w:t>
      </w:r>
      <w:r w:rsidRPr="00C100C3">
        <w:rPr>
          <w:rFonts w:ascii="Courier New" w:hAnsi="Courier New" w:cs="Courier New"/>
        </w:rPr>
        <w:t>g confidence in God. He does it of good will.</w:t>
      </w:r>
      <w:ins w:id="1433" w:author="Comparison" w:date="2013-05-05T19:43:00Z">
        <w:r w:rsidRPr="00AA4B48">
          <w:rPr>
            <w:rFonts w:ascii="Courier New" w:hAnsi="Courier New" w:cs="Courier New"/>
          </w:rPr>
          <w:t xml:space="preserve"> &lt;p&gt;</w:t>
        </w:r>
      </w:ins>
      <w:r w:rsidRPr="00C100C3">
        <w:rPr>
          <w:rFonts w:ascii="Courier New" w:hAnsi="Courier New" w:cs="Courier New"/>
        </w:rPr>
        <w:t>As to the clergy, whence does their power come, when they have any? Who would put confidence in it? However, I confess, I have no fear that the Free Church, such as it has manifested itself in these countries, w</w:t>
      </w:r>
      <w:r w:rsidRPr="00C100C3">
        <w:rPr>
          <w:rFonts w:ascii="Courier New" w:hAnsi="Courier New" w:cs="Courier New"/>
        </w:rPr>
        <w:t>ill come to that.</w:t>
      </w:r>
    </w:p>
    <w:p w14:paraId="082A48B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{41}</w:t>
      </w:r>
    </w:p>
    <w:p w14:paraId="593471EA"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people wished to name their pastors. Attempts at accommodation were made; they failed. The ministers and the evangelical elders put themselves at the head of the movement. The civil tribunals having constrained certain parishes</w:t>
      </w:r>
      <w:r w:rsidRPr="00C100C3">
        <w:rPr>
          <w:rFonts w:ascii="Courier New" w:hAnsi="Courier New" w:cs="Courier New"/>
        </w:rPr>
        <w:t xml:space="preserve"> to receive ministers named by the patrons, the separation took place. The evangelical ministers left the synod; the people of the parishes left the churches. The mass of the population found thus a means of escaping from the ancient rights of patronage of</w:t>
      </w:r>
      <w:r w:rsidRPr="00C100C3">
        <w:rPr>
          <w:rFonts w:ascii="Courier New" w:hAnsi="Courier New" w:cs="Courier New"/>
        </w:rPr>
        <w:t xml:space="preserve"> the episcopalian aristocracy, which the tribunals and the whole civil order maintained in these rights.</w:t>
      </w:r>
    </w:p>
    <w:p w14:paraId="4C030B4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In the Canton de Vaud, the inverse of this is the case. The popular cause is nationalism subjected to the state. In Scotland, the nationals are the mi</w:t>
      </w:r>
      <w:r w:rsidRPr="00C100C3">
        <w:rPr>
          <w:rFonts w:ascii="Courier New" w:hAnsi="Courier New" w:cs="Courier New"/>
        </w:rPr>
        <w:t>nisters without the people. On what side is that found in Switzerland?</w:t>
      </w:r>
    </w:p>
    <w:p w14:paraId="2BD39003" w14:textId="38D20006" w:rsidR="00000000" w:rsidRPr="00C100C3" w:rsidRDefault="00362818" w:rsidP="00C100C3">
      <w:pPr>
        <w:pStyle w:val="PlainText"/>
        <w:rPr>
          <w:rFonts w:ascii="Courier New" w:hAnsi="Courier New" w:cs="Courier New"/>
        </w:rPr>
      </w:pPr>
      <w:r w:rsidRPr="00C100C3">
        <w:rPr>
          <w:rFonts w:ascii="Courier New" w:hAnsi="Courier New" w:cs="Courier New"/>
        </w:rPr>
        <w:t>Churches are not made on paper</w:t>
      </w:r>
      <w:ins w:id="1434" w:author="Comparison" w:date="2013-05-05T19:43:00Z">
        <w:r w:rsidRPr="00AA4B48">
          <w:rPr>
            <w:rFonts w:ascii="Courier New" w:hAnsi="Courier New" w:cs="Courier New"/>
          </w:rPr>
          <w:t xml:space="preserve"> -- </w:t>
        </w:r>
      </w:ins>
      <w:del w:id="1435" w:author="Comparison" w:date="2013-05-05T19:43:00Z">
        <w:r w:rsidRPr="00C100C3">
          <w:rPr>
            <w:rFonts w:ascii="Courier New" w:hAnsi="Courier New" w:cs="Courier New"/>
          </w:rPr>
          <w:delText>&amp;#8212;</w:delText>
        </w:r>
      </w:del>
      <w:r w:rsidRPr="00C100C3">
        <w:rPr>
          <w:rFonts w:ascii="Courier New" w:hAnsi="Courier New" w:cs="Courier New"/>
        </w:rPr>
        <w:t xml:space="preserve">they are formed by faith. A church of the multitude can only be the result of a powerful principle acting upon the masses. This principle is found </w:t>
      </w:r>
      <w:r w:rsidRPr="00C100C3">
        <w:rPr>
          <w:rFonts w:ascii="Courier New" w:hAnsi="Courier New" w:cs="Courier New"/>
        </w:rPr>
        <w:t>either in superstition, or, as at the Reformation, in the remarkable intervention of Providence, which, favouring the movement of faith, where abuses disgust natural conscience or clash with the will of man, throws the mass on the side of the good which is</w:t>
      </w:r>
      <w:r w:rsidRPr="00C100C3">
        <w:rPr>
          <w:rFonts w:ascii="Courier New" w:hAnsi="Courier New" w:cs="Courier New"/>
        </w:rPr>
        <w:t xml:space="preserve"> acting by the grace of God. It is this which explains, on the one hand, the history of all false religions; on the other hand, the history of the Reformation, and, finally, on a smaller scale, the Scottish movement.</w:t>
      </w:r>
    </w:p>
    <w:p w14:paraId="6E487CEF" w14:textId="6B57C410" w:rsidR="00000000" w:rsidRPr="00C100C3" w:rsidRDefault="00362818" w:rsidP="00C100C3">
      <w:pPr>
        <w:pStyle w:val="PlainText"/>
        <w:rPr>
          <w:rFonts w:ascii="Courier New" w:hAnsi="Courier New" w:cs="Courier New"/>
        </w:rPr>
      </w:pPr>
      <w:r w:rsidRPr="00C100C3">
        <w:rPr>
          <w:rFonts w:ascii="Courier New" w:hAnsi="Courier New" w:cs="Courier New"/>
        </w:rPr>
        <w:t>There exists nothing that answers to t</w:t>
      </w:r>
      <w:r w:rsidRPr="00C100C3">
        <w:rPr>
          <w:rFonts w:ascii="Courier New" w:hAnsi="Courier New" w:cs="Courier New"/>
        </w:rPr>
        <w:t>his in the dreams of a free church, in which those minds take pleasure, who, at the present day, while opening for themselves a way in which the nation does not follow them, seek to unite, the nation being wanting in this combination, popularity with the p</w:t>
      </w:r>
      <w:r w:rsidRPr="00C100C3">
        <w:rPr>
          <w:rFonts w:ascii="Courier New" w:hAnsi="Courier New" w:cs="Courier New"/>
        </w:rPr>
        <w:t xml:space="preserve">reservation of existing institutions. In order to popularise their cause and their church, they grant it certain rights and certain privileges, preserving, all the while, for themselves the consecrated system, the citadel of the clergy. Let them, however, </w:t>
      </w:r>
      <w:r w:rsidRPr="00C100C3">
        <w:rPr>
          <w:rFonts w:ascii="Courier New" w:hAnsi="Courier New" w:cs="Courier New"/>
        </w:rPr>
        <w:t>understand this: if there are popular rights in the church, the people themselves will be judges of them. Such is the popular principle</w:t>
      </w:r>
      <w:ins w:id="1436" w:author="Comparison" w:date="2013-05-05T19:43:00Z">
        <w:r w:rsidRPr="00AA4B48">
          <w:rPr>
            <w:rFonts w:ascii="Courier New" w:hAnsi="Courier New" w:cs="Courier New"/>
          </w:rPr>
          <w:t xml:space="preserve"> -- </w:t>
        </w:r>
      </w:ins>
      <w:del w:id="1437" w:author="Comparison" w:date="2013-05-05T19:43:00Z">
        <w:r w:rsidRPr="00C100C3">
          <w:rPr>
            <w:rFonts w:ascii="Courier New" w:hAnsi="Courier New" w:cs="Courier New"/>
          </w:rPr>
          <w:delText>&amp;#8212;</w:delText>
        </w:r>
      </w:del>
      <w:r w:rsidRPr="00C100C3">
        <w:rPr>
          <w:rFonts w:ascii="Courier New" w:hAnsi="Courier New" w:cs="Courier New"/>
        </w:rPr>
        <w:t>the principle of the age. The people will exercise their rights themselves, in fact as well as in title. That will</w:t>
      </w:r>
      <w:r w:rsidRPr="00C100C3">
        <w:rPr>
          <w:rFonts w:ascii="Courier New" w:hAnsi="Courier New" w:cs="Courier New"/>
        </w:rPr>
        <w:t xml:space="preserve"> be their affair. The ministers will have the task of protecting, if they can, the rights they have given to themselves, so far as these rights are compatible with the will and action of the people. Their business will be to watch over the preservation of </w:t>
      </w:r>
      <w:r w:rsidRPr="00C100C3">
        <w:rPr>
          <w:rFonts w:ascii="Courier New" w:hAnsi="Courier New" w:cs="Courier New"/>
        </w:rPr>
        <w:t>their</w:t>
      </w:r>
    </w:p>
    <w:p w14:paraId="6DEDBF5A"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{42}</w:t>
      </w:r>
    </w:p>
    <w:p w14:paraId="54D2DA8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clericalism. The people will dispose of the rest, and the ministers will be, if they can, their clergy. There will result from this, under whatever variety of form, independent dissenting churches, with a clergy whose efforts will tend to bind</w:t>
      </w:r>
      <w:r w:rsidRPr="00C100C3">
        <w:rPr>
          <w:rFonts w:ascii="Courier New" w:hAnsi="Courier New" w:cs="Courier New"/>
        </w:rPr>
        <w:t xml:space="preserve"> the whole into a Presbyterian bundle, in order to give it, if it can, harmony and strength.</w:t>
      </w:r>
    </w:p>
    <w:p w14:paraId="3815559D"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This is, I venture to predict, the future of the Free Church of the Canton de Vaud. This is what will happen wherever ministers seek to organize a free-church sys</w:t>
      </w:r>
      <w:r w:rsidRPr="00C100C3">
        <w:rPr>
          <w:rFonts w:ascii="Courier New" w:hAnsi="Courier New" w:cs="Courier New"/>
        </w:rPr>
        <w:t>tem, by contriving beforehand its mechanism.</w:t>
      </w:r>
    </w:p>
    <w:p w14:paraId="25823E3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On a larger theatre than the Canton de Vaud, the ministers would probably succeed in acquiring a stronger link among themselves and a more decided clerical position; but, at bottom, each of them, in his localit</w:t>
      </w:r>
      <w:r w:rsidRPr="00C100C3">
        <w:rPr>
          <w:rFonts w:ascii="Courier New" w:hAnsi="Courier New" w:cs="Courier New"/>
        </w:rPr>
        <w:t xml:space="preserve">y, would find himself to be the pastor of a dissenting church with a congregation of the people as his flock. Their part would be purely to preserve clericalism. Sad task! A task to which, nevertheless, where this attempt has taken place, their operations </w:t>
      </w:r>
      <w:r w:rsidRPr="00C100C3">
        <w:rPr>
          <w:rFonts w:ascii="Courier New" w:hAnsi="Courier New" w:cs="Courier New"/>
        </w:rPr>
        <w:t>and reasonings are reduced.</w:t>
      </w:r>
    </w:p>
    <w:p w14:paraId="10992663"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 Free Church lacks a first principle of power. There is found in it neither the principle of God, nor the principle of the man of the age. That there may be found, on the part of certain individuals, a vital principle, true </w:t>
      </w:r>
      <w:r w:rsidRPr="00C100C3">
        <w:rPr>
          <w:rFonts w:ascii="Courier New" w:hAnsi="Courier New" w:cs="Courier New"/>
        </w:rPr>
        <w:t>faith, I do not doubt. But, evidently, that is not the question. Powerful principles act noiselessly, but cause themselves to be spoken of</w:t>
      </w:r>
      <w:del w:id="1438" w:author="Comparison" w:date="2013-05-05T19:43:00Z">
        <w:r w:rsidRPr="00C100C3">
          <w:rPr>
            <w:rFonts w:ascii="Courier New" w:hAnsi="Courier New" w:cs="Courier New"/>
          </w:rPr>
          <w:delText>.</w:delText>
        </w:r>
      </w:del>
      <w:r w:rsidRPr="00C100C3">
        <w:rPr>
          <w:rFonts w:ascii="Courier New" w:hAnsi="Courier New" w:cs="Courier New"/>
        </w:rPr>
        <w:t xml:space="preserve"> The Free Church speaks a great deal about itself, before even having taken its rise.</w:t>
      </w:r>
    </w:p>
    <w:p w14:paraId="21098A82" w14:textId="77777777" w:rsidR="00000000" w:rsidRPr="00AA4B48" w:rsidRDefault="00362818" w:rsidP="00AA4B48">
      <w:pPr>
        <w:pStyle w:val="PlainText"/>
        <w:rPr>
          <w:ins w:id="1439" w:author="Comparison" w:date="2013-05-05T19:43:00Z"/>
          <w:rFonts w:ascii="Courier New" w:hAnsi="Courier New" w:cs="Courier New"/>
        </w:rPr>
      </w:pPr>
      <w:r w:rsidRPr="00C100C3">
        <w:rPr>
          <w:rFonts w:ascii="Courier New" w:hAnsi="Courier New" w:cs="Courier New"/>
        </w:rPr>
        <w:t>Let us, however, examine its p</w:t>
      </w:r>
      <w:r w:rsidRPr="00C100C3">
        <w:rPr>
          <w:rFonts w:ascii="Courier New" w:hAnsi="Courier New" w:cs="Courier New"/>
        </w:rPr>
        <w:t>rinciples, as far as it has put them forth</w:t>
      </w:r>
      <w:ins w:id="1440" w:author="Comparison" w:date="2013-05-05T19:43:00Z">
        <w:r w:rsidRPr="00AA4B48">
          <w:rPr>
            <w:rFonts w:ascii="Courier New" w:hAnsi="Courier New" w:cs="Courier New"/>
          </w:rPr>
          <w:t>.</w:t>
        </w:r>
      </w:ins>
    </w:p>
    <w:p w14:paraId="061357E6" w14:textId="77777777" w:rsidR="00000000" w:rsidRPr="00AA4B48" w:rsidRDefault="00362818" w:rsidP="00AA4B48">
      <w:pPr>
        <w:pStyle w:val="PlainText"/>
        <w:rPr>
          <w:ins w:id="1441" w:author="Comparison" w:date="2013-05-05T19:43:00Z"/>
          <w:rFonts w:ascii="Courier New" w:hAnsi="Courier New" w:cs="Courier New"/>
        </w:rPr>
      </w:pPr>
      <w:ins w:id="1442" w:author="Comparison" w:date="2013-05-05T19:43:00Z">
        <w:r w:rsidRPr="00AA4B48">
          <w:rPr>
            <w:rFonts w:ascii="Courier New" w:hAnsi="Courier New" w:cs="Courier New"/>
          </w:rPr>
          <w:t>CHAPTER 2 -- ON THE C</w:t>
        </w:r>
        <w:r w:rsidRPr="00AA4B48">
          <w:rPr>
            <w:rFonts w:ascii="Courier New" w:hAnsi="Courier New" w:cs="Courier New"/>
          </w:rPr>
          <w:t>ONSTITUTION OF THE FREE CHURCH OF THE CANTON DE VAUD</w:t>
        </w:r>
      </w:ins>
    </w:p>
    <w:p w14:paraId="5E62611B" w14:textId="77777777" w:rsidR="00000000" w:rsidRPr="00C100C3" w:rsidRDefault="00362818" w:rsidP="00C100C3">
      <w:pPr>
        <w:pStyle w:val="PlainText"/>
        <w:rPr>
          <w:del w:id="1443" w:author="Comparison" w:date="2013-05-05T19:43:00Z"/>
          <w:rFonts w:ascii="Courier New" w:hAnsi="Courier New" w:cs="Courier New"/>
        </w:rPr>
      </w:pPr>
      <w:del w:id="1444" w:author="Comparison" w:date="2013-05-05T19:43:00Z">
        <w:r w:rsidRPr="00C100C3">
          <w:rPr>
            <w:rFonts w:ascii="Courier New" w:hAnsi="Courier New" w:cs="Courier New"/>
          </w:rPr>
          <w:delText>.&lt;h3&gt;*Chapter 2</w:delText>
        </w:r>
      </w:del>
    </w:p>
    <w:p w14:paraId="7F342B09" w14:textId="77777777" w:rsidR="00000000" w:rsidRPr="00C100C3" w:rsidRDefault="00362818" w:rsidP="00C100C3">
      <w:pPr>
        <w:pStyle w:val="PlainText"/>
        <w:rPr>
          <w:del w:id="1445" w:author="Comparison" w:date="2013-05-05T19:43:00Z"/>
          <w:rFonts w:ascii="Courier New" w:hAnsi="Courier New" w:cs="Courier New"/>
        </w:rPr>
      </w:pPr>
      <w:del w:id="1446" w:author="Comparison" w:date="2013-05-05T19:43:00Z">
        <w:r w:rsidRPr="00C100C3">
          <w:rPr>
            <w:rFonts w:ascii="Courier New" w:hAnsi="Courier New" w:cs="Courier New"/>
          </w:rPr>
          <w:delText>On the Constitution of the Free Church of the Canton de Vaud.*&lt;/h3&gt;</w:delText>
        </w:r>
      </w:del>
    </w:p>
    <w:p w14:paraId="0F63FD7F" w14:textId="2F1FCEA6"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In entering upon the constitution of the Free Church of the Canton de Vaud, the only one which has hitherto been formed on this </w:t>
      </w:r>
      <w:r w:rsidRPr="00C100C3">
        <w:rPr>
          <w:rFonts w:ascii="Courier New" w:hAnsi="Courier New" w:cs="Courier New"/>
        </w:rPr>
        <w:t>side of the Rhine</w:t>
      </w:r>
      <w:ins w:id="1447" w:author="Comparison" w:date="2013-05-05T19:43:00Z">
        <w:r w:rsidRPr="00AA4B48">
          <w:rPr>
            <w:rFonts w:ascii="Courier New" w:hAnsi="Courier New" w:cs="Courier New"/>
          </w:rPr>
          <w:t>,¦</w:t>
        </w:r>
      </w:ins>
      <w:del w:id="1448" w:author="Comparison" w:date="2013-05-05T19:43:00Z">
        <w:r w:rsidRPr="00C100C3">
          <w:rPr>
            <w:rFonts w:ascii="Courier New" w:hAnsi="Courier New" w:cs="Courier New"/>
          </w:rPr>
          <w:delText>,|</w:delText>
        </w:r>
      </w:del>
      <w:r w:rsidRPr="00C100C3">
        <w:rPr>
          <w:rFonts w:ascii="Courier New" w:hAnsi="Courier New" w:cs="Courier New"/>
        </w:rPr>
        <w:t xml:space="preserve"> I desire to express my sincere</w:t>
      </w:r>
    </w:p>
    <w:p w14:paraId="0A00A2F8" w14:textId="724783B4" w:rsidR="00000000" w:rsidRPr="00C100C3" w:rsidRDefault="00362818" w:rsidP="00C100C3">
      <w:pPr>
        <w:pStyle w:val="PlainText"/>
        <w:rPr>
          <w:rFonts w:ascii="Courier New" w:hAnsi="Courier New" w:cs="Courier New"/>
        </w:rPr>
      </w:pPr>
      <w:ins w:id="1449" w:author="Comparison" w:date="2013-05-05T19:43:00Z">
        <w:r w:rsidRPr="00AA4B48">
          <w:rPr>
            <w:rFonts w:ascii="Courier New" w:hAnsi="Courier New" w:cs="Courier New"/>
          </w:rPr>
          <w:t>¦</w:t>
        </w:r>
      </w:ins>
      <w:del w:id="1450" w:author="Comparison" w:date="2013-05-05T19:43:00Z">
        <w:r w:rsidRPr="00C100C3">
          <w:rPr>
            <w:rFonts w:ascii="Courier New" w:hAnsi="Courier New" w:cs="Courier New"/>
          </w:rPr>
          <w:delText>|</w:delText>
        </w:r>
      </w:del>
      <w:r w:rsidRPr="00C100C3">
        <w:rPr>
          <w:rFonts w:ascii="Courier New" w:hAnsi="Courier New" w:cs="Courier New"/>
        </w:rPr>
        <w:t xml:space="preserve"> Some movements intended to form free churches have taken place in Germany, and some have been formed entirely rationalistic. Their nature and principles are so different that I am not willing either to </w:t>
      </w:r>
      <w:r w:rsidRPr="00C100C3">
        <w:rPr>
          <w:rFonts w:ascii="Courier New" w:hAnsi="Courier New" w:cs="Courier New"/>
        </w:rPr>
        <w:t>occupy myself with them here, nor to confound the course of the Vaudois clergy with that of Uhlich or others similar.</w:t>
      </w:r>
    </w:p>
    <w:p w14:paraId="5578AF8D"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{43}</w:t>
      </w:r>
    </w:p>
    <w:p w14:paraId="11F39B8D"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respect for many of the persons who form part of this association, and to testify to many among them, whom I have more or less know</w:t>
      </w:r>
      <w:r w:rsidRPr="00C100C3">
        <w:rPr>
          <w:rFonts w:ascii="Courier New" w:hAnsi="Courier New" w:cs="Courier New"/>
        </w:rPr>
        <w:t>n, the cordial affection which flows from the sweet conviction of our meeting one another again in the heavenly kingdom. This makes me all the more feel how grievous it is that such brethren should have thought it their duty to ally themselves, or at least</w:t>
      </w:r>
      <w:r w:rsidRPr="00C100C3">
        <w:rPr>
          <w:rFonts w:ascii="Courier New" w:hAnsi="Courier New" w:cs="Courier New"/>
        </w:rPr>
        <w:t xml:space="preserve"> should have appeared to ally themselves to any political party, and to falsify thereby, in the eyes of the world, a religious principle and a walk which, with the sacrifices by which it was accompanied, made them respected by good men, even of opinions co</w:t>
      </w:r>
      <w:r w:rsidRPr="00C100C3">
        <w:rPr>
          <w:rFonts w:ascii="Courier New" w:hAnsi="Courier New" w:cs="Courier New"/>
        </w:rPr>
        <w:t>ntrary to their own. United, alas! to persons who do not share their faith, these brethren, by the very attacks to which they are exposed, figure as a political party, and appear rather to undergo the consequences of this, than to bear the cross for the sa</w:t>
      </w:r>
      <w:r w:rsidRPr="00C100C3">
        <w:rPr>
          <w:rFonts w:ascii="Courier New" w:hAnsi="Courier New" w:cs="Courier New"/>
        </w:rPr>
        <w:t xml:space="preserve">ke of Jesus. This position has had the effect of causing Christianity and the blessed name of Jesus to sustain the reproach of serving as a cloak to a party which was seeking to clothe itself with the influence of that name. How much happier would it have </w:t>
      </w:r>
      <w:r w:rsidRPr="00C100C3">
        <w:rPr>
          <w:rFonts w:ascii="Courier New" w:hAnsi="Courier New" w:cs="Courier New"/>
        </w:rPr>
        <w:t>been for these brethren to preach that name without alloy, in the beauty and purity which are proper to it, in the midst of the irritation of passions, on whatever side they might have been shewn! If we suffer, let it be only for the name of Jesus; and let</w:t>
      </w:r>
      <w:r w:rsidRPr="00C100C3">
        <w:rPr>
          <w:rFonts w:ascii="Courier New" w:hAnsi="Courier New" w:cs="Courier New"/>
        </w:rPr>
        <w:t xml:space="preserve"> adversaries find no occasion of complaint against those who profess to serve the Lord, except concerning the law of their God.</w:t>
      </w:r>
    </w:p>
    <w:p w14:paraId="49A3363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Without doubt, it is a sincere conviction which has determined and impelled in the course they have followed, a large number of</w:t>
      </w:r>
      <w:r w:rsidRPr="00C100C3">
        <w:rPr>
          <w:rFonts w:ascii="Courier New" w:hAnsi="Courier New" w:cs="Courier New"/>
        </w:rPr>
        <w:t xml:space="preserve"> the brethren of whom we speak. But (and their opponents themselves have said this) conscience does not act by masses, but individually. In order to increase the influence of the movement, those who had decided convictions thought it their duty, as it appe</w:t>
      </w:r>
      <w:r w:rsidRPr="00C100C3">
        <w:rPr>
          <w:rFonts w:ascii="Courier New" w:hAnsi="Courier New" w:cs="Courier New"/>
        </w:rPr>
        <w:t>ars, to wait for those who had not, or who had less fixed ones. This weakened the idea of a personal conviction. By that very means, conscience evidently was the loser.</w:t>
      </w:r>
    </w:p>
    <w:p w14:paraId="15635BC2"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members of the Vaudois clergy were already under the necessity of raising these qu</w:t>
      </w:r>
      <w:r w:rsidRPr="00C100C3">
        <w:rPr>
          <w:rFonts w:ascii="Courier New" w:hAnsi="Courier New" w:cs="Courier New"/>
        </w:rPr>
        <w:t>estions. Events had constrained them to do so. At the demand of the government, prolonged discussions had taken place amongst the clergy upon the change of the fundamental law of the Cantonal church. For a long while past, the clergy had supported and defe</w:t>
      </w:r>
      <w:r w:rsidRPr="00C100C3">
        <w:rPr>
          <w:rFonts w:ascii="Courier New" w:hAnsi="Courier New" w:cs="Courier New"/>
        </w:rPr>
        <w:t>nded against all dissent the principles of nationalism. When, therefore, the greater part was seen to detach itself from the state</w:t>
      </w:r>
    </w:p>
    <w:p w14:paraId="1FC3E66A"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{44}</w:t>
      </w:r>
    </w:p>
    <w:p w14:paraId="396B282E"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and unite itself in an ecclesiastical body in order to maintain in concert, according to the very expressions of the c</w:t>
      </w:r>
      <w:r w:rsidRPr="00C100C3">
        <w:rPr>
          <w:rFonts w:ascii="Courier New" w:hAnsi="Courier New" w:cs="Courier New"/>
        </w:rPr>
        <w:t>onstitution of the Free Church, the rights of Jesus Christ over His Church and the purity of evangelical ministry, people might have been astonished that never before had the rights of Christ presented themselves to the minds of these men as disowned by th</w:t>
      </w:r>
      <w:r w:rsidRPr="00C100C3">
        <w:rPr>
          <w:rFonts w:ascii="Courier New" w:hAnsi="Courier New" w:cs="Courier New"/>
        </w:rPr>
        <w:t>e system which they had previously extolled and justified, not scrupling, moreover, to blame severely, those who, judging as they themselves now judge, were acting individually according to this conviction, and were separating themselves from a system guil</w:t>
      </w:r>
      <w:r w:rsidRPr="00C100C3">
        <w:rPr>
          <w:rFonts w:ascii="Courier New" w:hAnsi="Courier New" w:cs="Courier New"/>
        </w:rPr>
        <w:t>ty of such a slighting of the rights of the Lord.</w:t>
      </w:r>
    </w:p>
    <w:p w14:paraId="5EF144FA" w14:textId="6132F2A9" w:rsidR="00000000" w:rsidRPr="00C100C3" w:rsidRDefault="00362818" w:rsidP="00C100C3">
      <w:pPr>
        <w:pStyle w:val="PlainText"/>
        <w:rPr>
          <w:rFonts w:ascii="Courier New" w:hAnsi="Courier New" w:cs="Courier New"/>
        </w:rPr>
      </w:pPr>
      <w:r w:rsidRPr="00C100C3">
        <w:rPr>
          <w:rFonts w:ascii="Courier New" w:hAnsi="Courier New" w:cs="Courier New"/>
        </w:rPr>
        <w:t xml:space="preserve">Evidently, it is the system which, in their conviction, disregarded the rights of Jesus, and destroyed the purity of evangelical ministry. The act of the government, which served </w:t>
      </w:r>
      <w:ins w:id="1451" w:author="Comparison" w:date="2013-05-05T19:43:00Z">
        <w:r w:rsidRPr="00AA4B48">
          <w:rPr>
            <w:rFonts w:ascii="Courier New" w:hAnsi="Courier New" w:cs="Courier New"/>
          </w:rPr>
          <w:t>s</w:t>
        </w:r>
      </w:ins>
      <w:del w:id="1452" w:author="Comparison" w:date="2013-05-05T19:43:00Z">
        <w:r w:rsidRPr="00C100C3">
          <w:rPr>
            <w:rFonts w:ascii="Courier New" w:hAnsi="Courier New" w:cs="Courier New"/>
          </w:rPr>
          <w:delText>as</w:delText>
        </w:r>
      </w:del>
      <w:r w:rsidRPr="00C100C3">
        <w:rPr>
          <w:rFonts w:ascii="Courier New" w:hAnsi="Courier New" w:cs="Courier New"/>
        </w:rPr>
        <w:t xml:space="preserve"> an occasion for the ret</w:t>
      </w:r>
      <w:r w:rsidRPr="00C100C3">
        <w:rPr>
          <w:rFonts w:ascii="Courier New" w:hAnsi="Courier New" w:cs="Courier New"/>
        </w:rPr>
        <w:t xml:space="preserve">reat of a part of the clergy, is the proof of this. Moreover, the ministers who have resigned have not confined themselves to protesting by their resignation against </w:t>
      </w:r>
      <w:ins w:id="1453" w:author="Comparison" w:date="2013-05-05T19:43:00Z">
        <w:r w:rsidRPr="00AA4B48">
          <w:rPr>
            <w:rFonts w:ascii="Courier New" w:hAnsi="Courier New" w:cs="Courier New"/>
          </w:rPr>
          <w:t>his</w:t>
        </w:r>
      </w:ins>
      <w:del w:id="1454" w:author="Comparison" w:date="2013-05-05T19:43:00Z">
        <w:r w:rsidRPr="00C100C3">
          <w:rPr>
            <w:rFonts w:ascii="Courier New" w:hAnsi="Courier New" w:cs="Courier New"/>
          </w:rPr>
          <w:delText>this</w:delText>
        </w:r>
      </w:del>
      <w:r w:rsidRPr="00C100C3">
        <w:rPr>
          <w:rFonts w:ascii="Courier New" w:hAnsi="Courier New" w:cs="Courier New"/>
        </w:rPr>
        <w:t xml:space="preserve"> act, nor to going outside while waiting for its recall, nor </w:t>
      </w:r>
      <w:ins w:id="1455" w:author="Comparison" w:date="2013-05-05T19:43:00Z">
        <w:r w:rsidRPr="00AA4B48">
          <w:rPr>
            <w:rFonts w:ascii="Courier New" w:hAnsi="Courier New" w:cs="Courier New"/>
          </w:rPr>
          <w:t>o</w:t>
        </w:r>
      </w:ins>
      <w:del w:id="1456" w:author="Comparison" w:date="2013-05-05T19:43:00Z">
        <w:r w:rsidRPr="00C100C3">
          <w:rPr>
            <w:rFonts w:ascii="Courier New" w:hAnsi="Courier New" w:cs="Courier New"/>
          </w:rPr>
          <w:delText>to</w:delText>
        </w:r>
      </w:del>
      <w:r w:rsidRPr="00C100C3">
        <w:rPr>
          <w:rFonts w:ascii="Courier New" w:hAnsi="Courier New" w:cs="Courier New"/>
        </w:rPr>
        <w:t xml:space="preserve"> complaining against an</w:t>
      </w:r>
      <w:r w:rsidRPr="00C100C3">
        <w:rPr>
          <w:rFonts w:ascii="Courier New" w:hAnsi="Courier New" w:cs="Courier New"/>
        </w:rPr>
        <w:t xml:space="preserve"> isolated act of oppression, while still approving the system. They have done more. By the establishment of a new system, they have protested against the one which up to that time they had justified, and which, by their acknowledgment, denies the rights of</w:t>
      </w:r>
      <w:r w:rsidRPr="00C100C3">
        <w:rPr>
          <w:rFonts w:ascii="Courier New" w:hAnsi="Courier New" w:cs="Courier New"/>
        </w:rPr>
        <w:t xml:space="preserve"> Christ over His Church.</w:t>
      </w:r>
    </w:p>
    <w:p w14:paraId="68F0039C" w14:textId="7A9438A6" w:rsidR="00000000" w:rsidRPr="00C100C3" w:rsidRDefault="00362818" w:rsidP="00C100C3">
      <w:pPr>
        <w:pStyle w:val="PlainText"/>
        <w:rPr>
          <w:rFonts w:ascii="Courier New" w:hAnsi="Courier New" w:cs="Courier New"/>
        </w:rPr>
      </w:pPr>
      <w:r w:rsidRPr="00C100C3">
        <w:rPr>
          <w:rFonts w:ascii="Courier New" w:hAnsi="Courier New" w:cs="Courier New"/>
        </w:rPr>
        <w:t xml:space="preserve">How does it happen that the new system, founded on such a declaration, should be the object of admiration to Christians who remain attached to the one to which this declaration applies? That does not belong to me to decide. It is </w:t>
      </w:r>
      <w:r w:rsidRPr="00C100C3">
        <w:rPr>
          <w:rFonts w:ascii="Courier New" w:hAnsi="Courier New" w:cs="Courier New"/>
        </w:rPr>
        <w:t xml:space="preserve">good to remember [for </w:t>
      </w:r>
      <w:del w:id="1457" w:author="Comparison" w:date="2013-05-05T19:43:00Z">
        <w:r w:rsidRPr="00C100C3">
          <w:rPr>
            <w:rFonts w:ascii="Courier New" w:hAnsi="Courier New" w:cs="Courier New"/>
          </w:rPr>
          <w:delText>*</w:delText>
        </w:r>
      </w:del>
      <w:r w:rsidRPr="00C100C3">
        <w:rPr>
          <w:rFonts w:ascii="Courier New" w:hAnsi="Courier New" w:cs="Courier New"/>
        </w:rPr>
        <w:t>fas est et ab hoste doceri</w:t>
      </w:r>
      <w:ins w:id="1458" w:author="Comparison" w:date="2013-05-05T19:43:00Z">
        <w:r w:rsidRPr="00AA4B48">
          <w:rPr>
            <w:rFonts w:ascii="Courier New" w:hAnsi="Courier New" w:cs="Courier New"/>
          </w:rPr>
          <w:t>]</w:t>
        </w:r>
      </w:ins>
      <w:del w:id="1459" w:author="Comparison" w:date="2013-05-05T19:43:00Z">
        <w:r w:rsidRPr="00C100C3">
          <w:rPr>
            <w:rFonts w:ascii="Courier New" w:hAnsi="Courier New" w:cs="Courier New"/>
          </w:rPr>
          <w:delText>*]</w:delText>
        </w:r>
      </w:del>
      <w:r w:rsidRPr="00C100C3">
        <w:rPr>
          <w:rFonts w:ascii="Courier New" w:hAnsi="Courier New" w:cs="Courier New"/>
        </w:rPr>
        <w:t xml:space="preserve"> that conscience is an individual thing.</w:t>
      </w:r>
    </w:p>
    <w:p w14:paraId="5AC75AE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Let us now examine the system of the Free Church of the Canton de Vaud, such as it is set forth in its Constitution, the acceptance of which is obligatory upon eve</w:t>
      </w:r>
      <w:r w:rsidRPr="00C100C3">
        <w:rPr>
          <w:rFonts w:ascii="Courier New" w:hAnsi="Courier New" w:cs="Courier New"/>
        </w:rPr>
        <w:t>ry one who wishes to be a member of it.</w:t>
      </w:r>
    </w:p>
    <w:p w14:paraId="234E30CB" w14:textId="77777777" w:rsidR="00000000" w:rsidRPr="00AA4B48" w:rsidRDefault="00362818" w:rsidP="00AA4B48">
      <w:pPr>
        <w:pStyle w:val="PlainText"/>
        <w:rPr>
          <w:ins w:id="1460" w:author="Comparison" w:date="2013-05-05T19:43:00Z"/>
          <w:rFonts w:ascii="Courier New" w:hAnsi="Courier New" w:cs="Courier New"/>
        </w:rPr>
      </w:pPr>
      <w:ins w:id="1461" w:author="Comparison" w:date="2013-05-05T19:43:00Z">
        <w:r w:rsidRPr="00AA4B48">
          <w:rPr>
            <w:rFonts w:ascii="Courier New" w:hAnsi="Courier New" w:cs="Courier New"/>
          </w:rPr>
          <w:t>SECTION 1 -- THE CLERGY, THE FOUNDATIO</w:t>
        </w:r>
        <w:r w:rsidRPr="00AA4B48">
          <w:rPr>
            <w:rFonts w:ascii="Courier New" w:hAnsi="Courier New" w:cs="Courier New"/>
          </w:rPr>
          <w:t>N OF UNITY IN THE FREE CHURCH</w:t>
        </w:r>
      </w:ins>
    </w:p>
    <w:p w14:paraId="2CF63019" w14:textId="77777777" w:rsidR="00000000" w:rsidRPr="00C100C3" w:rsidRDefault="00362818" w:rsidP="00C100C3">
      <w:pPr>
        <w:pStyle w:val="PlainText"/>
        <w:rPr>
          <w:del w:id="1462" w:author="Comparison" w:date="2013-05-05T19:43:00Z"/>
          <w:rFonts w:ascii="Courier New" w:hAnsi="Courier New" w:cs="Courier New"/>
        </w:rPr>
      </w:pPr>
      <w:del w:id="1463" w:author="Comparison" w:date="2013-05-05T19:43:00Z">
        <w:r w:rsidRPr="00C100C3">
          <w:rPr>
            <w:rFonts w:ascii="Courier New" w:hAnsi="Courier New" w:cs="Courier New"/>
          </w:rPr>
          <w:delText>&lt;ul&gt;Section 1</w:delText>
        </w:r>
      </w:del>
    </w:p>
    <w:p w14:paraId="7B9FF80F" w14:textId="77777777" w:rsidR="00000000" w:rsidRPr="00C100C3" w:rsidRDefault="00362818" w:rsidP="00C100C3">
      <w:pPr>
        <w:pStyle w:val="PlainText"/>
        <w:rPr>
          <w:del w:id="1464" w:author="Comparison" w:date="2013-05-05T19:43:00Z"/>
          <w:rFonts w:ascii="Courier New" w:hAnsi="Courier New" w:cs="Courier New"/>
        </w:rPr>
      </w:pPr>
      <w:del w:id="1465" w:author="Comparison" w:date="2013-05-05T19:43:00Z">
        <w:r w:rsidRPr="00C100C3">
          <w:rPr>
            <w:rFonts w:ascii="Courier New" w:hAnsi="Courier New" w:cs="Courier New"/>
          </w:rPr>
          <w:delText>The Clergy, the Foundation of Unity in the Free Church.</w:delText>
        </w:r>
      </w:del>
    </w:p>
    <w:p w14:paraId="42FC5481" w14:textId="77777777" w:rsidR="00000000" w:rsidRPr="00C100C3" w:rsidRDefault="00362818" w:rsidP="00C100C3">
      <w:pPr>
        <w:pStyle w:val="PlainText"/>
        <w:rPr>
          <w:del w:id="1466" w:author="Comparison" w:date="2013-05-05T19:43:00Z"/>
          <w:rFonts w:ascii="Courier New" w:hAnsi="Courier New" w:cs="Courier New"/>
        </w:rPr>
      </w:pPr>
      <w:del w:id="1467" w:author="Comparison" w:date="2013-05-05T19:43:00Z">
        <w:r w:rsidRPr="00C100C3">
          <w:rPr>
            <w:rFonts w:ascii="Courier New" w:hAnsi="Courier New" w:cs="Courier New"/>
          </w:rPr>
          <w:delText>&lt;/ul&gt;</w:delText>
        </w:r>
      </w:del>
    </w:p>
    <w:p w14:paraId="6542B8D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While setting aside the state, rejecting all alliance with it, and while refusing at the same time to take the position of the Christian</w:t>
      </w:r>
      <w:r w:rsidRPr="00C100C3">
        <w:rPr>
          <w:rFonts w:ascii="Courier New" w:hAnsi="Courier New" w:cs="Courier New"/>
        </w:rPr>
        <w:t>s who had previously separated from nationalism, the founders of the Free Church wished, in constituting themselves as a body, to preserve some bond which these did not possess</w:t>
      </w:r>
    </w:p>
    <w:p w14:paraId="4BBA2A7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{45}</w:t>
      </w:r>
    </w:p>
    <w:p w14:paraId="3FFBAB3D"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and which the state did not furnish. This bond is the clergy, the cleric</w:t>
      </w:r>
      <w:r w:rsidRPr="00C100C3">
        <w:rPr>
          <w:rFonts w:ascii="Courier New" w:hAnsi="Courier New" w:cs="Courier New"/>
        </w:rPr>
        <w:t>al body.</w:t>
      </w:r>
    </w:p>
    <w:p w14:paraId="34E509BE"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Plainly, the churches whose association composes the Free Church have no other according to its constitution. The unity subsists in the body of the clergy and there solely. This principle, the importance of which cannot be overestimated, was that</w:t>
      </w:r>
      <w:r w:rsidRPr="00C100C3">
        <w:rPr>
          <w:rFonts w:ascii="Courier New" w:hAnsi="Courier New" w:cs="Courier New"/>
        </w:rPr>
        <w:t xml:space="preserve"> of the Church as fallen in the first ages, that which ended in popery in contrast with the Church of God.</w:t>
      </w:r>
    </w:p>
    <w:p w14:paraId="51B39BE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In the Protestant or Reformed Churches, the state serves as a link, as a principle of unity; they are, consequently, national churches. The Romish s</w:t>
      </w:r>
      <w:r w:rsidRPr="00C100C3">
        <w:rPr>
          <w:rFonts w:ascii="Courier New" w:hAnsi="Courier New" w:cs="Courier New"/>
        </w:rPr>
        <w:t>ystem has another centre of unity, which I need not stop to notice here. The dissenters, whatever may be additionally the unity of ideas and of habit of association with which analogous principles furnish them, are in general independents or congregational</w:t>
      </w:r>
      <w:r w:rsidRPr="00C100C3">
        <w:rPr>
          <w:rFonts w:ascii="Courier New" w:hAnsi="Courier New" w:cs="Courier New"/>
        </w:rPr>
        <w:t>ists; that is to say, their churches, as churches, acknowledge no bond of unity among themselves.</w:t>
      </w:r>
    </w:p>
    <w:p w14:paraId="727103F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There remains then to the Free Church but one principle which can and does really make of it a body; it is the clerical principle. Little matters it whether </w:t>
      </w:r>
      <w:r w:rsidRPr="00C100C3">
        <w:rPr>
          <w:rFonts w:ascii="Courier New" w:hAnsi="Courier New" w:cs="Courier New"/>
        </w:rPr>
        <w:t>the clergy is composed of pastors or elders. It is they, a body of officials, distinct from the mass of believers, who alone give a character of unity to this bundle of churches. The details of the Constitution shew it. General Church assemblies, church co</w:t>
      </w:r>
      <w:r w:rsidRPr="00C100C3">
        <w:rPr>
          <w:rFonts w:ascii="Courier New" w:hAnsi="Courier New" w:cs="Courier New"/>
        </w:rPr>
        <w:t>uncils do not produce a shadow of unity! This unity resides in the synod; the synod is the principle of it. Everything which concerns the clergy is carefully kept in the hands of the clergy. The *veto* without a statement of motives is alone permitted to a</w:t>
      </w:r>
      <w:r w:rsidRPr="00C100C3">
        <w:rPr>
          <w:rFonts w:ascii="Courier New" w:hAnsi="Courier New" w:cs="Courier New"/>
        </w:rPr>
        <w:t xml:space="preserve"> flock to which a pastor is proposed. As to their internal matters, the assemblies may be consulted and may express their wishes when the church council calls them together; but all action whatever is reserved to the clergy.</w:t>
      </w:r>
    </w:p>
    <w:p w14:paraId="74B2487C" w14:textId="22A04A35" w:rsidR="00000000" w:rsidRPr="00C100C3" w:rsidRDefault="00362818" w:rsidP="00C100C3">
      <w:pPr>
        <w:pStyle w:val="PlainText"/>
        <w:rPr>
          <w:rFonts w:ascii="Courier New" w:hAnsi="Courier New" w:cs="Courier New"/>
        </w:rPr>
      </w:pPr>
      <w:r w:rsidRPr="00C100C3">
        <w:rPr>
          <w:rFonts w:ascii="Courier New" w:hAnsi="Courier New" w:cs="Courier New"/>
        </w:rPr>
        <w:t>The true unity of the Church o</w:t>
      </w:r>
      <w:r w:rsidRPr="00C100C3">
        <w:rPr>
          <w:rFonts w:ascii="Courier New" w:hAnsi="Courier New" w:cs="Courier New"/>
        </w:rPr>
        <w:t xml:space="preserve">f God, that is to say, the unity of the body of Christ on the earth, is completely excluded from the Free Church. There are </w:t>
      </w:r>
      <w:ins w:id="1468" w:author="Comparison" w:date="2013-05-05T19:43:00Z">
        <w:r w:rsidRPr="00AA4B48">
          <w:rPr>
            <w:rFonts w:ascii="Courier New" w:hAnsi="Courier New" w:cs="Courier New"/>
          </w:rPr>
          <w:t>"*</w:t>
        </w:r>
      </w:ins>
      <w:del w:id="1469" w:author="Comparison" w:date="2013-05-05T19:43:00Z">
        <w:r w:rsidRPr="00C100C3">
          <w:rPr>
            <w:rFonts w:ascii="Courier New" w:hAnsi="Courier New" w:cs="Courier New"/>
          </w:rPr>
          <w:delText>&amp;#8220;*</w:delText>
        </w:r>
      </w:del>
      <w:r w:rsidRPr="00C100C3">
        <w:rPr>
          <w:rFonts w:ascii="Courier New" w:hAnsi="Courier New" w:cs="Courier New"/>
        </w:rPr>
        <w:t>constituted bodies</w:t>
      </w:r>
      <w:ins w:id="1470" w:author="Comparison" w:date="2013-05-05T19:43:00Z">
        <w:r w:rsidRPr="00AA4B48">
          <w:rPr>
            <w:rFonts w:ascii="Courier New" w:hAnsi="Courier New" w:cs="Courier New"/>
          </w:rPr>
          <w:t>*,"</w:t>
        </w:r>
      </w:ins>
      <w:del w:id="1471" w:author="Comparison" w:date="2013-05-05T19:43:00Z">
        <w:r w:rsidRPr="00C100C3">
          <w:rPr>
            <w:rFonts w:ascii="Courier New" w:hAnsi="Courier New" w:cs="Courier New"/>
          </w:rPr>
          <w:delText>*&amp;#8221;</w:delText>
        </w:r>
      </w:del>
      <w:r w:rsidRPr="00C100C3">
        <w:rPr>
          <w:rFonts w:ascii="Courier New" w:hAnsi="Courier New" w:cs="Courier New"/>
        </w:rPr>
        <w:t xml:space="preserve"> but the idea of *the body* is lost.</w:t>
      </w:r>
    </w:p>
    <w:p w14:paraId="7693C5F0" w14:textId="7A4BA140" w:rsidR="00000000" w:rsidRPr="00C100C3" w:rsidRDefault="00362818" w:rsidP="00C100C3">
      <w:pPr>
        <w:pStyle w:val="PlainText"/>
        <w:rPr>
          <w:rFonts w:ascii="Courier New" w:hAnsi="Courier New" w:cs="Courier New"/>
        </w:rPr>
      </w:pPr>
      <w:r w:rsidRPr="00C100C3">
        <w:rPr>
          <w:rFonts w:ascii="Courier New" w:hAnsi="Courier New" w:cs="Courier New"/>
        </w:rPr>
        <w:t>The confusion of these two things is striking in the Sixth A</w:t>
      </w:r>
      <w:r w:rsidRPr="00C100C3">
        <w:rPr>
          <w:rFonts w:ascii="Courier New" w:hAnsi="Courier New" w:cs="Courier New"/>
        </w:rPr>
        <w:t xml:space="preserve">rticle of the Constitution. </w:t>
      </w:r>
      <w:ins w:id="1472" w:author="Comparison" w:date="2013-05-05T19:43:00Z">
        <w:r w:rsidRPr="00AA4B48">
          <w:rPr>
            <w:rFonts w:ascii="Courier New" w:hAnsi="Courier New" w:cs="Courier New"/>
          </w:rPr>
          <w:t>"</w:t>
        </w:r>
      </w:ins>
      <w:del w:id="1473" w:author="Comparison" w:date="2013-05-05T19:43:00Z">
        <w:r w:rsidRPr="00C100C3">
          <w:rPr>
            <w:rFonts w:ascii="Courier New" w:hAnsi="Courier New" w:cs="Courier New"/>
          </w:rPr>
          <w:delText>&amp;#8220;</w:delText>
        </w:r>
      </w:del>
      <w:r w:rsidRPr="00C100C3">
        <w:rPr>
          <w:rFonts w:ascii="Courier New" w:hAnsi="Courier New" w:cs="Courier New"/>
        </w:rPr>
        <w:t>The Free Church is governed by constituted bodies who are to employ themselves, each according to the function assigned to it, in procuring the spiritual good of the Church and its members, so that the whole well proporti</w:t>
      </w:r>
      <w:r w:rsidRPr="00C100C3">
        <w:rPr>
          <w:rFonts w:ascii="Courier New" w:hAnsi="Courier New" w:cs="Courier New"/>
        </w:rPr>
        <w:t>oned and well joined together in all its parts</w:t>
      </w:r>
    </w:p>
    <w:p w14:paraId="1E1D82F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{46}</w:t>
      </w:r>
    </w:p>
    <w:p w14:paraId="6D373F62" w14:textId="37BB8902" w:rsidR="00000000" w:rsidRPr="00C100C3" w:rsidRDefault="00362818" w:rsidP="00C100C3">
      <w:pPr>
        <w:pStyle w:val="PlainText"/>
        <w:rPr>
          <w:rFonts w:ascii="Courier New" w:hAnsi="Courier New" w:cs="Courier New"/>
        </w:rPr>
      </w:pPr>
      <w:r w:rsidRPr="00C100C3">
        <w:rPr>
          <w:rFonts w:ascii="Courier New" w:hAnsi="Courier New" w:cs="Courier New"/>
        </w:rPr>
        <w:t>should derive its increase from Christ, according to the power He distributes to each member</w:t>
      </w:r>
      <w:ins w:id="1474" w:author="Comparison" w:date="2013-05-05T19:43:00Z">
        <w:r w:rsidRPr="00AA4B48">
          <w:rPr>
            <w:rFonts w:ascii="Courier New" w:hAnsi="Courier New" w:cs="Courier New"/>
          </w:rPr>
          <w:t>,"</w:t>
        </w:r>
      </w:ins>
      <w:del w:id="1475" w:author="Comparison" w:date="2013-05-05T19:43:00Z">
        <w:r w:rsidRPr="00C100C3">
          <w:rPr>
            <w:rFonts w:ascii="Courier New" w:hAnsi="Courier New" w:cs="Courier New"/>
          </w:rPr>
          <w:delText>,&amp;#8221;</w:delText>
        </w:r>
      </w:del>
      <w:r w:rsidRPr="00C100C3">
        <w:rPr>
          <w:rFonts w:ascii="Courier New" w:hAnsi="Courier New" w:cs="Courier New"/>
        </w:rPr>
        <w:t xml:space="preserve"> @Ephesians 4:</w:t>
      </w:r>
      <w:ins w:id="1476" w:author="Comparison" w:date="2013-05-05T19:43:00Z">
        <w:r w:rsidRPr="00AA4B48">
          <w:rPr>
            <w:rFonts w:ascii="Courier New" w:hAnsi="Courier New" w:cs="Courier New"/>
          </w:rPr>
          <w:t xml:space="preserve"> </w:t>
        </w:r>
      </w:ins>
      <w:r w:rsidRPr="00C100C3">
        <w:rPr>
          <w:rFonts w:ascii="Courier New" w:hAnsi="Courier New" w:cs="Courier New"/>
        </w:rPr>
        <w:t>16. Now, it is perfectly certain that this passage of the epistle to the Ephesians appli</w:t>
      </w:r>
      <w:r w:rsidRPr="00C100C3">
        <w:rPr>
          <w:rFonts w:ascii="Courier New" w:hAnsi="Courier New" w:cs="Courier New"/>
        </w:rPr>
        <w:t>es solely to the body of *</w:t>
      </w:r>
      <w:ins w:id="1477" w:author="Comparison" w:date="2013-05-05T19:43:00Z">
        <w:r w:rsidRPr="00AA4B48">
          <w:rPr>
            <w:rFonts w:ascii="Courier New" w:hAnsi="Courier New" w:cs="Courier New"/>
          </w:rPr>
          <w:t>Christ*,</w:t>
        </w:r>
      </w:ins>
      <w:del w:id="1478" w:author="Comparison" w:date="2013-05-05T19:43:00Z">
        <w:r w:rsidRPr="00C100C3">
          <w:rPr>
            <w:rFonts w:ascii="Courier New" w:hAnsi="Courier New" w:cs="Courier New"/>
          </w:rPr>
          <w:delText>Christy*</w:delText>
        </w:r>
      </w:del>
      <w:r w:rsidRPr="00C100C3">
        <w:rPr>
          <w:rFonts w:ascii="Courier New" w:hAnsi="Courier New" w:cs="Courier New"/>
        </w:rPr>
        <w:t xml:space="preserve"> one upon earth, to the functions of its members, and to that body looked at on earth, insisting particularly on its unity flowing from its being the habitation of one Spirit (chapter 4:</w:t>
      </w:r>
      <w:ins w:id="1479" w:author="Comparison" w:date="2013-05-05T19:43:00Z">
        <w:r w:rsidRPr="00AA4B48">
          <w:rPr>
            <w:rFonts w:ascii="Courier New" w:hAnsi="Courier New" w:cs="Courier New"/>
          </w:rPr>
          <w:t xml:space="preserve"> </w:t>
        </w:r>
      </w:ins>
      <w:r w:rsidRPr="00C100C3">
        <w:rPr>
          <w:rFonts w:ascii="Courier New" w:hAnsi="Courier New" w:cs="Courier New"/>
        </w:rPr>
        <w:t>4</w:t>
      </w:r>
      <w:ins w:id="1480" w:author="Comparison" w:date="2013-05-05T19:43:00Z">
        <w:r w:rsidRPr="00AA4B48">
          <w:rPr>
            <w:rFonts w:ascii="Courier New" w:hAnsi="Courier New" w:cs="Courier New"/>
          </w:rPr>
          <w:t xml:space="preserve">) -- </w:t>
        </w:r>
      </w:ins>
      <w:del w:id="1481" w:author="Comparison" w:date="2013-05-05T19:43:00Z">
        <w:r w:rsidRPr="00C100C3">
          <w:rPr>
            <w:rFonts w:ascii="Courier New" w:hAnsi="Courier New" w:cs="Courier New"/>
          </w:rPr>
          <w:delText>)&amp;#8212;</w:delText>
        </w:r>
      </w:del>
      <w:r w:rsidRPr="00C100C3">
        <w:rPr>
          <w:rFonts w:ascii="Courier New" w:hAnsi="Courier New" w:cs="Courier New"/>
        </w:rPr>
        <w:t>an idea impossible here, be</w:t>
      </w:r>
      <w:r w:rsidRPr="00C100C3">
        <w:rPr>
          <w:rFonts w:ascii="Courier New" w:hAnsi="Courier New" w:cs="Courier New"/>
        </w:rPr>
        <w:t>cause the Free Church of the Canton de Vaud has no pretensions to be the body of Christ, and its four constituted bodies are not members of the body of Christ.</w:t>
      </w:r>
    </w:p>
    <w:p w14:paraId="7B878F21" w14:textId="4C37E647" w:rsidR="00000000" w:rsidRPr="00C100C3" w:rsidRDefault="00362818" w:rsidP="00C100C3">
      <w:pPr>
        <w:pStyle w:val="PlainText"/>
        <w:rPr>
          <w:rFonts w:ascii="Courier New" w:hAnsi="Courier New" w:cs="Courier New"/>
        </w:rPr>
      </w:pPr>
      <w:r w:rsidRPr="00C100C3">
        <w:rPr>
          <w:rFonts w:ascii="Courier New" w:hAnsi="Courier New" w:cs="Courier New"/>
        </w:rPr>
        <w:t>It is sad, to say nothing more, to use the word of God, and that in its most precious and profo</w:t>
      </w:r>
      <w:r w:rsidRPr="00C100C3">
        <w:rPr>
          <w:rFonts w:ascii="Courier New" w:hAnsi="Courier New" w:cs="Courier New"/>
        </w:rPr>
        <w:t>und teachings, to apply it to that which is a creation of man, and to that which has no right to pretend to be what the passage cited speaks of. It is sad to seek to clothe a purely human system with the lustre of the blessing which is connected with the w</w:t>
      </w:r>
      <w:r w:rsidRPr="00C100C3">
        <w:rPr>
          <w:rFonts w:ascii="Courier New" w:hAnsi="Courier New" w:cs="Courier New"/>
        </w:rPr>
        <w:t xml:space="preserve">ork of God. The Free Church of the Canton de Vaud is not, and still less are its constituted bodies, the body of Christ, nor the bride of Christ, however it may clothe itself with these beautiful names by debasing their meaning and force. </w:t>
      </w:r>
      <w:ins w:id="1482" w:author="Comparison" w:date="2013-05-05T19:43:00Z">
        <w:r w:rsidRPr="00AA4B48">
          <w:rPr>
            <w:rFonts w:ascii="Courier New" w:hAnsi="Courier New" w:cs="Courier New"/>
          </w:rPr>
          <w:t>"</w:t>
        </w:r>
      </w:ins>
      <w:del w:id="1483" w:author="Comparison" w:date="2013-05-05T19:43:00Z">
        <w:r w:rsidRPr="00C100C3">
          <w:rPr>
            <w:rFonts w:ascii="Courier New" w:hAnsi="Courier New" w:cs="Courier New"/>
          </w:rPr>
          <w:delText>&amp;#8220;</w:delText>
        </w:r>
      </w:del>
      <w:r w:rsidRPr="00C100C3">
        <w:rPr>
          <w:rFonts w:ascii="Courier New" w:hAnsi="Courier New" w:cs="Courier New"/>
        </w:rPr>
        <w:t>She is res</w:t>
      </w:r>
      <w:r w:rsidRPr="00C100C3">
        <w:rPr>
          <w:rFonts w:ascii="Courier New" w:hAnsi="Courier New" w:cs="Courier New"/>
        </w:rPr>
        <w:t>olved</w:t>
      </w:r>
      <w:ins w:id="1484" w:author="Comparison" w:date="2013-05-05T19:43:00Z">
        <w:r w:rsidRPr="00AA4B48">
          <w:rPr>
            <w:rFonts w:ascii="Courier New" w:hAnsi="Courier New" w:cs="Courier New"/>
          </w:rPr>
          <w:t>,"</w:t>
        </w:r>
      </w:ins>
      <w:del w:id="1485" w:author="Comparison" w:date="2013-05-05T19:43:00Z">
        <w:r w:rsidRPr="00C100C3">
          <w:rPr>
            <w:rFonts w:ascii="Courier New" w:hAnsi="Courier New" w:cs="Courier New"/>
          </w:rPr>
          <w:delText>,&amp;#8221;</w:delText>
        </w:r>
      </w:del>
      <w:r w:rsidRPr="00C100C3">
        <w:rPr>
          <w:rFonts w:ascii="Courier New" w:hAnsi="Courier New" w:cs="Courier New"/>
        </w:rPr>
        <w:t xml:space="preserve"> say the authors of her Constitution, </w:t>
      </w:r>
      <w:ins w:id="1486" w:author="Comparison" w:date="2013-05-05T19:43:00Z">
        <w:r w:rsidRPr="00AA4B48">
          <w:rPr>
            <w:rFonts w:ascii="Courier New" w:hAnsi="Courier New" w:cs="Courier New"/>
          </w:rPr>
          <w:t>"</w:t>
        </w:r>
      </w:ins>
      <w:del w:id="1487" w:author="Comparison" w:date="2013-05-05T19:43:00Z">
        <w:r w:rsidRPr="00C100C3">
          <w:rPr>
            <w:rFonts w:ascii="Courier New" w:hAnsi="Courier New" w:cs="Courier New"/>
          </w:rPr>
          <w:delText>&amp;#8220;</w:delText>
        </w:r>
      </w:del>
      <w:r w:rsidRPr="00C100C3">
        <w:rPr>
          <w:rFonts w:ascii="Courier New" w:hAnsi="Courier New" w:cs="Courier New"/>
        </w:rPr>
        <w:t>to yield obedience (to Jesus Christ) as a faithful wife to her husband</w:t>
      </w:r>
      <w:ins w:id="1488" w:author="Comparison" w:date="2013-05-05T19:43:00Z">
        <w:r w:rsidRPr="00AA4B48">
          <w:rPr>
            <w:rFonts w:ascii="Courier New" w:hAnsi="Courier New" w:cs="Courier New"/>
          </w:rPr>
          <w:t>."</w:t>
        </w:r>
      </w:ins>
      <w:del w:id="1489" w:author="Comparison" w:date="2013-05-05T19:43:00Z">
        <w:r w:rsidRPr="00C100C3">
          <w:rPr>
            <w:rFonts w:ascii="Courier New" w:hAnsi="Courier New" w:cs="Courier New"/>
          </w:rPr>
          <w:delText>.&amp;#8221;</w:delText>
        </w:r>
      </w:del>
      <w:r w:rsidRPr="00C100C3">
        <w:rPr>
          <w:rFonts w:ascii="Courier New" w:hAnsi="Courier New" w:cs="Courier New"/>
        </w:rPr>
        <w:t xml:space="preserve"> Wife! She is not a wife. There exists neither a Vaudois bride, nor a French bride, nor an English bride. By attaching s</w:t>
      </w:r>
      <w:r w:rsidRPr="00C100C3">
        <w:rPr>
          <w:rFonts w:ascii="Courier New" w:hAnsi="Courier New" w:cs="Courier New"/>
        </w:rPr>
        <w:t>uch a name to bodies constituted by men, the idea of the unity of the body of *Christ* is falsified and lost, an idea of which the importance cannot be exaggerated.</w:t>
      </w:r>
    </w:p>
    <w:p w14:paraId="1A8AE0D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grand principles of the Free Church are then:</w:t>
      </w:r>
    </w:p>
    <w:p w14:paraId="5CE0A20C"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 establishment of a body of clergy, </w:t>
      </w:r>
      <w:r w:rsidRPr="00C100C3">
        <w:rPr>
          <w:rFonts w:ascii="Courier New" w:hAnsi="Courier New" w:cs="Courier New"/>
        </w:rPr>
        <w:t>the only agent and bond of unity;</w:t>
      </w:r>
    </w:p>
    <w:p w14:paraId="30B58F8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And the denial of the unity of the body of Christ, of that truth of which true Christians feel very particularly the need and importance.</w:t>
      </w:r>
    </w:p>
    <w:p w14:paraId="40513BB0" w14:textId="29626FB1"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In fact, it cannot be otherwise in a church of the multitude. How seek, how find, </w:t>
      </w:r>
      <w:r w:rsidRPr="00C100C3">
        <w:rPr>
          <w:rFonts w:ascii="Courier New" w:hAnsi="Courier New" w:cs="Courier New"/>
        </w:rPr>
        <w:t>in an unconverted mass a principle of spiritual union? There is needed for this mass, a body in which, in theory, because of its public character, piety should be reputed to reside; a body which may act on it and give it a centre by maintaining religion in</w:t>
      </w:r>
      <w:r w:rsidRPr="00C100C3">
        <w:rPr>
          <w:rFonts w:ascii="Courier New" w:hAnsi="Courier New" w:cs="Courier New"/>
        </w:rPr>
        <w:t xml:space="preserve"> the midst of it. Let the action of the flocks, set aside by the </w:t>
      </w:r>
      <w:ins w:id="1490" w:author="Comparison" w:date="2013-05-05T19:43:00Z">
        <w:r w:rsidRPr="00AA4B48">
          <w:rPr>
            <w:rFonts w:ascii="Courier New" w:hAnsi="Courier New" w:cs="Courier New"/>
          </w:rPr>
          <w:t>"</w:t>
        </w:r>
      </w:ins>
      <w:del w:id="1491" w:author="Comparison" w:date="2013-05-05T19:43:00Z">
        <w:r w:rsidRPr="00C100C3">
          <w:rPr>
            <w:rFonts w:ascii="Courier New" w:hAnsi="Courier New" w:cs="Courier New"/>
          </w:rPr>
          <w:delText>&amp;#8220;</w:delText>
        </w:r>
      </w:del>
      <w:r w:rsidRPr="00C100C3">
        <w:rPr>
          <w:rFonts w:ascii="Courier New" w:hAnsi="Courier New" w:cs="Courier New"/>
        </w:rPr>
        <w:t>Constitution</w:t>
      </w:r>
      <w:ins w:id="1492" w:author="Comparison" w:date="2013-05-05T19:43:00Z">
        <w:r w:rsidRPr="00AA4B48">
          <w:rPr>
            <w:rFonts w:ascii="Courier New" w:hAnsi="Courier New" w:cs="Courier New"/>
          </w:rPr>
          <w:t>,"</w:t>
        </w:r>
      </w:ins>
      <w:del w:id="1493" w:author="Comparison" w:date="2013-05-05T19:43:00Z">
        <w:r w:rsidRPr="00C100C3">
          <w:rPr>
            <w:rFonts w:ascii="Courier New" w:hAnsi="Courier New" w:cs="Courier New"/>
          </w:rPr>
          <w:delText>,&amp;#8221;</w:delText>
        </w:r>
      </w:del>
      <w:r w:rsidRPr="00C100C3">
        <w:rPr>
          <w:rFonts w:ascii="Courier New" w:hAnsi="Courier New" w:cs="Courier New"/>
        </w:rPr>
        <w:t xml:space="preserve"> be introduced into the general assemblies, and the Free Church will present the spectacle of the miseries of dissent, without having</w:t>
      </w:r>
    </w:p>
    <w:p w14:paraId="076BA782"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{47}</w:t>
      </w:r>
    </w:p>
    <w:p w14:paraId="4805CE2A"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like it either separati</w:t>
      </w:r>
      <w:r w:rsidRPr="00C100C3">
        <w:rPr>
          <w:rFonts w:ascii="Courier New" w:hAnsi="Courier New" w:cs="Courier New"/>
        </w:rPr>
        <w:t>on from the world, or the safeguard of the conversion of its members.</w:t>
      </w:r>
    </w:p>
    <w:p w14:paraId="21C2F3FB" w14:textId="4B4C843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Several details of the </w:t>
      </w:r>
      <w:ins w:id="1494" w:author="Comparison" w:date="2013-05-05T19:43:00Z">
        <w:r w:rsidRPr="00AA4B48">
          <w:rPr>
            <w:rFonts w:ascii="Courier New" w:hAnsi="Courier New" w:cs="Courier New"/>
          </w:rPr>
          <w:t>"</w:t>
        </w:r>
      </w:ins>
      <w:del w:id="1495" w:author="Comparison" w:date="2013-05-05T19:43:00Z">
        <w:r w:rsidRPr="00C100C3">
          <w:rPr>
            <w:rFonts w:ascii="Courier New" w:hAnsi="Courier New" w:cs="Courier New"/>
          </w:rPr>
          <w:delText>&amp;#8220;</w:delText>
        </w:r>
      </w:del>
      <w:r w:rsidRPr="00C100C3">
        <w:rPr>
          <w:rFonts w:ascii="Courier New" w:hAnsi="Courier New" w:cs="Courier New"/>
        </w:rPr>
        <w:t>Constitution of the Free Church</w:t>
      </w:r>
      <w:ins w:id="1496" w:author="Comparison" w:date="2013-05-05T19:43:00Z">
        <w:r w:rsidRPr="00AA4B48">
          <w:rPr>
            <w:rFonts w:ascii="Courier New" w:hAnsi="Courier New" w:cs="Courier New"/>
          </w:rPr>
          <w:t>"</w:t>
        </w:r>
      </w:ins>
      <w:del w:id="1497" w:author="Comparison" w:date="2013-05-05T19:43:00Z">
        <w:r w:rsidRPr="00C100C3">
          <w:rPr>
            <w:rFonts w:ascii="Courier New" w:hAnsi="Courier New" w:cs="Courier New"/>
          </w:rPr>
          <w:delText>&amp;#8221;</w:delText>
        </w:r>
      </w:del>
      <w:r w:rsidRPr="00C100C3">
        <w:rPr>
          <w:rFonts w:ascii="Courier New" w:hAnsi="Courier New" w:cs="Courier New"/>
        </w:rPr>
        <w:t xml:space="preserve"> afford us a striking proof of the preoccupation of its authors, as to the maintenance of the clerical principle.</w:t>
      </w:r>
    </w:p>
    <w:p w14:paraId="4F16AC0A"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Fi</w:t>
      </w:r>
      <w:r w:rsidRPr="00C100C3">
        <w:rPr>
          <w:rFonts w:ascii="Courier New" w:hAnsi="Courier New" w:cs="Courier New"/>
        </w:rPr>
        <w:t>rst, the nature of the quotations which are made from the word of God. Except the faulty application of a passage of Ephesians referred to above, the word of God, cited very carefully in order to support the authority of the clergy, is only quoted four tim</w:t>
      </w:r>
      <w:r w:rsidRPr="00C100C3">
        <w:rPr>
          <w:rFonts w:ascii="Courier New" w:hAnsi="Courier New" w:cs="Courier New"/>
        </w:rPr>
        <w:t>es on other subjects, and these four quotations, have no reference to the</w:t>
      </w:r>
      <w:del w:id="1498" w:author="Comparison" w:date="2013-05-05T19:43:00Z">
        <w:r w:rsidRPr="00C100C3">
          <w:rPr>
            <w:rFonts w:ascii="Courier New" w:hAnsi="Courier New" w:cs="Courier New"/>
          </w:rPr>
          <w:delText>.</w:delText>
        </w:r>
      </w:del>
      <w:r w:rsidRPr="00C100C3">
        <w:rPr>
          <w:rFonts w:ascii="Courier New" w:hAnsi="Courier New" w:cs="Courier New"/>
        </w:rPr>
        <w:t xml:space="preserve"> principles of the Free Church, but solely to general principles of piety, and they might have been equally met with in the first religious book that might be taken up. If it is a qu</w:t>
      </w:r>
      <w:r w:rsidRPr="00C100C3">
        <w:rPr>
          <w:rFonts w:ascii="Courier New" w:hAnsi="Courier New" w:cs="Courier New"/>
        </w:rPr>
        <w:t>estion, on the other hand, of exhibiting all the passages which appear suited to exalt the authority and importance of the clergy, the New Testament is rummaged through and through.</w:t>
      </w:r>
    </w:p>
    <w:p w14:paraId="33D2DCE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Here are further proofs of this preoccupation.</w:t>
      </w:r>
    </w:p>
    <w:p w14:paraId="3B70E7D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laity may elect deput</w:t>
      </w:r>
      <w:r w:rsidRPr="00C100C3">
        <w:rPr>
          <w:rFonts w:ascii="Courier New" w:hAnsi="Courier New" w:cs="Courier New"/>
        </w:rPr>
        <w:t>ies to the synod. They have, besides, the power of refusing a minister, without having in addition the permission to express the motives of this refusal. To this is limited all the action which is granted them.</w:t>
      </w:r>
    </w:p>
    <w:p w14:paraId="757A710D"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All discipline belongs exclusively to the cl</w:t>
      </w:r>
      <w:r w:rsidRPr="00C100C3">
        <w:rPr>
          <w:rFonts w:ascii="Courier New" w:hAnsi="Courier New" w:cs="Courier New"/>
        </w:rPr>
        <w:t>erical bodies.</w:t>
      </w:r>
    </w:p>
    <w:p w14:paraId="754FF309" w14:textId="2DD8312B" w:rsidR="00000000" w:rsidRPr="00C100C3" w:rsidRDefault="00362818" w:rsidP="00C100C3">
      <w:pPr>
        <w:pStyle w:val="PlainText"/>
        <w:rPr>
          <w:rFonts w:ascii="Courier New" w:hAnsi="Courier New" w:cs="Courier New"/>
        </w:rPr>
      </w:pPr>
      <w:r w:rsidRPr="00C100C3">
        <w:rPr>
          <w:rFonts w:ascii="Courier New" w:hAnsi="Courier New" w:cs="Courier New"/>
        </w:rPr>
        <w:t xml:space="preserve">All ministry has its source and direction in the synod. No one can act in the ministry of the word unless he be sent by the synod. People can neither receive nor open the door to a minister whom the synod has not sent or sanctioned. </w:t>
      </w:r>
      <w:ins w:id="1499" w:author="Comparison" w:date="2013-05-05T19:43:00Z">
        <w:r w:rsidRPr="00AA4B48">
          <w:rPr>
            <w:rFonts w:ascii="Courier New" w:hAnsi="Courier New" w:cs="Courier New"/>
          </w:rPr>
          <w:t>"</w:t>
        </w:r>
      </w:ins>
      <w:del w:id="1500" w:author="Comparison" w:date="2013-05-05T19:43:00Z">
        <w:r w:rsidRPr="00C100C3">
          <w:rPr>
            <w:rFonts w:ascii="Courier New" w:hAnsi="Courier New" w:cs="Courier New"/>
          </w:rPr>
          <w:delText>&amp;#8220;</w:delText>
        </w:r>
      </w:del>
      <w:r w:rsidRPr="00C100C3">
        <w:rPr>
          <w:rFonts w:ascii="Courier New" w:hAnsi="Courier New" w:cs="Courier New"/>
        </w:rPr>
        <w:t>The synod occupies itself with evangelization and with all work that has for its object the advancement of the kingdom of God</w:t>
      </w:r>
      <w:ins w:id="1501" w:author="Comparison" w:date="2013-05-05T19:43:00Z">
        <w:r w:rsidRPr="00AA4B48">
          <w:rPr>
            <w:rFonts w:ascii="Courier New" w:hAnsi="Courier New" w:cs="Courier New"/>
          </w:rPr>
          <w:t>."</w:t>
        </w:r>
      </w:ins>
      <w:del w:id="1502" w:author="Comparison" w:date="2013-05-05T19:43:00Z">
        <w:r w:rsidRPr="00C100C3">
          <w:rPr>
            <w:rFonts w:ascii="Courier New" w:hAnsi="Courier New" w:cs="Courier New"/>
          </w:rPr>
          <w:delText>.&amp;#8221;</w:delText>
        </w:r>
      </w:del>
    </w:p>
    <w:p w14:paraId="172B8F1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In sum, it all comes to this: the clergy govern without being themselves under the authority of a government.</w:t>
      </w:r>
    </w:p>
    <w:p w14:paraId="59E2FAA3" w14:textId="77777777" w:rsidR="00000000" w:rsidRPr="00AA4B48" w:rsidRDefault="00362818" w:rsidP="00AA4B48">
      <w:pPr>
        <w:pStyle w:val="PlainText"/>
        <w:rPr>
          <w:ins w:id="1503" w:author="Comparison" w:date="2013-05-05T19:43:00Z"/>
          <w:rFonts w:ascii="Courier New" w:hAnsi="Courier New" w:cs="Courier New"/>
        </w:rPr>
      </w:pPr>
      <w:ins w:id="1504" w:author="Comparison" w:date="2013-05-05T19:43:00Z">
        <w:r w:rsidRPr="00AA4B48">
          <w:rPr>
            <w:rFonts w:ascii="Courier New" w:hAnsi="Courier New" w:cs="Courier New"/>
          </w:rPr>
          <w:t>SECTION 2 -- ABSENCE OF THE HOLY SPIRIT FROM THE ORGANIZATION OF THE FREE CHURCH</w:t>
        </w:r>
      </w:ins>
    </w:p>
    <w:p w14:paraId="7D1D31B4" w14:textId="77777777" w:rsidR="00000000" w:rsidRPr="00C100C3" w:rsidRDefault="00362818" w:rsidP="00C100C3">
      <w:pPr>
        <w:pStyle w:val="PlainText"/>
        <w:rPr>
          <w:del w:id="1505" w:author="Comparison" w:date="2013-05-05T19:43:00Z"/>
          <w:rFonts w:ascii="Courier New" w:hAnsi="Courier New" w:cs="Courier New"/>
        </w:rPr>
      </w:pPr>
      <w:del w:id="1506" w:author="Comparison" w:date="2013-05-05T19:43:00Z">
        <w:r w:rsidRPr="00C100C3">
          <w:rPr>
            <w:rFonts w:ascii="Courier New" w:hAnsi="Courier New" w:cs="Courier New"/>
          </w:rPr>
          <w:delText>&lt;ul&gt;Sectio</w:delText>
        </w:r>
        <w:r w:rsidRPr="00C100C3">
          <w:rPr>
            <w:rFonts w:ascii="Courier New" w:hAnsi="Courier New" w:cs="Courier New"/>
          </w:rPr>
          <w:delText>n 2</w:delText>
        </w:r>
      </w:del>
    </w:p>
    <w:p w14:paraId="6408CA1D" w14:textId="77777777" w:rsidR="00000000" w:rsidRPr="00C100C3" w:rsidRDefault="00362818" w:rsidP="00C100C3">
      <w:pPr>
        <w:pStyle w:val="PlainText"/>
        <w:rPr>
          <w:del w:id="1507" w:author="Comparison" w:date="2013-05-05T19:43:00Z"/>
          <w:rFonts w:ascii="Courier New" w:hAnsi="Courier New" w:cs="Courier New"/>
        </w:rPr>
      </w:pPr>
      <w:del w:id="1508" w:author="Comparison" w:date="2013-05-05T19:43:00Z">
        <w:r w:rsidRPr="00C100C3">
          <w:rPr>
            <w:rFonts w:ascii="Courier New" w:hAnsi="Courier New" w:cs="Courier New"/>
          </w:rPr>
          <w:delText>Absence of the Holy Spirit from the Organization of the Free Church.</w:delText>
        </w:r>
      </w:del>
    </w:p>
    <w:p w14:paraId="403EA0D0" w14:textId="77777777" w:rsidR="00000000" w:rsidRPr="00C100C3" w:rsidRDefault="00362818" w:rsidP="00C100C3">
      <w:pPr>
        <w:pStyle w:val="PlainText"/>
        <w:rPr>
          <w:del w:id="1509" w:author="Comparison" w:date="2013-05-05T19:43:00Z"/>
          <w:rFonts w:ascii="Courier New" w:hAnsi="Courier New" w:cs="Courier New"/>
        </w:rPr>
      </w:pPr>
      <w:del w:id="1510" w:author="Comparison" w:date="2013-05-05T19:43:00Z">
        <w:r w:rsidRPr="00C100C3">
          <w:rPr>
            <w:rFonts w:ascii="Courier New" w:hAnsi="Courier New" w:cs="Courier New"/>
          </w:rPr>
          <w:delText>&lt;/ul&gt;</w:delText>
        </w:r>
      </w:del>
    </w:p>
    <w:p w14:paraId="3DAC2314" w14:textId="13563548" w:rsidR="00000000" w:rsidRPr="00C100C3" w:rsidRDefault="00362818" w:rsidP="00C100C3">
      <w:pPr>
        <w:pStyle w:val="PlainText"/>
        <w:rPr>
          <w:rFonts w:ascii="Courier New" w:hAnsi="Courier New" w:cs="Courier New"/>
        </w:rPr>
      </w:pPr>
      <w:r w:rsidRPr="00C100C3">
        <w:rPr>
          <w:rFonts w:ascii="Courier New" w:hAnsi="Courier New" w:cs="Courier New"/>
        </w:rPr>
        <w:t>There is another thing which is more serious. In the whole of the organization of the Free Church the Holy Spirit is not even named; and, with the exception of the profession</w:t>
      </w:r>
      <w:r w:rsidRPr="00C100C3">
        <w:rPr>
          <w:rFonts w:ascii="Courier New" w:hAnsi="Courier New" w:cs="Courier New"/>
        </w:rPr>
        <w:t xml:space="preserve"> of faith contained in the second article of the </w:t>
      </w:r>
      <w:ins w:id="1511" w:author="Comparison" w:date="2013-05-05T19:43:00Z">
        <w:r w:rsidRPr="00AA4B48">
          <w:rPr>
            <w:rFonts w:ascii="Courier New" w:hAnsi="Courier New" w:cs="Courier New"/>
          </w:rPr>
          <w:t>"</w:t>
        </w:r>
      </w:ins>
      <w:del w:id="1512" w:author="Comparison" w:date="2013-05-05T19:43:00Z">
        <w:r w:rsidRPr="00C100C3">
          <w:rPr>
            <w:rFonts w:ascii="Courier New" w:hAnsi="Courier New" w:cs="Courier New"/>
          </w:rPr>
          <w:delText>&amp;#8220;</w:delText>
        </w:r>
      </w:del>
      <w:r w:rsidRPr="00C100C3">
        <w:rPr>
          <w:rFonts w:ascii="Courier New" w:hAnsi="Courier New" w:cs="Courier New"/>
        </w:rPr>
        <w:t>Constitution</w:t>
      </w:r>
      <w:ins w:id="1513" w:author="Comparison" w:date="2013-05-05T19:43:00Z">
        <w:r w:rsidRPr="00AA4B48">
          <w:rPr>
            <w:rFonts w:ascii="Courier New" w:hAnsi="Courier New" w:cs="Courier New"/>
          </w:rPr>
          <w:t>,"</w:t>
        </w:r>
      </w:ins>
      <w:del w:id="1514" w:author="Comparison" w:date="2013-05-05T19:43:00Z">
        <w:r w:rsidRPr="00C100C3">
          <w:rPr>
            <w:rFonts w:ascii="Courier New" w:hAnsi="Courier New" w:cs="Courier New"/>
          </w:rPr>
          <w:delText>,&amp;#8221;</w:delText>
        </w:r>
      </w:del>
      <w:r w:rsidRPr="00C100C3">
        <w:rPr>
          <w:rFonts w:ascii="Courier New" w:hAnsi="Courier New" w:cs="Courier New"/>
        </w:rPr>
        <w:t xml:space="preserve"> it mentions it nowhere. It could not do so. The Spirit of God is the power of the unity of the body of Christ. </w:t>
      </w:r>
      <w:ins w:id="1515" w:author="Comparison" w:date="2013-05-05T19:43:00Z">
        <w:r w:rsidRPr="00AA4B48">
          <w:rPr>
            <w:rFonts w:ascii="Courier New" w:hAnsi="Courier New" w:cs="Courier New"/>
          </w:rPr>
          <w:t>"</w:t>
        </w:r>
      </w:ins>
      <w:del w:id="1516" w:author="Comparison" w:date="2013-05-05T19:43:00Z">
        <w:r w:rsidRPr="00C100C3">
          <w:rPr>
            <w:rFonts w:ascii="Courier New" w:hAnsi="Courier New" w:cs="Courier New"/>
          </w:rPr>
          <w:delText>&amp;#8220;</w:delText>
        </w:r>
      </w:del>
      <w:r w:rsidRPr="00C100C3">
        <w:rPr>
          <w:rFonts w:ascii="Courier New" w:hAnsi="Courier New" w:cs="Courier New"/>
        </w:rPr>
        <w:t>There is</w:t>
      </w:r>
    </w:p>
    <w:p w14:paraId="0FCA961A"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{48}</w:t>
      </w:r>
    </w:p>
    <w:p w14:paraId="69ED2322" w14:textId="52C28170" w:rsidR="00000000" w:rsidRPr="00C100C3" w:rsidRDefault="00362818" w:rsidP="00C100C3">
      <w:pPr>
        <w:pStyle w:val="PlainText"/>
        <w:rPr>
          <w:rFonts w:ascii="Courier New" w:hAnsi="Courier New" w:cs="Courier New"/>
        </w:rPr>
      </w:pPr>
      <w:r w:rsidRPr="00C100C3">
        <w:rPr>
          <w:rFonts w:ascii="Courier New" w:hAnsi="Courier New" w:cs="Courier New"/>
        </w:rPr>
        <w:t>one body and one Spirit</w:t>
      </w:r>
      <w:ins w:id="1517" w:author="Comparison" w:date="2013-05-05T19:43:00Z">
        <w:r w:rsidRPr="00AA4B48">
          <w:rPr>
            <w:rFonts w:ascii="Courier New" w:hAnsi="Courier New" w:cs="Courier New"/>
          </w:rPr>
          <w:t>,"</w:t>
        </w:r>
      </w:ins>
      <w:del w:id="1518" w:author="Comparison" w:date="2013-05-05T19:43:00Z">
        <w:r w:rsidRPr="00C100C3">
          <w:rPr>
            <w:rFonts w:ascii="Courier New" w:hAnsi="Courier New" w:cs="Courier New"/>
          </w:rPr>
          <w:delText>,&amp;#8221;</w:delText>
        </w:r>
      </w:del>
      <w:r w:rsidRPr="00C100C3">
        <w:rPr>
          <w:rFonts w:ascii="Courier New" w:hAnsi="Courier New" w:cs="Courier New"/>
        </w:rPr>
        <w:t xml:space="preserve"> @Ephesians 4:</w:t>
      </w:r>
      <w:ins w:id="1519" w:author="Comparison" w:date="2013-05-05T19:43:00Z">
        <w:r w:rsidRPr="00AA4B48">
          <w:rPr>
            <w:rFonts w:ascii="Courier New" w:hAnsi="Courier New" w:cs="Courier New"/>
          </w:rPr>
          <w:t xml:space="preserve"> </w:t>
        </w:r>
      </w:ins>
      <w:r w:rsidRPr="00C100C3">
        <w:rPr>
          <w:rFonts w:ascii="Courier New" w:hAnsi="Courier New" w:cs="Courier New"/>
        </w:rPr>
        <w:t>4. Now the Free Church of the Canton de Vaud has an altogether different unity, a bond of quite another nature. For it, such as it has constituted itself, there is one body, and it is that one body</w:t>
      </w:r>
      <w:ins w:id="1520" w:author="Comparison" w:date="2013-05-05T19:43:00Z">
        <w:r w:rsidRPr="00AA4B48">
          <w:rPr>
            <w:rFonts w:ascii="Courier New" w:hAnsi="Courier New" w:cs="Courier New"/>
          </w:rPr>
          <w:t>; "</w:t>
        </w:r>
      </w:ins>
      <w:del w:id="1521" w:author="Comparison" w:date="2013-05-05T19:43:00Z">
        <w:r w:rsidRPr="00C100C3">
          <w:rPr>
            <w:rFonts w:ascii="Courier New" w:hAnsi="Courier New" w:cs="Courier New"/>
          </w:rPr>
          <w:delText>. &amp;#8220;</w:delText>
        </w:r>
      </w:del>
      <w:r w:rsidRPr="00C100C3">
        <w:rPr>
          <w:rFonts w:ascii="Courier New" w:hAnsi="Courier New" w:cs="Courier New"/>
        </w:rPr>
        <w:t>The churches which have been formed since the year</w:t>
      </w:r>
      <w:r w:rsidRPr="00C100C3">
        <w:rPr>
          <w:rFonts w:ascii="Courier New" w:hAnsi="Courier New" w:cs="Courier New"/>
        </w:rPr>
        <w:t xml:space="preserve"> of grace 1845, in the Canton de Vaud, are, by the present act, united into one body</w:t>
      </w:r>
      <w:ins w:id="1522" w:author="Comparison" w:date="2013-05-05T19:43:00Z">
        <w:r w:rsidRPr="00AA4B48">
          <w:rPr>
            <w:rFonts w:ascii="Courier New" w:hAnsi="Courier New" w:cs="Courier New"/>
          </w:rPr>
          <w:t>."</w:t>
        </w:r>
      </w:ins>
      <w:del w:id="1523" w:author="Comparison" w:date="2013-05-05T19:43:00Z">
        <w:r w:rsidRPr="00C100C3">
          <w:rPr>
            <w:rFonts w:ascii="Courier New" w:hAnsi="Courier New" w:cs="Courier New"/>
          </w:rPr>
          <w:delText>.&amp;#8221;</w:delText>
        </w:r>
      </w:del>
      <w:r w:rsidRPr="00C100C3">
        <w:rPr>
          <w:rFonts w:ascii="Courier New" w:hAnsi="Courier New" w:cs="Courier New"/>
        </w:rPr>
        <w:t xml:space="preserve"> There is the unity of the Free Church. It is not that of the body of Christ, it is such as leaves this on one side. The Spirit of God is not, consequently, nor can</w:t>
      </w:r>
      <w:r w:rsidRPr="00C100C3">
        <w:rPr>
          <w:rFonts w:ascii="Courier New" w:hAnsi="Courier New" w:cs="Courier New"/>
        </w:rPr>
        <w:t xml:space="preserve"> He be, recognized nor sought as the One whose presence forms, characterizes, and establishes unity, and gives it as a banner the name of Jesus alone. One Spirit and one body is what does not enter into the framework of the unity of the Free Church. Its un</w:t>
      </w:r>
      <w:r w:rsidRPr="00C100C3">
        <w:rPr>
          <w:rFonts w:ascii="Courier New" w:hAnsi="Courier New" w:cs="Courier New"/>
        </w:rPr>
        <w:t xml:space="preserve">ity denies the other. </w:t>
      </w:r>
      <w:ins w:id="1524" w:author="Comparison" w:date="2013-05-05T19:43:00Z">
        <w:r w:rsidRPr="00AA4B48">
          <w:rPr>
            <w:rFonts w:ascii="Courier New" w:hAnsi="Courier New" w:cs="Courier New"/>
          </w:rPr>
          <w:t>"*</w:t>
        </w:r>
      </w:ins>
      <w:del w:id="1525" w:author="Comparison" w:date="2013-05-05T19:43:00Z">
        <w:r w:rsidRPr="00C100C3">
          <w:rPr>
            <w:rFonts w:ascii="Courier New" w:hAnsi="Courier New" w:cs="Courier New"/>
          </w:rPr>
          <w:delText>&amp;#8220;*</w:delText>
        </w:r>
      </w:del>
      <w:r w:rsidRPr="00C100C3">
        <w:rPr>
          <w:rFonts w:ascii="Courier New" w:hAnsi="Courier New" w:cs="Courier New"/>
        </w:rPr>
        <w:t>One* body</w:t>
      </w:r>
      <w:ins w:id="1526" w:author="Comparison" w:date="2013-05-05T19:43:00Z">
        <w:r w:rsidRPr="00AA4B48">
          <w:rPr>
            <w:rFonts w:ascii="Courier New" w:hAnsi="Courier New" w:cs="Courier New"/>
          </w:rPr>
          <w:t xml:space="preserve">" </w:t>
        </w:r>
      </w:ins>
      <w:del w:id="1527" w:author="Comparison" w:date="2013-05-05T19:43:00Z">
        <w:r w:rsidRPr="00C100C3">
          <w:rPr>
            <w:rFonts w:ascii="Courier New" w:hAnsi="Courier New" w:cs="Courier New"/>
          </w:rPr>
          <w:delText xml:space="preserve"> &amp;#8220;</w:delText>
        </w:r>
      </w:del>
      <w:r w:rsidRPr="00C100C3">
        <w:rPr>
          <w:rFonts w:ascii="Courier New" w:hAnsi="Courier New" w:cs="Courier New"/>
        </w:rPr>
        <w:t>excludes everything which is not itself.</w:t>
      </w:r>
    </w:p>
    <w:p w14:paraId="4969B853" w14:textId="2CEDFAD7" w:rsidR="00000000" w:rsidRPr="00C100C3" w:rsidRDefault="00362818" w:rsidP="00C100C3">
      <w:pPr>
        <w:pStyle w:val="PlainText"/>
        <w:rPr>
          <w:rFonts w:ascii="Courier New" w:hAnsi="Courier New" w:cs="Courier New"/>
        </w:rPr>
      </w:pPr>
      <w:r w:rsidRPr="00C100C3">
        <w:rPr>
          <w:rFonts w:ascii="Courier New" w:hAnsi="Courier New" w:cs="Courier New"/>
        </w:rPr>
        <w:t>The consequence of this is, that, uniting the defects of the corrupt church of the middle ages and of present nationalism, the synod or the clergy which is substituted</w:t>
      </w:r>
      <w:r w:rsidRPr="00C100C3">
        <w:rPr>
          <w:rFonts w:ascii="Courier New" w:hAnsi="Courier New" w:cs="Courier New"/>
        </w:rPr>
        <w:t xml:space="preserve"> for the presence of the Holy Spirit, sets aside equally the action of the Holy Ghost in ministry. </w:t>
      </w:r>
      <w:ins w:id="1528" w:author="Comparison" w:date="2013-05-05T19:43:00Z">
        <w:r w:rsidRPr="00AA4B48">
          <w:rPr>
            <w:rFonts w:ascii="Courier New" w:hAnsi="Courier New" w:cs="Courier New"/>
          </w:rPr>
          <w:t>"</w:t>
        </w:r>
      </w:ins>
      <w:del w:id="1529" w:author="Comparison" w:date="2013-05-05T19:43:00Z">
        <w:r w:rsidRPr="00C100C3">
          <w:rPr>
            <w:rFonts w:ascii="Courier New" w:hAnsi="Courier New" w:cs="Courier New"/>
          </w:rPr>
          <w:delText>&amp;#8220;</w:delText>
        </w:r>
      </w:del>
      <w:r w:rsidRPr="00C100C3">
        <w:rPr>
          <w:rFonts w:ascii="Courier New" w:hAnsi="Courier New" w:cs="Courier New"/>
        </w:rPr>
        <w:t>The synod occupies itself with all work that has for its object the advancement of the kingdom of God</w:t>
      </w:r>
      <w:ins w:id="1530" w:author="Comparison" w:date="2013-05-05T19:43:00Z">
        <w:r w:rsidRPr="00AA4B48">
          <w:rPr>
            <w:rFonts w:ascii="Courier New" w:hAnsi="Courier New" w:cs="Courier New"/>
          </w:rPr>
          <w:t>."</w:t>
        </w:r>
      </w:ins>
      <w:del w:id="1531" w:author="Comparison" w:date="2013-05-05T19:43:00Z">
        <w:r w:rsidRPr="00C100C3">
          <w:rPr>
            <w:rFonts w:ascii="Courier New" w:hAnsi="Courier New" w:cs="Courier New"/>
          </w:rPr>
          <w:delText>.&amp;#8221;</w:delText>
        </w:r>
      </w:del>
      <w:r w:rsidRPr="00C100C3">
        <w:rPr>
          <w:rFonts w:ascii="Courier New" w:hAnsi="Courier New" w:cs="Courier New"/>
        </w:rPr>
        <w:t xml:space="preserve"> That does not at all suppose the free ac</w:t>
      </w:r>
      <w:r w:rsidRPr="00C100C3">
        <w:rPr>
          <w:rFonts w:ascii="Courier New" w:hAnsi="Courier New" w:cs="Courier New"/>
        </w:rPr>
        <w:t>tion of the Holy Spirit nor does it permit the individual activity which is its fruit. There may be, if you will, instruments sent by the synod; but liberty of action, independently of a mission received from it, there is not.</w:t>
      </w:r>
    </w:p>
    <w:p w14:paraId="77D1345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As to what concerns the unit</w:t>
      </w:r>
      <w:r w:rsidRPr="00C100C3">
        <w:rPr>
          <w:rFonts w:ascii="Courier New" w:hAnsi="Courier New" w:cs="Courier New"/>
        </w:rPr>
        <w:t>y of the Church the body of Christ, as well as the free development of the work of the Spirit of God in the ministry of the word, the constitution of the Free Church is in complete antagonism with the most precious instructions of the word, with those whic</w:t>
      </w:r>
      <w:r w:rsidRPr="00C100C3">
        <w:rPr>
          <w:rFonts w:ascii="Courier New" w:hAnsi="Courier New" w:cs="Courier New"/>
        </w:rPr>
        <w:t>h, for the days in which we live, are the most important that God has given us. Instead of maintaining, as it says, the rights of Jesus, it wars against the rights of the Holy Spirit. It gives itself liberty as regards the government, to take it entirely a</w:t>
      </w:r>
      <w:r w:rsidRPr="00C100C3">
        <w:rPr>
          <w:rFonts w:ascii="Courier New" w:hAnsi="Courier New" w:cs="Courier New"/>
        </w:rPr>
        <w:t>way from the Holy Spirit and the faithful led by Him.</w:t>
      </w:r>
    </w:p>
    <w:p w14:paraId="2FD21F43"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One could not, in fact, deceive oneself to the extent of treating a church of the multitude, as a body dwelt in, animated and directed by the Holy Spirit. Neither its unity nor its action could be thos</w:t>
      </w:r>
      <w:r w:rsidRPr="00C100C3">
        <w:rPr>
          <w:rFonts w:ascii="Courier New" w:hAnsi="Courier New" w:cs="Courier New"/>
        </w:rPr>
        <w:t>e of the Spirit. The Spirit is therefore set aside in order to substitute the clergy. Alas! the constitution of the Free Church equally sets aside the word of God.</w:t>
      </w:r>
    </w:p>
    <w:p w14:paraId="2B061A9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{49}</w:t>
      </w:r>
    </w:p>
    <w:p w14:paraId="2436F71D" w14:textId="68BDD0A9" w:rsidR="00000000" w:rsidRPr="00C100C3" w:rsidRDefault="00362818" w:rsidP="00C100C3">
      <w:pPr>
        <w:pStyle w:val="PlainText"/>
        <w:rPr>
          <w:rFonts w:ascii="Courier New" w:hAnsi="Courier New" w:cs="Courier New"/>
        </w:rPr>
      </w:pPr>
      <w:r w:rsidRPr="00C100C3">
        <w:rPr>
          <w:rFonts w:ascii="Courier New" w:hAnsi="Courier New" w:cs="Courier New"/>
        </w:rPr>
        <w:t xml:space="preserve">What injustice! I shall be told. </w:t>
      </w:r>
      <w:ins w:id="1532" w:author="Comparison" w:date="2013-05-05T19:43:00Z">
        <w:r w:rsidRPr="00AA4B48">
          <w:rPr>
            <w:rFonts w:ascii="Courier New" w:hAnsi="Courier New" w:cs="Courier New"/>
          </w:rPr>
          <w:t>"</w:t>
        </w:r>
      </w:ins>
      <w:del w:id="1533" w:author="Comparison" w:date="2013-05-05T19:43:00Z">
        <w:r w:rsidRPr="00C100C3">
          <w:rPr>
            <w:rFonts w:ascii="Courier New" w:hAnsi="Courier New" w:cs="Courier New"/>
          </w:rPr>
          <w:delText>&amp;#8220;</w:delText>
        </w:r>
      </w:del>
      <w:r w:rsidRPr="00C100C3">
        <w:rPr>
          <w:rFonts w:ascii="Courier New" w:hAnsi="Courier New" w:cs="Courier New"/>
        </w:rPr>
        <w:t>It proclaims the divine inspiration, the auth</w:t>
      </w:r>
      <w:r w:rsidRPr="00C100C3">
        <w:rPr>
          <w:rFonts w:ascii="Courier New" w:hAnsi="Courier New" w:cs="Courier New"/>
        </w:rPr>
        <w:t>ority and entire sufficiency of the Holy Scriptures, of the Old and New Testament</w:t>
      </w:r>
      <w:ins w:id="1534" w:author="Comparison" w:date="2013-05-05T19:43:00Z">
        <w:r w:rsidRPr="00AA4B48">
          <w:rPr>
            <w:rFonts w:ascii="Courier New" w:hAnsi="Courier New" w:cs="Courier New"/>
          </w:rPr>
          <w:t>."</w:t>
        </w:r>
      </w:ins>
      <w:del w:id="1535" w:author="Comparison" w:date="2013-05-05T19:43:00Z">
        <w:r w:rsidRPr="00C100C3">
          <w:rPr>
            <w:rFonts w:ascii="Courier New" w:hAnsi="Courier New" w:cs="Courier New"/>
          </w:rPr>
          <w:delText>.&amp;#8221;</w:delText>
        </w:r>
      </w:del>
      <w:r w:rsidRPr="00C100C3">
        <w:rPr>
          <w:rFonts w:ascii="Courier New" w:hAnsi="Courier New" w:cs="Courier New"/>
        </w:rPr>
        <w:t xml:space="preserve"> Entire sufficiency for what? Tell me a single article of the </w:t>
      </w:r>
      <w:ins w:id="1536" w:author="Comparison" w:date="2013-05-05T19:43:00Z">
        <w:r w:rsidRPr="00AA4B48">
          <w:rPr>
            <w:rFonts w:ascii="Courier New" w:hAnsi="Courier New" w:cs="Courier New"/>
          </w:rPr>
          <w:t>"</w:t>
        </w:r>
      </w:ins>
      <w:del w:id="1537" w:author="Comparison" w:date="2013-05-05T19:43:00Z">
        <w:r w:rsidRPr="00C100C3">
          <w:rPr>
            <w:rFonts w:ascii="Courier New" w:hAnsi="Courier New" w:cs="Courier New"/>
          </w:rPr>
          <w:delText>&amp;#8220;</w:delText>
        </w:r>
      </w:del>
      <w:r w:rsidRPr="00C100C3">
        <w:rPr>
          <w:rFonts w:ascii="Courier New" w:hAnsi="Courier New" w:cs="Courier New"/>
        </w:rPr>
        <w:t>Constitution</w:t>
      </w:r>
      <w:ins w:id="1538" w:author="Comparison" w:date="2013-05-05T19:43:00Z">
        <w:r w:rsidRPr="00AA4B48">
          <w:rPr>
            <w:rFonts w:ascii="Courier New" w:hAnsi="Courier New" w:cs="Courier New"/>
          </w:rPr>
          <w:t>"</w:t>
        </w:r>
      </w:ins>
      <w:del w:id="1539" w:author="Comparison" w:date="2013-05-05T19:43:00Z">
        <w:r w:rsidRPr="00C100C3">
          <w:rPr>
            <w:rFonts w:ascii="Courier New" w:hAnsi="Courier New" w:cs="Courier New"/>
          </w:rPr>
          <w:delText>&amp;#8221;</w:delText>
        </w:r>
      </w:del>
      <w:r w:rsidRPr="00C100C3">
        <w:rPr>
          <w:rFonts w:ascii="Courier New" w:hAnsi="Courier New" w:cs="Courier New"/>
        </w:rPr>
        <w:t xml:space="preserve"> which professes to be drawn from it. If the scriptures are sufficient for the </w:t>
      </w:r>
      <w:r w:rsidRPr="00C100C3">
        <w:rPr>
          <w:rFonts w:ascii="Courier New" w:hAnsi="Courier New" w:cs="Courier New"/>
        </w:rPr>
        <w:t>ordering of the Church, what must be thought of a constitution drawn from sources entirely outside it</w:t>
      </w:r>
      <w:ins w:id="1540" w:author="Comparison" w:date="2013-05-05T19:43:00Z">
        <w:r w:rsidRPr="00AA4B48">
          <w:rPr>
            <w:rFonts w:ascii="Courier New" w:hAnsi="Courier New" w:cs="Courier New"/>
          </w:rPr>
          <w:t xml:space="preserve"> </w:t>
        </w:r>
      </w:ins>
      <w:del w:id="1541" w:author="Comparison" w:date="2013-05-05T19:43:00Z">
        <w:r w:rsidRPr="00C100C3">
          <w:rPr>
            <w:rFonts w:ascii="Courier New" w:hAnsi="Courier New" w:cs="Courier New"/>
          </w:rPr>
          <w:delText>&amp;#8212;</w:delText>
        </w:r>
      </w:del>
      <w:r w:rsidRPr="00C100C3">
        <w:rPr>
          <w:rFonts w:ascii="Courier New" w:hAnsi="Courier New" w:cs="Courier New"/>
        </w:rPr>
        <w:t>a constitution which has not even expressed the intention or the desire to take the word of God as a foundation? It is, at least, a kind of sincerit</w:t>
      </w:r>
      <w:r w:rsidRPr="00C100C3">
        <w:rPr>
          <w:rFonts w:ascii="Courier New" w:hAnsi="Courier New" w:cs="Courier New"/>
        </w:rPr>
        <w:t xml:space="preserve">y, for there is not a single article of the </w:t>
      </w:r>
      <w:ins w:id="1542" w:author="Comparison" w:date="2013-05-05T19:43:00Z">
        <w:r w:rsidRPr="00AA4B48">
          <w:rPr>
            <w:rFonts w:ascii="Courier New" w:hAnsi="Courier New" w:cs="Courier New"/>
          </w:rPr>
          <w:t>"</w:t>
        </w:r>
      </w:ins>
      <w:del w:id="1543" w:author="Comparison" w:date="2013-05-05T19:43:00Z">
        <w:r w:rsidRPr="00C100C3">
          <w:rPr>
            <w:rFonts w:ascii="Courier New" w:hAnsi="Courier New" w:cs="Courier New"/>
          </w:rPr>
          <w:delText>&amp;#8220;</w:delText>
        </w:r>
      </w:del>
      <w:r w:rsidRPr="00C100C3">
        <w:rPr>
          <w:rFonts w:ascii="Courier New" w:hAnsi="Courier New" w:cs="Courier New"/>
        </w:rPr>
        <w:t>Constitution</w:t>
      </w:r>
      <w:ins w:id="1544" w:author="Comparison" w:date="2013-05-05T19:43:00Z">
        <w:r w:rsidRPr="00AA4B48">
          <w:rPr>
            <w:rFonts w:ascii="Courier New" w:hAnsi="Courier New" w:cs="Courier New"/>
          </w:rPr>
          <w:t xml:space="preserve">" </w:t>
        </w:r>
      </w:ins>
      <w:del w:id="1545" w:author="Comparison" w:date="2013-05-05T19:43:00Z">
        <w:r w:rsidRPr="00C100C3">
          <w:rPr>
            <w:rFonts w:ascii="Courier New" w:hAnsi="Courier New" w:cs="Courier New"/>
          </w:rPr>
          <w:delText xml:space="preserve"> &amp;#8220;</w:delText>
        </w:r>
      </w:del>
      <w:r w:rsidRPr="00C100C3">
        <w:rPr>
          <w:rFonts w:ascii="Courier New" w:hAnsi="Courier New" w:cs="Courier New"/>
        </w:rPr>
        <w:t xml:space="preserve">which has emanated from it. This </w:t>
      </w:r>
      <w:ins w:id="1546" w:author="Comparison" w:date="2013-05-05T19:43:00Z">
        <w:r w:rsidRPr="00AA4B48">
          <w:rPr>
            <w:rFonts w:ascii="Courier New" w:hAnsi="Courier New" w:cs="Courier New"/>
          </w:rPr>
          <w:t>"</w:t>
        </w:r>
      </w:ins>
      <w:del w:id="1547" w:author="Comparison" w:date="2013-05-05T19:43:00Z">
        <w:r w:rsidRPr="00C100C3">
          <w:rPr>
            <w:rFonts w:ascii="Courier New" w:hAnsi="Courier New" w:cs="Courier New"/>
          </w:rPr>
          <w:delText>&amp;#8220;</w:delText>
        </w:r>
      </w:del>
      <w:r w:rsidRPr="00C100C3">
        <w:rPr>
          <w:rFonts w:ascii="Courier New" w:hAnsi="Courier New" w:cs="Courier New"/>
        </w:rPr>
        <w:t>Constitution</w:t>
      </w:r>
      <w:ins w:id="1548" w:author="Comparison" w:date="2013-05-05T19:43:00Z">
        <w:r w:rsidRPr="00AA4B48">
          <w:rPr>
            <w:rFonts w:ascii="Courier New" w:hAnsi="Courier New" w:cs="Courier New"/>
          </w:rPr>
          <w:t xml:space="preserve">" </w:t>
        </w:r>
      </w:ins>
      <w:del w:id="1549" w:author="Comparison" w:date="2013-05-05T19:43:00Z">
        <w:r w:rsidRPr="00C100C3">
          <w:rPr>
            <w:rFonts w:ascii="Courier New" w:hAnsi="Courier New" w:cs="Courier New"/>
          </w:rPr>
          <w:delText xml:space="preserve"> &amp;#8220;</w:delText>
        </w:r>
      </w:del>
      <w:r w:rsidRPr="00C100C3">
        <w:rPr>
          <w:rFonts w:ascii="Courier New" w:hAnsi="Courier New" w:cs="Courier New"/>
        </w:rPr>
        <w:t xml:space="preserve">establishes a purely human organization, which has no relation whatever to the principles of the word of God. Those who have </w:t>
      </w:r>
      <w:r w:rsidRPr="00C100C3">
        <w:rPr>
          <w:rFonts w:ascii="Courier New" w:hAnsi="Courier New" w:cs="Courier New"/>
        </w:rPr>
        <w:t>taken part in it have owned that the word of God has served them neither as a starting point, nor as the foundation of their work. Where, indeed, should we find, in the word of God, that it is a question of church members of the age of twenty-one years, or</w:t>
      </w:r>
      <w:r w:rsidRPr="00C100C3">
        <w:rPr>
          <w:rFonts w:ascii="Courier New" w:hAnsi="Courier New" w:cs="Courier New"/>
        </w:rPr>
        <w:t xml:space="preserve"> of electoral rights, or of votes counted by number of heads, of elders elected for six years, and other similar things? An ingenious, and no doubt pious mind has conceived an ecclesiastical system according to its own will; this system, modified by the di</w:t>
      </w:r>
      <w:r w:rsidRPr="00C100C3">
        <w:rPr>
          <w:rFonts w:ascii="Courier New" w:hAnsi="Courier New" w:cs="Courier New"/>
        </w:rPr>
        <w:t xml:space="preserve">fficulties or by the light of others, has found its formula in the </w:t>
      </w:r>
      <w:ins w:id="1550" w:author="Comparison" w:date="2013-05-05T19:43:00Z">
        <w:r w:rsidRPr="00AA4B48">
          <w:rPr>
            <w:rFonts w:ascii="Courier New" w:hAnsi="Courier New" w:cs="Courier New"/>
          </w:rPr>
          <w:t>"</w:t>
        </w:r>
      </w:ins>
      <w:del w:id="1551" w:author="Comparison" w:date="2013-05-05T19:43:00Z">
        <w:r w:rsidRPr="00C100C3">
          <w:rPr>
            <w:rFonts w:ascii="Courier New" w:hAnsi="Courier New" w:cs="Courier New"/>
          </w:rPr>
          <w:delText>&amp;#8220;</w:delText>
        </w:r>
      </w:del>
      <w:r w:rsidRPr="00C100C3">
        <w:rPr>
          <w:rFonts w:ascii="Courier New" w:hAnsi="Courier New" w:cs="Courier New"/>
        </w:rPr>
        <w:t>Constitution</w:t>
      </w:r>
      <w:ins w:id="1552" w:author="Comparison" w:date="2013-05-05T19:43:00Z">
        <w:r w:rsidRPr="00AA4B48">
          <w:rPr>
            <w:rFonts w:ascii="Courier New" w:hAnsi="Courier New" w:cs="Courier New"/>
          </w:rPr>
          <w:t xml:space="preserve">" </w:t>
        </w:r>
      </w:ins>
      <w:del w:id="1553" w:author="Comparison" w:date="2013-05-05T19:43:00Z">
        <w:r w:rsidRPr="00C100C3">
          <w:rPr>
            <w:rFonts w:ascii="Courier New" w:hAnsi="Courier New" w:cs="Courier New"/>
          </w:rPr>
          <w:delText xml:space="preserve"> &amp;#8220;</w:delText>
        </w:r>
      </w:del>
      <w:r w:rsidRPr="00C100C3">
        <w:rPr>
          <w:rFonts w:ascii="Courier New" w:hAnsi="Courier New" w:cs="Courier New"/>
        </w:rPr>
        <w:t>of the Free Church.</w:t>
      </w:r>
    </w:p>
    <w:p w14:paraId="6BB2C85B"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Spirit and the word have, then, been left out no less than the unity of the body of Christ.</w:t>
      </w:r>
    </w:p>
    <w:p w14:paraId="54FAD1B0" w14:textId="77777777" w:rsidR="00000000" w:rsidRPr="00AA4B48" w:rsidRDefault="00362818" w:rsidP="00AA4B48">
      <w:pPr>
        <w:pStyle w:val="PlainText"/>
        <w:rPr>
          <w:ins w:id="1554" w:author="Comparison" w:date="2013-05-05T19:43:00Z"/>
          <w:rFonts w:ascii="Courier New" w:hAnsi="Courier New" w:cs="Courier New"/>
        </w:rPr>
      </w:pPr>
      <w:ins w:id="1555" w:author="Comparison" w:date="2013-05-05T19:43:00Z">
        <w:r w:rsidRPr="00AA4B48">
          <w:rPr>
            <w:rFonts w:ascii="Courier New" w:hAnsi="Courier New" w:cs="Courier New"/>
          </w:rPr>
          <w:t>SECTION 3 -- THE DOCTRINE OF A FREE CHURCH</w:t>
        </w:r>
      </w:ins>
    </w:p>
    <w:p w14:paraId="44BD4D6F" w14:textId="77777777" w:rsidR="00000000" w:rsidRPr="00C100C3" w:rsidRDefault="00362818" w:rsidP="00C100C3">
      <w:pPr>
        <w:pStyle w:val="PlainText"/>
        <w:rPr>
          <w:del w:id="1556" w:author="Comparison" w:date="2013-05-05T19:43:00Z"/>
          <w:rFonts w:ascii="Courier New" w:hAnsi="Courier New" w:cs="Courier New"/>
        </w:rPr>
      </w:pPr>
      <w:del w:id="1557" w:author="Comparison" w:date="2013-05-05T19:43:00Z">
        <w:r w:rsidRPr="00C100C3">
          <w:rPr>
            <w:rFonts w:ascii="Courier New" w:hAnsi="Courier New" w:cs="Courier New"/>
          </w:rPr>
          <w:delText>&lt;ul&gt;Section 3</w:delText>
        </w:r>
      </w:del>
    </w:p>
    <w:p w14:paraId="2D507743" w14:textId="77777777" w:rsidR="00000000" w:rsidRPr="00C100C3" w:rsidRDefault="00362818" w:rsidP="00C100C3">
      <w:pPr>
        <w:pStyle w:val="PlainText"/>
        <w:rPr>
          <w:del w:id="1558" w:author="Comparison" w:date="2013-05-05T19:43:00Z"/>
          <w:rFonts w:ascii="Courier New" w:hAnsi="Courier New" w:cs="Courier New"/>
        </w:rPr>
      </w:pPr>
      <w:del w:id="1559" w:author="Comparison" w:date="2013-05-05T19:43:00Z">
        <w:r w:rsidRPr="00C100C3">
          <w:rPr>
            <w:rFonts w:ascii="Courier New" w:hAnsi="Courier New" w:cs="Courier New"/>
          </w:rPr>
          <w:delText>The Doctrine of the Free Chur</w:delText>
        </w:r>
        <w:r w:rsidRPr="00C100C3">
          <w:rPr>
            <w:rFonts w:ascii="Courier New" w:hAnsi="Courier New" w:cs="Courier New"/>
          </w:rPr>
          <w:delText>ch.</w:delText>
        </w:r>
      </w:del>
    </w:p>
    <w:p w14:paraId="02FC1A50" w14:textId="77777777" w:rsidR="00000000" w:rsidRPr="00C100C3" w:rsidRDefault="00362818" w:rsidP="00C100C3">
      <w:pPr>
        <w:pStyle w:val="PlainText"/>
        <w:rPr>
          <w:del w:id="1560" w:author="Comparison" w:date="2013-05-05T19:43:00Z"/>
          <w:rFonts w:ascii="Courier New" w:hAnsi="Courier New" w:cs="Courier New"/>
        </w:rPr>
      </w:pPr>
      <w:del w:id="1561" w:author="Comparison" w:date="2013-05-05T19:43:00Z">
        <w:r w:rsidRPr="00C100C3">
          <w:rPr>
            <w:rFonts w:ascii="Courier New" w:hAnsi="Courier New" w:cs="Courier New"/>
          </w:rPr>
          <w:delText>&lt;/ul&gt;</w:delText>
        </w:r>
      </w:del>
    </w:p>
    <w:p w14:paraId="1C8A21CB"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doctrine of the Free Church is found, alas! as defective as all the rest of it.</w:t>
      </w:r>
    </w:p>
    <w:p w14:paraId="7A3F1B19" w14:textId="3C4A8F03" w:rsidR="00000000" w:rsidRPr="00C100C3" w:rsidRDefault="00362818" w:rsidP="00C100C3">
      <w:pPr>
        <w:pStyle w:val="PlainText"/>
        <w:rPr>
          <w:rFonts w:ascii="Courier New" w:hAnsi="Courier New" w:cs="Courier New"/>
        </w:rPr>
      </w:pPr>
      <w:r w:rsidRPr="00C100C3">
        <w:rPr>
          <w:rFonts w:ascii="Courier New" w:hAnsi="Courier New" w:cs="Courier New"/>
        </w:rPr>
        <w:t>Nothing in it, perhaps, seriously wounds orthodoxy. One even sees in it the desire for piety. Nevertheless, its profession of faith, the doctrines of which the</w:t>
      </w:r>
      <w:r w:rsidRPr="00C100C3">
        <w:rPr>
          <w:rFonts w:ascii="Courier New" w:hAnsi="Courier New" w:cs="Courier New"/>
        </w:rPr>
        <w:t xml:space="preserve"> </w:t>
      </w:r>
      <w:ins w:id="1562" w:author="Comparison" w:date="2013-05-05T19:43:00Z">
        <w:r w:rsidRPr="00AA4B48">
          <w:rPr>
            <w:rFonts w:ascii="Courier New" w:hAnsi="Courier New" w:cs="Courier New"/>
          </w:rPr>
          <w:t>"</w:t>
        </w:r>
      </w:ins>
      <w:del w:id="1563" w:author="Comparison" w:date="2013-05-05T19:43:00Z">
        <w:r w:rsidRPr="00C100C3">
          <w:rPr>
            <w:rFonts w:ascii="Courier New" w:hAnsi="Courier New" w:cs="Courier New"/>
          </w:rPr>
          <w:delText>&amp;#8220;</w:delText>
        </w:r>
      </w:del>
      <w:r w:rsidRPr="00C100C3">
        <w:rPr>
          <w:rFonts w:ascii="Courier New" w:hAnsi="Courier New" w:cs="Courier New"/>
        </w:rPr>
        <w:t>Constitution</w:t>
      </w:r>
      <w:ins w:id="1564" w:author="Comparison" w:date="2013-05-05T19:43:00Z">
        <w:r w:rsidRPr="00AA4B48">
          <w:rPr>
            <w:rFonts w:ascii="Courier New" w:hAnsi="Courier New" w:cs="Courier New"/>
          </w:rPr>
          <w:t>"</w:t>
        </w:r>
      </w:ins>
      <w:del w:id="1565" w:author="Comparison" w:date="2013-05-05T19:43:00Z">
        <w:r w:rsidRPr="00C100C3">
          <w:rPr>
            <w:rFonts w:ascii="Courier New" w:hAnsi="Courier New" w:cs="Courier New"/>
          </w:rPr>
          <w:delText>&amp;#8221;</w:delText>
        </w:r>
      </w:del>
      <w:r w:rsidRPr="00C100C3">
        <w:rPr>
          <w:rFonts w:ascii="Courier New" w:hAnsi="Courier New" w:cs="Courier New"/>
        </w:rPr>
        <w:t xml:space="preserve"> presents as being the </w:t>
      </w:r>
      <w:ins w:id="1566" w:author="Comparison" w:date="2013-05-05T19:43:00Z">
        <w:r w:rsidRPr="00AA4B48">
          <w:rPr>
            <w:rFonts w:ascii="Courier New" w:hAnsi="Courier New" w:cs="Courier New"/>
          </w:rPr>
          <w:t>"</w:t>
        </w:r>
      </w:ins>
      <w:del w:id="1567" w:author="Comparison" w:date="2013-05-05T19:43:00Z">
        <w:r w:rsidRPr="00C100C3">
          <w:rPr>
            <w:rFonts w:ascii="Courier New" w:hAnsi="Courier New" w:cs="Courier New"/>
          </w:rPr>
          <w:delText>&amp;#8220;</w:delText>
        </w:r>
      </w:del>
      <w:r w:rsidRPr="00C100C3">
        <w:rPr>
          <w:rFonts w:ascii="Courier New" w:hAnsi="Courier New" w:cs="Courier New"/>
        </w:rPr>
        <w:t xml:space="preserve">centre and foundation of </w:t>
      </w:r>
      <w:ins w:id="1568" w:author="Comparison" w:date="2013-05-05T19:43:00Z">
        <w:r w:rsidRPr="00AA4B48">
          <w:rPr>
            <w:rFonts w:ascii="Courier New" w:hAnsi="Courier New" w:cs="Courier New"/>
          </w:rPr>
          <w:t>C</w:t>
        </w:r>
        <w:r w:rsidRPr="00AA4B48">
          <w:rPr>
            <w:rFonts w:ascii="Courier New" w:hAnsi="Courier New" w:cs="Courier New"/>
          </w:rPr>
          <w:t>hristian</w:t>
        </w:r>
      </w:ins>
      <w:del w:id="1569" w:author="Comparison" w:date="2013-05-05T19:43:00Z">
        <w:r w:rsidRPr="00C100C3">
          <w:rPr>
            <w:rFonts w:ascii="Courier New" w:hAnsi="Courier New" w:cs="Courier New"/>
          </w:rPr>
          <w:delText>christian</w:delText>
        </w:r>
      </w:del>
      <w:r w:rsidRPr="00C100C3">
        <w:rPr>
          <w:rFonts w:ascii="Courier New" w:hAnsi="Courier New" w:cs="Courier New"/>
        </w:rPr>
        <w:t xml:space="preserve"> truth</w:t>
      </w:r>
      <w:ins w:id="1570" w:author="Comparison" w:date="2013-05-05T19:43:00Z">
        <w:r w:rsidRPr="00AA4B48">
          <w:rPr>
            <w:rFonts w:ascii="Courier New" w:hAnsi="Courier New" w:cs="Courier New"/>
          </w:rPr>
          <w:t>,"</w:t>
        </w:r>
      </w:ins>
      <w:del w:id="1571" w:author="Comparison" w:date="2013-05-05T19:43:00Z">
        <w:r w:rsidRPr="00C100C3">
          <w:rPr>
            <w:rFonts w:ascii="Courier New" w:hAnsi="Courier New" w:cs="Courier New"/>
          </w:rPr>
          <w:delText>,&amp;#8221;</w:delText>
        </w:r>
      </w:del>
      <w:r w:rsidRPr="00C100C3">
        <w:rPr>
          <w:rFonts w:ascii="Courier New" w:hAnsi="Courier New" w:cs="Courier New"/>
        </w:rPr>
        <w:t xml:space="preserve"> is a meagre and even false confession, and its orthodoxy is of a very pale hue. The work of redemption is put in it in the last line, and would disapp</w:t>
      </w:r>
      <w:r w:rsidRPr="00C100C3">
        <w:rPr>
          <w:rFonts w:ascii="Courier New" w:hAnsi="Courier New" w:cs="Courier New"/>
        </w:rPr>
        <w:t>ear almost entirely save for the enumeration of the facts on which it is founded.</w:t>
      </w:r>
    </w:p>
    <w:p w14:paraId="61FF8152" w14:textId="789E9F55" w:rsidR="00000000" w:rsidRPr="00C100C3" w:rsidRDefault="00362818" w:rsidP="00C100C3">
      <w:pPr>
        <w:pStyle w:val="PlainText"/>
        <w:rPr>
          <w:rFonts w:ascii="Courier New" w:hAnsi="Courier New" w:cs="Courier New"/>
        </w:rPr>
      </w:pPr>
      <w:r w:rsidRPr="00C100C3">
        <w:rPr>
          <w:rFonts w:ascii="Courier New" w:hAnsi="Courier New" w:cs="Courier New"/>
        </w:rPr>
        <w:t xml:space="preserve">What is, according to the </w:t>
      </w:r>
      <w:ins w:id="1572" w:author="Comparison" w:date="2013-05-05T19:43:00Z">
        <w:r w:rsidRPr="00AA4B48">
          <w:rPr>
            <w:rFonts w:ascii="Courier New" w:hAnsi="Courier New" w:cs="Courier New"/>
          </w:rPr>
          <w:t>"</w:t>
        </w:r>
      </w:ins>
      <w:del w:id="1573" w:author="Comparison" w:date="2013-05-05T19:43:00Z">
        <w:r w:rsidRPr="00C100C3">
          <w:rPr>
            <w:rFonts w:ascii="Courier New" w:hAnsi="Courier New" w:cs="Courier New"/>
          </w:rPr>
          <w:delText>&amp;#8220;</w:delText>
        </w:r>
      </w:del>
      <w:r w:rsidRPr="00C100C3">
        <w:rPr>
          <w:rFonts w:ascii="Courier New" w:hAnsi="Courier New" w:cs="Courier New"/>
        </w:rPr>
        <w:t>Constitution</w:t>
      </w:r>
      <w:ins w:id="1574" w:author="Comparison" w:date="2013-05-05T19:43:00Z">
        <w:r w:rsidRPr="00AA4B48">
          <w:rPr>
            <w:rFonts w:ascii="Courier New" w:hAnsi="Courier New" w:cs="Courier New"/>
          </w:rPr>
          <w:t>,"</w:t>
        </w:r>
      </w:ins>
      <w:del w:id="1575" w:author="Comparison" w:date="2013-05-05T19:43:00Z">
        <w:r w:rsidRPr="00C100C3">
          <w:rPr>
            <w:rFonts w:ascii="Courier New" w:hAnsi="Courier New" w:cs="Courier New"/>
          </w:rPr>
          <w:delText>,&amp;#8221;</w:delText>
        </w:r>
      </w:del>
      <w:r w:rsidRPr="00C100C3">
        <w:rPr>
          <w:rFonts w:ascii="Courier New" w:hAnsi="Courier New" w:cs="Courier New"/>
        </w:rPr>
        <w:t xml:space="preserve"> the only means of salvation? The gift of Christ? The death of Christ?</w:t>
      </w:r>
    </w:p>
    <w:p w14:paraId="22110E9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{50}</w:t>
      </w:r>
    </w:p>
    <w:p w14:paraId="03689A1C" w14:textId="699D29EB" w:rsidR="00000000" w:rsidRPr="00C100C3" w:rsidRDefault="00362818" w:rsidP="00C100C3">
      <w:pPr>
        <w:pStyle w:val="PlainText"/>
        <w:rPr>
          <w:rFonts w:ascii="Courier New" w:hAnsi="Courier New" w:cs="Courier New"/>
        </w:rPr>
      </w:pPr>
      <w:r w:rsidRPr="00C100C3">
        <w:rPr>
          <w:rFonts w:ascii="Courier New" w:hAnsi="Courier New" w:cs="Courier New"/>
        </w:rPr>
        <w:t>The eternal redemption which Christ has ob</w:t>
      </w:r>
      <w:r w:rsidRPr="00C100C3">
        <w:rPr>
          <w:rFonts w:ascii="Courier New" w:hAnsi="Courier New" w:cs="Courier New"/>
        </w:rPr>
        <w:t xml:space="preserve">tained for us? No: it is something in man, it is </w:t>
      </w:r>
      <w:ins w:id="1576" w:author="Comparison" w:date="2013-05-05T19:43:00Z">
        <w:r w:rsidRPr="00AA4B48">
          <w:rPr>
            <w:rFonts w:ascii="Courier New" w:hAnsi="Courier New" w:cs="Courier New"/>
          </w:rPr>
          <w:t>"</w:t>
        </w:r>
      </w:ins>
      <w:del w:id="1577" w:author="Comparison" w:date="2013-05-05T19:43:00Z">
        <w:r w:rsidRPr="00C100C3">
          <w:rPr>
            <w:rFonts w:ascii="Courier New" w:hAnsi="Courier New" w:cs="Courier New"/>
          </w:rPr>
          <w:delText>&amp;#8220;</w:delText>
        </w:r>
      </w:del>
      <w:r w:rsidRPr="00C100C3">
        <w:rPr>
          <w:rFonts w:ascii="Courier New" w:hAnsi="Courier New" w:cs="Courier New"/>
        </w:rPr>
        <w:t>living faith</w:t>
      </w:r>
      <w:ins w:id="1578" w:author="Comparison" w:date="2013-05-05T19:43:00Z">
        <w:r w:rsidRPr="00AA4B48">
          <w:rPr>
            <w:rFonts w:ascii="Courier New" w:hAnsi="Courier New" w:cs="Courier New"/>
          </w:rPr>
          <w:t>."</w:t>
        </w:r>
      </w:ins>
      <w:del w:id="1579" w:author="Comparison" w:date="2013-05-05T19:43:00Z">
        <w:r w:rsidRPr="00C100C3">
          <w:rPr>
            <w:rFonts w:ascii="Courier New" w:hAnsi="Courier New" w:cs="Courier New"/>
          </w:rPr>
          <w:delText>.&amp;#8221;</w:delText>
        </w:r>
      </w:del>
      <w:r w:rsidRPr="00C100C3">
        <w:rPr>
          <w:rFonts w:ascii="Courier New" w:hAnsi="Courier New" w:cs="Courier New"/>
        </w:rPr>
        <w:t xml:space="preserve"> And why </w:t>
      </w:r>
      <w:ins w:id="1580" w:author="Comparison" w:date="2013-05-05T19:43:00Z">
        <w:r w:rsidRPr="00AA4B48">
          <w:rPr>
            <w:rFonts w:ascii="Courier New" w:hAnsi="Courier New" w:cs="Courier New"/>
          </w:rPr>
          <w:t>"</w:t>
        </w:r>
      </w:ins>
      <w:del w:id="1581" w:author="Comparison" w:date="2013-05-05T19:43:00Z">
        <w:r w:rsidRPr="00C100C3">
          <w:rPr>
            <w:rFonts w:ascii="Courier New" w:hAnsi="Courier New" w:cs="Courier New"/>
          </w:rPr>
          <w:delText>&amp;#8220;</w:delText>
        </w:r>
      </w:del>
      <w:r w:rsidRPr="00C100C3">
        <w:rPr>
          <w:rFonts w:ascii="Courier New" w:hAnsi="Courier New" w:cs="Courier New"/>
        </w:rPr>
        <w:t>living</w:t>
      </w:r>
      <w:ins w:id="1582" w:author="Comparison" w:date="2013-05-05T19:43:00Z">
        <w:r w:rsidRPr="00AA4B48">
          <w:rPr>
            <w:rFonts w:ascii="Courier New" w:hAnsi="Courier New" w:cs="Courier New"/>
          </w:rPr>
          <w:t>"?</w:t>
        </w:r>
      </w:ins>
      <w:del w:id="1583" w:author="Comparison" w:date="2013-05-05T19:43:00Z">
        <w:r w:rsidRPr="00C100C3">
          <w:rPr>
            <w:rFonts w:ascii="Courier New" w:hAnsi="Courier New" w:cs="Courier New"/>
          </w:rPr>
          <w:delText>&amp;#8221;?</w:delText>
        </w:r>
      </w:del>
      <w:r w:rsidRPr="00C100C3">
        <w:rPr>
          <w:rFonts w:ascii="Courier New" w:hAnsi="Courier New" w:cs="Courier New"/>
        </w:rPr>
        <w:t xml:space="preserve"> True faith is no doubt living. Why then draw attention to this word? Because the tendency of this expression is to connect salvation with the qualifi</w:t>
      </w:r>
      <w:r w:rsidRPr="00C100C3">
        <w:rPr>
          <w:rFonts w:ascii="Courier New" w:hAnsi="Courier New" w:cs="Courier New"/>
        </w:rPr>
        <w:t>cation of a grace in us, instead of making it depend solely on the perfect work of Christ, on the righteousness of *God</w:t>
      </w:r>
      <w:ins w:id="1584" w:author="Comparison" w:date="2013-05-05T19:43:00Z">
        <w:r w:rsidRPr="00AA4B48">
          <w:rPr>
            <w:rFonts w:ascii="Courier New" w:hAnsi="Courier New" w:cs="Courier New"/>
          </w:rPr>
          <w:t>*,</w:t>
        </w:r>
      </w:ins>
      <w:del w:id="1585" w:author="Comparison" w:date="2013-05-05T19:43:00Z">
        <w:r w:rsidRPr="00C100C3">
          <w:rPr>
            <w:rFonts w:ascii="Courier New" w:hAnsi="Courier New" w:cs="Courier New"/>
          </w:rPr>
          <w:delText>,*</w:delText>
        </w:r>
      </w:del>
      <w:r w:rsidRPr="00C100C3">
        <w:rPr>
          <w:rFonts w:ascii="Courier New" w:hAnsi="Courier New" w:cs="Courier New"/>
        </w:rPr>
        <w:t xml:space="preserve"> in which one partakes and to which one submits oneself by faith. I repeat it, the work of Christ, the redemption He has accomplished, </w:t>
      </w:r>
      <w:r w:rsidRPr="00C100C3">
        <w:rPr>
          <w:rFonts w:ascii="Courier New" w:hAnsi="Courier New" w:cs="Courier New"/>
        </w:rPr>
        <w:t>are completely hidden behind the state of the soul which has embraced it. It is faith, and not the object of faith, which is put forward.</w:t>
      </w:r>
    </w:p>
    <w:p w14:paraId="5EECD7F2" w14:textId="3295C09C" w:rsidR="00000000" w:rsidRPr="00C100C3" w:rsidRDefault="00362818" w:rsidP="00C100C3">
      <w:pPr>
        <w:pStyle w:val="PlainText"/>
        <w:rPr>
          <w:rFonts w:ascii="Courier New" w:hAnsi="Courier New" w:cs="Courier New"/>
        </w:rPr>
      </w:pPr>
      <w:r w:rsidRPr="00C100C3">
        <w:rPr>
          <w:rFonts w:ascii="Courier New" w:hAnsi="Courier New" w:cs="Courier New"/>
        </w:rPr>
        <w:t xml:space="preserve">Here is something which is really nonsense: </w:t>
      </w:r>
      <w:ins w:id="1586" w:author="Comparison" w:date="2013-05-05T19:43:00Z">
        <w:r w:rsidRPr="00AA4B48">
          <w:rPr>
            <w:rFonts w:ascii="Courier New" w:hAnsi="Courier New" w:cs="Courier New"/>
          </w:rPr>
          <w:t>"</w:t>
        </w:r>
      </w:ins>
      <w:del w:id="1587" w:author="Comparison" w:date="2013-05-05T19:43:00Z">
        <w:r w:rsidRPr="00C100C3">
          <w:rPr>
            <w:rFonts w:ascii="Courier New" w:hAnsi="Courier New" w:cs="Courier New"/>
          </w:rPr>
          <w:delText>&amp;#8220;</w:delText>
        </w:r>
      </w:del>
      <w:r w:rsidRPr="00C100C3">
        <w:rPr>
          <w:rFonts w:ascii="Courier New" w:hAnsi="Courier New" w:cs="Courier New"/>
        </w:rPr>
        <w:t>Christ communicates to the faithful and to the Church all the grac</w:t>
      </w:r>
      <w:r w:rsidRPr="00C100C3">
        <w:rPr>
          <w:rFonts w:ascii="Courier New" w:hAnsi="Courier New" w:cs="Courier New"/>
        </w:rPr>
        <w:t>es necessary for regeneration</w:t>
      </w:r>
      <w:ins w:id="1588" w:author="Comparison" w:date="2013-05-05T19:43:00Z">
        <w:r w:rsidRPr="00AA4B48">
          <w:rPr>
            <w:rFonts w:ascii="Courier New" w:hAnsi="Courier New" w:cs="Courier New"/>
          </w:rPr>
          <w:t>."</w:t>
        </w:r>
      </w:ins>
      <w:del w:id="1589" w:author="Comparison" w:date="2013-05-05T19:43:00Z">
        <w:r w:rsidRPr="00C100C3">
          <w:rPr>
            <w:rFonts w:ascii="Courier New" w:hAnsi="Courier New" w:cs="Courier New"/>
          </w:rPr>
          <w:delText>.&amp;#8221;</w:delText>
        </w:r>
      </w:del>
      <w:r w:rsidRPr="00C100C3">
        <w:rPr>
          <w:rFonts w:ascii="Courier New" w:hAnsi="Courier New" w:cs="Courier New"/>
        </w:rPr>
        <w:t xml:space="preserve"> How can they be called </w:t>
      </w:r>
      <w:ins w:id="1590" w:author="Comparison" w:date="2013-05-05T19:43:00Z">
        <w:r w:rsidRPr="00AA4B48">
          <w:rPr>
            <w:rFonts w:ascii="Courier New" w:hAnsi="Courier New" w:cs="Courier New"/>
          </w:rPr>
          <w:t>"</w:t>
        </w:r>
      </w:ins>
      <w:del w:id="1591" w:author="Comparison" w:date="2013-05-05T19:43:00Z">
        <w:r w:rsidRPr="00C100C3">
          <w:rPr>
            <w:rFonts w:ascii="Courier New" w:hAnsi="Courier New" w:cs="Courier New"/>
          </w:rPr>
          <w:delText>&amp;#8220;</w:delText>
        </w:r>
      </w:del>
      <w:r w:rsidRPr="00C100C3">
        <w:rPr>
          <w:rFonts w:ascii="Courier New" w:hAnsi="Courier New" w:cs="Courier New"/>
        </w:rPr>
        <w:t>faithful</w:t>
      </w:r>
      <w:ins w:id="1592" w:author="Comparison" w:date="2013-05-05T19:43:00Z">
        <w:r w:rsidRPr="00AA4B48">
          <w:rPr>
            <w:rFonts w:ascii="Courier New" w:hAnsi="Courier New" w:cs="Courier New"/>
          </w:rPr>
          <w:t>"</w:t>
        </w:r>
      </w:ins>
      <w:del w:id="1593" w:author="Comparison" w:date="2013-05-05T19:43:00Z">
        <w:r w:rsidRPr="00C100C3">
          <w:rPr>
            <w:rFonts w:ascii="Courier New" w:hAnsi="Courier New" w:cs="Courier New"/>
          </w:rPr>
          <w:delText>&amp;#8221;</w:delText>
        </w:r>
      </w:del>
      <w:r w:rsidRPr="00C100C3">
        <w:rPr>
          <w:rFonts w:ascii="Courier New" w:hAnsi="Courier New" w:cs="Courier New"/>
        </w:rPr>
        <w:t xml:space="preserve"> and </w:t>
      </w:r>
      <w:ins w:id="1594" w:author="Comparison" w:date="2013-05-05T19:43:00Z">
        <w:r w:rsidRPr="00AA4B48">
          <w:rPr>
            <w:rFonts w:ascii="Courier New" w:hAnsi="Courier New" w:cs="Courier New"/>
          </w:rPr>
          <w:t>"</w:t>
        </w:r>
      </w:ins>
      <w:del w:id="1595" w:author="Comparison" w:date="2013-05-05T19:43:00Z">
        <w:r w:rsidRPr="00C100C3">
          <w:rPr>
            <w:rFonts w:ascii="Courier New" w:hAnsi="Courier New" w:cs="Courier New"/>
          </w:rPr>
          <w:delText>&amp;#8220;</w:delText>
        </w:r>
      </w:del>
      <w:r w:rsidRPr="00C100C3">
        <w:rPr>
          <w:rFonts w:ascii="Courier New" w:hAnsi="Courier New" w:cs="Courier New"/>
        </w:rPr>
        <w:t>the Church</w:t>
      </w:r>
      <w:ins w:id="1596" w:author="Comparison" w:date="2013-05-05T19:43:00Z">
        <w:r w:rsidRPr="00AA4B48">
          <w:rPr>
            <w:rFonts w:ascii="Courier New" w:hAnsi="Courier New" w:cs="Courier New"/>
          </w:rPr>
          <w:t>"</w:t>
        </w:r>
      </w:ins>
      <w:del w:id="1597" w:author="Comparison" w:date="2013-05-05T19:43:00Z">
        <w:r w:rsidRPr="00C100C3">
          <w:rPr>
            <w:rFonts w:ascii="Courier New" w:hAnsi="Courier New" w:cs="Courier New"/>
          </w:rPr>
          <w:delText>&amp;#8221;</w:delText>
        </w:r>
      </w:del>
      <w:r w:rsidRPr="00C100C3">
        <w:rPr>
          <w:rFonts w:ascii="Courier New" w:hAnsi="Courier New" w:cs="Courier New"/>
        </w:rPr>
        <w:t xml:space="preserve"> if they are not yet regenerated? What does that mean: </w:t>
      </w:r>
      <w:ins w:id="1598" w:author="Comparison" w:date="2013-05-05T19:43:00Z">
        <w:r w:rsidRPr="00AA4B48">
          <w:rPr>
            <w:rFonts w:ascii="Courier New" w:hAnsi="Courier New" w:cs="Courier New"/>
          </w:rPr>
          <w:t>"</w:t>
        </w:r>
      </w:ins>
      <w:del w:id="1599" w:author="Comparison" w:date="2013-05-05T19:43:00Z">
        <w:r w:rsidRPr="00C100C3">
          <w:rPr>
            <w:rFonts w:ascii="Courier New" w:hAnsi="Courier New" w:cs="Courier New"/>
          </w:rPr>
          <w:delText>&amp;#8220;</w:delText>
        </w:r>
      </w:del>
      <w:r w:rsidRPr="00C100C3">
        <w:rPr>
          <w:rFonts w:ascii="Courier New" w:hAnsi="Courier New" w:cs="Courier New"/>
        </w:rPr>
        <w:t>the graces necessary to regeneration</w:t>
      </w:r>
      <w:ins w:id="1600" w:author="Comparison" w:date="2013-05-05T19:43:00Z">
        <w:r w:rsidRPr="00AA4B48">
          <w:rPr>
            <w:rFonts w:ascii="Courier New" w:hAnsi="Courier New" w:cs="Courier New"/>
          </w:rPr>
          <w:t>"?</w:t>
        </w:r>
      </w:ins>
      <w:del w:id="1601" w:author="Comparison" w:date="2013-05-05T19:43:00Z">
        <w:r w:rsidRPr="00C100C3">
          <w:rPr>
            <w:rFonts w:ascii="Courier New" w:hAnsi="Courier New" w:cs="Courier New"/>
          </w:rPr>
          <w:delText>&amp;#8221;?</w:delText>
        </w:r>
      </w:del>
      <w:r w:rsidRPr="00C100C3">
        <w:rPr>
          <w:rFonts w:ascii="Courier New" w:hAnsi="Courier New" w:cs="Courier New"/>
        </w:rPr>
        <w:t xml:space="preserve"> The Holy Spirit then does not regener</w:t>
      </w:r>
      <w:r w:rsidRPr="00C100C3">
        <w:rPr>
          <w:rFonts w:ascii="Courier New" w:hAnsi="Courier New" w:cs="Courier New"/>
        </w:rPr>
        <w:t>ate! He communicates to unconverted man certain graces necessary for regeneration, graces which man makes use of to regenerate himself. Is that the obligatory doctrine, to which a formal assent must be given in order to become a member of the Free Church?</w:t>
      </w:r>
    </w:p>
    <w:p w14:paraId="3F254C76" w14:textId="68781C5F"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It is added: </w:t>
      </w:r>
      <w:ins w:id="1602" w:author="Comparison" w:date="2013-05-05T19:43:00Z">
        <w:r w:rsidRPr="00AA4B48">
          <w:rPr>
            <w:rFonts w:ascii="Courier New" w:hAnsi="Courier New" w:cs="Courier New"/>
          </w:rPr>
          <w:t>"</w:t>
        </w:r>
      </w:ins>
      <w:del w:id="1603" w:author="Comparison" w:date="2013-05-05T19:43:00Z">
        <w:r w:rsidRPr="00C100C3">
          <w:rPr>
            <w:rFonts w:ascii="Courier New" w:hAnsi="Courier New" w:cs="Courier New"/>
          </w:rPr>
          <w:delText>&amp;#8220;</w:delText>
        </w:r>
      </w:del>
      <w:r w:rsidRPr="00C100C3">
        <w:rPr>
          <w:rFonts w:ascii="Courier New" w:hAnsi="Courier New" w:cs="Courier New"/>
        </w:rPr>
        <w:t>It is by the Holy Spirit whom He sends on the part of His Father</w:t>
      </w:r>
      <w:ins w:id="1604" w:author="Comparison" w:date="2013-05-05T19:43:00Z">
        <w:r w:rsidRPr="00AA4B48">
          <w:rPr>
            <w:rFonts w:ascii="Courier New" w:hAnsi="Courier New" w:cs="Courier New"/>
          </w:rPr>
          <w:t>."</w:t>
        </w:r>
      </w:ins>
      <w:del w:id="1605" w:author="Comparison" w:date="2013-05-05T19:43:00Z">
        <w:r w:rsidRPr="00C100C3">
          <w:rPr>
            <w:rFonts w:ascii="Courier New" w:hAnsi="Courier New" w:cs="Courier New"/>
          </w:rPr>
          <w:delText>.&amp;#8221;</w:delText>
        </w:r>
      </w:del>
      <w:r w:rsidRPr="00C100C3">
        <w:rPr>
          <w:rFonts w:ascii="Courier New" w:hAnsi="Courier New" w:cs="Courier New"/>
        </w:rPr>
        <w:t xml:space="preserve"> This is not according to the truth. Jesus has sent this Comforter who shall abide for ever with the Church, as also it may be said that the Father has sent Him in</w:t>
      </w:r>
      <w:r w:rsidRPr="00C100C3">
        <w:rPr>
          <w:rFonts w:ascii="Courier New" w:hAnsi="Courier New" w:cs="Courier New"/>
        </w:rPr>
        <w:t xml:space="preserve"> </w:t>
      </w:r>
      <w:ins w:id="1606" w:author="Comparison" w:date="2013-05-05T19:43:00Z">
        <w:r w:rsidRPr="00AA4B48">
          <w:rPr>
            <w:rFonts w:ascii="Courier New" w:hAnsi="Courier New" w:cs="Courier New"/>
          </w:rPr>
          <w:t>Christ's</w:t>
        </w:r>
      </w:ins>
      <w:del w:id="1607" w:author="Comparison" w:date="2013-05-05T19:43:00Z">
        <w:r w:rsidRPr="00C100C3">
          <w:rPr>
            <w:rFonts w:ascii="Courier New" w:hAnsi="Courier New" w:cs="Courier New"/>
          </w:rPr>
          <w:delText>Christ&amp;#8217;s</w:delText>
        </w:r>
      </w:del>
      <w:r w:rsidRPr="00C100C3">
        <w:rPr>
          <w:rFonts w:ascii="Courier New" w:hAnsi="Courier New" w:cs="Courier New"/>
        </w:rPr>
        <w:t xml:space="preserve"> name. As to what concerns the Holy Spirit, one finds thus, at the bottom of all the system of the Free Church, an unbelief and ignorance, involuntary no doubt, but not the less real.</w:t>
      </w:r>
    </w:p>
    <w:p w14:paraId="14F313C6" w14:textId="52AEF238" w:rsidR="00000000" w:rsidRPr="00C100C3" w:rsidRDefault="00362818" w:rsidP="00C100C3">
      <w:pPr>
        <w:pStyle w:val="PlainText"/>
        <w:rPr>
          <w:rFonts w:ascii="Courier New" w:hAnsi="Courier New" w:cs="Courier New"/>
        </w:rPr>
      </w:pPr>
      <w:r w:rsidRPr="00C100C3">
        <w:rPr>
          <w:rFonts w:ascii="Courier New" w:hAnsi="Courier New" w:cs="Courier New"/>
        </w:rPr>
        <w:t xml:space="preserve">Again: </w:t>
      </w:r>
      <w:ins w:id="1608" w:author="Comparison" w:date="2013-05-05T19:43:00Z">
        <w:r w:rsidRPr="00AA4B48">
          <w:rPr>
            <w:rFonts w:ascii="Courier New" w:hAnsi="Courier New" w:cs="Courier New"/>
          </w:rPr>
          <w:t>"</w:t>
        </w:r>
      </w:ins>
      <w:del w:id="1609" w:author="Comparison" w:date="2013-05-05T19:43:00Z">
        <w:r w:rsidRPr="00C100C3">
          <w:rPr>
            <w:rFonts w:ascii="Courier New" w:hAnsi="Courier New" w:cs="Courier New"/>
          </w:rPr>
          <w:delText>&amp;#8220;</w:delText>
        </w:r>
      </w:del>
      <w:r w:rsidRPr="00C100C3">
        <w:rPr>
          <w:rFonts w:ascii="Courier New" w:hAnsi="Courier New" w:cs="Courier New"/>
        </w:rPr>
        <w:t>He will return to put his own in possessio</w:t>
      </w:r>
      <w:r w:rsidRPr="00C100C3">
        <w:rPr>
          <w:rFonts w:ascii="Courier New" w:hAnsi="Courier New" w:cs="Courier New"/>
        </w:rPr>
        <w:t>n of eternal life</w:t>
      </w:r>
      <w:ins w:id="1610" w:author="Comparison" w:date="2013-05-05T19:43:00Z">
        <w:r w:rsidRPr="00AA4B48">
          <w:rPr>
            <w:rFonts w:ascii="Courier New" w:hAnsi="Courier New" w:cs="Courier New"/>
          </w:rPr>
          <w:t>."</w:t>
        </w:r>
      </w:ins>
      <w:del w:id="1611" w:author="Comparison" w:date="2013-05-05T19:43:00Z">
        <w:r w:rsidRPr="00C100C3">
          <w:rPr>
            <w:rFonts w:ascii="Courier New" w:hAnsi="Courier New" w:cs="Courier New"/>
          </w:rPr>
          <w:delText>.&amp;#8221;</w:delText>
        </w:r>
      </w:del>
      <w:r w:rsidRPr="00C100C3">
        <w:rPr>
          <w:rFonts w:ascii="Courier New" w:hAnsi="Courier New" w:cs="Courier New"/>
        </w:rPr>
        <w:t xml:space="preserve"> One may, it is true, speak of eternal life to designate the power of the glory</w:t>
      </w:r>
      <w:ins w:id="1612" w:author="Comparison" w:date="2013-05-05T19:43:00Z">
        <w:r w:rsidRPr="00AA4B48">
          <w:rPr>
            <w:rFonts w:ascii="Courier New" w:hAnsi="Courier New" w:cs="Courier New"/>
          </w:rPr>
          <w:t>;</w:t>
        </w:r>
      </w:ins>
      <w:del w:id="1613" w:author="Comparison" w:date="2013-05-05T19:43:00Z">
        <w:r w:rsidRPr="00C100C3">
          <w:rPr>
            <w:rFonts w:ascii="Courier New" w:hAnsi="Courier New" w:cs="Courier New"/>
          </w:rPr>
          <w:delText>*;*</w:delText>
        </w:r>
      </w:del>
      <w:r w:rsidRPr="00C100C3">
        <w:rPr>
          <w:rFonts w:ascii="Courier New" w:hAnsi="Courier New" w:cs="Courier New"/>
        </w:rPr>
        <w:t xml:space="preserve"> but, met with thus by itself here, this expression only adds a little more vagueness to all the rest. The word of God teaches us and repeats to us t</w:t>
      </w:r>
      <w:r w:rsidRPr="00C100C3">
        <w:rPr>
          <w:rFonts w:ascii="Courier New" w:hAnsi="Courier New" w:cs="Courier New"/>
        </w:rPr>
        <w:t xml:space="preserve">hat he who believes in the Son </w:t>
      </w:r>
      <w:ins w:id="1614" w:author="Comparison" w:date="2013-05-05T19:43:00Z">
        <w:r w:rsidRPr="00AA4B48">
          <w:rPr>
            <w:rFonts w:ascii="Courier New" w:hAnsi="Courier New" w:cs="Courier New"/>
          </w:rPr>
          <w:t>HAS</w:t>
        </w:r>
      </w:ins>
      <w:del w:id="1615" w:author="Comparison" w:date="2013-05-05T19:43:00Z">
        <w:r w:rsidRPr="00C100C3">
          <w:rPr>
            <w:rFonts w:ascii="Courier New" w:hAnsi="Courier New" w:cs="Courier New"/>
          </w:rPr>
          <w:delText>has</w:delText>
        </w:r>
      </w:del>
      <w:r w:rsidRPr="00C100C3">
        <w:rPr>
          <w:rFonts w:ascii="Courier New" w:hAnsi="Courier New" w:cs="Courier New"/>
        </w:rPr>
        <w:t xml:space="preserve"> eternal life</w:t>
      </w:r>
      <w:ins w:id="1616" w:author="Comparison" w:date="2013-05-05T19:43:00Z">
        <w:r w:rsidRPr="00AA4B48">
          <w:rPr>
            <w:rFonts w:ascii="Courier New" w:hAnsi="Courier New" w:cs="Courier New"/>
          </w:rPr>
          <w:t>.</w:t>
        </w:r>
      </w:ins>
      <w:del w:id="1617" w:author="Comparison" w:date="2013-05-05T19:43:00Z">
        <w:r w:rsidRPr="00C100C3">
          <w:rPr>
            <w:rFonts w:ascii="Courier New" w:hAnsi="Courier New" w:cs="Courier New"/>
          </w:rPr>
          <w:delText>;.</w:delText>
        </w:r>
      </w:del>
    </w:p>
    <w:p w14:paraId="4C4A62A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work of redemption and the work of life are, alas! carefully lessened in this confession of faith. It is defective enough to be false, for a defective faith established as a rule is false. It is beside</w:t>
      </w:r>
      <w:r w:rsidRPr="00C100C3">
        <w:rPr>
          <w:rFonts w:ascii="Courier New" w:hAnsi="Courier New" w:cs="Courier New"/>
        </w:rPr>
        <w:t>s positively false in many of its assertions.</w:t>
      </w:r>
    </w:p>
    <w:p w14:paraId="5CB784B2"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Free Church admits discipline in principle and in fact.</w:t>
      </w:r>
    </w:p>
    <w:p w14:paraId="076A8D5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{51}</w:t>
      </w:r>
    </w:p>
    <w:p w14:paraId="1DBBF814" w14:textId="0BD7605F" w:rsidR="00000000" w:rsidRPr="00C100C3" w:rsidRDefault="00362818" w:rsidP="00C100C3">
      <w:pPr>
        <w:pStyle w:val="PlainText"/>
        <w:rPr>
          <w:rFonts w:ascii="Courier New" w:hAnsi="Courier New" w:cs="Courier New"/>
        </w:rPr>
      </w:pPr>
      <w:r w:rsidRPr="00C100C3">
        <w:rPr>
          <w:rFonts w:ascii="Courier New" w:hAnsi="Courier New" w:cs="Courier New"/>
        </w:rPr>
        <w:t>The manner in which it orders the exercise of it, the formula of its doctrines on this subject, betrays in a somewhat curious way the conflict</w:t>
      </w:r>
      <w:r w:rsidRPr="00C100C3">
        <w:rPr>
          <w:rFonts w:ascii="Courier New" w:hAnsi="Courier New" w:cs="Courier New"/>
        </w:rPr>
        <w:t xml:space="preserve"> between the need of pious souls and the difficulty which a church of the multitude puts in the way of it. The 31st Article of the </w:t>
      </w:r>
      <w:ins w:id="1618" w:author="Comparison" w:date="2013-05-05T19:43:00Z">
        <w:r w:rsidRPr="00AA4B48">
          <w:rPr>
            <w:rFonts w:ascii="Courier New" w:hAnsi="Courier New" w:cs="Courier New"/>
          </w:rPr>
          <w:t>"</w:t>
        </w:r>
      </w:ins>
      <w:del w:id="1619" w:author="Comparison" w:date="2013-05-05T19:43:00Z">
        <w:r w:rsidRPr="00C100C3">
          <w:rPr>
            <w:rFonts w:ascii="Courier New" w:hAnsi="Courier New" w:cs="Courier New"/>
          </w:rPr>
          <w:delText>&amp;#8220;</w:delText>
        </w:r>
      </w:del>
      <w:r w:rsidRPr="00C100C3">
        <w:rPr>
          <w:rFonts w:ascii="Courier New" w:hAnsi="Courier New" w:cs="Courier New"/>
        </w:rPr>
        <w:t>Constitution</w:t>
      </w:r>
      <w:ins w:id="1620" w:author="Comparison" w:date="2013-05-05T19:43:00Z">
        <w:r w:rsidRPr="00AA4B48">
          <w:rPr>
            <w:rFonts w:ascii="Courier New" w:hAnsi="Courier New" w:cs="Courier New"/>
          </w:rPr>
          <w:t>"</w:t>
        </w:r>
      </w:ins>
      <w:del w:id="1621" w:author="Comparison" w:date="2013-05-05T19:43:00Z">
        <w:r w:rsidRPr="00C100C3">
          <w:rPr>
            <w:rFonts w:ascii="Courier New" w:hAnsi="Courier New" w:cs="Courier New"/>
          </w:rPr>
          <w:delText>&amp;#8221;</w:delText>
        </w:r>
      </w:del>
      <w:r w:rsidRPr="00C100C3">
        <w:rPr>
          <w:rFonts w:ascii="Courier New" w:hAnsi="Courier New" w:cs="Courier New"/>
        </w:rPr>
        <w:t xml:space="preserve"> lays down in principle that all discipline shall be in the hands of the pastor assisted by the chu</w:t>
      </w:r>
      <w:r w:rsidRPr="00C100C3">
        <w:rPr>
          <w:rFonts w:ascii="Courier New" w:hAnsi="Courier New" w:cs="Courier New"/>
        </w:rPr>
        <w:t xml:space="preserve">rch council. Next, if all gentle means fail, what will the council do? What rule will it follow? After having consulted the word of God, </w:t>
      </w:r>
      <w:ins w:id="1622" w:author="Comparison" w:date="2013-05-05T19:43:00Z">
        <w:r w:rsidRPr="00AA4B48">
          <w:rPr>
            <w:rFonts w:ascii="Courier New" w:hAnsi="Courier New" w:cs="Courier New"/>
          </w:rPr>
          <w:t>"</w:t>
        </w:r>
      </w:ins>
      <w:del w:id="1623" w:author="Comparison" w:date="2013-05-05T19:43:00Z">
        <w:r w:rsidRPr="00C100C3">
          <w:rPr>
            <w:rFonts w:ascii="Courier New" w:hAnsi="Courier New" w:cs="Courier New"/>
          </w:rPr>
          <w:delText>&amp;#8220;</w:delText>
        </w:r>
      </w:del>
      <w:r w:rsidRPr="00C100C3">
        <w:rPr>
          <w:rFonts w:ascii="Courier New" w:hAnsi="Courier New" w:cs="Courier New"/>
        </w:rPr>
        <w:t>it will follow the course which shall seem marked out thereby</w:t>
      </w:r>
      <w:ins w:id="1624" w:author="Comparison" w:date="2013-05-05T19:43:00Z">
        <w:r w:rsidRPr="00AA4B48">
          <w:rPr>
            <w:rFonts w:ascii="Courier New" w:hAnsi="Courier New" w:cs="Courier New"/>
          </w:rPr>
          <w:t>."</w:t>
        </w:r>
      </w:ins>
      <w:del w:id="1625" w:author="Comparison" w:date="2013-05-05T19:43:00Z">
        <w:r w:rsidRPr="00C100C3">
          <w:rPr>
            <w:rFonts w:ascii="Courier New" w:hAnsi="Courier New" w:cs="Courier New"/>
          </w:rPr>
          <w:delText>.&amp;#8221;</w:delText>
        </w:r>
      </w:del>
      <w:r w:rsidRPr="00C100C3">
        <w:rPr>
          <w:rFonts w:ascii="Courier New" w:hAnsi="Courier New" w:cs="Courier New"/>
        </w:rPr>
        <w:t xml:space="preserve"> There would have been in any case this fac</w:t>
      </w:r>
      <w:r w:rsidRPr="00C100C3">
        <w:rPr>
          <w:rFonts w:ascii="Courier New" w:hAnsi="Courier New" w:cs="Courier New"/>
        </w:rPr>
        <w:t xml:space="preserve">ulty or this latitude without an article of Constitution. This is but a declaration of incompetence, by which the assemblies will escape the organization intended by the </w:t>
      </w:r>
      <w:ins w:id="1626" w:author="Comparison" w:date="2013-05-05T19:43:00Z">
        <w:r w:rsidRPr="00AA4B48">
          <w:rPr>
            <w:rFonts w:ascii="Courier New" w:hAnsi="Courier New" w:cs="Courier New"/>
          </w:rPr>
          <w:t>"</w:t>
        </w:r>
      </w:ins>
      <w:del w:id="1627" w:author="Comparison" w:date="2013-05-05T19:43:00Z">
        <w:r w:rsidRPr="00C100C3">
          <w:rPr>
            <w:rFonts w:ascii="Courier New" w:hAnsi="Courier New" w:cs="Courier New"/>
          </w:rPr>
          <w:delText>&amp;#8220;</w:delText>
        </w:r>
      </w:del>
      <w:r w:rsidRPr="00C100C3">
        <w:rPr>
          <w:rFonts w:ascii="Courier New" w:hAnsi="Courier New" w:cs="Courier New"/>
        </w:rPr>
        <w:t>Constitution</w:t>
      </w:r>
      <w:ins w:id="1628" w:author="Comparison" w:date="2013-05-05T19:43:00Z">
        <w:r w:rsidRPr="00AA4B48">
          <w:rPr>
            <w:rFonts w:ascii="Courier New" w:hAnsi="Courier New" w:cs="Courier New"/>
          </w:rPr>
          <w:t>":</w:t>
        </w:r>
      </w:ins>
      <w:del w:id="1629" w:author="Comparison" w:date="2013-05-05T19:43:00Z">
        <w:r w:rsidRPr="00C100C3">
          <w:rPr>
            <w:rFonts w:ascii="Courier New" w:hAnsi="Courier New" w:cs="Courier New"/>
          </w:rPr>
          <w:delText>&amp;#8221;:</w:delText>
        </w:r>
      </w:del>
      <w:r w:rsidRPr="00C100C3">
        <w:rPr>
          <w:rFonts w:ascii="Courier New" w:hAnsi="Courier New" w:cs="Courier New"/>
        </w:rPr>
        <w:t xml:space="preserve"> for, suppose the church council saw in the word of God tha</w:t>
      </w:r>
      <w:r w:rsidRPr="00C100C3">
        <w:rPr>
          <w:rFonts w:ascii="Courier New" w:hAnsi="Courier New" w:cs="Courier New"/>
        </w:rPr>
        <w:t>t the conscience of all the body ought to be concerned in discipline, the Free Church would see its constitution violated in its fundamental principle, and an independent authority established. Evidently, a church which should exercise this discipline in a</w:t>
      </w:r>
      <w:r w:rsidRPr="00C100C3">
        <w:rPr>
          <w:rFonts w:ascii="Courier New" w:hAnsi="Courier New" w:cs="Courier New"/>
        </w:rPr>
        <w:t xml:space="preserve"> regular manner, could not receive every member of a church not disciplined, even were he an elder, although he might belong to the Free Church; and, in fact, a church exercising this discipline would cease to form an integral part of the body, and would b</w:t>
      </w:r>
      <w:r w:rsidRPr="00C100C3">
        <w:rPr>
          <w:rFonts w:ascii="Courier New" w:hAnsi="Courier New" w:cs="Courier New"/>
        </w:rPr>
        <w:t>ecome a dissenting church. How, too, exercise this discipline by means of the conscience of the whole body, if the body is a church of the multitude? The presence of the Holy Spirit in the Church becomes here an essential question.</w:t>
      </w:r>
    </w:p>
    <w:p w14:paraId="4F28CBB7" w14:textId="4DB7D6C3" w:rsidR="00000000" w:rsidRPr="00C100C3" w:rsidRDefault="00362818" w:rsidP="00C100C3">
      <w:pPr>
        <w:pStyle w:val="PlainText"/>
        <w:rPr>
          <w:rFonts w:ascii="Courier New" w:hAnsi="Courier New" w:cs="Courier New"/>
        </w:rPr>
      </w:pPr>
      <w:r w:rsidRPr="00C100C3">
        <w:rPr>
          <w:rFonts w:ascii="Courier New" w:hAnsi="Courier New" w:cs="Courier New"/>
        </w:rPr>
        <w:t>It will be on this poin</w:t>
      </w:r>
      <w:r w:rsidRPr="00C100C3">
        <w:rPr>
          <w:rFonts w:ascii="Courier New" w:hAnsi="Courier New" w:cs="Courier New"/>
        </w:rPr>
        <w:t xml:space="preserve">t, and on the question of the nomination of pastors, that as a system the Free Church will be broken. Its </w:t>
      </w:r>
      <w:ins w:id="1630" w:author="Comparison" w:date="2013-05-05T19:43:00Z">
        <w:r w:rsidRPr="00AA4B48">
          <w:rPr>
            <w:rFonts w:ascii="Courier New" w:hAnsi="Courier New" w:cs="Courier New"/>
          </w:rPr>
          <w:t>"</w:t>
        </w:r>
      </w:ins>
      <w:del w:id="1631" w:author="Comparison" w:date="2013-05-05T19:43:00Z">
        <w:r w:rsidRPr="00C100C3">
          <w:rPr>
            <w:rFonts w:ascii="Courier New" w:hAnsi="Courier New" w:cs="Courier New"/>
          </w:rPr>
          <w:delText>&amp;#8220;</w:delText>
        </w:r>
      </w:del>
      <w:r w:rsidRPr="00C100C3">
        <w:rPr>
          <w:rFonts w:ascii="Courier New" w:hAnsi="Courier New" w:cs="Courier New"/>
        </w:rPr>
        <w:t>Constitution</w:t>
      </w:r>
      <w:ins w:id="1632" w:author="Comparison" w:date="2013-05-05T19:43:00Z">
        <w:r w:rsidRPr="00AA4B48">
          <w:rPr>
            <w:rFonts w:ascii="Courier New" w:hAnsi="Courier New" w:cs="Courier New"/>
          </w:rPr>
          <w:t>"</w:t>
        </w:r>
      </w:ins>
      <w:del w:id="1633" w:author="Comparison" w:date="2013-05-05T19:43:00Z">
        <w:r w:rsidRPr="00C100C3">
          <w:rPr>
            <w:rFonts w:ascii="Courier New" w:hAnsi="Courier New" w:cs="Courier New"/>
          </w:rPr>
          <w:delText>&amp;#8221;</w:delText>
        </w:r>
      </w:del>
      <w:r w:rsidRPr="00C100C3">
        <w:rPr>
          <w:rFonts w:ascii="Courier New" w:hAnsi="Courier New" w:cs="Courier New"/>
        </w:rPr>
        <w:t xml:space="preserve"> will remain as a memorial of the </w:t>
      </w:r>
      <w:ins w:id="1634" w:author="Comparison" w:date="2013-05-05T19:43:00Z">
        <w:r w:rsidRPr="00AA4B48">
          <w:rPr>
            <w:rFonts w:ascii="Courier New" w:hAnsi="Courier New" w:cs="Courier New"/>
          </w:rPr>
          <w:t>powerlessness</w:t>
        </w:r>
      </w:ins>
      <w:del w:id="1635" w:author="Comparison" w:date="2013-05-05T19:43:00Z">
        <w:r w:rsidRPr="00C100C3">
          <w:rPr>
            <w:rFonts w:ascii="Courier New" w:hAnsi="Courier New" w:cs="Courier New"/>
          </w:rPr>
          <w:delText>powerless-ness</w:delText>
        </w:r>
      </w:del>
      <w:r w:rsidRPr="00C100C3">
        <w:rPr>
          <w:rFonts w:ascii="Courier New" w:hAnsi="Courier New" w:cs="Courier New"/>
        </w:rPr>
        <w:t xml:space="preserve"> of man to constitute by human means that which is only of God. That which p</w:t>
      </w:r>
      <w:r w:rsidRPr="00C100C3">
        <w:rPr>
          <w:rFonts w:ascii="Courier New" w:hAnsi="Courier New" w:cs="Courier New"/>
        </w:rPr>
        <w:t>roceeds from faith on the part of the individuals who have taken part in it, whatever there is of conscience (and there is this), will remain as a precious proof of the goodness and patience of God.</w:t>
      </w:r>
    </w:p>
    <w:p w14:paraId="6B1C0B03"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 should not have deemed it necessary to pass this work </w:t>
      </w:r>
      <w:r w:rsidRPr="00C100C3">
        <w:rPr>
          <w:rFonts w:ascii="Courier New" w:hAnsi="Courier New" w:cs="Courier New"/>
        </w:rPr>
        <w:t>in review, if I had only had in view the Free Church of the Canton de Vaud. The work of God in that country will bear its fruit, according to the measure of the power which acts in it. If there is found there a testimony superior to that of the Free Church</w:t>
      </w:r>
      <w:r w:rsidRPr="00C100C3">
        <w:rPr>
          <w:rFonts w:ascii="Courier New" w:hAnsi="Courier New" w:cs="Courier New"/>
        </w:rPr>
        <w:t>, accompanied by a power which God can put honour upon, this testimony will attract those who are truly spiritual.</w:t>
      </w:r>
    </w:p>
    <w:p w14:paraId="2DDF62A2"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{52}</w:t>
      </w:r>
    </w:p>
    <w:p w14:paraId="6DD7B3F2" w14:textId="4FE9CCC4"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If there be not, the Free Church will pursue its course and will take the form which will result not from its </w:t>
      </w:r>
      <w:ins w:id="1636" w:author="Comparison" w:date="2013-05-05T19:43:00Z">
        <w:r w:rsidRPr="00AA4B48">
          <w:rPr>
            <w:rFonts w:ascii="Courier New" w:hAnsi="Courier New" w:cs="Courier New"/>
          </w:rPr>
          <w:t>"</w:t>
        </w:r>
      </w:ins>
      <w:del w:id="1637" w:author="Comparison" w:date="2013-05-05T19:43:00Z">
        <w:r w:rsidRPr="00C100C3">
          <w:rPr>
            <w:rFonts w:ascii="Courier New" w:hAnsi="Courier New" w:cs="Courier New"/>
          </w:rPr>
          <w:delText>&amp;#8220;</w:delText>
        </w:r>
      </w:del>
      <w:r w:rsidRPr="00C100C3">
        <w:rPr>
          <w:rFonts w:ascii="Courier New" w:hAnsi="Courier New" w:cs="Courier New"/>
        </w:rPr>
        <w:t>Constitution</w:t>
      </w:r>
      <w:ins w:id="1638" w:author="Comparison" w:date="2013-05-05T19:43:00Z">
        <w:r w:rsidRPr="00AA4B48">
          <w:rPr>
            <w:rFonts w:ascii="Courier New" w:hAnsi="Courier New" w:cs="Courier New"/>
          </w:rPr>
          <w:t>,"</w:t>
        </w:r>
      </w:ins>
      <w:del w:id="1639" w:author="Comparison" w:date="2013-05-05T19:43:00Z">
        <w:r w:rsidRPr="00C100C3">
          <w:rPr>
            <w:rFonts w:ascii="Courier New" w:hAnsi="Courier New" w:cs="Courier New"/>
          </w:rPr>
          <w:delText>,&amp;#82</w:delText>
        </w:r>
        <w:r w:rsidRPr="00C100C3">
          <w:rPr>
            <w:rFonts w:ascii="Courier New" w:hAnsi="Courier New" w:cs="Courier New"/>
          </w:rPr>
          <w:delText>21;</w:delText>
        </w:r>
      </w:del>
      <w:r w:rsidRPr="00C100C3">
        <w:rPr>
          <w:rFonts w:ascii="Courier New" w:hAnsi="Courier New" w:cs="Courier New"/>
        </w:rPr>
        <w:t xml:space="preserve"> but from the elements of life, of good or of evil existing in the midst of the assemblies that compose it. The </w:t>
      </w:r>
      <w:ins w:id="1640" w:author="Comparison" w:date="2013-05-05T19:43:00Z">
        <w:r w:rsidRPr="00AA4B48">
          <w:rPr>
            <w:rFonts w:ascii="Courier New" w:hAnsi="Courier New" w:cs="Courier New"/>
          </w:rPr>
          <w:t>"</w:t>
        </w:r>
      </w:ins>
      <w:del w:id="1641" w:author="Comparison" w:date="2013-05-05T19:43:00Z">
        <w:r w:rsidRPr="00C100C3">
          <w:rPr>
            <w:rFonts w:ascii="Courier New" w:hAnsi="Courier New" w:cs="Courier New"/>
          </w:rPr>
          <w:delText>&amp;#8220;</w:delText>
        </w:r>
      </w:del>
      <w:r w:rsidRPr="00C100C3">
        <w:rPr>
          <w:rFonts w:ascii="Courier New" w:hAnsi="Courier New" w:cs="Courier New"/>
        </w:rPr>
        <w:t>Constitution</w:t>
      </w:r>
      <w:ins w:id="1642" w:author="Comparison" w:date="2013-05-05T19:43:00Z">
        <w:r w:rsidRPr="00AA4B48">
          <w:rPr>
            <w:rFonts w:ascii="Courier New" w:hAnsi="Courier New" w:cs="Courier New"/>
          </w:rPr>
          <w:t>"</w:t>
        </w:r>
      </w:ins>
      <w:del w:id="1643" w:author="Comparison" w:date="2013-05-05T19:43:00Z">
        <w:r w:rsidRPr="00C100C3">
          <w:rPr>
            <w:rFonts w:ascii="Courier New" w:hAnsi="Courier New" w:cs="Courier New"/>
          </w:rPr>
          <w:delText>&amp;#8221;</w:delText>
        </w:r>
      </w:del>
      <w:r w:rsidRPr="00C100C3">
        <w:rPr>
          <w:rFonts w:ascii="Courier New" w:hAnsi="Courier New" w:cs="Courier New"/>
        </w:rPr>
        <w:t xml:space="preserve"> is neither the expression nor the form of the efficacious principle which has brought this work into existence. It</w:t>
      </w:r>
      <w:r w:rsidRPr="00C100C3">
        <w:rPr>
          <w:rFonts w:ascii="Courier New" w:hAnsi="Courier New" w:cs="Courier New"/>
        </w:rPr>
        <w:t xml:space="preserve"> is the form which the clergy have wished to give it, and that will not last. I speak of it because elsewhere people are deluding themselves with the hope that a similar clerical movement will bring in a deliverance that they are waiting for.</w:t>
      </w:r>
    </w:p>
    <w:p w14:paraId="071F359E" w14:textId="57616DB1"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This is not </w:t>
      </w:r>
      <w:r w:rsidRPr="00C100C3">
        <w:rPr>
          <w:rFonts w:ascii="Courier New" w:hAnsi="Courier New" w:cs="Courier New"/>
        </w:rPr>
        <w:t>faith. Let those who have faith take it as a warning and cling afresh to the truth. They will please God so far as faith acts in them and they act by faith, according to the conscience which they have as to things, according to the light that God has set i</w:t>
      </w:r>
      <w:r w:rsidRPr="00C100C3">
        <w:rPr>
          <w:rFonts w:ascii="Courier New" w:hAnsi="Courier New" w:cs="Courier New"/>
        </w:rPr>
        <w:t xml:space="preserve">n their consciences His word understood by faith. One has only to follow the word of God. Is one alone in following it? That is so much the more honourable, as demanding all the more faith. Seen from outside, the path of faith appears very painful; it is, </w:t>
      </w:r>
      <w:r w:rsidRPr="00C100C3">
        <w:rPr>
          <w:rFonts w:ascii="Courier New" w:hAnsi="Courier New" w:cs="Courier New"/>
        </w:rPr>
        <w:t>for every one who walks in it, full of sweetness and peace. The mountains, on which God communed with Abraham and Abraham with God, were the object of terror to Lot. He thought he should perish there; @Genesis 19:</w:t>
      </w:r>
      <w:ins w:id="1644" w:author="Comparison" w:date="2013-05-05T19:43:00Z">
        <w:r w:rsidRPr="00AA4B48">
          <w:rPr>
            <w:rFonts w:ascii="Courier New" w:hAnsi="Courier New" w:cs="Courier New"/>
          </w:rPr>
          <w:t xml:space="preserve"> </w:t>
        </w:r>
      </w:ins>
      <w:r w:rsidRPr="00C100C3">
        <w:rPr>
          <w:rFonts w:ascii="Courier New" w:hAnsi="Courier New" w:cs="Courier New"/>
        </w:rPr>
        <w:t>19.</w:t>
      </w:r>
    </w:p>
    <w:p w14:paraId="4FBA0E1E" w14:textId="77777777" w:rsidR="00000000" w:rsidRPr="00AA4B48" w:rsidRDefault="00362818" w:rsidP="00AA4B48">
      <w:pPr>
        <w:pStyle w:val="PlainText"/>
        <w:rPr>
          <w:ins w:id="1645" w:author="Comparison" w:date="2013-05-05T19:43:00Z"/>
          <w:rFonts w:ascii="Courier New" w:hAnsi="Courier New" w:cs="Courier New"/>
        </w:rPr>
      </w:pPr>
      <w:ins w:id="1646" w:author="Comparison" w:date="2013-05-05T19:43:00Z">
        <w:r w:rsidRPr="00AA4B48">
          <w:rPr>
            <w:rFonts w:ascii="Courier New" w:hAnsi="Courier New" w:cs="Courier New"/>
          </w:rPr>
          <w:t xml:space="preserve">FOURTH PART -- REFUTATION OF THE REPROACHES OF THE JOURNAL, </w:t>
        </w:r>
        <w:r w:rsidRPr="00AA4B48">
          <w:rPr>
            <w:rFonts w:ascii="Courier New" w:hAnsi="Courier New" w:cs="Courier New"/>
          </w:rPr>
          <w:t>THE "REFORMATION," ON THE SUBJECT OF HUMAN ORDER AND EVANGELICAL LIBERTY</w:t>
        </w:r>
      </w:ins>
    </w:p>
    <w:p w14:paraId="2FBC878A" w14:textId="77777777" w:rsidR="00000000" w:rsidRPr="00AA4B48" w:rsidRDefault="00362818" w:rsidP="00AA4B48">
      <w:pPr>
        <w:pStyle w:val="PlainText"/>
        <w:rPr>
          <w:ins w:id="1647" w:author="Comparison" w:date="2013-05-05T19:43:00Z"/>
          <w:rFonts w:ascii="Courier New" w:hAnsi="Courier New" w:cs="Courier New"/>
        </w:rPr>
      </w:pPr>
      <w:ins w:id="1648" w:author="Comparison" w:date="2013-05-05T19:43:00Z">
        <w:r w:rsidRPr="00AA4B48">
          <w:rPr>
            <w:rFonts w:ascii="Courier New" w:hAnsi="Courier New" w:cs="Courier New"/>
          </w:rPr>
          <w:t>CHAPTER 1 -- ECCLESIASTICAL RADICALISM</w:t>
        </w:r>
      </w:ins>
    </w:p>
    <w:p w14:paraId="535894B0" w14:textId="77777777" w:rsidR="00000000" w:rsidRPr="00C100C3" w:rsidRDefault="00362818" w:rsidP="00C100C3">
      <w:pPr>
        <w:pStyle w:val="PlainText"/>
        <w:rPr>
          <w:del w:id="1649" w:author="Comparison" w:date="2013-05-05T19:43:00Z"/>
          <w:rFonts w:ascii="Courier New" w:hAnsi="Courier New" w:cs="Courier New"/>
        </w:rPr>
      </w:pPr>
      <w:del w:id="1650" w:author="Comparison" w:date="2013-05-05T19:43:00Z">
        <w:r w:rsidRPr="00C100C3">
          <w:rPr>
            <w:rFonts w:ascii="Courier New" w:hAnsi="Courier New" w:cs="Courier New"/>
          </w:rPr>
          <w:delText>&lt;h3&gt;Fourth Part</w:delText>
        </w:r>
      </w:del>
    </w:p>
    <w:p w14:paraId="084CF6D0" w14:textId="77777777" w:rsidR="00000000" w:rsidRPr="00C100C3" w:rsidRDefault="00362818" w:rsidP="00C100C3">
      <w:pPr>
        <w:pStyle w:val="PlainText"/>
        <w:rPr>
          <w:del w:id="1651" w:author="Comparison" w:date="2013-05-05T19:43:00Z"/>
          <w:rFonts w:ascii="Courier New" w:hAnsi="Courier New" w:cs="Courier New"/>
        </w:rPr>
      </w:pPr>
      <w:del w:id="1652" w:author="Comparison" w:date="2013-05-05T19:43:00Z">
        <w:r w:rsidRPr="00C100C3">
          <w:rPr>
            <w:rFonts w:ascii="Courier New" w:hAnsi="Courier New" w:cs="Courier New"/>
          </w:rPr>
          <w:delText>Refutation of the Rep</w:delText>
        </w:r>
        <w:r w:rsidRPr="00C100C3">
          <w:rPr>
            <w:rFonts w:ascii="Courier New" w:hAnsi="Courier New" w:cs="Courier New"/>
          </w:rPr>
          <w:delText>roaches of the Journal, the &amp;#8220;Reformation,&amp;#8221; on the subject of Human Order and Evangelical Liberty.&lt;/h3&gt;</w:delText>
        </w:r>
      </w:del>
    </w:p>
    <w:p w14:paraId="0BA538FF" w14:textId="77777777" w:rsidR="00000000" w:rsidRPr="00C100C3" w:rsidRDefault="00362818" w:rsidP="00C100C3">
      <w:pPr>
        <w:pStyle w:val="PlainText"/>
        <w:rPr>
          <w:del w:id="1653" w:author="Comparison" w:date="2013-05-05T19:43:00Z"/>
          <w:rFonts w:ascii="Courier New" w:hAnsi="Courier New" w:cs="Courier New"/>
        </w:rPr>
      </w:pPr>
      <w:del w:id="1654" w:author="Comparison" w:date="2013-05-05T19:43:00Z">
        <w:r w:rsidRPr="00C100C3">
          <w:rPr>
            <w:rFonts w:ascii="Courier New" w:hAnsi="Courier New" w:cs="Courier New"/>
          </w:rPr>
          <w:delText>&lt;h3&gt;*Chapter 1</w:delText>
        </w:r>
      </w:del>
    </w:p>
    <w:p w14:paraId="5C884149" w14:textId="77777777" w:rsidR="00000000" w:rsidRPr="00C100C3" w:rsidRDefault="00362818" w:rsidP="00C100C3">
      <w:pPr>
        <w:pStyle w:val="PlainText"/>
        <w:rPr>
          <w:del w:id="1655" w:author="Comparison" w:date="2013-05-05T19:43:00Z"/>
          <w:rFonts w:ascii="Courier New" w:hAnsi="Courier New" w:cs="Courier New"/>
        </w:rPr>
      </w:pPr>
      <w:del w:id="1656" w:author="Comparison" w:date="2013-05-05T19:43:00Z">
        <w:r w:rsidRPr="00C100C3">
          <w:rPr>
            <w:rFonts w:ascii="Courier New" w:hAnsi="Courier New" w:cs="Courier New"/>
          </w:rPr>
          <w:delText>Ecclesiastical Radicalism.*&lt;/h3&gt;</w:delText>
        </w:r>
      </w:del>
    </w:p>
    <w:p w14:paraId="723D85A0" w14:textId="69CF3922" w:rsidR="00000000" w:rsidRPr="00C100C3" w:rsidRDefault="00362818" w:rsidP="00C100C3">
      <w:pPr>
        <w:pStyle w:val="PlainText"/>
        <w:rPr>
          <w:rFonts w:ascii="Courier New" w:hAnsi="Courier New" w:cs="Courier New"/>
        </w:rPr>
      </w:pPr>
      <w:r w:rsidRPr="00C100C3">
        <w:rPr>
          <w:rFonts w:ascii="Courier New" w:hAnsi="Courier New" w:cs="Courier New"/>
        </w:rPr>
        <w:t xml:space="preserve">We have already seen some citations from the Journal the </w:t>
      </w:r>
      <w:ins w:id="1657" w:author="Comparison" w:date="2013-05-05T19:43:00Z">
        <w:r w:rsidRPr="00AA4B48">
          <w:rPr>
            <w:rFonts w:ascii="Courier New" w:hAnsi="Courier New" w:cs="Courier New"/>
          </w:rPr>
          <w:t>"Réformation,"</w:t>
        </w:r>
      </w:ins>
      <w:del w:id="1658" w:author="Comparison" w:date="2013-05-05T19:43:00Z">
        <w:r w:rsidRPr="00C100C3">
          <w:rPr>
            <w:rFonts w:ascii="Courier New" w:hAnsi="Courier New" w:cs="Courier New"/>
          </w:rPr>
          <w:delText>&amp;#8220;Reformation,&amp;#8221;</w:delText>
        </w:r>
      </w:del>
      <w:r w:rsidRPr="00C100C3">
        <w:rPr>
          <w:rFonts w:ascii="Courier New" w:hAnsi="Courier New" w:cs="Courier New"/>
        </w:rPr>
        <w:t xml:space="preserve"> provin</w:t>
      </w:r>
      <w:r w:rsidRPr="00C100C3">
        <w:rPr>
          <w:rFonts w:ascii="Courier New" w:hAnsi="Courier New" w:cs="Courier New"/>
        </w:rPr>
        <w:t xml:space="preserve">g the state of opinion on ministry among those who still support the clergy. I shall now give, on the question of worship, other extracts from this journal, which I give, not as a recognized authority, but as ideas which are current and shew certain sides </w:t>
      </w:r>
      <w:r w:rsidRPr="00C100C3">
        <w:rPr>
          <w:rFonts w:ascii="Courier New" w:hAnsi="Courier New" w:cs="Courier New"/>
        </w:rPr>
        <w:t xml:space="preserve">of the phase through which the Church of God is now passing. We shall see also what is lacking, what the children of God ought to desire, and desire ardently in these times, as well as the rocks they have to avoid. I read in the </w:t>
      </w:r>
      <w:ins w:id="1659" w:author="Comparison" w:date="2013-05-05T19:43:00Z">
        <w:r w:rsidRPr="00AA4B48">
          <w:rPr>
            <w:rFonts w:ascii="Courier New" w:hAnsi="Courier New" w:cs="Courier New"/>
          </w:rPr>
          <w:t>"</w:t>
        </w:r>
      </w:ins>
      <w:del w:id="1660" w:author="Comparison" w:date="2013-05-05T19:43:00Z">
        <w:r w:rsidRPr="00C100C3">
          <w:rPr>
            <w:rFonts w:ascii="Courier New" w:hAnsi="Courier New" w:cs="Courier New"/>
          </w:rPr>
          <w:delText>&amp;#8220;</w:delText>
        </w:r>
      </w:del>
      <w:r w:rsidRPr="00C100C3">
        <w:rPr>
          <w:rFonts w:ascii="Courier New" w:hAnsi="Courier New" w:cs="Courier New"/>
        </w:rPr>
        <w:t>Reformation</w:t>
      </w:r>
      <w:ins w:id="1661" w:author="Comparison" w:date="2013-05-05T19:43:00Z">
        <w:r w:rsidRPr="00AA4B48">
          <w:rPr>
            <w:rFonts w:ascii="Courier New" w:hAnsi="Courier New" w:cs="Courier New"/>
          </w:rPr>
          <w:t>"</w:t>
        </w:r>
      </w:ins>
      <w:del w:id="1662" w:author="Comparison" w:date="2013-05-05T19:43:00Z">
        <w:r w:rsidRPr="00C100C3">
          <w:rPr>
            <w:rFonts w:ascii="Courier New" w:hAnsi="Courier New" w:cs="Courier New"/>
          </w:rPr>
          <w:delText>&amp;#8221;</w:delText>
        </w:r>
      </w:del>
      <w:r w:rsidRPr="00C100C3">
        <w:rPr>
          <w:rFonts w:ascii="Courier New" w:hAnsi="Courier New" w:cs="Courier New"/>
        </w:rPr>
        <w:t xml:space="preserve"> o</w:t>
      </w:r>
      <w:r w:rsidRPr="00C100C3">
        <w:rPr>
          <w:rFonts w:ascii="Courier New" w:hAnsi="Courier New" w:cs="Courier New"/>
        </w:rPr>
        <w:t xml:space="preserve">f April 8th, 1847: </w:t>
      </w:r>
      <w:ins w:id="1663" w:author="Comparison" w:date="2013-05-05T19:43:00Z">
        <w:r w:rsidRPr="00AA4B48">
          <w:rPr>
            <w:rFonts w:ascii="Courier New" w:hAnsi="Courier New" w:cs="Courier New"/>
          </w:rPr>
          <w:t>"</w:t>
        </w:r>
      </w:ins>
      <w:del w:id="1664" w:author="Comparison" w:date="2013-05-05T19:43:00Z">
        <w:r w:rsidRPr="00C100C3">
          <w:rPr>
            <w:rFonts w:ascii="Courier New" w:hAnsi="Courier New" w:cs="Courier New"/>
          </w:rPr>
          <w:delText>&amp;#8220;</w:delText>
        </w:r>
      </w:del>
      <w:r w:rsidRPr="00C100C3">
        <w:rPr>
          <w:rFonts w:ascii="Courier New" w:hAnsi="Courier New" w:cs="Courier New"/>
        </w:rPr>
        <w:t>To our mind, spiritual and true worship consists essentially, not in</w:t>
      </w:r>
    </w:p>
    <w:p w14:paraId="3D3C51D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{53}</w:t>
      </w:r>
    </w:p>
    <w:p w14:paraId="4E1CBBF0" w14:textId="1B562B76" w:rsidR="00000000" w:rsidRPr="00C100C3" w:rsidRDefault="00362818" w:rsidP="00C100C3">
      <w:pPr>
        <w:pStyle w:val="PlainText"/>
        <w:rPr>
          <w:rFonts w:ascii="Courier New" w:hAnsi="Courier New" w:cs="Courier New"/>
        </w:rPr>
      </w:pPr>
      <w:r w:rsidRPr="00C100C3">
        <w:rPr>
          <w:rFonts w:ascii="Courier New" w:hAnsi="Courier New" w:cs="Courier New"/>
        </w:rPr>
        <w:t>the preaching of Protestants, nor in the false sacrifices of Papists, but in the singing of praise to God by the whole assembly, in the celebration of the</w:t>
      </w:r>
      <w:r w:rsidRPr="00C100C3">
        <w:rPr>
          <w:rFonts w:ascii="Courier New" w:hAnsi="Courier New" w:cs="Courier New"/>
        </w:rPr>
        <w:t xml:space="preserve"> </w:t>
      </w:r>
      <w:ins w:id="1665" w:author="Comparison" w:date="2013-05-05T19:43:00Z">
        <w:r w:rsidRPr="00AA4B48">
          <w:rPr>
            <w:rFonts w:ascii="Courier New" w:hAnsi="Courier New" w:cs="Courier New"/>
          </w:rPr>
          <w:t>Lord's</w:t>
        </w:r>
      </w:ins>
      <w:del w:id="1666" w:author="Comparison" w:date="2013-05-05T19:43:00Z">
        <w:r w:rsidRPr="00C100C3">
          <w:rPr>
            <w:rFonts w:ascii="Courier New" w:hAnsi="Courier New" w:cs="Courier New"/>
          </w:rPr>
          <w:delText>Lord&amp;#8217;s</w:delText>
        </w:r>
      </w:del>
      <w:r w:rsidRPr="00C100C3">
        <w:rPr>
          <w:rFonts w:ascii="Courier New" w:hAnsi="Courier New" w:cs="Courier New"/>
        </w:rPr>
        <w:t xml:space="preserve"> supper taken in common, in prayer offered by several in the name of all, in the reading of the Bible on the part of such as know how to read, and in words of exhortation offered by whoever feels himself able to exhort </w:t>
      </w:r>
      <w:ins w:id="1667" w:author="Comparison" w:date="2013-05-05T19:43:00Z">
        <w:r w:rsidRPr="00AA4B48">
          <w:rPr>
            <w:rFonts w:ascii="Courier New" w:hAnsi="Courier New" w:cs="Courier New"/>
          </w:rPr>
          <w:t>his</w:t>
        </w:r>
      </w:ins>
      <w:del w:id="1668" w:author="Comparison" w:date="2013-05-05T19:43:00Z">
        <w:r w:rsidRPr="00C100C3">
          <w:rPr>
            <w:rFonts w:ascii="Courier New" w:hAnsi="Courier New" w:cs="Courier New"/>
          </w:rPr>
          <w:delText>bis</w:delText>
        </w:r>
      </w:del>
      <w:r w:rsidRPr="00C100C3">
        <w:rPr>
          <w:rFonts w:ascii="Courier New" w:hAnsi="Courier New" w:cs="Courier New"/>
        </w:rPr>
        <w:t xml:space="preserve"> brethren. Along with</w:t>
      </w:r>
      <w:r w:rsidRPr="00C100C3">
        <w:rPr>
          <w:rFonts w:ascii="Courier New" w:hAnsi="Courier New" w:cs="Courier New"/>
        </w:rPr>
        <w:t xml:space="preserve"> this, there will be preachings and teachings, of which teachers will have the responsibility</w:t>
      </w:r>
      <w:ins w:id="1669" w:author="Comparison" w:date="2013-05-05T19:43:00Z">
        <w:r w:rsidRPr="00AA4B48">
          <w:rPr>
            <w:rFonts w:ascii="Courier New" w:hAnsi="Courier New" w:cs="Courier New"/>
          </w:rPr>
          <w:t>."</w:t>
        </w:r>
      </w:ins>
      <w:del w:id="1670" w:author="Comparison" w:date="2013-05-05T19:43:00Z">
        <w:r w:rsidRPr="00C100C3">
          <w:rPr>
            <w:rFonts w:ascii="Courier New" w:hAnsi="Courier New" w:cs="Courier New"/>
          </w:rPr>
          <w:delText>.&amp;#8221;</w:delText>
        </w:r>
      </w:del>
    </w:p>
    <w:p w14:paraId="3F62B251" w14:textId="20F10053"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 have no objection to make to the details given by the </w:t>
      </w:r>
      <w:ins w:id="1671" w:author="Comparison" w:date="2013-05-05T19:43:00Z">
        <w:r w:rsidRPr="00AA4B48">
          <w:rPr>
            <w:rFonts w:ascii="Courier New" w:hAnsi="Courier New" w:cs="Courier New"/>
          </w:rPr>
          <w:t>"Réformation"</w:t>
        </w:r>
      </w:ins>
      <w:del w:id="1672" w:author="Comparison" w:date="2013-05-05T19:43:00Z">
        <w:r w:rsidRPr="00C100C3">
          <w:rPr>
            <w:rFonts w:ascii="Courier New" w:hAnsi="Courier New" w:cs="Courier New"/>
          </w:rPr>
          <w:delText>&amp;#8220;Reformation&amp;#8221;</w:delText>
        </w:r>
      </w:del>
      <w:r w:rsidRPr="00C100C3">
        <w:rPr>
          <w:rFonts w:ascii="Courier New" w:hAnsi="Courier New" w:cs="Courier New"/>
        </w:rPr>
        <w:t xml:space="preserve"> as to what ought to be done; but there is entirely wanting to them a pr</w:t>
      </w:r>
      <w:r w:rsidRPr="00C100C3">
        <w:rPr>
          <w:rFonts w:ascii="Courier New" w:hAnsi="Courier New" w:cs="Courier New"/>
        </w:rPr>
        <w:t>inciple, that of the action of the Holy Spirit, whether as a power, the source of the activity of man and acting to produce this activity; or as discernment as to that activity and as power for discipline with regard to it. The form is good</w:t>
      </w:r>
      <w:ins w:id="1673" w:author="Comparison" w:date="2013-05-05T19:43:00Z">
        <w:r w:rsidRPr="00AA4B48">
          <w:rPr>
            <w:rFonts w:ascii="Courier New" w:hAnsi="Courier New" w:cs="Courier New"/>
          </w:rPr>
          <w:t xml:space="preserve"> -- </w:t>
        </w:r>
      </w:ins>
      <w:del w:id="1674" w:author="Comparison" w:date="2013-05-05T19:43:00Z">
        <w:r w:rsidRPr="00C100C3">
          <w:rPr>
            <w:rFonts w:ascii="Courier New" w:hAnsi="Courier New" w:cs="Courier New"/>
          </w:rPr>
          <w:delText>&amp;#8212;</w:delText>
        </w:r>
      </w:del>
      <w:r w:rsidRPr="00C100C3">
        <w:rPr>
          <w:rFonts w:ascii="Courier New" w:hAnsi="Courier New" w:cs="Courier New"/>
        </w:rPr>
        <w:t>God is no</w:t>
      </w:r>
      <w:r w:rsidRPr="00C100C3">
        <w:rPr>
          <w:rFonts w:ascii="Courier New" w:hAnsi="Courier New" w:cs="Courier New"/>
        </w:rPr>
        <w:t>t presented as being the power of it.</w:t>
      </w:r>
    </w:p>
    <w:p w14:paraId="485F95E2" w14:textId="7AE7EFAE"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 could not admit that </w:t>
      </w:r>
      <w:ins w:id="1675" w:author="Comparison" w:date="2013-05-05T19:43:00Z">
        <w:r w:rsidRPr="00AA4B48">
          <w:rPr>
            <w:rFonts w:ascii="Courier New" w:hAnsi="Courier New" w:cs="Courier New"/>
          </w:rPr>
          <w:t>"</w:t>
        </w:r>
      </w:ins>
      <w:del w:id="1676" w:author="Comparison" w:date="2013-05-05T19:43:00Z">
        <w:r w:rsidRPr="00C100C3">
          <w:rPr>
            <w:rFonts w:ascii="Courier New" w:hAnsi="Courier New" w:cs="Courier New"/>
          </w:rPr>
          <w:delText>&amp;#8220;</w:delText>
        </w:r>
      </w:del>
      <w:r w:rsidRPr="00C100C3">
        <w:rPr>
          <w:rFonts w:ascii="Courier New" w:hAnsi="Courier New" w:cs="Courier New"/>
        </w:rPr>
        <w:t>whoever feels himself able to exhort</w:t>
      </w:r>
      <w:ins w:id="1677" w:author="Comparison" w:date="2013-05-05T19:43:00Z">
        <w:r w:rsidRPr="00AA4B48">
          <w:rPr>
            <w:rFonts w:ascii="Courier New" w:hAnsi="Courier New" w:cs="Courier New"/>
          </w:rPr>
          <w:t>"</w:t>
        </w:r>
      </w:ins>
      <w:del w:id="1678" w:author="Comparison" w:date="2013-05-05T19:43:00Z">
        <w:r w:rsidRPr="00C100C3">
          <w:rPr>
            <w:rFonts w:ascii="Courier New" w:hAnsi="Courier New" w:cs="Courier New"/>
          </w:rPr>
          <w:delText>&amp;#8221;</w:delText>
        </w:r>
      </w:del>
      <w:r w:rsidRPr="00C100C3">
        <w:rPr>
          <w:rFonts w:ascii="Courier New" w:hAnsi="Courier New" w:cs="Courier New"/>
        </w:rPr>
        <w:t xml:space="preserve"> has the right to do so, unless two things be added: on the one hand, the responsibility of the one who exhorts to know that he is led of the Ho</w:t>
      </w:r>
      <w:r w:rsidRPr="00C100C3">
        <w:rPr>
          <w:rFonts w:ascii="Courier New" w:hAnsi="Courier New" w:cs="Courier New"/>
        </w:rPr>
        <w:t>ly Spirit; on the other hand, the discernment by spiritual men of this action of the Holy Spirit, or it may be of the absence of it, and the discipline which flows from it, if there be occasion for it. It is God whom I seek in the assembly.</w:t>
      </w:r>
    </w:p>
    <w:p w14:paraId="1605CB62" w14:textId="2EE2DFBF" w:rsidR="00000000" w:rsidRPr="00C100C3" w:rsidRDefault="00362818" w:rsidP="00C100C3">
      <w:pPr>
        <w:pStyle w:val="PlainText"/>
        <w:rPr>
          <w:rFonts w:ascii="Courier New" w:hAnsi="Courier New" w:cs="Courier New"/>
        </w:rPr>
      </w:pPr>
      <w:r w:rsidRPr="00C100C3">
        <w:rPr>
          <w:rFonts w:ascii="Courier New" w:hAnsi="Courier New" w:cs="Courier New"/>
        </w:rPr>
        <w:t xml:space="preserve">Such a system </w:t>
      </w:r>
      <w:r w:rsidRPr="00C100C3">
        <w:rPr>
          <w:rFonts w:ascii="Courier New" w:hAnsi="Courier New" w:cs="Courier New"/>
        </w:rPr>
        <w:t xml:space="preserve">of worship, proposed in such a journal as the </w:t>
      </w:r>
      <w:ins w:id="1679" w:author="Comparison" w:date="2013-05-05T19:43:00Z">
        <w:r w:rsidRPr="00AA4B48">
          <w:rPr>
            <w:rFonts w:ascii="Courier New" w:hAnsi="Courier New" w:cs="Courier New"/>
          </w:rPr>
          <w:t>"Réformation,"</w:t>
        </w:r>
      </w:ins>
      <w:del w:id="1680" w:author="Comparison" w:date="2013-05-05T19:43:00Z">
        <w:r w:rsidRPr="00C100C3">
          <w:rPr>
            <w:rFonts w:ascii="Courier New" w:hAnsi="Courier New" w:cs="Courier New"/>
          </w:rPr>
          <w:delText>&amp;#8220;Reformation,&amp;#8221;</w:delText>
        </w:r>
      </w:del>
      <w:r w:rsidRPr="00C100C3">
        <w:rPr>
          <w:rFonts w:ascii="Courier New" w:hAnsi="Courier New" w:cs="Courier New"/>
        </w:rPr>
        <w:t xml:space="preserve"> ought, at least, to strike every attentive reader. All that I ask is, that persons should act thus, depending upon the help of God.</w:t>
      </w:r>
    </w:p>
    <w:p w14:paraId="77581EA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Here is, on the other hand, the description given </w:t>
      </w:r>
      <w:r w:rsidRPr="00C100C3">
        <w:rPr>
          <w:rFonts w:ascii="Courier New" w:hAnsi="Courier New" w:cs="Courier New"/>
        </w:rPr>
        <w:t>by the same journal of the services of the churches. I beg the reader to bear in mind that it is not I who speak.</w:t>
      </w:r>
    </w:p>
    <w:p w14:paraId="0A9BF0E4" w14:textId="4EB2E7D5" w:rsidR="00000000" w:rsidRPr="00C100C3" w:rsidRDefault="00362818" w:rsidP="00C100C3">
      <w:pPr>
        <w:pStyle w:val="PlainText"/>
        <w:rPr>
          <w:rFonts w:ascii="Courier New" w:hAnsi="Courier New" w:cs="Courier New"/>
        </w:rPr>
      </w:pPr>
      <w:ins w:id="1681" w:author="Comparison" w:date="2013-05-05T19:43:00Z">
        <w:r w:rsidRPr="00AA4B48">
          <w:rPr>
            <w:rFonts w:ascii="Courier New" w:hAnsi="Courier New" w:cs="Courier New"/>
          </w:rPr>
          <w:t>"</w:t>
        </w:r>
      </w:ins>
      <w:del w:id="1682" w:author="Comparison" w:date="2013-05-05T19:43:00Z">
        <w:r w:rsidRPr="00C100C3">
          <w:rPr>
            <w:rFonts w:ascii="Courier New" w:hAnsi="Courier New" w:cs="Courier New"/>
          </w:rPr>
          <w:delText>&amp;#8220;</w:delText>
        </w:r>
      </w:del>
      <w:r w:rsidRPr="00C100C3">
        <w:rPr>
          <w:rFonts w:ascii="Courier New" w:hAnsi="Courier New" w:cs="Courier New"/>
        </w:rPr>
        <w:t xml:space="preserve">The bells are rung; the church is filled. During this time, a chapter of the Bible has been read; next, the </w:t>
      </w:r>
      <w:ins w:id="1683" w:author="Comparison" w:date="2013-05-05T19:43:00Z">
        <w:r w:rsidRPr="00AA4B48">
          <w:rPr>
            <w:rFonts w:ascii="Courier New" w:hAnsi="Courier New" w:cs="Courier New"/>
          </w:rPr>
          <w:t>Ten Commandments</w:t>
        </w:r>
      </w:ins>
      <w:del w:id="1684" w:author="Comparison" w:date="2013-05-05T19:43:00Z">
        <w:r w:rsidRPr="00C100C3">
          <w:rPr>
            <w:rFonts w:ascii="Courier New" w:hAnsi="Courier New" w:cs="Courier New"/>
          </w:rPr>
          <w:delText>ten commandments</w:delText>
        </w:r>
      </w:del>
      <w:r w:rsidRPr="00C100C3">
        <w:rPr>
          <w:rFonts w:ascii="Courier New" w:hAnsi="Courier New" w:cs="Courier New"/>
        </w:rPr>
        <w:t xml:space="preserve">; but few </w:t>
      </w:r>
      <w:r w:rsidRPr="00C100C3">
        <w:rPr>
          <w:rFonts w:ascii="Courier New" w:hAnsi="Courier New" w:cs="Courier New"/>
        </w:rPr>
        <w:t>persons have been listening. To this reading succeeds that of a liturgy, which many have followed with their lips, and to which, perhaps, no one has really added his Amen. A sermon is heard which people agree to find admirable, but that is all. Three verse</w:t>
      </w:r>
      <w:r w:rsidRPr="00C100C3">
        <w:rPr>
          <w:rFonts w:ascii="Courier New" w:hAnsi="Courier New" w:cs="Courier New"/>
        </w:rPr>
        <w:t>s of Psalms have been twice sung, to which the organ alone has imparted any feeling, and people leave, saying they have been worshipping God, and worshipping Him in spirit and in truth. But, no; we must be just. Language is here less false than facts. They</w:t>
      </w:r>
    </w:p>
    <w:p w14:paraId="1B750B9C"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{54}</w:t>
      </w:r>
    </w:p>
    <w:p w14:paraId="744B1CA9" w14:textId="4074A9A0" w:rsidR="00000000" w:rsidRPr="00C100C3" w:rsidRDefault="00362818" w:rsidP="00C100C3">
      <w:pPr>
        <w:pStyle w:val="PlainText"/>
        <w:rPr>
          <w:rFonts w:ascii="Courier New" w:hAnsi="Courier New" w:cs="Courier New"/>
        </w:rPr>
      </w:pPr>
      <w:r w:rsidRPr="00C100C3">
        <w:rPr>
          <w:rFonts w:ascii="Courier New" w:hAnsi="Courier New" w:cs="Courier New"/>
        </w:rPr>
        <w:t>say they have been to sermon. Every one seems to acknowledge that it was not worship</w:t>
      </w:r>
      <w:ins w:id="1685" w:author="Comparison" w:date="2013-05-05T19:43:00Z">
        <w:r w:rsidRPr="00AA4B48">
          <w:rPr>
            <w:rFonts w:ascii="Courier New" w:hAnsi="Courier New" w:cs="Courier New"/>
          </w:rPr>
          <w:t>."</w:t>
        </w:r>
      </w:ins>
      <w:del w:id="1686" w:author="Comparison" w:date="2013-05-05T19:43:00Z">
        <w:r w:rsidRPr="00C100C3">
          <w:rPr>
            <w:rFonts w:ascii="Courier New" w:hAnsi="Courier New" w:cs="Courier New"/>
          </w:rPr>
          <w:delText>.&amp;#8221;</w:delText>
        </w:r>
      </w:del>
    </w:p>
    <w:p w14:paraId="00977A0E"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And, again:</w:t>
      </w:r>
    </w:p>
    <w:p w14:paraId="4E322BE6" w14:textId="7E0CDAD9" w:rsidR="00000000" w:rsidRPr="00C100C3" w:rsidRDefault="00362818" w:rsidP="00C100C3">
      <w:pPr>
        <w:pStyle w:val="PlainText"/>
        <w:rPr>
          <w:rFonts w:ascii="Courier New" w:hAnsi="Courier New" w:cs="Courier New"/>
        </w:rPr>
      </w:pPr>
      <w:ins w:id="1687" w:author="Comparison" w:date="2013-05-05T19:43:00Z">
        <w:r w:rsidRPr="00AA4B48">
          <w:rPr>
            <w:rFonts w:ascii="Courier New" w:hAnsi="Courier New" w:cs="Courier New"/>
          </w:rPr>
          <w:t>"</w:t>
        </w:r>
      </w:ins>
      <w:del w:id="1688" w:author="Comparison" w:date="2013-05-05T19:43:00Z">
        <w:r w:rsidRPr="00C100C3">
          <w:rPr>
            <w:rFonts w:ascii="Courier New" w:hAnsi="Courier New" w:cs="Courier New"/>
          </w:rPr>
          <w:delText>&amp;#8220;</w:delText>
        </w:r>
      </w:del>
      <w:r w:rsidRPr="00C100C3">
        <w:rPr>
          <w:rFonts w:ascii="Courier New" w:hAnsi="Courier New" w:cs="Courier New"/>
        </w:rPr>
        <w:t>More guilty, perhaps, and not less absurd, the greater number of protestant churches, with their inevitable men in black, their impose</w:t>
      </w:r>
      <w:r w:rsidRPr="00C100C3">
        <w:rPr>
          <w:rFonts w:ascii="Courier New" w:hAnsi="Courier New" w:cs="Courier New"/>
        </w:rPr>
        <w:t>d liturgies, and their everlasting sermons, boast of having replaced forms by the Spirit, while they have substituted for forms, which at least act on the imagination, and sometimes on the heart, a withering and lifeless formalism. People begin to understa</w:t>
      </w:r>
      <w:r w:rsidRPr="00C100C3">
        <w:rPr>
          <w:rFonts w:ascii="Courier New" w:hAnsi="Courier New" w:cs="Courier New"/>
        </w:rPr>
        <w:t xml:space="preserve">nd the error of the clerical system. The Church is no longer the body of pastors; it is the body of the faithful, it is the </w:t>
      </w:r>
      <w:ins w:id="1689" w:author="Comparison" w:date="2013-05-05T19:43:00Z">
        <w:r w:rsidRPr="00AA4B48">
          <w:rPr>
            <w:rFonts w:ascii="Courier New" w:hAnsi="Courier New" w:cs="Courier New"/>
          </w:rPr>
          <w:t>Christian</w:t>
        </w:r>
      </w:ins>
      <w:del w:id="1690" w:author="Comparison" w:date="2013-05-05T19:43:00Z">
        <w:r w:rsidRPr="00C100C3">
          <w:rPr>
            <w:rFonts w:ascii="Courier New" w:hAnsi="Courier New" w:cs="Courier New"/>
          </w:rPr>
          <w:delText>christian</w:delText>
        </w:r>
      </w:del>
      <w:r w:rsidRPr="00C100C3">
        <w:rPr>
          <w:rFonts w:ascii="Courier New" w:hAnsi="Courier New" w:cs="Courier New"/>
        </w:rPr>
        <w:t xml:space="preserve"> people. There is in this a great revolution</w:t>
      </w:r>
      <w:ins w:id="1691" w:author="Comparison" w:date="2013-05-05T19:43:00Z">
        <w:r w:rsidRPr="00AA4B48">
          <w:rPr>
            <w:rFonts w:ascii="Courier New" w:hAnsi="Courier New" w:cs="Courier New"/>
          </w:rPr>
          <w:t>."</w:t>
        </w:r>
      </w:ins>
      <w:del w:id="1692" w:author="Comparison" w:date="2013-05-05T19:43:00Z">
        <w:r w:rsidRPr="00C100C3">
          <w:rPr>
            <w:rFonts w:ascii="Courier New" w:hAnsi="Courier New" w:cs="Courier New"/>
          </w:rPr>
          <w:delText>.&amp;#8221;</w:delText>
        </w:r>
      </w:del>
    </w:p>
    <w:p w14:paraId="55B53928" w14:textId="77777777" w:rsidR="00000000" w:rsidRPr="00AA4B48" w:rsidRDefault="00362818" w:rsidP="00AA4B48">
      <w:pPr>
        <w:pStyle w:val="PlainText"/>
        <w:rPr>
          <w:ins w:id="1693" w:author="Comparison" w:date="2013-05-05T19:43:00Z"/>
          <w:rFonts w:ascii="Courier New" w:hAnsi="Courier New" w:cs="Courier New"/>
        </w:rPr>
      </w:pPr>
      <w:r w:rsidRPr="00C100C3">
        <w:rPr>
          <w:rFonts w:ascii="Courier New" w:hAnsi="Courier New" w:cs="Courier New"/>
        </w:rPr>
        <w:t xml:space="preserve">Let us also hear M. Napoleon Roussel, in a postscript, on </w:t>
      </w:r>
      <w:ins w:id="1694" w:author="Comparison" w:date="2013-05-05T19:43:00Z">
        <w:r w:rsidRPr="00AA4B48">
          <w:rPr>
            <w:rFonts w:ascii="Courier New" w:hAnsi="Courier New" w:cs="Courier New"/>
          </w:rPr>
          <w:t>"</w:t>
        </w:r>
      </w:ins>
      <w:del w:id="1695" w:author="Comparison" w:date="2013-05-05T19:43:00Z">
        <w:r w:rsidRPr="00C100C3">
          <w:rPr>
            <w:rFonts w:ascii="Courier New" w:hAnsi="Courier New" w:cs="Courier New"/>
          </w:rPr>
          <w:delText>&amp;#8220;</w:delText>
        </w:r>
      </w:del>
      <w:r w:rsidRPr="00C100C3">
        <w:rPr>
          <w:rFonts w:ascii="Courier New" w:hAnsi="Courier New" w:cs="Courier New"/>
        </w:rPr>
        <w:t>Sund</w:t>
      </w:r>
      <w:r w:rsidRPr="00C100C3">
        <w:rPr>
          <w:rFonts w:ascii="Courier New" w:hAnsi="Courier New" w:cs="Courier New"/>
        </w:rPr>
        <w:t>ay Worship</w:t>
      </w:r>
      <w:ins w:id="1696" w:author="Comparison" w:date="2013-05-05T19:43:00Z">
        <w:r w:rsidRPr="00AA4B48">
          <w:rPr>
            <w:rFonts w:ascii="Courier New" w:hAnsi="Courier New" w:cs="Courier New"/>
          </w:rPr>
          <w:t>."</w:t>
        </w:r>
      </w:ins>
    </w:p>
    <w:p w14:paraId="75CAF4F6" w14:textId="245E8FFF" w:rsidR="00000000" w:rsidRPr="00C100C3" w:rsidRDefault="00362818" w:rsidP="00C100C3">
      <w:pPr>
        <w:pStyle w:val="PlainText"/>
        <w:rPr>
          <w:del w:id="1697" w:author="Comparison" w:date="2013-05-05T19:43:00Z"/>
          <w:rFonts w:ascii="Courier New" w:hAnsi="Courier New" w:cs="Courier New"/>
        </w:rPr>
      </w:pPr>
      <w:ins w:id="1698" w:author="Comparison" w:date="2013-05-05T19:43:00Z">
        <w:r w:rsidRPr="00AA4B48">
          <w:rPr>
            <w:rFonts w:ascii="Courier New" w:hAnsi="Courier New" w:cs="Courier New"/>
          </w:rPr>
          <w:t>"</w:t>
        </w:r>
      </w:ins>
      <w:del w:id="1699" w:author="Comparison" w:date="2013-05-05T19:43:00Z">
        <w:r w:rsidRPr="00C100C3">
          <w:rPr>
            <w:rFonts w:ascii="Courier New" w:hAnsi="Courier New" w:cs="Courier New"/>
          </w:rPr>
          <w:delText>.&amp;#8221;</w:delText>
        </w:r>
      </w:del>
    </w:p>
    <w:p w14:paraId="57342D8D" w14:textId="77777777" w:rsidR="00000000" w:rsidRPr="00AA4B48" w:rsidRDefault="00362818" w:rsidP="00AA4B48">
      <w:pPr>
        <w:pStyle w:val="PlainText"/>
        <w:rPr>
          <w:ins w:id="1700" w:author="Comparison" w:date="2013-05-05T19:43:00Z"/>
          <w:rFonts w:ascii="Courier New" w:hAnsi="Courier New" w:cs="Courier New"/>
        </w:rPr>
      </w:pPr>
      <w:del w:id="1701" w:author="Comparison" w:date="2013-05-05T19:43:00Z">
        <w:r w:rsidRPr="00C100C3">
          <w:rPr>
            <w:rFonts w:ascii="Courier New" w:hAnsi="Courier New" w:cs="Courier New"/>
          </w:rPr>
          <w:delText>&amp;#8220;</w:delText>
        </w:r>
      </w:del>
      <w:r w:rsidRPr="00C100C3">
        <w:rPr>
          <w:rFonts w:ascii="Courier New" w:hAnsi="Courier New" w:cs="Courier New"/>
        </w:rPr>
        <w:t>I confine myself then to saying here that the sermon is as heavy as false, as dull as the black gown with which people dress themselves out to preach it; that it ought, in short, to be given up, in order to speak, in a style inte</w:t>
      </w:r>
      <w:r w:rsidRPr="00C100C3">
        <w:rPr>
          <w:rFonts w:ascii="Courier New" w:hAnsi="Courier New" w:cs="Courier New"/>
        </w:rPr>
        <w:t>lligible to all the world, things not only fundamentally true, but true in the means which serve to establish them. I would that people mounted the pulpit, not to set themselves up above the audience, but solely in order to be better heard by it</w:t>
      </w:r>
      <w:ins w:id="1702" w:author="Comparison" w:date="2013-05-05T19:43:00Z">
        <w:r w:rsidRPr="00AA4B48">
          <w:rPr>
            <w:rFonts w:ascii="Courier New" w:hAnsi="Courier New" w:cs="Courier New"/>
          </w:rPr>
          <w:t xml:space="preserve"> ... .</w:t>
        </w:r>
      </w:ins>
      <w:del w:id="1703" w:author="Comparison" w:date="2013-05-05T19:43:00Z">
        <w:r w:rsidRPr="00C100C3">
          <w:rPr>
            <w:rFonts w:ascii="Courier New" w:hAnsi="Courier New" w:cs="Courier New"/>
          </w:rPr>
          <w:delText>&amp;#8230;</w:delText>
        </w:r>
      </w:del>
      <w:r w:rsidRPr="00C100C3">
        <w:rPr>
          <w:rFonts w:ascii="Courier New" w:hAnsi="Courier New" w:cs="Courier New"/>
        </w:rPr>
        <w:t xml:space="preserve"> I w</w:t>
      </w:r>
      <w:r w:rsidRPr="00C100C3">
        <w:rPr>
          <w:rFonts w:ascii="Courier New" w:hAnsi="Courier New" w:cs="Courier New"/>
        </w:rPr>
        <w:t>ould</w:t>
      </w:r>
      <w:ins w:id="1704" w:author="Comparison" w:date="2013-05-05T19:43:00Z">
        <w:r w:rsidRPr="00AA4B48">
          <w:rPr>
            <w:rFonts w:ascii="Courier New" w:hAnsi="Courier New" w:cs="Courier New"/>
          </w:rPr>
          <w:t xml:space="preserve"> ... .</w:t>
        </w:r>
      </w:ins>
      <w:del w:id="1705" w:author="Comparison" w:date="2013-05-05T19:43:00Z">
        <w:r w:rsidRPr="00C100C3">
          <w:rPr>
            <w:rFonts w:ascii="Courier New" w:hAnsi="Courier New" w:cs="Courier New"/>
          </w:rPr>
          <w:delText>&amp;#8230;</w:delText>
        </w:r>
      </w:del>
      <w:r w:rsidRPr="00C100C3">
        <w:rPr>
          <w:rFonts w:ascii="Courier New" w:hAnsi="Courier New" w:cs="Courier New"/>
        </w:rPr>
        <w:t xml:space="preserve"> alas! many other things, which neither I, nor others, do</w:t>
      </w:r>
      <w:ins w:id="1706" w:author="Comparison" w:date="2013-05-05T19:43:00Z">
        <w:r w:rsidRPr="00AA4B48">
          <w:rPr>
            <w:rFonts w:ascii="Courier New" w:hAnsi="Courier New" w:cs="Courier New"/>
          </w:rPr>
          <w:t>."¦</w:t>
        </w:r>
      </w:ins>
    </w:p>
    <w:p w14:paraId="35263D30" w14:textId="77777777" w:rsidR="00000000" w:rsidRPr="00AA4B48" w:rsidRDefault="00362818" w:rsidP="00AA4B48">
      <w:pPr>
        <w:pStyle w:val="PlainText"/>
        <w:rPr>
          <w:ins w:id="1707" w:author="Comparison" w:date="2013-05-05T19:43:00Z"/>
          <w:rFonts w:ascii="Courier New" w:hAnsi="Courier New" w:cs="Courier New"/>
        </w:rPr>
      </w:pPr>
      <w:ins w:id="1708" w:author="Comparison" w:date="2013-05-05T19:43:00Z">
        <w:r w:rsidRPr="00AA4B48">
          <w:rPr>
            <w:rFonts w:ascii="Courier New" w:hAnsi="Courier New" w:cs="Courier New"/>
          </w:rPr>
          <w:t>¦</w:t>
        </w:r>
      </w:ins>
      <w:del w:id="1709" w:author="Comparison" w:date="2013-05-05T19:43:00Z">
        <w:r w:rsidRPr="00C100C3">
          <w:rPr>
            <w:rFonts w:ascii="Courier New" w:hAnsi="Courier New" w:cs="Courier New"/>
          </w:rPr>
          <w:delText>.&amp;#8221;||</w:delText>
        </w:r>
      </w:del>
      <w:r w:rsidRPr="00C100C3">
        <w:rPr>
          <w:rFonts w:ascii="Courier New" w:hAnsi="Courier New" w:cs="Courier New"/>
        </w:rPr>
        <w:t xml:space="preserve"> I give here, as explaining the motives for many things with which the course of the Brethren, who are called Plymouthists, is reproached, the following fragment of a discourse o</w:t>
      </w:r>
      <w:r w:rsidRPr="00C100C3">
        <w:rPr>
          <w:rFonts w:ascii="Courier New" w:hAnsi="Courier New" w:cs="Courier New"/>
        </w:rPr>
        <w:t>n @2 Samuel 6:</w:t>
      </w:r>
      <w:ins w:id="1710" w:author="Comparison" w:date="2013-05-05T19:43:00Z">
        <w:r w:rsidRPr="00AA4B48">
          <w:rPr>
            <w:rFonts w:ascii="Courier New" w:hAnsi="Courier New" w:cs="Courier New"/>
          </w:rPr>
          <w:t xml:space="preserve"> </w:t>
        </w:r>
      </w:ins>
      <w:r w:rsidRPr="00C100C3">
        <w:rPr>
          <w:rFonts w:ascii="Courier New" w:hAnsi="Courier New" w:cs="Courier New"/>
        </w:rPr>
        <w:t>1</w:t>
      </w:r>
      <w:ins w:id="1711" w:author="Comparison" w:date="2013-05-05T19:43:00Z">
        <w:r w:rsidRPr="00AA4B48">
          <w:rPr>
            <w:rFonts w:ascii="Courier New" w:hAnsi="Courier New" w:cs="Courier New"/>
          </w:rPr>
          <w:t>-</w:t>
        </w:r>
      </w:ins>
      <w:del w:id="1712" w:author="Comparison" w:date="2013-05-05T19:43:00Z">
        <w:r w:rsidRPr="00C100C3">
          <w:rPr>
            <w:rFonts w:ascii="Courier New" w:hAnsi="Courier New" w:cs="Courier New"/>
          </w:rPr>
          <w:delText xml:space="preserve"> - </w:delText>
        </w:r>
      </w:del>
      <w:r w:rsidRPr="00C100C3">
        <w:rPr>
          <w:rFonts w:ascii="Courier New" w:hAnsi="Courier New" w:cs="Courier New"/>
        </w:rPr>
        <w:t xml:space="preserve">12, which is the tenth of M. </w:t>
      </w:r>
      <w:ins w:id="1713" w:author="Comparison" w:date="2013-05-05T19:43:00Z">
        <w:r w:rsidRPr="00AA4B48">
          <w:rPr>
            <w:rFonts w:ascii="Courier New" w:hAnsi="Courier New" w:cs="Courier New"/>
          </w:rPr>
          <w:t>Napoléon Roussel's</w:t>
        </w:r>
      </w:ins>
      <w:del w:id="1714" w:author="Comparison" w:date="2013-05-05T19:43:00Z">
        <w:r w:rsidRPr="00C100C3">
          <w:rPr>
            <w:rFonts w:ascii="Courier New" w:hAnsi="Courier New" w:cs="Courier New"/>
          </w:rPr>
          <w:delText>Napoleon Roussel&amp;#8217;s</w:delText>
        </w:r>
      </w:del>
      <w:r w:rsidRPr="00C100C3">
        <w:rPr>
          <w:rFonts w:ascii="Courier New" w:hAnsi="Courier New" w:cs="Courier New"/>
        </w:rPr>
        <w:t xml:space="preserve"> discourses on </w:t>
      </w:r>
      <w:ins w:id="1715" w:author="Comparison" w:date="2013-05-05T19:43:00Z">
        <w:r w:rsidRPr="00AA4B48">
          <w:rPr>
            <w:rFonts w:ascii="Courier New" w:hAnsi="Courier New" w:cs="Courier New"/>
          </w:rPr>
          <w:t>"*</w:t>
        </w:r>
      </w:ins>
      <w:del w:id="1716" w:author="Comparison" w:date="2013-05-05T19:43:00Z">
        <w:r w:rsidRPr="00C100C3">
          <w:rPr>
            <w:rFonts w:ascii="Courier New" w:hAnsi="Courier New" w:cs="Courier New"/>
          </w:rPr>
          <w:delText>&amp;#8220;*</w:delText>
        </w:r>
      </w:del>
      <w:r w:rsidRPr="00C100C3">
        <w:rPr>
          <w:rFonts w:ascii="Courier New" w:hAnsi="Courier New" w:cs="Courier New"/>
        </w:rPr>
        <w:t>Sunday Worship</w:t>
      </w:r>
      <w:ins w:id="1717" w:author="Comparison" w:date="2013-05-05T19:43:00Z">
        <w:r w:rsidRPr="00AA4B48">
          <w:rPr>
            <w:rFonts w:ascii="Courier New" w:hAnsi="Courier New" w:cs="Courier New"/>
          </w:rPr>
          <w:t>*." &lt;p&gt;"</w:t>
        </w:r>
      </w:ins>
      <w:del w:id="1718" w:author="Comparison" w:date="2013-05-05T19:43:00Z">
        <w:r w:rsidRPr="00C100C3">
          <w:rPr>
            <w:rFonts w:ascii="Courier New" w:hAnsi="Courier New" w:cs="Courier New"/>
          </w:rPr>
          <w:delText>*.&amp;#8221;&amp;#8220;</w:delText>
        </w:r>
      </w:del>
      <w:r w:rsidRPr="00C100C3">
        <w:rPr>
          <w:rFonts w:ascii="Courier New" w:hAnsi="Courier New" w:cs="Courier New"/>
        </w:rPr>
        <w:t xml:space="preserve">Another day, we find an obstacle in our way, when accompanying the holy ark, when conducting a </w:t>
      </w:r>
      <w:ins w:id="1719" w:author="Comparison" w:date="2013-05-05T19:43:00Z">
        <w:r w:rsidRPr="00AA4B48">
          <w:rPr>
            <w:rFonts w:ascii="Courier New" w:hAnsi="Courier New" w:cs="Courier New"/>
          </w:rPr>
          <w:t>Christian</w:t>
        </w:r>
      </w:ins>
      <w:del w:id="1720" w:author="Comparison" w:date="2013-05-05T19:43:00Z">
        <w:r w:rsidRPr="00C100C3">
          <w:rPr>
            <w:rFonts w:ascii="Courier New" w:hAnsi="Courier New" w:cs="Courier New"/>
          </w:rPr>
          <w:delText>christian</w:delText>
        </w:r>
      </w:del>
      <w:r w:rsidRPr="00C100C3">
        <w:rPr>
          <w:rFonts w:ascii="Courier New" w:hAnsi="Courier New" w:cs="Courier New"/>
        </w:rPr>
        <w:t xml:space="preserve"> work, when labouring in wha</w:t>
      </w:r>
      <w:r w:rsidRPr="00C100C3">
        <w:rPr>
          <w:rFonts w:ascii="Courier New" w:hAnsi="Courier New" w:cs="Courier New"/>
        </w:rPr>
        <w:t>tever manner for the advancement of the kingdom of God. As it is in acting with uprightness and simplicity that we have been foiled by the malice of men, we almost reproach ourselves for this uprightness and simplicity, and this time we wish to try adroitn</w:t>
      </w:r>
      <w:r w:rsidRPr="00C100C3">
        <w:rPr>
          <w:rFonts w:ascii="Courier New" w:hAnsi="Courier New" w:cs="Courier New"/>
        </w:rPr>
        <w:t>ess and cunning. Under the pretext of making ourselves all things to all men, so as to gain some, we make ourselves all things to all men in such a way as to ruin ourselves with others. Nor is this enough. To gain worldly people, we employ worldly people t</w:t>
      </w:r>
      <w:r w:rsidRPr="00C100C3">
        <w:rPr>
          <w:rFonts w:ascii="Courier New" w:hAnsi="Courier New" w:cs="Courier New"/>
        </w:rPr>
        <w:t>hemselves to draw the gospel chariot. Because such an one is rich, we place him in the front; because such another is clever, we make him a charioteer. We employ the crowd to push behind, and end by being lost in the herd of unbelievers whom we purposed to</w:t>
      </w:r>
      <w:r w:rsidRPr="00C100C3">
        <w:rPr>
          <w:rFonts w:ascii="Courier New" w:hAnsi="Courier New" w:cs="Courier New"/>
        </w:rPr>
        <w:t xml:space="preserve"> direct. In the midst of such a retinue, we ourselves lose faith, and we copy those who ought to imitate us. Can we then be astonished, if God allow our work to perish? Is it not more wonderful, that we are still spared by Him who punished Uzzah for bringi</w:t>
      </w:r>
      <w:r w:rsidRPr="00C100C3">
        <w:rPr>
          <w:rFonts w:ascii="Courier New" w:hAnsi="Courier New" w:cs="Courier New"/>
        </w:rPr>
        <w:t xml:space="preserve">ng an unbelieving arm to the help of the </w:t>
      </w:r>
      <w:ins w:id="1721" w:author="Comparison" w:date="2013-05-05T19:43:00Z">
        <w:r w:rsidRPr="00AA4B48">
          <w:rPr>
            <w:rFonts w:ascii="Courier New" w:hAnsi="Courier New" w:cs="Courier New"/>
          </w:rPr>
          <w:t>Holy Ark?</w:t>
        </w:r>
      </w:ins>
    </w:p>
    <w:p w14:paraId="062487F1" w14:textId="17062106" w:rsidR="00000000" w:rsidRPr="00C100C3" w:rsidRDefault="00362818" w:rsidP="00C100C3">
      <w:pPr>
        <w:pStyle w:val="PlainText"/>
        <w:rPr>
          <w:del w:id="1722" w:author="Comparison" w:date="2013-05-05T19:43:00Z"/>
          <w:rFonts w:ascii="Courier New" w:hAnsi="Courier New" w:cs="Courier New"/>
        </w:rPr>
      </w:pPr>
      <w:ins w:id="1723" w:author="Comparison" w:date="2013-05-05T19:43:00Z">
        <w:r w:rsidRPr="00AA4B48">
          <w:rPr>
            <w:rFonts w:ascii="Courier New" w:hAnsi="Courier New" w:cs="Courier New"/>
          </w:rPr>
          <w:t>{</w:t>
        </w:r>
      </w:ins>
      <w:del w:id="1724" w:author="Comparison" w:date="2013-05-05T19:43:00Z">
        <w:r w:rsidRPr="00C100C3">
          <w:rPr>
            <w:rFonts w:ascii="Courier New" w:hAnsi="Courier New" w:cs="Courier New"/>
          </w:rPr>
          <w:delText>holy ark?&amp;#8221;</w:delText>
        </w:r>
      </w:del>
    </w:p>
    <w:p w14:paraId="427FE4B8" w14:textId="77777777" w:rsidR="00000000" w:rsidRPr="00C100C3" w:rsidRDefault="00362818" w:rsidP="00C100C3">
      <w:pPr>
        <w:pStyle w:val="PlainText"/>
        <w:rPr>
          <w:rFonts w:ascii="Courier New" w:hAnsi="Courier New" w:cs="Courier New"/>
        </w:rPr>
      </w:pPr>
      <w:del w:id="1725" w:author="Comparison" w:date="2013-05-05T19:43:00Z">
        <w:r w:rsidRPr="00C100C3">
          <w:rPr>
            <w:rFonts w:ascii="Courier New" w:hAnsi="Courier New" w:cs="Courier New"/>
          </w:rPr>
          <w:delText xml:space="preserve">{pb </w:delText>
        </w:r>
      </w:del>
      <w:r w:rsidRPr="00C100C3">
        <w:rPr>
          <w:rFonts w:ascii="Courier New" w:hAnsi="Courier New" w:cs="Courier New"/>
        </w:rPr>
        <w:t>55}</w:t>
      </w:r>
    </w:p>
    <w:p w14:paraId="3F763B37" w14:textId="2D94B5B9" w:rsidR="00000000" w:rsidRPr="00C100C3" w:rsidRDefault="00362818" w:rsidP="00C100C3">
      <w:pPr>
        <w:pStyle w:val="PlainText"/>
        <w:rPr>
          <w:rFonts w:ascii="Courier New" w:hAnsi="Courier New" w:cs="Courier New"/>
        </w:rPr>
      </w:pPr>
      <w:r w:rsidRPr="00C100C3">
        <w:rPr>
          <w:rFonts w:ascii="Courier New" w:hAnsi="Courier New" w:cs="Courier New"/>
        </w:rPr>
        <w:t>I prefer simply to pursue good and to link myself with the power which alone can produce it, by walking in peace with the word of God as a guide, rather than to publish journalistic articl</w:t>
      </w:r>
      <w:r w:rsidRPr="00C100C3">
        <w:rPr>
          <w:rFonts w:ascii="Courier New" w:hAnsi="Courier New" w:cs="Courier New"/>
        </w:rPr>
        <w:t>es intended to point out evil. But, indeed, when journals and men of influence in the evangelical world hold such language, an immense revolution is accomplished. It is not that all accept these thoughts, nor that all have definitely stated them; but the m</w:t>
      </w:r>
      <w:r w:rsidRPr="00C100C3">
        <w:rPr>
          <w:rFonts w:ascii="Courier New" w:hAnsi="Courier New" w:cs="Courier New"/>
        </w:rPr>
        <w:t>ovement of which they are the expression exists in persons</w:t>
      </w:r>
      <w:ins w:id="1726" w:author="Comparison" w:date="2013-05-05T19:43:00Z">
        <w:r w:rsidRPr="00AA4B48">
          <w:rPr>
            <w:rFonts w:ascii="Courier New" w:hAnsi="Courier New" w:cs="Courier New"/>
          </w:rPr>
          <w:t>¬</w:t>
        </w:r>
      </w:ins>
      <w:del w:id="1727" w:author="Comparison" w:date="2013-05-05T19:43:00Z">
        <w:r w:rsidRPr="00C100C3">
          <w:rPr>
            <w:rFonts w:ascii="Courier New" w:hAnsi="Courier New" w:cs="Courier New"/>
          </w:rPr>
          <w:delText>&amp;#8217;</w:delText>
        </w:r>
      </w:del>
      <w:r w:rsidRPr="00C100C3">
        <w:rPr>
          <w:rFonts w:ascii="Courier New" w:hAnsi="Courier New" w:cs="Courier New"/>
        </w:rPr>
        <w:t xml:space="preserve"> ideas. The germ of them is in </w:t>
      </w:r>
      <w:ins w:id="1728" w:author="Comparison" w:date="2013-05-05T19:43:00Z">
        <w:r w:rsidRPr="00AA4B48">
          <w:rPr>
            <w:rFonts w:ascii="Courier New" w:hAnsi="Courier New" w:cs="Courier New"/>
          </w:rPr>
          <w:t>people's</w:t>
        </w:r>
      </w:ins>
      <w:del w:id="1729" w:author="Comparison" w:date="2013-05-05T19:43:00Z">
        <w:r w:rsidRPr="00C100C3">
          <w:rPr>
            <w:rFonts w:ascii="Courier New" w:hAnsi="Courier New" w:cs="Courier New"/>
          </w:rPr>
          <w:delText>people&amp;#8217;s</w:delText>
        </w:r>
      </w:del>
      <w:r w:rsidRPr="00C100C3">
        <w:rPr>
          <w:rFonts w:ascii="Courier New" w:hAnsi="Courier New" w:cs="Courier New"/>
        </w:rPr>
        <w:t xml:space="preserve"> minds, and is being there developed; if not, such language would not be heard. The journals only verify certain moral facts, state them precisely</w:t>
      </w:r>
      <w:r w:rsidRPr="00C100C3">
        <w:rPr>
          <w:rFonts w:ascii="Courier New" w:hAnsi="Courier New" w:cs="Courier New"/>
        </w:rPr>
        <w:t>, and by publicity lend them force, importance, and give them a general circulation.</w:t>
      </w:r>
    </w:p>
    <w:p w14:paraId="35CA74B0" w14:textId="22F5EB7C" w:rsidR="00000000" w:rsidRPr="00C100C3" w:rsidRDefault="00362818" w:rsidP="00C100C3">
      <w:pPr>
        <w:pStyle w:val="PlainText"/>
        <w:rPr>
          <w:rFonts w:ascii="Courier New" w:hAnsi="Courier New" w:cs="Courier New"/>
        </w:rPr>
      </w:pPr>
      <w:ins w:id="1730" w:author="Comparison" w:date="2013-05-05T19:43:00Z">
        <w:r w:rsidRPr="00AA4B48">
          <w:rPr>
            <w:rFonts w:ascii="Courier New" w:hAnsi="Courier New" w:cs="Courier New"/>
          </w:rPr>
          <w:t>"</w:t>
        </w:r>
      </w:ins>
      <w:del w:id="1731" w:author="Comparison" w:date="2013-05-05T19:43:00Z">
        <w:r w:rsidRPr="00C100C3">
          <w:rPr>
            <w:rFonts w:ascii="Courier New" w:hAnsi="Courier New" w:cs="Courier New"/>
          </w:rPr>
          <w:delText>&amp;#8220;</w:delText>
        </w:r>
      </w:del>
      <w:r w:rsidRPr="00C100C3">
        <w:rPr>
          <w:rFonts w:ascii="Courier New" w:hAnsi="Courier New" w:cs="Courier New"/>
        </w:rPr>
        <w:t>At the present day</w:t>
      </w:r>
      <w:ins w:id="1732" w:author="Comparison" w:date="2013-05-05T19:43:00Z">
        <w:r w:rsidRPr="00AA4B48">
          <w:rPr>
            <w:rFonts w:ascii="Courier New" w:hAnsi="Courier New" w:cs="Courier New"/>
          </w:rPr>
          <w:t>,"</w:t>
        </w:r>
      </w:ins>
      <w:del w:id="1733" w:author="Comparison" w:date="2013-05-05T19:43:00Z">
        <w:r w:rsidRPr="00C100C3">
          <w:rPr>
            <w:rFonts w:ascii="Courier New" w:hAnsi="Courier New" w:cs="Courier New"/>
          </w:rPr>
          <w:delText>,&amp;#8221;</w:delText>
        </w:r>
      </w:del>
      <w:r w:rsidRPr="00C100C3">
        <w:rPr>
          <w:rFonts w:ascii="Courier New" w:hAnsi="Courier New" w:cs="Courier New"/>
        </w:rPr>
        <w:t xml:space="preserve"> adds the </w:t>
      </w:r>
      <w:ins w:id="1734" w:author="Comparison" w:date="2013-05-05T19:43:00Z">
        <w:r w:rsidRPr="00AA4B48">
          <w:rPr>
            <w:rFonts w:ascii="Courier New" w:hAnsi="Courier New" w:cs="Courier New"/>
          </w:rPr>
          <w:t>"Réformation,"</w:t>
        </w:r>
      </w:ins>
      <w:del w:id="1735" w:author="Comparison" w:date="2013-05-05T19:43:00Z">
        <w:r w:rsidRPr="00C100C3">
          <w:rPr>
            <w:rFonts w:ascii="Courier New" w:hAnsi="Courier New" w:cs="Courier New"/>
          </w:rPr>
          <w:delText>&amp;#8220;Reformation,&amp;#8221;</w:delText>
        </w:r>
      </w:del>
      <w:r w:rsidRPr="00C100C3">
        <w:rPr>
          <w:rFonts w:ascii="Courier New" w:hAnsi="Courier New" w:cs="Courier New"/>
        </w:rPr>
        <w:t xml:space="preserve"> the people of the Church have attained the consciousness of their rights. They are no longer willing</w:t>
      </w:r>
      <w:r w:rsidRPr="00C100C3">
        <w:rPr>
          <w:rFonts w:ascii="Courier New" w:hAnsi="Courier New" w:cs="Courier New"/>
        </w:rPr>
        <w:t xml:space="preserve"> that the pastor should be outside or above his flock, but one of its members. They renounce divine right, apostolical succession. They substitute popular election to the election of the clergy by the clergy</w:t>
      </w:r>
      <w:ins w:id="1736" w:author="Comparison" w:date="2013-05-05T19:43:00Z">
        <w:r w:rsidRPr="00AA4B48">
          <w:rPr>
            <w:rFonts w:ascii="Courier New" w:hAnsi="Courier New" w:cs="Courier New"/>
          </w:rPr>
          <w:t>."</w:t>
        </w:r>
      </w:ins>
      <w:del w:id="1737" w:author="Comparison" w:date="2013-05-05T19:43:00Z">
        <w:r w:rsidRPr="00C100C3">
          <w:rPr>
            <w:rFonts w:ascii="Courier New" w:hAnsi="Courier New" w:cs="Courier New"/>
          </w:rPr>
          <w:delText>.&amp;#8221;</w:delText>
        </w:r>
      </w:del>
    </w:p>
    <w:p w14:paraId="32EB5742"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However much the writings above cited m</w:t>
      </w:r>
      <w:r w:rsidRPr="00C100C3">
        <w:rPr>
          <w:rFonts w:ascii="Courier New" w:hAnsi="Courier New" w:cs="Courier New"/>
        </w:rPr>
        <w:t>ay reproduce facts more or less established, could I be pleased with the tone of them? I am very far from it. If I cite them, it is not only to shew the state of opinion in the class to which these writers belong, but also to put brethren on their guard ag</w:t>
      </w:r>
      <w:r w:rsidRPr="00C100C3">
        <w:rPr>
          <w:rFonts w:ascii="Courier New" w:hAnsi="Courier New" w:cs="Courier New"/>
        </w:rPr>
        <w:t>ainst such thoughts and such language. Even though it were true, it is a human way of speaking, which only tends to replace man by man; that is to say, clerical man by radical man armed with the consciousness of his rights.</w:t>
      </w:r>
    </w:p>
    <w:p w14:paraId="097F5838" w14:textId="4F57C6FE" w:rsidR="00000000" w:rsidRPr="00C100C3" w:rsidRDefault="00362818" w:rsidP="00C100C3">
      <w:pPr>
        <w:pStyle w:val="PlainText"/>
        <w:rPr>
          <w:rFonts w:ascii="Courier New" w:hAnsi="Courier New" w:cs="Courier New"/>
        </w:rPr>
      </w:pPr>
      <w:r w:rsidRPr="00C100C3">
        <w:rPr>
          <w:rFonts w:ascii="Courier New" w:hAnsi="Courier New" w:cs="Courier New"/>
        </w:rPr>
        <w:t>Faith does nothing of the kind.</w:t>
      </w:r>
      <w:r w:rsidRPr="00C100C3">
        <w:rPr>
          <w:rFonts w:ascii="Courier New" w:hAnsi="Courier New" w:cs="Courier New"/>
        </w:rPr>
        <w:t xml:space="preserve"> It judges the pretensions of the clergy because they are not according to God. It does not own them. It owns a divine right and never gives it up. It owns that this divine right is the only one which can exist, and that the </w:t>
      </w:r>
      <w:ins w:id="1738" w:author="Comparison" w:date="2013-05-05T19:43:00Z">
        <w:r w:rsidRPr="00AA4B48">
          <w:rPr>
            <w:rFonts w:ascii="Courier New" w:hAnsi="Courier New" w:cs="Courier New"/>
          </w:rPr>
          <w:t>Christian's</w:t>
        </w:r>
      </w:ins>
      <w:del w:id="1739" w:author="Comparison" w:date="2013-05-05T19:43:00Z">
        <w:r w:rsidRPr="00C100C3">
          <w:rPr>
            <w:rFonts w:ascii="Courier New" w:hAnsi="Courier New" w:cs="Courier New"/>
          </w:rPr>
          <w:delText>Christian&amp;#8217;s</w:delText>
        </w:r>
      </w:del>
      <w:r w:rsidRPr="00C100C3">
        <w:rPr>
          <w:rFonts w:ascii="Courier New" w:hAnsi="Courier New" w:cs="Courier New"/>
        </w:rPr>
        <w:t xml:space="preserve"> part is to ha</w:t>
      </w:r>
      <w:r w:rsidRPr="00C100C3">
        <w:rPr>
          <w:rFonts w:ascii="Courier New" w:hAnsi="Courier New" w:cs="Courier New"/>
        </w:rPr>
        <w:t>ve the enjoyment of and to submit to it. The divine right is the joy of the heart which loves God and knows He is grace. Faith has rights in the presence of God, the right of owning that all belongs to Him, that every excellent gift comes from Him. The rig</w:t>
      </w:r>
      <w:r w:rsidRPr="00C100C3">
        <w:rPr>
          <w:rFonts w:ascii="Courier New" w:hAnsi="Courier New" w:cs="Courier New"/>
        </w:rPr>
        <w:t>ht of man is death and condemnation. If he desires blessing, it is in the divine right, as well with regard to ministry as to everything else. No blessing elsewhere, absolutely none. Let us proclaim it loudly, my brethren, let us always remember it. If peo</w:t>
      </w:r>
      <w:r w:rsidRPr="00C100C3">
        <w:rPr>
          <w:rFonts w:ascii="Courier New" w:hAnsi="Courier New" w:cs="Courier New"/>
        </w:rPr>
        <w:t>ple come and speak to you of your rights, do not listen to this</w:t>
      </w:r>
    </w:p>
    <w:p w14:paraId="75681CA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{56}</w:t>
      </w:r>
    </w:p>
    <w:p w14:paraId="361F46D9" w14:textId="7579DB08" w:rsidR="00000000" w:rsidRPr="00C100C3" w:rsidRDefault="00362818" w:rsidP="00C100C3">
      <w:pPr>
        <w:pStyle w:val="PlainText"/>
        <w:rPr>
          <w:rFonts w:ascii="Courier New" w:hAnsi="Courier New" w:cs="Courier New"/>
        </w:rPr>
      </w:pPr>
      <w:r w:rsidRPr="00C100C3">
        <w:rPr>
          <w:rFonts w:ascii="Courier New" w:hAnsi="Courier New" w:cs="Courier New"/>
        </w:rPr>
        <w:t xml:space="preserve">language. The flesh can thus readily be flattered; but you, Christians, who know that all is grace, you know that it does not belong to you to speak of rights; that the sinner has only </w:t>
      </w:r>
      <w:r w:rsidRPr="00C100C3">
        <w:rPr>
          <w:rFonts w:ascii="Courier New" w:hAnsi="Courier New" w:cs="Courier New"/>
        </w:rPr>
        <w:t>one</w:t>
      </w:r>
      <w:ins w:id="1740" w:author="Comparison" w:date="2013-05-05T19:43:00Z">
        <w:r w:rsidRPr="00AA4B48">
          <w:rPr>
            <w:rFonts w:ascii="Courier New" w:hAnsi="Courier New" w:cs="Courier New"/>
          </w:rPr>
          <w:t xml:space="preserve"> </w:t>
        </w:r>
        <w:r w:rsidRPr="00AA4B48">
          <w:rPr>
            <w:rFonts w:ascii="Courier New" w:hAnsi="Courier New" w:cs="Courier New"/>
          </w:rPr>
          <w:t xml:space="preserve">-- </w:t>
        </w:r>
      </w:ins>
      <w:del w:id="1741" w:author="Comparison" w:date="2013-05-05T19:43:00Z">
        <w:r w:rsidRPr="00C100C3">
          <w:rPr>
            <w:rFonts w:ascii="Courier New" w:hAnsi="Courier New" w:cs="Courier New"/>
          </w:rPr>
          <w:delText>&amp;#8212;</w:delText>
        </w:r>
      </w:del>
      <w:r w:rsidRPr="00C100C3">
        <w:rPr>
          <w:rFonts w:ascii="Courier New" w:hAnsi="Courier New" w:cs="Courier New"/>
        </w:rPr>
        <w:t>that of being lost; that the saint owns that all right resides in God; that the rights of man and election by man never puts us in possession either of salvation or of any blessing whatever.</w:t>
      </w:r>
    </w:p>
    <w:p w14:paraId="68EDBE22"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 Holy Spirit, the thought of the Holy Spirit, does </w:t>
      </w:r>
      <w:r w:rsidRPr="00C100C3">
        <w:rPr>
          <w:rFonts w:ascii="Courier New" w:hAnsi="Courier New" w:cs="Courier New"/>
        </w:rPr>
        <w:t>not appear in that which we have above transcribed. If it were said that the Holy Spirit is in the Church; that consequently He acts not only in the clergy, but in the body of the faithful, as well for what concerns the action of this body as in the minist</w:t>
      </w:r>
      <w:r w:rsidRPr="00C100C3">
        <w:rPr>
          <w:rFonts w:ascii="Courier New" w:hAnsi="Courier New" w:cs="Courier New"/>
        </w:rPr>
        <w:t xml:space="preserve">ration of each member, according to that which God sees good to confer, this would make itself understood by a serious man established in grace; but, that which manifests itself in the fragments above quoted is radicalism in the Church. The rights of man, </w:t>
      </w:r>
      <w:r w:rsidRPr="00C100C3">
        <w:rPr>
          <w:rFonts w:ascii="Courier New" w:hAnsi="Courier New" w:cs="Courier New"/>
        </w:rPr>
        <w:t>the rights of the masses, popular election to the exclusion of the divine right, is the very definition of modern radicalism. Ministry in its least gifts is but the expression of the energy of the Holy Ghost acting in us, energy given by God, from whom com</w:t>
      </w:r>
      <w:r w:rsidRPr="00C100C3">
        <w:rPr>
          <w:rFonts w:ascii="Courier New" w:hAnsi="Courier New" w:cs="Courier New"/>
        </w:rPr>
        <w:t>es every good gift and every perfect gift.</w:t>
      </w:r>
    </w:p>
    <w:p w14:paraId="5ED4BD29" w14:textId="77777777" w:rsidR="00000000" w:rsidRPr="00AA4B48" w:rsidRDefault="00362818" w:rsidP="00AA4B48">
      <w:pPr>
        <w:pStyle w:val="PlainText"/>
        <w:rPr>
          <w:ins w:id="1742" w:author="Comparison" w:date="2013-05-05T19:43:00Z"/>
          <w:rFonts w:ascii="Courier New" w:hAnsi="Courier New" w:cs="Courier New"/>
        </w:rPr>
      </w:pPr>
      <w:r w:rsidRPr="00C100C3">
        <w:rPr>
          <w:rFonts w:ascii="Courier New" w:hAnsi="Courier New" w:cs="Courier New"/>
        </w:rPr>
        <w:t xml:space="preserve">This brings me to two other points which I shall again present in the very terms of the </w:t>
      </w:r>
      <w:ins w:id="1743" w:author="Comparison" w:date="2013-05-05T19:43:00Z">
        <w:r w:rsidRPr="00AA4B48">
          <w:rPr>
            <w:rFonts w:ascii="Courier New" w:hAnsi="Courier New" w:cs="Courier New"/>
          </w:rPr>
          <w:t>"Réformation."</w:t>
        </w:r>
      </w:ins>
    </w:p>
    <w:p w14:paraId="2269C675" w14:textId="77777777" w:rsidR="00000000" w:rsidRPr="00AA4B48" w:rsidRDefault="00362818" w:rsidP="00AA4B48">
      <w:pPr>
        <w:pStyle w:val="PlainText"/>
        <w:rPr>
          <w:ins w:id="1744" w:author="Comparison" w:date="2013-05-05T19:43:00Z"/>
          <w:rFonts w:ascii="Courier New" w:hAnsi="Courier New" w:cs="Courier New"/>
        </w:rPr>
      </w:pPr>
      <w:ins w:id="1745" w:author="Comparison" w:date="2013-05-05T19:43:00Z">
        <w:r w:rsidRPr="00AA4B48">
          <w:rPr>
            <w:rFonts w:ascii="Courier New" w:hAnsi="Courier New" w:cs="Courier New"/>
          </w:rPr>
          <w:t>CHAPTER 2 -- DUALISM</w:t>
        </w:r>
      </w:ins>
    </w:p>
    <w:p w14:paraId="03A40D40" w14:textId="77777777" w:rsidR="00000000" w:rsidRPr="00C100C3" w:rsidRDefault="00362818" w:rsidP="00C100C3">
      <w:pPr>
        <w:pStyle w:val="PlainText"/>
        <w:rPr>
          <w:del w:id="1746" w:author="Comparison" w:date="2013-05-05T19:43:00Z"/>
          <w:rFonts w:ascii="Courier New" w:hAnsi="Courier New" w:cs="Courier New"/>
        </w:rPr>
      </w:pPr>
      <w:del w:id="1747" w:author="Comparison" w:date="2013-05-05T19:43:00Z">
        <w:r w:rsidRPr="00C100C3">
          <w:rPr>
            <w:rFonts w:ascii="Courier New" w:hAnsi="Courier New" w:cs="Courier New"/>
          </w:rPr>
          <w:delText>&amp;#8220;Reformation.&amp;#8221;&lt;h3&gt;*Chapter 2</w:delText>
        </w:r>
      </w:del>
    </w:p>
    <w:p w14:paraId="479CFD22" w14:textId="77777777" w:rsidR="00000000" w:rsidRPr="00C100C3" w:rsidRDefault="00362818" w:rsidP="00C100C3">
      <w:pPr>
        <w:pStyle w:val="PlainText"/>
        <w:rPr>
          <w:del w:id="1748" w:author="Comparison" w:date="2013-05-05T19:43:00Z"/>
          <w:rFonts w:ascii="Courier New" w:hAnsi="Courier New" w:cs="Courier New"/>
        </w:rPr>
      </w:pPr>
      <w:del w:id="1749" w:author="Comparison" w:date="2013-05-05T19:43:00Z">
        <w:r w:rsidRPr="00C100C3">
          <w:rPr>
            <w:rFonts w:ascii="Courier New" w:hAnsi="Courier New" w:cs="Courier New"/>
          </w:rPr>
          <w:delText>Dualism.*&lt;/h3&gt;</w:delText>
        </w:r>
      </w:del>
    </w:p>
    <w:p w14:paraId="6CA7D39F" w14:textId="49A8A2A8"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 read in the </w:t>
      </w:r>
      <w:ins w:id="1750" w:author="Comparison" w:date="2013-05-05T19:43:00Z">
        <w:r w:rsidRPr="00AA4B48">
          <w:rPr>
            <w:rFonts w:ascii="Courier New" w:hAnsi="Courier New" w:cs="Courier New"/>
          </w:rPr>
          <w:t>"Réformation"</w:t>
        </w:r>
      </w:ins>
      <w:del w:id="1751" w:author="Comparison" w:date="2013-05-05T19:43:00Z">
        <w:r w:rsidRPr="00C100C3">
          <w:rPr>
            <w:rFonts w:ascii="Courier New" w:hAnsi="Courier New" w:cs="Courier New"/>
          </w:rPr>
          <w:delText>&amp;#8220;Reformation&amp;#8221;</w:delText>
        </w:r>
      </w:del>
      <w:r w:rsidRPr="00C100C3">
        <w:rPr>
          <w:rFonts w:ascii="Courier New" w:hAnsi="Courier New" w:cs="Courier New"/>
        </w:rPr>
        <w:t xml:space="preserve"> of January 28th, 1849: Eve</w:t>
      </w:r>
      <w:r w:rsidRPr="00C100C3">
        <w:rPr>
          <w:rFonts w:ascii="Courier New" w:hAnsi="Courier New" w:cs="Courier New"/>
        </w:rPr>
        <w:t>rything in Plymouthism may be reduced to two points</w:t>
      </w:r>
      <w:ins w:id="1752" w:author="Comparison" w:date="2013-05-05T19:43:00Z">
        <w:r w:rsidRPr="00AA4B48">
          <w:rPr>
            <w:rFonts w:ascii="Courier New" w:hAnsi="Courier New" w:cs="Courier New"/>
          </w:rPr>
          <w:t xml:space="preserve"> --</w:t>
        </w:r>
      </w:ins>
      <w:del w:id="1753" w:author="Comparison" w:date="2013-05-05T19:43:00Z">
        <w:r w:rsidRPr="00C100C3">
          <w:rPr>
            <w:rFonts w:ascii="Courier New" w:hAnsi="Courier New" w:cs="Courier New"/>
          </w:rPr>
          <w:delText>&amp;#8212;</w:delText>
        </w:r>
      </w:del>
      <w:r w:rsidRPr="00C100C3">
        <w:rPr>
          <w:rFonts w:ascii="Courier New" w:hAnsi="Courier New" w:cs="Courier New"/>
        </w:rPr>
        <w:t xml:space="preserve"> the idea of the action of the Holy Spirit and the idea of the authority of the scriptures.</w:t>
      </w:r>
    </w:p>
    <w:p w14:paraId="7D6E658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Plymouthism wishes to substitute for human organization the action of the Spirit. This is the reason for </w:t>
      </w:r>
      <w:r w:rsidRPr="00C100C3">
        <w:rPr>
          <w:rFonts w:ascii="Courier New" w:hAnsi="Courier New" w:cs="Courier New"/>
        </w:rPr>
        <w:t>their principal objection to ecclesiastical ministry.</w:t>
      </w:r>
    </w:p>
    <w:p w14:paraId="0F3A0C78" w14:textId="7454E8EE" w:rsidR="00000000" w:rsidRPr="00C100C3" w:rsidRDefault="00362818" w:rsidP="00C100C3">
      <w:pPr>
        <w:pStyle w:val="PlainText"/>
        <w:rPr>
          <w:rFonts w:ascii="Courier New" w:hAnsi="Courier New" w:cs="Courier New"/>
        </w:rPr>
      </w:pPr>
      <w:r w:rsidRPr="00C100C3">
        <w:rPr>
          <w:rFonts w:ascii="Courier New" w:hAnsi="Courier New" w:cs="Courier New"/>
        </w:rPr>
        <w:t xml:space="preserve">Next, remarking on the following words of Mr. Recordon, </w:t>
      </w:r>
      <w:ins w:id="1754" w:author="Comparison" w:date="2013-05-05T19:43:00Z">
        <w:r w:rsidRPr="00AA4B48">
          <w:rPr>
            <w:rFonts w:ascii="Courier New" w:hAnsi="Courier New" w:cs="Courier New"/>
          </w:rPr>
          <w:t>"</w:t>
        </w:r>
      </w:ins>
      <w:del w:id="1755" w:author="Comparison" w:date="2013-05-05T19:43:00Z">
        <w:r w:rsidRPr="00C100C3">
          <w:rPr>
            <w:rFonts w:ascii="Courier New" w:hAnsi="Courier New" w:cs="Courier New"/>
          </w:rPr>
          <w:delText>&amp;#8220;</w:delText>
        </w:r>
      </w:del>
      <w:r w:rsidRPr="00C100C3">
        <w:rPr>
          <w:rFonts w:ascii="Courier New" w:hAnsi="Courier New" w:cs="Courier New"/>
        </w:rPr>
        <w:t>God only blesses the labours of the workmen; He is sovereign and He acts in grace by the instruments which it pleases Him to choose</w:t>
      </w:r>
      <w:ins w:id="1756" w:author="Comparison" w:date="2013-05-05T19:43:00Z">
        <w:r w:rsidRPr="00AA4B48">
          <w:rPr>
            <w:rFonts w:ascii="Courier New" w:hAnsi="Courier New" w:cs="Courier New"/>
          </w:rPr>
          <w:t>"</w:t>
        </w:r>
      </w:ins>
      <w:del w:id="1757" w:author="Comparison" w:date="2013-05-05T19:43:00Z">
        <w:r w:rsidRPr="00C100C3">
          <w:rPr>
            <w:rFonts w:ascii="Courier New" w:hAnsi="Courier New" w:cs="Courier New"/>
          </w:rPr>
          <w:delText>&amp;#8221;</w:delText>
        </w:r>
      </w:del>
      <w:r w:rsidRPr="00C100C3">
        <w:rPr>
          <w:rFonts w:ascii="Courier New" w:hAnsi="Courier New" w:cs="Courier New"/>
        </w:rPr>
        <w:t xml:space="preserve"> (words that accompany a reproach addressed to the faculties of theology which venture to call, to choose, to designate, to send, to displace at their pleasure, the </w:t>
      </w:r>
      <w:ins w:id="1758" w:author="Comparison" w:date="2013-05-05T19:43:00Z">
        <w:r w:rsidRPr="00AA4B48">
          <w:rPr>
            <w:rFonts w:ascii="Courier New" w:hAnsi="Courier New" w:cs="Courier New"/>
          </w:rPr>
          <w:t>Lord's</w:t>
        </w:r>
      </w:ins>
      <w:del w:id="1759" w:author="Comparison" w:date="2013-05-05T19:43:00Z">
        <w:r w:rsidRPr="00C100C3">
          <w:rPr>
            <w:rFonts w:ascii="Courier New" w:hAnsi="Courier New" w:cs="Courier New"/>
          </w:rPr>
          <w:delText>Lord&amp;#8217;s</w:delText>
        </w:r>
      </w:del>
      <w:r w:rsidRPr="00C100C3">
        <w:rPr>
          <w:rFonts w:ascii="Courier New" w:hAnsi="Courier New" w:cs="Courier New"/>
        </w:rPr>
        <w:t xml:space="preserve"> workman), the </w:t>
      </w:r>
      <w:ins w:id="1760" w:author="Comparison" w:date="2013-05-05T19:43:00Z">
        <w:r w:rsidRPr="00AA4B48">
          <w:rPr>
            <w:rFonts w:ascii="Courier New" w:hAnsi="Courier New" w:cs="Courier New"/>
          </w:rPr>
          <w:t>"Réformation"</w:t>
        </w:r>
      </w:ins>
      <w:del w:id="1761" w:author="Comparison" w:date="2013-05-05T19:43:00Z">
        <w:r w:rsidRPr="00C100C3">
          <w:rPr>
            <w:rFonts w:ascii="Courier New" w:hAnsi="Courier New" w:cs="Courier New"/>
          </w:rPr>
          <w:delText>&amp;#8220;Reformation&amp;#8221;</w:delText>
        </w:r>
      </w:del>
      <w:r w:rsidRPr="00C100C3">
        <w:rPr>
          <w:rFonts w:ascii="Courier New" w:hAnsi="Courier New" w:cs="Courier New"/>
        </w:rPr>
        <w:t xml:space="preserve"> thus expresses itself:</w:t>
      </w:r>
    </w:p>
    <w:p w14:paraId="40FD0706" w14:textId="7878E64D" w:rsidR="00000000" w:rsidRPr="00C100C3" w:rsidRDefault="00362818" w:rsidP="00C100C3">
      <w:pPr>
        <w:pStyle w:val="PlainText"/>
        <w:rPr>
          <w:rFonts w:ascii="Courier New" w:hAnsi="Courier New" w:cs="Courier New"/>
        </w:rPr>
      </w:pPr>
      <w:ins w:id="1762" w:author="Comparison" w:date="2013-05-05T19:43:00Z">
        <w:r w:rsidRPr="00AA4B48">
          <w:rPr>
            <w:rFonts w:ascii="Courier New" w:hAnsi="Courier New" w:cs="Courier New"/>
          </w:rPr>
          <w:t>"</w:t>
        </w:r>
      </w:ins>
      <w:del w:id="1763" w:author="Comparison" w:date="2013-05-05T19:43:00Z">
        <w:r w:rsidRPr="00C100C3">
          <w:rPr>
            <w:rFonts w:ascii="Courier New" w:hAnsi="Courier New" w:cs="Courier New"/>
          </w:rPr>
          <w:delText>&amp;#8220;</w:delText>
        </w:r>
      </w:del>
      <w:r w:rsidRPr="00C100C3">
        <w:rPr>
          <w:rFonts w:ascii="Courier New" w:hAnsi="Courier New" w:cs="Courier New"/>
        </w:rPr>
        <w:t xml:space="preserve">We see </w:t>
      </w:r>
      <w:r w:rsidRPr="00C100C3">
        <w:rPr>
          <w:rFonts w:ascii="Courier New" w:hAnsi="Courier New" w:cs="Courier New"/>
        </w:rPr>
        <w:t>how it is: it is always a dualism set up between</w:t>
      </w:r>
    </w:p>
    <w:p w14:paraId="46034A32"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{57}</w:t>
      </w:r>
    </w:p>
    <w:p w14:paraId="074231EA" w14:textId="512801B2" w:rsidR="00000000" w:rsidRPr="00C100C3" w:rsidRDefault="00362818" w:rsidP="00C100C3">
      <w:pPr>
        <w:pStyle w:val="PlainText"/>
        <w:rPr>
          <w:rFonts w:ascii="Courier New" w:hAnsi="Courier New" w:cs="Courier New"/>
        </w:rPr>
      </w:pPr>
      <w:r w:rsidRPr="00C100C3">
        <w:rPr>
          <w:rFonts w:ascii="Courier New" w:hAnsi="Courier New" w:cs="Courier New"/>
        </w:rPr>
        <w:t>the action of God and means, between the Spirit and man, as if the divine work could be accomplished otherwise than in and by man</w:t>
      </w:r>
      <w:ins w:id="1764" w:author="Comparison" w:date="2013-05-05T19:43:00Z">
        <w:r w:rsidRPr="00AA4B48">
          <w:rPr>
            <w:rFonts w:ascii="Courier New" w:hAnsi="Courier New" w:cs="Courier New"/>
          </w:rPr>
          <w:t>."</w:t>
        </w:r>
      </w:ins>
      <w:del w:id="1765" w:author="Comparison" w:date="2013-05-05T19:43:00Z">
        <w:r w:rsidRPr="00C100C3">
          <w:rPr>
            <w:rFonts w:ascii="Courier New" w:hAnsi="Courier New" w:cs="Courier New"/>
          </w:rPr>
          <w:delText>.&amp;#8221;</w:delText>
        </w:r>
      </w:del>
    </w:p>
    <w:p w14:paraId="11819801" w14:textId="06D5EEE5"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 </w:t>
      </w:r>
      <w:ins w:id="1766" w:author="Comparison" w:date="2013-05-05T19:43:00Z">
        <w:r w:rsidRPr="00AA4B48">
          <w:rPr>
            <w:rFonts w:ascii="Courier New" w:hAnsi="Courier New" w:cs="Courier New"/>
          </w:rPr>
          <w:t>"Réformation"</w:t>
        </w:r>
      </w:ins>
      <w:del w:id="1767" w:author="Comparison" w:date="2013-05-05T19:43:00Z">
        <w:r w:rsidRPr="00C100C3">
          <w:rPr>
            <w:rFonts w:ascii="Courier New" w:hAnsi="Courier New" w:cs="Courier New"/>
          </w:rPr>
          <w:delText>&amp;#8220;Reformation&amp;#8221;</w:delText>
        </w:r>
      </w:del>
      <w:r w:rsidRPr="00C100C3">
        <w:rPr>
          <w:rFonts w:ascii="Courier New" w:hAnsi="Courier New" w:cs="Courier New"/>
        </w:rPr>
        <w:t xml:space="preserve"> says again, under date of the 2</w:t>
      </w:r>
      <w:r w:rsidRPr="00C100C3">
        <w:rPr>
          <w:rFonts w:ascii="Courier New" w:hAnsi="Courier New" w:cs="Courier New"/>
        </w:rPr>
        <w:t>9th November, 1846:</w:t>
      </w:r>
    </w:p>
    <w:p w14:paraId="33B12878" w14:textId="58C8498A" w:rsidR="00000000" w:rsidRPr="00C100C3" w:rsidRDefault="00362818" w:rsidP="00C100C3">
      <w:pPr>
        <w:pStyle w:val="PlainText"/>
        <w:rPr>
          <w:rFonts w:ascii="Courier New" w:hAnsi="Courier New" w:cs="Courier New"/>
        </w:rPr>
      </w:pPr>
      <w:ins w:id="1768" w:author="Comparison" w:date="2013-05-05T19:43:00Z">
        <w:r w:rsidRPr="00AA4B48">
          <w:rPr>
            <w:rFonts w:ascii="Courier New" w:hAnsi="Courier New" w:cs="Courier New"/>
          </w:rPr>
          <w:t>"</w:t>
        </w:r>
      </w:ins>
      <w:del w:id="1769" w:author="Comparison" w:date="2013-05-05T19:43:00Z">
        <w:r w:rsidRPr="00C100C3">
          <w:rPr>
            <w:rFonts w:ascii="Courier New" w:hAnsi="Courier New" w:cs="Courier New"/>
          </w:rPr>
          <w:delText>&amp;#8220;</w:delText>
        </w:r>
      </w:del>
      <w:r w:rsidRPr="00C100C3">
        <w:rPr>
          <w:rFonts w:ascii="Courier New" w:hAnsi="Courier New" w:cs="Courier New"/>
        </w:rPr>
        <w:t xml:space="preserve">The religion and ecclesiastical system, which is set forth by Mr. Vermont, rests, it seems to us, on two principles: the authority of the Bible and the aid of the Holy Spirit. It is not, of course, against those two principles, </w:t>
      </w:r>
      <w:r w:rsidRPr="00C100C3">
        <w:rPr>
          <w:rFonts w:ascii="Courier New" w:hAnsi="Courier New" w:cs="Courier New"/>
        </w:rPr>
        <w:t>considered in themselves, that we desire to protest, but against the use made of them. Thus the action of the Holy Spirit is taken in the point of view of a gross supranaturalism. The divine action is not conceived of in its dynamic harmony with human acti</w:t>
      </w:r>
      <w:r w:rsidRPr="00C100C3">
        <w:rPr>
          <w:rFonts w:ascii="Courier New" w:hAnsi="Courier New" w:cs="Courier New"/>
        </w:rPr>
        <w:t>on, but rather as a purely objective and constantly miraculous power. It seems that God is to intervene in a way which excludes man; and that where calculation, the use of means, and well considered activity, come in, the Holy Spirit can find no place. The</w:t>
      </w:r>
      <w:r w:rsidRPr="00C100C3">
        <w:rPr>
          <w:rFonts w:ascii="Courier New" w:hAnsi="Courier New" w:cs="Courier New"/>
        </w:rPr>
        <w:t xml:space="preserve"> expectation of the faithful is to be entirely passive. It must await the unfolding of divine graces and abstain from action as much as possible, so as to leave them more liberty. In a word, spiritual graces are always brought back to the supernatural form</w:t>
      </w:r>
      <w:r w:rsidRPr="00C100C3">
        <w:rPr>
          <w:rFonts w:ascii="Courier New" w:hAnsi="Courier New" w:cs="Courier New"/>
        </w:rPr>
        <w:t xml:space="preserve"> they assumed in the apostolic age</w:t>
      </w:r>
      <w:ins w:id="1770" w:author="Comparison" w:date="2013-05-05T19:43:00Z">
        <w:r w:rsidRPr="00AA4B48">
          <w:rPr>
            <w:rFonts w:ascii="Courier New" w:hAnsi="Courier New" w:cs="Courier New"/>
          </w:rPr>
          <w:t>."</w:t>
        </w:r>
      </w:ins>
      <w:del w:id="1771" w:author="Comparison" w:date="2013-05-05T19:43:00Z">
        <w:r w:rsidRPr="00C100C3">
          <w:rPr>
            <w:rFonts w:ascii="Courier New" w:hAnsi="Courier New" w:cs="Courier New"/>
          </w:rPr>
          <w:delText>.&amp;#8221;</w:delText>
        </w:r>
      </w:del>
    </w:p>
    <w:p w14:paraId="2E6A4FB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Alas! there is in this way of thinking and this way of speaking of the presence of God, and of the action of His Spirit, a lightness, a spirit of jesting, and a tone of petty philosophy, on the subject of holy th</w:t>
      </w:r>
      <w:r w:rsidRPr="00C100C3">
        <w:rPr>
          <w:rFonts w:ascii="Courier New" w:hAnsi="Courier New" w:cs="Courier New"/>
        </w:rPr>
        <w:t>ings, extremely painful to those who feel how serious a thing it is to put oneself forward, to have to do with that which is so precious to Christ as His Church, and how solemn a thing to call oneself a workman together with God, to occupy ourselves with H</w:t>
      </w:r>
      <w:r w:rsidRPr="00C100C3">
        <w:rPr>
          <w:rFonts w:ascii="Courier New" w:hAnsi="Courier New" w:cs="Courier New"/>
        </w:rPr>
        <w:t>is work, and to say that He acts in us.</w:t>
      </w:r>
    </w:p>
    <w:p w14:paraId="3F8134AA"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As we shall see, the author of these articles has, moreover, entirely misplaced the question.</w:t>
      </w:r>
    </w:p>
    <w:p w14:paraId="5ACE2A0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He is not mistaken in presenting, as the foundations of what people are pleased to call Plymouthism, the authority of th</w:t>
      </w:r>
      <w:r w:rsidRPr="00C100C3">
        <w:rPr>
          <w:rFonts w:ascii="Courier New" w:hAnsi="Courier New" w:cs="Courier New"/>
        </w:rPr>
        <w:t>e scriptures and the action of the Holy Ghost. It is on these, in very truth, that I desire that my own work and that of my brethren should rest.</w:t>
      </w:r>
    </w:p>
    <w:p w14:paraId="322F71AA"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What is this dualism between God and man, this singular rivalry of which we are said to be guilty? A rivalry </w:t>
      </w:r>
      <w:r w:rsidRPr="00C100C3">
        <w:rPr>
          <w:rFonts w:ascii="Courier New" w:hAnsi="Courier New" w:cs="Courier New"/>
        </w:rPr>
        <w:t>singular truly, on the part of a wretched creature, a worm, with *Him* who has created man</w:t>
      </w:r>
      <w:del w:id="1772" w:author="Comparison" w:date="2013-05-05T19:43:00Z">
        <w:r w:rsidRPr="00C100C3">
          <w:rPr>
            <w:rFonts w:ascii="Courier New" w:hAnsi="Courier New" w:cs="Courier New"/>
          </w:rPr>
          <w:delText>.</w:delText>
        </w:r>
      </w:del>
      <w:r w:rsidRPr="00C100C3">
        <w:rPr>
          <w:rFonts w:ascii="Courier New" w:hAnsi="Courier New" w:cs="Courier New"/>
        </w:rPr>
        <w:t xml:space="preserve"> Such a thought enters not, either to</w:t>
      </w:r>
    </w:p>
    <w:p w14:paraId="61284ACA"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{58}</w:t>
      </w:r>
    </w:p>
    <w:p w14:paraId="61CA24E3"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affirm or deny it, the mind of one who knows what God is and what man.</w:t>
      </w:r>
    </w:p>
    <w:p w14:paraId="22F5FBD2" w14:textId="31E62752" w:rsidR="00000000" w:rsidRPr="00C100C3" w:rsidRDefault="00362818" w:rsidP="00C100C3">
      <w:pPr>
        <w:pStyle w:val="PlainText"/>
        <w:rPr>
          <w:rFonts w:ascii="Courier New" w:hAnsi="Courier New" w:cs="Courier New"/>
        </w:rPr>
      </w:pPr>
      <w:r w:rsidRPr="00C100C3">
        <w:rPr>
          <w:rFonts w:ascii="Courier New" w:hAnsi="Courier New" w:cs="Courier New"/>
        </w:rPr>
        <w:t xml:space="preserve">But the author of these articles is mistaken in </w:t>
      </w:r>
      <w:r w:rsidRPr="00C100C3">
        <w:rPr>
          <w:rFonts w:ascii="Courier New" w:hAnsi="Courier New" w:cs="Courier New"/>
        </w:rPr>
        <w:t xml:space="preserve">every respect. In order to get rid of the action of the Holy Spirit, such as he finds it put forward as one of our fundamental principles, he falls into a strange excess. According to our views, as he affirms, </w:t>
      </w:r>
      <w:ins w:id="1773" w:author="Comparison" w:date="2013-05-05T19:43:00Z">
        <w:r w:rsidRPr="00AA4B48">
          <w:rPr>
            <w:rFonts w:ascii="Courier New" w:hAnsi="Courier New" w:cs="Courier New"/>
          </w:rPr>
          <w:t>"</w:t>
        </w:r>
      </w:ins>
      <w:del w:id="1774" w:author="Comparison" w:date="2013-05-05T19:43:00Z">
        <w:r w:rsidRPr="00C100C3">
          <w:rPr>
            <w:rFonts w:ascii="Courier New" w:hAnsi="Courier New" w:cs="Courier New"/>
          </w:rPr>
          <w:delText>&amp;#8220;</w:delText>
        </w:r>
      </w:del>
      <w:r w:rsidRPr="00C100C3">
        <w:rPr>
          <w:rFonts w:ascii="Courier New" w:hAnsi="Courier New" w:cs="Courier New"/>
        </w:rPr>
        <w:t>spiritual graces are always brought bac</w:t>
      </w:r>
      <w:r w:rsidRPr="00C100C3">
        <w:rPr>
          <w:rFonts w:ascii="Courier New" w:hAnsi="Courier New" w:cs="Courier New"/>
        </w:rPr>
        <w:t>k to the supernatural form which they assumed in the apostolic age</w:t>
      </w:r>
      <w:ins w:id="1775" w:author="Comparison" w:date="2013-05-05T19:43:00Z">
        <w:r w:rsidRPr="00AA4B48">
          <w:rPr>
            <w:rFonts w:ascii="Courier New" w:hAnsi="Courier New" w:cs="Courier New"/>
          </w:rPr>
          <w:t>";</w:t>
        </w:r>
      </w:ins>
      <w:del w:id="1776" w:author="Comparison" w:date="2013-05-05T19:43:00Z">
        <w:r w:rsidRPr="00C100C3">
          <w:rPr>
            <w:rFonts w:ascii="Courier New" w:hAnsi="Courier New" w:cs="Courier New"/>
          </w:rPr>
          <w:delText>&amp;#8221;;</w:delText>
        </w:r>
      </w:del>
      <w:r w:rsidRPr="00C100C3">
        <w:rPr>
          <w:rFonts w:ascii="Courier New" w:hAnsi="Courier New" w:cs="Courier New"/>
        </w:rPr>
        <w:t xml:space="preserve"> and he had before affirmed with no less assurance that, according to our views, </w:t>
      </w:r>
      <w:ins w:id="1777" w:author="Comparison" w:date="2013-05-05T19:43:00Z">
        <w:r w:rsidRPr="00AA4B48">
          <w:rPr>
            <w:rFonts w:ascii="Courier New" w:hAnsi="Courier New" w:cs="Courier New"/>
          </w:rPr>
          <w:t>"</w:t>
        </w:r>
      </w:ins>
      <w:del w:id="1778" w:author="Comparison" w:date="2013-05-05T19:43:00Z">
        <w:r w:rsidRPr="00C100C3">
          <w:rPr>
            <w:rFonts w:ascii="Courier New" w:hAnsi="Courier New" w:cs="Courier New"/>
          </w:rPr>
          <w:delText>&amp;#8220;</w:delText>
        </w:r>
      </w:del>
      <w:r w:rsidRPr="00C100C3">
        <w:rPr>
          <w:rFonts w:ascii="Courier New" w:hAnsi="Courier New" w:cs="Courier New"/>
        </w:rPr>
        <w:t>the action of the Holy Spirit is understood in the sense of a *tolerably gross supranaturalism</w:t>
      </w:r>
      <w:ins w:id="1779" w:author="Comparison" w:date="2013-05-05T19:43:00Z">
        <w:r w:rsidRPr="00AA4B48">
          <w:rPr>
            <w:rFonts w:ascii="Courier New" w:hAnsi="Courier New" w:cs="Courier New"/>
          </w:rPr>
          <w:t>*."</w:t>
        </w:r>
      </w:ins>
      <w:del w:id="1780" w:author="Comparison" w:date="2013-05-05T19:43:00Z">
        <w:r w:rsidRPr="00C100C3">
          <w:rPr>
            <w:rFonts w:ascii="Courier New" w:hAnsi="Courier New" w:cs="Courier New"/>
          </w:rPr>
          <w:delText>*.&amp;#8221;</w:delText>
        </w:r>
      </w:del>
      <w:r w:rsidRPr="00C100C3">
        <w:rPr>
          <w:rFonts w:ascii="Courier New" w:hAnsi="Courier New" w:cs="Courier New"/>
        </w:rPr>
        <w:t xml:space="preserve"> The heart revolts in copying it. Does there really exist such a contempt for the action of the Holy Spirit? Alas! that at least betrays the thought of the author. He wants man to appear, man to act. The action and manifestation of the Spirit is f</w:t>
      </w:r>
      <w:r w:rsidRPr="00C100C3">
        <w:rPr>
          <w:rFonts w:ascii="Courier New" w:hAnsi="Courier New" w:cs="Courier New"/>
        </w:rPr>
        <w:t>or him a gross idea.</w:t>
      </w:r>
    </w:p>
    <w:p w14:paraId="51CA7B95" w14:textId="1B4A7788" w:rsidR="00000000" w:rsidRPr="00C100C3" w:rsidRDefault="00362818" w:rsidP="00C100C3">
      <w:pPr>
        <w:pStyle w:val="PlainText"/>
        <w:rPr>
          <w:rFonts w:ascii="Courier New" w:hAnsi="Courier New" w:cs="Courier New"/>
        </w:rPr>
      </w:pPr>
      <w:r w:rsidRPr="00C100C3">
        <w:rPr>
          <w:rFonts w:ascii="Courier New" w:hAnsi="Courier New" w:cs="Courier New"/>
        </w:rPr>
        <w:t>And again, the author is mistaken as to the facts of the apostolic age and as to the principles he condemns. The form which the work of the apostolic age assumed did not tend, in general, to a dualism of any kind</w:t>
      </w:r>
      <w:ins w:id="1781" w:author="Comparison" w:date="2013-05-05T19:43:00Z">
        <w:r w:rsidRPr="00AA4B48">
          <w:rPr>
            <w:rFonts w:ascii="Courier New" w:hAnsi="Courier New" w:cs="Courier New"/>
          </w:rPr>
          <w:t xml:space="preserve"> -- </w:t>
        </w:r>
      </w:ins>
      <w:del w:id="1782" w:author="Comparison" w:date="2013-05-05T19:43:00Z">
        <w:r w:rsidRPr="00C100C3">
          <w:rPr>
            <w:rFonts w:ascii="Courier New" w:hAnsi="Courier New" w:cs="Courier New"/>
          </w:rPr>
          <w:delText>&amp;#8212;</w:delText>
        </w:r>
      </w:del>
      <w:r w:rsidRPr="00C100C3">
        <w:rPr>
          <w:rFonts w:ascii="Courier New" w:hAnsi="Courier New" w:cs="Courier New"/>
        </w:rPr>
        <w:t>very far from i</w:t>
      </w:r>
      <w:r w:rsidRPr="00C100C3">
        <w:rPr>
          <w:rFonts w:ascii="Courier New" w:hAnsi="Courier New" w:cs="Courier New"/>
        </w:rPr>
        <w:t xml:space="preserve">t. There was, in certain cases, a sort of dualism. For example, tongues were spoken, and the one who spoke them did not always understand what he said. When that was the case, the apostle declares that this action of the Holy Ghost was of a lower order; </w:t>
      </w:r>
      <w:ins w:id="1783" w:author="Comparison" w:date="2013-05-05T19:43:00Z">
        <w:r w:rsidRPr="00AA4B48">
          <w:rPr>
            <w:rFonts w:ascii="Courier New" w:hAnsi="Courier New" w:cs="Courier New"/>
          </w:rPr>
          <w:t>"</w:t>
        </w:r>
      </w:ins>
      <w:del w:id="1784" w:author="Comparison" w:date="2013-05-05T19:43:00Z">
        <w:r w:rsidRPr="00C100C3">
          <w:rPr>
            <w:rFonts w:ascii="Courier New" w:hAnsi="Courier New" w:cs="Courier New"/>
          </w:rPr>
          <w:delText>&amp;#</w:delText>
        </w:r>
        <w:r w:rsidRPr="00C100C3">
          <w:rPr>
            <w:rFonts w:ascii="Courier New" w:hAnsi="Courier New" w:cs="Courier New"/>
          </w:rPr>
          <w:delText>8220;</w:delText>
        </w:r>
      </w:del>
      <w:r w:rsidRPr="00C100C3">
        <w:rPr>
          <w:rFonts w:ascii="Courier New" w:hAnsi="Courier New" w:cs="Courier New"/>
        </w:rPr>
        <w:t>for greater is he that prophesieth than he that speaketh with tongues, except he interpret; that the church may receive edifying</w:t>
      </w:r>
      <w:ins w:id="1785" w:author="Comparison" w:date="2013-05-05T19:43:00Z">
        <w:r w:rsidRPr="00AA4B48">
          <w:rPr>
            <w:rFonts w:ascii="Courier New" w:hAnsi="Courier New" w:cs="Courier New"/>
          </w:rPr>
          <w:t>." "</w:t>
        </w:r>
      </w:ins>
      <w:del w:id="1786" w:author="Comparison" w:date="2013-05-05T19:43:00Z">
        <w:r w:rsidRPr="00C100C3">
          <w:rPr>
            <w:rFonts w:ascii="Courier New" w:hAnsi="Courier New" w:cs="Courier New"/>
          </w:rPr>
          <w:delText>.&amp;#8221; &amp;#8220;</w:delText>
        </w:r>
      </w:del>
      <w:r w:rsidRPr="00C100C3">
        <w:rPr>
          <w:rFonts w:ascii="Courier New" w:hAnsi="Courier New" w:cs="Courier New"/>
        </w:rPr>
        <w:t>He that speaketh in an unknown tongue, speaketh not unto men, but unto God: for no man understandeth him, h</w:t>
      </w:r>
      <w:r w:rsidRPr="00C100C3">
        <w:rPr>
          <w:rFonts w:ascii="Courier New" w:hAnsi="Courier New" w:cs="Courier New"/>
        </w:rPr>
        <w:t>owbeit in the Spirit he speaketh mysteries</w:t>
      </w:r>
      <w:ins w:id="1787" w:author="Comparison" w:date="2013-05-05T19:43:00Z">
        <w:r w:rsidRPr="00AA4B48">
          <w:rPr>
            <w:rFonts w:ascii="Courier New" w:hAnsi="Courier New" w:cs="Courier New"/>
          </w:rPr>
          <w:t xml:space="preserve"> ... .</w:t>
        </w:r>
      </w:ins>
      <w:del w:id="1788" w:author="Comparison" w:date="2013-05-05T19:43:00Z">
        <w:r w:rsidRPr="00C100C3">
          <w:rPr>
            <w:rFonts w:ascii="Courier New" w:hAnsi="Courier New" w:cs="Courier New"/>
          </w:rPr>
          <w:delText>. &amp;#8230;</w:delText>
        </w:r>
      </w:del>
      <w:r w:rsidRPr="00C100C3">
        <w:rPr>
          <w:rFonts w:ascii="Courier New" w:hAnsi="Courier New" w:cs="Courier New"/>
        </w:rPr>
        <w:t xml:space="preserve"> He that speaketh in an unknown tongue edifieth himself; but he that prophesieth edifieth the church </w:t>
      </w:r>
      <w:ins w:id="1789" w:author="Comparison" w:date="2013-05-05T19:43:00Z">
        <w:r w:rsidRPr="00AA4B48">
          <w:rPr>
            <w:rFonts w:ascii="Courier New" w:hAnsi="Courier New" w:cs="Courier New"/>
          </w:rPr>
          <w:t>...</w:t>
        </w:r>
      </w:ins>
      <w:del w:id="1790" w:author="Comparison" w:date="2013-05-05T19:43:00Z">
        <w:r w:rsidRPr="00C100C3">
          <w:rPr>
            <w:rFonts w:ascii="Courier New" w:hAnsi="Courier New" w:cs="Courier New"/>
          </w:rPr>
          <w:delText>&amp;#8230;</w:delText>
        </w:r>
      </w:del>
      <w:r w:rsidRPr="00C100C3">
        <w:rPr>
          <w:rFonts w:ascii="Courier New" w:hAnsi="Courier New" w:cs="Courier New"/>
        </w:rPr>
        <w:t xml:space="preserve"> wherefore let him that speaketh in an unknown tongue, pray that he may interpret</w:t>
      </w:r>
      <w:ins w:id="1791" w:author="Comparison" w:date="2013-05-05T19:43:00Z">
        <w:r w:rsidRPr="00AA4B48">
          <w:rPr>
            <w:rFonts w:ascii="Courier New" w:hAnsi="Courier New" w:cs="Courier New"/>
          </w:rPr>
          <w:t xml:space="preserve"> ... .</w:t>
        </w:r>
      </w:ins>
      <w:del w:id="1792" w:author="Comparison" w:date="2013-05-05T19:43:00Z">
        <w:r w:rsidRPr="00C100C3">
          <w:rPr>
            <w:rFonts w:ascii="Courier New" w:hAnsi="Courier New" w:cs="Courier New"/>
          </w:rPr>
          <w:delText>&amp;#8230;</w:delText>
        </w:r>
      </w:del>
      <w:r w:rsidRPr="00C100C3">
        <w:rPr>
          <w:rFonts w:ascii="Courier New" w:hAnsi="Courier New" w:cs="Courier New"/>
        </w:rPr>
        <w:t xml:space="preserve"> But if t</w:t>
      </w:r>
      <w:r w:rsidRPr="00C100C3">
        <w:rPr>
          <w:rFonts w:ascii="Courier New" w:hAnsi="Courier New" w:cs="Courier New"/>
        </w:rPr>
        <w:t>here be no interpreter, let him keep silence in the church</w:t>
      </w:r>
      <w:ins w:id="1793" w:author="Comparison" w:date="2013-05-05T19:43:00Z">
        <w:r w:rsidRPr="00AA4B48">
          <w:rPr>
            <w:rFonts w:ascii="Courier New" w:hAnsi="Courier New" w:cs="Courier New"/>
          </w:rPr>
          <w:t>,"</w:t>
        </w:r>
      </w:ins>
      <w:del w:id="1794" w:author="Comparison" w:date="2013-05-05T19:43:00Z">
        <w:r w:rsidRPr="00C100C3">
          <w:rPr>
            <w:rFonts w:ascii="Courier New" w:hAnsi="Courier New" w:cs="Courier New"/>
          </w:rPr>
          <w:delText>,&amp;#8221;</w:delText>
        </w:r>
      </w:del>
      <w:r w:rsidRPr="00C100C3">
        <w:rPr>
          <w:rFonts w:ascii="Courier New" w:hAnsi="Courier New" w:cs="Courier New"/>
        </w:rPr>
        <w:t xml:space="preserve"> @1 Corinthians 14:</w:t>
      </w:r>
      <w:ins w:id="1795" w:author="Comparison" w:date="2013-05-05T19:43:00Z">
        <w:r w:rsidRPr="00AA4B48">
          <w:rPr>
            <w:rFonts w:ascii="Courier New" w:hAnsi="Courier New" w:cs="Courier New"/>
          </w:rPr>
          <w:t xml:space="preserve"> </w:t>
        </w:r>
      </w:ins>
      <w:r w:rsidRPr="00C100C3">
        <w:rPr>
          <w:rFonts w:ascii="Courier New" w:hAnsi="Courier New" w:cs="Courier New"/>
        </w:rPr>
        <w:t xml:space="preserve">5, 2-4, 13, 28. And Paul adds, as to himself </w:t>
      </w:r>
      <w:ins w:id="1796" w:author="Comparison" w:date="2013-05-05T19:43:00Z">
        <w:r w:rsidRPr="00AA4B48">
          <w:rPr>
            <w:rFonts w:ascii="Courier New" w:hAnsi="Courier New" w:cs="Courier New"/>
          </w:rPr>
          <w:t>(</w:t>
        </w:r>
      </w:ins>
      <w:del w:id="1797" w:author="Comparison" w:date="2013-05-05T19:43:00Z">
        <w:r w:rsidRPr="00C100C3">
          <w:rPr>
            <w:rFonts w:ascii="Courier New" w:hAnsi="Courier New" w:cs="Courier New"/>
          </w:rPr>
          <w:delText>(*</w:delText>
        </w:r>
      </w:del>
      <w:r w:rsidRPr="00C100C3">
        <w:rPr>
          <w:rFonts w:ascii="Courier New" w:hAnsi="Courier New" w:cs="Courier New"/>
        </w:rPr>
        <w:t>verse</w:t>
      </w:r>
      <w:del w:id="1798" w:author="Comparison" w:date="2013-05-05T19:43:00Z">
        <w:r w:rsidRPr="00C100C3">
          <w:rPr>
            <w:rFonts w:ascii="Courier New" w:hAnsi="Courier New" w:cs="Courier New"/>
          </w:rPr>
          <w:delText>*</w:delText>
        </w:r>
      </w:del>
      <w:r w:rsidRPr="00C100C3">
        <w:rPr>
          <w:rFonts w:ascii="Courier New" w:hAnsi="Courier New" w:cs="Courier New"/>
        </w:rPr>
        <w:t xml:space="preserve"> 19), </w:t>
      </w:r>
      <w:ins w:id="1799" w:author="Comparison" w:date="2013-05-05T19:43:00Z">
        <w:r w:rsidRPr="00AA4B48">
          <w:rPr>
            <w:rFonts w:ascii="Courier New" w:hAnsi="Courier New" w:cs="Courier New"/>
          </w:rPr>
          <w:t>"</w:t>
        </w:r>
      </w:ins>
      <w:del w:id="1800" w:author="Comparison" w:date="2013-05-05T19:43:00Z">
        <w:r w:rsidRPr="00C100C3">
          <w:rPr>
            <w:rFonts w:ascii="Courier New" w:hAnsi="Courier New" w:cs="Courier New"/>
          </w:rPr>
          <w:delText>&amp;#8220;</w:delText>
        </w:r>
      </w:del>
      <w:r w:rsidRPr="00C100C3">
        <w:rPr>
          <w:rFonts w:ascii="Courier New" w:hAnsi="Courier New" w:cs="Courier New"/>
        </w:rPr>
        <w:t>I had rather speak five words with my understanding, that by my voice I might teach others also, than ten</w:t>
      </w:r>
      <w:r w:rsidRPr="00C100C3">
        <w:rPr>
          <w:rFonts w:ascii="Courier New" w:hAnsi="Courier New" w:cs="Courier New"/>
        </w:rPr>
        <w:t xml:space="preserve"> thousand words in an unknown tongue</w:t>
      </w:r>
      <w:ins w:id="1801" w:author="Comparison" w:date="2013-05-05T19:43:00Z">
        <w:r w:rsidRPr="00AA4B48">
          <w:rPr>
            <w:rFonts w:ascii="Courier New" w:hAnsi="Courier New" w:cs="Courier New"/>
          </w:rPr>
          <w:t>."</w:t>
        </w:r>
      </w:ins>
      <w:del w:id="1802" w:author="Comparison" w:date="2013-05-05T19:43:00Z">
        <w:r w:rsidRPr="00C100C3">
          <w:rPr>
            <w:rFonts w:ascii="Courier New" w:hAnsi="Courier New" w:cs="Courier New"/>
          </w:rPr>
          <w:delText>.&amp;#8221;</w:delText>
        </w:r>
      </w:del>
      <w:r w:rsidRPr="00C100C3">
        <w:rPr>
          <w:rFonts w:ascii="Courier New" w:hAnsi="Courier New" w:cs="Courier New"/>
        </w:rPr>
        <w:t xml:space="preserve"> He will have, in speaking, his intelligence to have some part, not as if to produce in any sort another source of truth, but as a vessel blessed for himself and for others with what the grace of God communicated</w:t>
      </w:r>
      <w:r w:rsidRPr="00C100C3">
        <w:rPr>
          <w:rFonts w:ascii="Courier New" w:hAnsi="Courier New" w:cs="Courier New"/>
        </w:rPr>
        <w:t>. By this means, there was blessing for himself and communion with others. The power of God</w:t>
      </w:r>
      <w:del w:id="1803" w:author="Comparison" w:date="2013-05-05T19:43:00Z">
        <w:r w:rsidRPr="00C100C3">
          <w:rPr>
            <w:rFonts w:ascii="Courier New" w:hAnsi="Courier New" w:cs="Courier New"/>
          </w:rPr>
          <w:delText xml:space="preserve"> by</w:delText>
        </w:r>
      </w:del>
    </w:p>
    <w:p w14:paraId="5FF3EA3B"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{59}</w:t>
      </w:r>
    </w:p>
    <w:p w14:paraId="2B6DB0E0" w14:textId="2665653D" w:rsidR="00000000" w:rsidRPr="00C100C3" w:rsidRDefault="00362818" w:rsidP="00C100C3">
      <w:pPr>
        <w:pStyle w:val="PlainText"/>
        <w:rPr>
          <w:rFonts w:ascii="Courier New" w:hAnsi="Courier New" w:cs="Courier New"/>
        </w:rPr>
      </w:pPr>
      <w:ins w:id="1804" w:author="Comparison" w:date="2013-05-05T19:43:00Z">
        <w:r w:rsidRPr="00AA4B48">
          <w:rPr>
            <w:rFonts w:ascii="Courier New" w:hAnsi="Courier New" w:cs="Courier New"/>
          </w:rPr>
          <w:t xml:space="preserve">by </w:t>
        </w:r>
      </w:ins>
      <w:r w:rsidRPr="00C100C3">
        <w:rPr>
          <w:rFonts w:ascii="Courier New" w:hAnsi="Courier New" w:cs="Courier New"/>
        </w:rPr>
        <w:t>itself was something, no doubt; but the edification of the Church was the object which the love of God proposed to itself. The heart entered into it, spir</w:t>
      </w:r>
      <w:r w:rsidRPr="00C100C3">
        <w:rPr>
          <w:rFonts w:ascii="Courier New" w:hAnsi="Courier New" w:cs="Courier New"/>
        </w:rPr>
        <w:t xml:space="preserve">itual </w:t>
      </w:r>
      <w:ins w:id="1805" w:author="Comparison" w:date="2013-05-05T19:43:00Z">
        <w:r w:rsidRPr="00AA4B48">
          <w:rPr>
            <w:rFonts w:ascii="Courier New" w:hAnsi="Courier New" w:cs="Courier New"/>
          </w:rPr>
          <w:t>Intelligence</w:t>
        </w:r>
      </w:ins>
      <w:del w:id="1806" w:author="Comparison" w:date="2013-05-05T19:43:00Z">
        <w:r w:rsidRPr="00C100C3">
          <w:rPr>
            <w:rFonts w:ascii="Courier New" w:hAnsi="Courier New" w:cs="Courier New"/>
          </w:rPr>
          <w:delText>intelligence</w:delText>
        </w:r>
      </w:del>
      <w:r w:rsidRPr="00C100C3">
        <w:rPr>
          <w:rFonts w:ascii="Courier New" w:hAnsi="Courier New" w:cs="Courier New"/>
        </w:rPr>
        <w:t xml:space="preserve"> submitted to it and rejoiced in it. It is thus that, in promising the gift of the Spirit, the Lord Himself says, of the one who should receive it, that </w:t>
      </w:r>
      <w:ins w:id="1807" w:author="Comparison" w:date="2013-05-05T19:43:00Z">
        <w:r w:rsidRPr="00AA4B48">
          <w:rPr>
            <w:rFonts w:ascii="Courier New" w:hAnsi="Courier New" w:cs="Courier New"/>
          </w:rPr>
          <w:t>"</w:t>
        </w:r>
      </w:ins>
      <w:del w:id="1808" w:author="Comparison" w:date="2013-05-05T19:43:00Z">
        <w:r w:rsidRPr="00C100C3">
          <w:rPr>
            <w:rFonts w:ascii="Courier New" w:hAnsi="Courier New" w:cs="Courier New"/>
          </w:rPr>
          <w:delText>&amp;#8220;</w:delText>
        </w:r>
      </w:del>
      <w:r w:rsidRPr="00C100C3">
        <w:rPr>
          <w:rFonts w:ascii="Courier New" w:hAnsi="Courier New" w:cs="Courier New"/>
        </w:rPr>
        <w:t>out of his belly shall flow rivers of living water</w:t>
      </w:r>
      <w:ins w:id="1809" w:author="Comparison" w:date="2013-05-05T19:43:00Z">
        <w:r w:rsidRPr="00AA4B48">
          <w:rPr>
            <w:rFonts w:ascii="Courier New" w:hAnsi="Courier New" w:cs="Courier New"/>
          </w:rPr>
          <w:t>"</w:t>
        </w:r>
      </w:ins>
      <w:del w:id="1810" w:author="Comparison" w:date="2013-05-05T19:43:00Z">
        <w:r w:rsidRPr="00C100C3">
          <w:rPr>
            <w:rFonts w:ascii="Courier New" w:hAnsi="Courier New" w:cs="Courier New"/>
          </w:rPr>
          <w:delText>&amp;#8221;</w:delText>
        </w:r>
      </w:del>
      <w:r w:rsidRPr="00C100C3">
        <w:rPr>
          <w:rFonts w:ascii="Courier New" w:hAnsi="Courier New" w:cs="Courier New"/>
        </w:rPr>
        <w:t xml:space="preserve"> (@John 7:</w:t>
      </w:r>
      <w:ins w:id="1811" w:author="Comparison" w:date="2013-05-05T19:43:00Z">
        <w:r w:rsidRPr="00AA4B48">
          <w:rPr>
            <w:rFonts w:ascii="Courier New" w:hAnsi="Courier New" w:cs="Courier New"/>
          </w:rPr>
          <w:t xml:space="preserve"> </w:t>
        </w:r>
      </w:ins>
      <w:r w:rsidRPr="00C100C3">
        <w:rPr>
          <w:rFonts w:ascii="Courier New" w:hAnsi="Courier New" w:cs="Courier New"/>
        </w:rPr>
        <w:t>38); out of</w:t>
      </w:r>
      <w:r w:rsidRPr="00C100C3">
        <w:rPr>
          <w:rFonts w:ascii="Courier New" w:hAnsi="Courier New" w:cs="Courier New"/>
        </w:rPr>
        <w:t xml:space="preserve"> his belly, that is to say, from his innermost affections, according to the well known use of this expression in the scriptures.</w:t>
      </w:r>
    </w:p>
    <w:p w14:paraId="2A275A3E" w14:textId="42FA9EF8"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This dualism, of which the </w:t>
      </w:r>
      <w:ins w:id="1812" w:author="Comparison" w:date="2013-05-05T19:43:00Z">
        <w:r w:rsidRPr="00AA4B48">
          <w:rPr>
            <w:rFonts w:ascii="Courier New" w:hAnsi="Courier New" w:cs="Courier New"/>
          </w:rPr>
          <w:t>"Réformation"</w:t>
        </w:r>
      </w:ins>
      <w:del w:id="1813" w:author="Comparison" w:date="2013-05-05T19:43:00Z">
        <w:r w:rsidRPr="00C100C3">
          <w:rPr>
            <w:rFonts w:ascii="Courier New" w:hAnsi="Courier New" w:cs="Courier New"/>
          </w:rPr>
          <w:delText>&amp;#8220;Reformation&amp;#8221;</w:delText>
        </w:r>
      </w:del>
      <w:r w:rsidRPr="00C100C3">
        <w:rPr>
          <w:rFonts w:ascii="Courier New" w:hAnsi="Courier New" w:cs="Courier New"/>
        </w:rPr>
        <w:t xml:space="preserve"> accuses us, is so little in my thought, that, on the contrary, in my eyes</w:t>
      </w:r>
      <w:r w:rsidRPr="00C100C3">
        <w:rPr>
          <w:rFonts w:ascii="Courier New" w:hAnsi="Courier New" w:cs="Courier New"/>
        </w:rPr>
        <w:t>, it is precisely, save in the case we have just seen, the absence of it which distinguishes (a general, but not absolute distinction) the revelations of the New Testament from those of the Old. As a general rule, there was, in the prophets of old, this se</w:t>
      </w:r>
      <w:r w:rsidRPr="00C100C3">
        <w:rPr>
          <w:rFonts w:ascii="Courier New" w:hAnsi="Courier New" w:cs="Courier New"/>
        </w:rPr>
        <w:t xml:space="preserve">paration between the intelligence of man and the communication of the Spirit. It is otherwise in the revelations of the New Testament. The prophets, serving as channels of the Spirit of God, said, </w:t>
      </w:r>
      <w:ins w:id="1814" w:author="Comparison" w:date="2013-05-05T19:43:00Z">
        <w:r w:rsidRPr="00AA4B48">
          <w:rPr>
            <w:rFonts w:ascii="Courier New" w:hAnsi="Courier New" w:cs="Courier New"/>
          </w:rPr>
          <w:t>"</w:t>
        </w:r>
      </w:ins>
      <w:del w:id="1815" w:author="Comparison" w:date="2013-05-05T19:43:00Z">
        <w:r w:rsidRPr="00C100C3">
          <w:rPr>
            <w:rFonts w:ascii="Courier New" w:hAnsi="Courier New" w:cs="Courier New"/>
          </w:rPr>
          <w:delText>&amp;#8220;</w:delText>
        </w:r>
      </w:del>
      <w:r w:rsidRPr="00C100C3">
        <w:rPr>
          <w:rFonts w:ascii="Courier New" w:hAnsi="Courier New" w:cs="Courier New"/>
        </w:rPr>
        <w:t>Thus saith the Lord</w:t>
      </w:r>
      <w:ins w:id="1816" w:author="Comparison" w:date="2013-05-05T19:43:00Z">
        <w:r w:rsidRPr="00AA4B48">
          <w:rPr>
            <w:rFonts w:ascii="Courier New" w:hAnsi="Courier New" w:cs="Courier New"/>
          </w:rPr>
          <w:t>."</w:t>
        </w:r>
      </w:ins>
      <w:del w:id="1817" w:author="Comparison" w:date="2013-05-05T19:43:00Z">
        <w:r w:rsidRPr="00C100C3">
          <w:rPr>
            <w:rFonts w:ascii="Courier New" w:hAnsi="Courier New" w:cs="Courier New"/>
          </w:rPr>
          <w:delText>.&amp;#8221;</w:delText>
        </w:r>
      </w:del>
      <w:r w:rsidRPr="00C100C3">
        <w:rPr>
          <w:rFonts w:ascii="Courier New" w:hAnsi="Courier New" w:cs="Courier New"/>
        </w:rPr>
        <w:t xml:space="preserve"> Their hearts felt morall</w:t>
      </w:r>
      <w:r w:rsidRPr="00C100C3">
        <w:rPr>
          <w:rFonts w:ascii="Courier New" w:hAnsi="Courier New" w:cs="Courier New"/>
        </w:rPr>
        <w:t xml:space="preserve">y the state of the people, but the prophetic answer of God was communicated without the full intelligence of the prophet. This is why we find in the New Testament, that they </w:t>
      </w:r>
      <w:ins w:id="1818" w:author="Comparison" w:date="2013-05-05T19:43:00Z">
        <w:r w:rsidRPr="00AA4B48">
          <w:rPr>
            <w:rFonts w:ascii="Courier New" w:hAnsi="Courier New" w:cs="Courier New"/>
          </w:rPr>
          <w:t>"</w:t>
        </w:r>
      </w:ins>
      <w:del w:id="1819" w:author="Comparison" w:date="2013-05-05T19:43:00Z">
        <w:r w:rsidRPr="00C100C3">
          <w:rPr>
            <w:rFonts w:ascii="Courier New" w:hAnsi="Courier New" w:cs="Courier New"/>
          </w:rPr>
          <w:delText>&amp;#8220;</w:delText>
        </w:r>
      </w:del>
      <w:r w:rsidRPr="00C100C3">
        <w:rPr>
          <w:rFonts w:ascii="Courier New" w:hAnsi="Courier New" w:cs="Courier New"/>
        </w:rPr>
        <w:t xml:space="preserve">searched diligently </w:t>
      </w:r>
      <w:ins w:id="1820" w:author="Comparison" w:date="2013-05-05T19:43:00Z">
        <w:r w:rsidRPr="00AA4B48">
          <w:rPr>
            <w:rFonts w:ascii="Courier New" w:hAnsi="Courier New" w:cs="Courier New"/>
          </w:rPr>
          <w:t>...</w:t>
        </w:r>
      </w:ins>
      <w:del w:id="1821" w:author="Comparison" w:date="2013-05-05T19:43:00Z">
        <w:r w:rsidRPr="00C100C3">
          <w:rPr>
            <w:rFonts w:ascii="Courier New" w:hAnsi="Courier New" w:cs="Courier New"/>
          </w:rPr>
          <w:delText>&amp;#8230;</w:delText>
        </w:r>
      </w:del>
      <w:r w:rsidRPr="00C100C3">
        <w:rPr>
          <w:rFonts w:ascii="Courier New" w:hAnsi="Courier New" w:cs="Courier New"/>
        </w:rPr>
        <w:t xml:space="preserve"> what or what manner of time the Spirit of Chris</w:t>
      </w:r>
      <w:r w:rsidRPr="00C100C3">
        <w:rPr>
          <w:rFonts w:ascii="Courier New" w:hAnsi="Courier New" w:cs="Courier New"/>
        </w:rPr>
        <w:t>t which was in them did signify, when it testified beforehand the sufferings of Christ, and the glory that should follow: unto whom it was revealed, that not unto themselves but unto us they did minister the things which are now reported unto you by them t</w:t>
      </w:r>
      <w:r w:rsidRPr="00C100C3">
        <w:rPr>
          <w:rFonts w:ascii="Courier New" w:hAnsi="Courier New" w:cs="Courier New"/>
        </w:rPr>
        <w:t>hat have preached the gospel unto you with the Holy Ghost sent down from heaven</w:t>
      </w:r>
      <w:ins w:id="1822" w:author="Comparison" w:date="2013-05-05T19:43:00Z">
        <w:r w:rsidRPr="00AA4B48">
          <w:rPr>
            <w:rFonts w:ascii="Courier New" w:hAnsi="Courier New" w:cs="Courier New"/>
          </w:rPr>
          <w:t>,"</w:t>
        </w:r>
      </w:ins>
      <w:del w:id="1823" w:author="Comparison" w:date="2013-05-05T19:43:00Z">
        <w:r w:rsidRPr="00C100C3">
          <w:rPr>
            <w:rFonts w:ascii="Courier New" w:hAnsi="Courier New" w:cs="Courier New"/>
          </w:rPr>
          <w:delText>,&amp;#8221;</w:delText>
        </w:r>
      </w:del>
      <w:r w:rsidRPr="00C100C3">
        <w:rPr>
          <w:rFonts w:ascii="Courier New" w:hAnsi="Courier New" w:cs="Courier New"/>
        </w:rPr>
        <w:t xml:space="preserve"> @1 Peter 1:</w:t>
      </w:r>
      <w:ins w:id="1824" w:author="Comparison" w:date="2013-05-05T19:43:00Z">
        <w:r w:rsidRPr="00AA4B48">
          <w:rPr>
            <w:rFonts w:ascii="Courier New" w:hAnsi="Courier New" w:cs="Courier New"/>
          </w:rPr>
          <w:t xml:space="preserve"> </w:t>
        </w:r>
      </w:ins>
      <w:r w:rsidRPr="00C100C3">
        <w:rPr>
          <w:rFonts w:ascii="Courier New" w:hAnsi="Courier New" w:cs="Courier New"/>
        </w:rPr>
        <w:t>11, 12.</w:t>
      </w:r>
    </w:p>
    <w:p w14:paraId="42BDC05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Thus, the ancient prophets themselves studied their prophecies; and there was a further action of the Holy Spirit to make them understand the meanin</w:t>
      </w:r>
      <w:r w:rsidRPr="00C100C3">
        <w:rPr>
          <w:rFonts w:ascii="Courier New" w:hAnsi="Courier New" w:cs="Courier New"/>
        </w:rPr>
        <w:t>g of them. They then found that it was not for themselves, but for us, that they ministered these things.</w:t>
      </w:r>
    </w:p>
    <w:p w14:paraId="0488657C" w14:textId="23B1709A" w:rsidR="00000000" w:rsidRPr="00C100C3" w:rsidRDefault="00362818" w:rsidP="00C100C3">
      <w:pPr>
        <w:pStyle w:val="PlainText"/>
        <w:rPr>
          <w:rFonts w:ascii="Courier New" w:hAnsi="Courier New" w:cs="Courier New"/>
        </w:rPr>
      </w:pPr>
      <w:r w:rsidRPr="00C100C3">
        <w:rPr>
          <w:rFonts w:ascii="Courier New" w:hAnsi="Courier New" w:cs="Courier New"/>
        </w:rPr>
        <w:t xml:space="preserve">We, on the contrary, know that these things are ours. Christ, this precious Saviour, has accomplished the work of eternal redemption. He has entered </w:t>
      </w:r>
      <w:r w:rsidRPr="00C100C3">
        <w:rPr>
          <w:rFonts w:ascii="Courier New" w:hAnsi="Courier New" w:cs="Courier New"/>
        </w:rPr>
        <w:t xml:space="preserve">into His glory at the right hand of God, and the Holy Ghost has come down to be the revealer of this glory of the man Christ, the revealer of the </w:t>
      </w:r>
      <w:ins w:id="1825" w:author="Comparison" w:date="2013-05-05T19:43:00Z">
        <w:r w:rsidRPr="00AA4B48">
          <w:rPr>
            <w:rFonts w:ascii="Courier New" w:hAnsi="Courier New" w:cs="Courier New"/>
          </w:rPr>
          <w:t>Father's</w:t>
        </w:r>
      </w:ins>
      <w:del w:id="1826" w:author="Comparison" w:date="2013-05-05T19:43:00Z">
        <w:r w:rsidRPr="00C100C3">
          <w:rPr>
            <w:rFonts w:ascii="Courier New" w:hAnsi="Courier New" w:cs="Courier New"/>
          </w:rPr>
          <w:delText>Father&amp;#8217;s</w:delText>
        </w:r>
      </w:del>
      <w:r w:rsidRPr="00C100C3">
        <w:rPr>
          <w:rFonts w:ascii="Courier New" w:hAnsi="Courier New" w:cs="Courier New"/>
        </w:rPr>
        <w:t xml:space="preserve"> love, the seal of God upon us, as upon those who are to participate in it, and the earnest of a</w:t>
      </w:r>
      <w:r w:rsidRPr="00C100C3">
        <w:rPr>
          <w:rFonts w:ascii="Courier New" w:hAnsi="Courier New" w:cs="Courier New"/>
        </w:rPr>
        <w:t>ll these blessings in our</w:t>
      </w:r>
    </w:p>
    <w:p w14:paraId="7FA9E90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{60}</w:t>
      </w:r>
    </w:p>
    <w:p w14:paraId="345DF7CE" w14:textId="69399BFC" w:rsidR="00000000" w:rsidRPr="00C100C3" w:rsidRDefault="00362818" w:rsidP="00C100C3">
      <w:pPr>
        <w:pStyle w:val="PlainText"/>
        <w:rPr>
          <w:rFonts w:ascii="Courier New" w:hAnsi="Courier New" w:cs="Courier New"/>
        </w:rPr>
      </w:pPr>
      <w:r w:rsidRPr="00C100C3">
        <w:rPr>
          <w:rFonts w:ascii="Courier New" w:hAnsi="Courier New" w:cs="Courier New"/>
        </w:rPr>
        <w:t>hearts: for the Head is there, and we are united to that Head; and the Spirit, come down from Him and from the Father, is in us a divine link with Christ. This Spirit, acting in the realization of the relationship of Christ</w:t>
      </w:r>
      <w:r w:rsidRPr="00C100C3">
        <w:rPr>
          <w:rFonts w:ascii="Courier New" w:hAnsi="Courier New" w:cs="Courier New"/>
        </w:rPr>
        <w:t xml:space="preserve"> to the Church</w:t>
      </w:r>
      <w:ins w:id="1827" w:author="Comparison" w:date="2013-05-05T19:43:00Z">
        <w:r w:rsidRPr="00AA4B48">
          <w:rPr>
            <w:rFonts w:ascii="Courier New" w:hAnsi="Courier New" w:cs="Courier New"/>
          </w:rPr>
          <w:t>,¦</w:t>
        </w:r>
      </w:ins>
      <w:del w:id="1828" w:author="Comparison" w:date="2013-05-05T19:43:00Z">
        <w:r w:rsidRPr="00C100C3">
          <w:rPr>
            <w:rFonts w:ascii="Courier New" w:hAnsi="Courier New" w:cs="Courier New"/>
          </w:rPr>
          <w:delText>,|</w:delText>
        </w:r>
      </w:del>
      <w:r w:rsidRPr="00C100C3">
        <w:rPr>
          <w:rFonts w:ascii="Courier New" w:hAnsi="Courier New" w:cs="Courier New"/>
        </w:rPr>
        <w:t xml:space="preserve"> can reveal nothing to us which is not ours. The understanding rejoices in it. The affections of the heart attach themselves to it. There is a difference of gifts, no doubt, according to the sovereignty and wisdom of God, in order to commun</w:t>
      </w:r>
      <w:r w:rsidRPr="00C100C3">
        <w:rPr>
          <w:rFonts w:ascii="Courier New" w:hAnsi="Courier New" w:cs="Courier New"/>
        </w:rPr>
        <w:t>icate to the rest that which He has made us understand; but there is nothing to understand and to communicate but that which, by the same Spirit who renders us capable of it, we know also belongs to us. These rivers of living water flow from the heart whic</w:t>
      </w:r>
      <w:r w:rsidRPr="00C100C3">
        <w:rPr>
          <w:rFonts w:ascii="Courier New" w:hAnsi="Courier New" w:cs="Courier New"/>
        </w:rPr>
        <w:t>h rejoices in the grace and the glory of which He has given us to partake, and from its communion with the Lord who has loved it.</w:t>
      </w:r>
    </w:p>
    <w:p w14:paraId="13F8652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Throughout their whole extent, then, my thoughts (and I doubt not they are, in substance, given by my God) are precisely the </w:t>
      </w:r>
      <w:r w:rsidRPr="00C100C3">
        <w:rPr>
          <w:rFonts w:ascii="Courier New" w:hAnsi="Courier New" w:cs="Courier New"/>
        </w:rPr>
        <w:t>contrary of the dualism in question.</w:t>
      </w:r>
    </w:p>
    <w:p w14:paraId="3B4CDE9C"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But there is still something to add here upon the difference people wish to make between the past and present.</w:t>
      </w:r>
    </w:p>
    <w:p w14:paraId="0F04D9EC" w14:textId="21940CB0" w:rsidR="00000000" w:rsidRPr="00C100C3" w:rsidRDefault="00362818" w:rsidP="00C100C3">
      <w:pPr>
        <w:pStyle w:val="PlainText"/>
        <w:rPr>
          <w:rFonts w:ascii="Courier New" w:hAnsi="Courier New" w:cs="Courier New"/>
        </w:rPr>
      </w:pPr>
      <w:r w:rsidRPr="00C100C3">
        <w:rPr>
          <w:rFonts w:ascii="Courier New" w:hAnsi="Courier New" w:cs="Courier New"/>
        </w:rPr>
        <w:t>At the beginning of the Church there was not only the action of the Holy Ghost, but, besides this, new rev</w:t>
      </w:r>
      <w:r w:rsidRPr="00C100C3">
        <w:rPr>
          <w:rFonts w:ascii="Courier New" w:hAnsi="Courier New" w:cs="Courier New"/>
        </w:rPr>
        <w:t xml:space="preserve">elations. Now, in the communication of these divine truths for the Church of that age and of all ages, God preserved the mouth of those whom He employed for this work, so that no error should fall from it, where He saw good to give that which was to serve </w:t>
      </w:r>
      <w:r w:rsidRPr="00C100C3">
        <w:rPr>
          <w:rFonts w:ascii="Courier New" w:hAnsi="Courier New" w:cs="Courier New"/>
        </w:rPr>
        <w:t xml:space="preserve">as an authority. It is not that this took away spiritual intelligence from the others. Even when an apostle spoke, they searched the word to see </w:t>
      </w:r>
      <w:ins w:id="1829" w:author="Comparison" w:date="2013-05-05T19:43:00Z">
        <w:r w:rsidRPr="00AA4B48">
          <w:rPr>
            <w:rFonts w:ascii="Courier New" w:hAnsi="Courier New" w:cs="Courier New"/>
          </w:rPr>
          <w:t>"</w:t>
        </w:r>
      </w:ins>
      <w:del w:id="1830" w:author="Comparison" w:date="2013-05-05T19:43:00Z">
        <w:r w:rsidRPr="00C100C3">
          <w:rPr>
            <w:rFonts w:ascii="Courier New" w:hAnsi="Courier New" w:cs="Courier New"/>
          </w:rPr>
          <w:delText>&amp;#8220;</w:delText>
        </w:r>
      </w:del>
      <w:r w:rsidRPr="00C100C3">
        <w:rPr>
          <w:rFonts w:ascii="Courier New" w:hAnsi="Courier New" w:cs="Courier New"/>
        </w:rPr>
        <w:t>whether these things were so</w:t>
      </w:r>
      <w:ins w:id="1831" w:author="Comparison" w:date="2013-05-05T19:43:00Z">
        <w:r w:rsidRPr="00AA4B48">
          <w:rPr>
            <w:rFonts w:ascii="Courier New" w:hAnsi="Courier New" w:cs="Courier New"/>
          </w:rPr>
          <w:t>,"</w:t>
        </w:r>
      </w:ins>
      <w:del w:id="1832" w:author="Comparison" w:date="2013-05-05T19:43:00Z">
        <w:r w:rsidRPr="00C100C3">
          <w:rPr>
            <w:rFonts w:ascii="Courier New" w:hAnsi="Courier New" w:cs="Courier New"/>
          </w:rPr>
          <w:delText>,&amp;#8221;</w:delText>
        </w:r>
      </w:del>
      <w:r w:rsidRPr="00C100C3">
        <w:rPr>
          <w:rFonts w:ascii="Courier New" w:hAnsi="Courier New" w:cs="Courier New"/>
        </w:rPr>
        <w:t xml:space="preserve"> @Acts 17:</w:t>
      </w:r>
      <w:ins w:id="1833" w:author="Comparison" w:date="2013-05-05T19:43:00Z">
        <w:r w:rsidRPr="00AA4B48">
          <w:rPr>
            <w:rFonts w:ascii="Courier New" w:hAnsi="Courier New" w:cs="Courier New"/>
          </w:rPr>
          <w:t xml:space="preserve"> </w:t>
        </w:r>
      </w:ins>
      <w:r w:rsidRPr="00C100C3">
        <w:rPr>
          <w:rFonts w:ascii="Courier New" w:hAnsi="Courier New" w:cs="Courier New"/>
        </w:rPr>
        <w:t>11. If prophets addressed the assembly, the rest judged; @</w:t>
      </w:r>
      <w:r w:rsidRPr="00C100C3">
        <w:rPr>
          <w:rFonts w:ascii="Courier New" w:hAnsi="Courier New" w:cs="Courier New"/>
        </w:rPr>
        <w:t>1 Corinthians 14:</w:t>
      </w:r>
      <w:ins w:id="1834" w:author="Comparison" w:date="2013-05-05T19:43:00Z">
        <w:r w:rsidRPr="00AA4B48">
          <w:rPr>
            <w:rFonts w:ascii="Courier New" w:hAnsi="Courier New" w:cs="Courier New"/>
          </w:rPr>
          <w:t xml:space="preserve"> </w:t>
        </w:r>
      </w:ins>
      <w:r w:rsidRPr="00C100C3">
        <w:rPr>
          <w:rFonts w:ascii="Courier New" w:hAnsi="Courier New" w:cs="Courier New"/>
        </w:rPr>
        <w:t>29. There were, however, divine revelations entrusted to those who were chosen of God to be the vessel of those revelations and organs of communicating them. Perhaps some of these communications were only for the moment; but those which we</w:t>
      </w:r>
      <w:r w:rsidRPr="00C100C3">
        <w:rPr>
          <w:rFonts w:ascii="Courier New" w:hAnsi="Courier New" w:cs="Courier New"/>
        </w:rPr>
        <w:t xml:space="preserve">re for every age of the Church are preserved for us in the written word. It is true also that, at that time, one was called upon to study that which the word of God reveals, so that </w:t>
      </w:r>
      <w:ins w:id="1835" w:author="Comparison" w:date="2013-05-05T19:43:00Z">
        <w:r w:rsidRPr="00AA4B48">
          <w:rPr>
            <w:rFonts w:ascii="Courier New" w:hAnsi="Courier New" w:cs="Courier New"/>
          </w:rPr>
          <w:t>one's</w:t>
        </w:r>
      </w:ins>
      <w:del w:id="1836" w:author="Comparison" w:date="2013-05-05T19:43:00Z">
        <w:r w:rsidRPr="00C100C3">
          <w:rPr>
            <w:rFonts w:ascii="Courier New" w:hAnsi="Courier New" w:cs="Courier New"/>
          </w:rPr>
          <w:delText>one&amp;#8217;s</w:delText>
        </w:r>
      </w:del>
      <w:r w:rsidRPr="00C100C3">
        <w:rPr>
          <w:rFonts w:ascii="Courier New" w:hAnsi="Courier New" w:cs="Courier New"/>
        </w:rPr>
        <w:t xml:space="preserve"> profiting might be known to the whole Church</w:t>
      </w:r>
      <w:ins w:id="1837" w:author="Comparison" w:date="2013-05-05T19:43:00Z">
        <w:r w:rsidRPr="00AA4B48">
          <w:rPr>
            <w:rFonts w:ascii="Courier New" w:hAnsi="Courier New" w:cs="Courier New"/>
          </w:rPr>
          <w:t>;</w:t>
        </w:r>
      </w:ins>
      <w:del w:id="1838" w:author="Comparison" w:date="2013-05-05T19:43:00Z">
        <w:r w:rsidRPr="00C100C3">
          <w:rPr>
            <w:rFonts w:ascii="Courier New" w:hAnsi="Courier New" w:cs="Courier New"/>
          </w:rPr>
          <w:delText>*;*</w:delText>
        </w:r>
      </w:del>
      <w:r w:rsidRPr="00C100C3">
        <w:rPr>
          <w:rFonts w:ascii="Courier New" w:hAnsi="Courier New" w:cs="Courier New"/>
        </w:rPr>
        <w:t xml:space="preserve"> @1 Timothy 4:</w:t>
      </w:r>
      <w:ins w:id="1839" w:author="Comparison" w:date="2013-05-05T19:43:00Z">
        <w:r w:rsidRPr="00AA4B48">
          <w:rPr>
            <w:rFonts w:ascii="Courier New" w:hAnsi="Courier New" w:cs="Courier New"/>
          </w:rPr>
          <w:t xml:space="preserve"> </w:t>
        </w:r>
      </w:ins>
      <w:r w:rsidRPr="00C100C3">
        <w:rPr>
          <w:rFonts w:ascii="Courier New" w:hAnsi="Courier New" w:cs="Courier New"/>
        </w:rPr>
        <w:t>1</w:t>
      </w:r>
      <w:r w:rsidRPr="00C100C3">
        <w:rPr>
          <w:rFonts w:ascii="Courier New" w:hAnsi="Courier New" w:cs="Courier New"/>
        </w:rPr>
        <w:t>3</w:t>
      </w:r>
      <w:ins w:id="1840" w:author="Comparison" w:date="2013-05-05T19:43:00Z">
        <w:r w:rsidRPr="00AA4B48">
          <w:rPr>
            <w:rFonts w:ascii="Courier New" w:hAnsi="Courier New" w:cs="Courier New"/>
          </w:rPr>
          <w:t>-</w:t>
        </w:r>
      </w:ins>
      <w:del w:id="1841" w:author="Comparison" w:date="2013-05-05T19:43:00Z">
        <w:r w:rsidRPr="00C100C3">
          <w:rPr>
            <w:rFonts w:ascii="Courier New" w:hAnsi="Courier New" w:cs="Courier New"/>
          </w:rPr>
          <w:delText xml:space="preserve"> - </w:delText>
        </w:r>
      </w:del>
      <w:r w:rsidRPr="00C100C3">
        <w:rPr>
          <w:rFonts w:ascii="Courier New" w:hAnsi="Courier New" w:cs="Courier New"/>
        </w:rPr>
        <w:t>16.</w:t>
      </w:r>
    </w:p>
    <w:p w14:paraId="4828DEA4" w14:textId="47B78C69" w:rsidR="00000000" w:rsidRPr="00C100C3" w:rsidRDefault="00362818" w:rsidP="00C100C3">
      <w:pPr>
        <w:pStyle w:val="PlainText"/>
        <w:rPr>
          <w:rFonts w:ascii="Courier New" w:hAnsi="Courier New" w:cs="Courier New"/>
        </w:rPr>
      </w:pPr>
      <w:ins w:id="1842" w:author="Comparison" w:date="2013-05-05T19:43:00Z">
        <w:r w:rsidRPr="00AA4B48">
          <w:rPr>
            <w:rFonts w:ascii="Courier New" w:hAnsi="Courier New" w:cs="Courier New"/>
          </w:rPr>
          <w:t>¦</w:t>
        </w:r>
      </w:ins>
      <w:del w:id="1843" w:author="Comparison" w:date="2013-05-05T19:43:00Z">
        <w:r w:rsidRPr="00C100C3">
          <w:rPr>
            <w:rFonts w:ascii="Courier New" w:hAnsi="Courier New" w:cs="Courier New"/>
          </w:rPr>
          <w:delText>|</w:delText>
        </w:r>
      </w:del>
      <w:r w:rsidRPr="00C100C3">
        <w:rPr>
          <w:rFonts w:ascii="Courier New" w:hAnsi="Courier New" w:cs="Courier New"/>
        </w:rPr>
        <w:t xml:space="preserve"> I say, in the relations of Christ with the Church</w:t>
      </w:r>
      <w:del w:id="1844" w:author="Comparison" w:date="2013-05-05T19:43:00Z">
        <w:r w:rsidRPr="00C100C3">
          <w:rPr>
            <w:rFonts w:ascii="Courier New" w:hAnsi="Courier New" w:cs="Courier New"/>
          </w:rPr>
          <w:delText>,</w:delText>
        </w:r>
      </w:del>
      <w:r w:rsidRPr="00C100C3">
        <w:rPr>
          <w:rFonts w:ascii="Courier New" w:hAnsi="Courier New" w:cs="Courier New"/>
        </w:rPr>
        <w:t xml:space="preserve"> because, in the Apocalypse given to the Church, the Spirit again becomes a prophetic Spirit, and speaks in a different manner.</w:t>
      </w:r>
    </w:p>
    <w:p w14:paraId="62F2245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{61}</w:t>
      </w:r>
    </w:p>
    <w:p w14:paraId="7E69645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Where is dualism, save in the mind of the author, who, as re</w:t>
      </w:r>
      <w:r w:rsidRPr="00C100C3">
        <w:rPr>
          <w:rFonts w:ascii="Courier New" w:hAnsi="Courier New" w:cs="Courier New"/>
        </w:rPr>
        <w:t>gards the apostolic age, makes everything proceed from the Spirit outside the intelligence of man, and, at the present time, makes everything be derived from man without the Spirit?</w:t>
      </w:r>
    </w:p>
    <w:p w14:paraId="54887724" w14:textId="77777777" w:rsidR="00000000" w:rsidRPr="00AA4B48" w:rsidRDefault="00362818" w:rsidP="00AA4B48">
      <w:pPr>
        <w:pStyle w:val="PlainText"/>
        <w:rPr>
          <w:ins w:id="1845" w:author="Comparison" w:date="2013-05-05T19:43:00Z"/>
          <w:rFonts w:ascii="Courier New" w:hAnsi="Courier New" w:cs="Courier New"/>
        </w:rPr>
      </w:pPr>
      <w:r w:rsidRPr="00C100C3">
        <w:rPr>
          <w:rFonts w:ascii="Courier New" w:hAnsi="Courier New" w:cs="Courier New"/>
        </w:rPr>
        <w:t xml:space="preserve">In order that there may be any good, it is needful for the Spirit of God </w:t>
      </w:r>
      <w:r w:rsidRPr="00C100C3">
        <w:rPr>
          <w:rFonts w:ascii="Courier New" w:hAnsi="Courier New" w:cs="Courier New"/>
        </w:rPr>
        <w:t>to act in man and enable him to receive, communicate, understand, either a revelation</w:t>
      </w:r>
      <w:ins w:id="1846" w:author="Comparison" w:date="2013-05-05T19:43:00Z">
        <w:r w:rsidRPr="00AA4B48">
          <w:rPr>
            <w:rFonts w:ascii="Courier New" w:hAnsi="Courier New" w:cs="Courier New"/>
          </w:rPr>
          <w:t>,¦</w:t>
        </w:r>
      </w:ins>
      <w:del w:id="1847" w:author="Comparison" w:date="2013-05-05T19:43:00Z">
        <w:r w:rsidRPr="00C100C3">
          <w:rPr>
            <w:rFonts w:ascii="Courier New" w:hAnsi="Courier New" w:cs="Courier New"/>
          </w:rPr>
          <w:delText>,|</w:delText>
        </w:r>
      </w:del>
      <w:r w:rsidRPr="00C100C3">
        <w:rPr>
          <w:rFonts w:ascii="Courier New" w:hAnsi="Courier New" w:cs="Courier New"/>
        </w:rPr>
        <w:t xml:space="preserve"> or even spiritual communications of things already revealed in the word. Blessing cannot come from man; man receives it by the Spirit. He has, in order to communicate i</w:t>
      </w:r>
      <w:r w:rsidRPr="00C100C3">
        <w:rPr>
          <w:rFonts w:ascii="Courier New" w:hAnsi="Courier New" w:cs="Courier New"/>
        </w:rPr>
        <w:t xml:space="preserve">t, neither wisdom, nor power, nor direction, save by the Holy Spirit. If he acts from himself, he abandons his </w:t>
      </w:r>
      <w:ins w:id="1848" w:author="Comparison" w:date="2013-05-05T19:43:00Z">
        <w:r w:rsidRPr="00AA4B48">
          <w:rPr>
            <w:rFonts w:ascii="Courier New" w:hAnsi="Courier New" w:cs="Courier New"/>
          </w:rPr>
          <w:t>Christian</w:t>
        </w:r>
      </w:ins>
      <w:del w:id="1849" w:author="Comparison" w:date="2013-05-05T19:43:00Z">
        <w:r w:rsidRPr="00C100C3">
          <w:rPr>
            <w:rFonts w:ascii="Courier New" w:hAnsi="Courier New" w:cs="Courier New"/>
          </w:rPr>
          <w:delText>christian</w:delText>
        </w:r>
      </w:del>
      <w:r w:rsidRPr="00C100C3">
        <w:rPr>
          <w:rFonts w:ascii="Courier New" w:hAnsi="Courier New" w:cs="Courier New"/>
        </w:rPr>
        <w:t xml:space="preserve"> position before God. As to one who listens to him, he understands by the Spirit, and the thing is applied to his soul by the Holy Spiri</w:t>
      </w:r>
      <w:r w:rsidRPr="00C100C3">
        <w:rPr>
          <w:rFonts w:ascii="Courier New" w:hAnsi="Courier New" w:cs="Courier New"/>
        </w:rPr>
        <w:t>t alone. I do not deny that the soul and understanding of the one who speaks are the vessel of this action, this power. I know</w:t>
      </w:r>
    </w:p>
    <w:p w14:paraId="2C3A462D" w14:textId="124F7E1E" w:rsidR="00000000" w:rsidRPr="00C100C3" w:rsidRDefault="00362818" w:rsidP="00C100C3">
      <w:pPr>
        <w:pStyle w:val="PlainText"/>
        <w:rPr>
          <w:del w:id="1850" w:author="Comparison" w:date="2013-05-05T19:43:00Z"/>
          <w:rFonts w:ascii="Courier New" w:hAnsi="Courier New" w:cs="Courier New"/>
        </w:rPr>
      </w:pPr>
      <w:ins w:id="1851" w:author="Comparison" w:date="2013-05-05T19:43:00Z">
        <w:r w:rsidRPr="00AA4B48">
          <w:rPr>
            <w:rFonts w:ascii="Courier New" w:hAnsi="Courier New" w:cs="Courier New"/>
          </w:rPr>
          <w:t>¦</w:t>
        </w:r>
      </w:ins>
      <w:del w:id="1852" w:author="Comparison" w:date="2013-05-05T19:43:00Z">
        <w:r w:rsidRPr="00C100C3">
          <w:rPr>
            <w:rFonts w:ascii="Courier New" w:hAnsi="Courier New" w:cs="Courier New"/>
          </w:rPr>
          <w:delText xml:space="preserve"> they</w:delText>
        </w:r>
      </w:del>
    </w:p>
    <w:p w14:paraId="52A30297" w14:textId="34688257" w:rsidR="00000000" w:rsidRPr="00C100C3" w:rsidRDefault="00362818" w:rsidP="00C100C3">
      <w:pPr>
        <w:pStyle w:val="PlainText"/>
        <w:rPr>
          <w:rFonts w:ascii="Courier New" w:hAnsi="Courier New" w:cs="Courier New"/>
        </w:rPr>
      </w:pPr>
      <w:del w:id="1853" w:author="Comparison" w:date="2013-05-05T19:43:00Z">
        <w:r w:rsidRPr="00C100C3">
          <w:rPr>
            <w:rFonts w:ascii="Courier New" w:hAnsi="Courier New" w:cs="Courier New"/>
          </w:rPr>
          <w:delText>|</w:delText>
        </w:r>
      </w:del>
      <w:r w:rsidRPr="00C100C3">
        <w:rPr>
          <w:rFonts w:ascii="Courier New" w:hAnsi="Courier New" w:cs="Courier New"/>
        </w:rPr>
        <w:t xml:space="preserve"> @1 Corinthians 2:</w:t>
      </w:r>
      <w:ins w:id="1854" w:author="Comparison" w:date="2013-05-05T19:43:00Z">
        <w:r w:rsidRPr="00AA4B48">
          <w:rPr>
            <w:rFonts w:ascii="Courier New" w:hAnsi="Courier New" w:cs="Courier New"/>
          </w:rPr>
          <w:t xml:space="preserve"> </w:t>
        </w:r>
      </w:ins>
      <w:r w:rsidRPr="00C100C3">
        <w:rPr>
          <w:rFonts w:ascii="Courier New" w:hAnsi="Courier New" w:cs="Courier New"/>
        </w:rPr>
        <w:t>12</w:t>
      </w:r>
      <w:ins w:id="1855" w:author="Comparison" w:date="2013-05-05T19:43:00Z">
        <w:r w:rsidRPr="00AA4B48">
          <w:rPr>
            <w:rFonts w:ascii="Courier New" w:hAnsi="Courier New" w:cs="Courier New"/>
          </w:rPr>
          <w:t>-</w:t>
        </w:r>
      </w:ins>
      <w:del w:id="1856" w:author="Comparison" w:date="2013-05-05T19:43:00Z">
        <w:r w:rsidRPr="00C100C3">
          <w:rPr>
            <w:rFonts w:ascii="Courier New" w:hAnsi="Courier New" w:cs="Courier New"/>
          </w:rPr>
          <w:delText xml:space="preserve"> - </w:delText>
        </w:r>
      </w:del>
      <w:r w:rsidRPr="00C100C3">
        <w:rPr>
          <w:rFonts w:ascii="Courier New" w:hAnsi="Courier New" w:cs="Courier New"/>
        </w:rPr>
        <w:t>15. When I say, a revelation, I speak of the apostolic times. For us, the complete revelation of tr</w:t>
      </w:r>
      <w:r w:rsidRPr="00C100C3">
        <w:rPr>
          <w:rFonts w:ascii="Courier New" w:hAnsi="Courier New" w:cs="Courier New"/>
        </w:rPr>
        <w:t>uth is in the word. If there be a distinctive principle of Christianity, it is that of the presence and action of the Holy Ghost the Comforter</w:t>
      </w:r>
      <w:ins w:id="1857" w:author="Comparison" w:date="2013-05-05T19:43:00Z">
        <w:r w:rsidRPr="00AA4B48">
          <w:rPr>
            <w:rFonts w:ascii="Courier New" w:hAnsi="Courier New" w:cs="Courier New"/>
          </w:rPr>
          <w:t>. &lt;p&gt;@</w:t>
        </w:r>
      </w:ins>
      <w:del w:id="1858" w:author="Comparison" w:date="2013-05-05T19:43:00Z">
        <w:r w:rsidRPr="00C100C3">
          <w:rPr>
            <w:rFonts w:ascii="Courier New" w:hAnsi="Courier New" w:cs="Courier New"/>
          </w:rPr>
          <w:delText>.@</w:delText>
        </w:r>
      </w:del>
      <w:r w:rsidRPr="00C100C3">
        <w:rPr>
          <w:rFonts w:ascii="Courier New" w:hAnsi="Courier New" w:cs="Courier New"/>
        </w:rPr>
        <w:t>Luke 24:</w:t>
      </w:r>
      <w:ins w:id="1859" w:author="Comparison" w:date="2013-05-05T19:43:00Z">
        <w:r w:rsidRPr="00AA4B48">
          <w:rPr>
            <w:rFonts w:ascii="Courier New" w:hAnsi="Courier New" w:cs="Courier New"/>
          </w:rPr>
          <w:t xml:space="preserve"> </w:t>
        </w:r>
      </w:ins>
      <w:r w:rsidRPr="00C100C3">
        <w:rPr>
          <w:rFonts w:ascii="Courier New" w:hAnsi="Courier New" w:cs="Courier New"/>
        </w:rPr>
        <w:t xml:space="preserve">49. @John 4; </w:t>
      </w:r>
      <w:ins w:id="1860" w:author="Comparison" w:date="2013-05-05T19:43:00Z">
        <w:r w:rsidRPr="00AA4B48">
          <w:rPr>
            <w:rFonts w:ascii="Courier New" w:hAnsi="Courier New" w:cs="Courier New"/>
          </w:rPr>
          <w:t>chapter</w:t>
        </w:r>
      </w:ins>
      <w:del w:id="1861" w:author="Comparison" w:date="2013-05-05T19:43:00Z">
        <w:r w:rsidRPr="00C100C3">
          <w:rPr>
            <w:rFonts w:ascii="Courier New" w:hAnsi="Courier New" w:cs="Courier New"/>
          </w:rPr>
          <w:delText>ch.</w:delText>
        </w:r>
      </w:del>
      <w:r w:rsidRPr="00C100C3">
        <w:rPr>
          <w:rFonts w:ascii="Courier New" w:hAnsi="Courier New" w:cs="Courier New"/>
        </w:rPr>
        <w:t xml:space="preserve"> 7</w:t>
      </w:r>
      <w:ins w:id="1862" w:author="Comparison" w:date="2013-05-05T19:43:00Z">
        <w:r w:rsidRPr="00AA4B48">
          <w:rPr>
            <w:rFonts w:ascii="Courier New" w:hAnsi="Courier New" w:cs="Courier New"/>
          </w:rPr>
          <w:t>; chapter</w:t>
        </w:r>
      </w:ins>
      <w:del w:id="1863" w:author="Comparison" w:date="2013-05-05T19:43:00Z">
        <w:r w:rsidRPr="00C100C3">
          <w:rPr>
            <w:rFonts w:ascii="Courier New" w:hAnsi="Courier New" w:cs="Courier New"/>
          </w:rPr>
          <w:delText>*;* ch.</w:delText>
        </w:r>
      </w:del>
      <w:r w:rsidRPr="00C100C3">
        <w:rPr>
          <w:rFonts w:ascii="Courier New" w:hAnsi="Courier New" w:cs="Courier New"/>
        </w:rPr>
        <w:t xml:space="preserve"> 14:</w:t>
      </w:r>
      <w:ins w:id="1864" w:author="Comparison" w:date="2013-05-05T19:43:00Z">
        <w:r w:rsidRPr="00AA4B48">
          <w:rPr>
            <w:rFonts w:ascii="Courier New" w:hAnsi="Courier New" w:cs="Courier New"/>
          </w:rPr>
          <w:t xml:space="preserve"> </w:t>
        </w:r>
      </w:ins>
      <w:r w:rsidRPr="00C100C3">
        <w:rPr>
          <w:rFonts w:ascii="Courier New" w:hAnsi="Courier New" w:cs="Courier New"/>
        </w:rPr>
        <w:t>17</w:t>
      </w:r>
      <w:ins w:id="1865" w:author="Comparison" w:date="2013-05-05T19:43:00Z">
        <w:r w:rsidRPr="00AA4B48">
          <w:rPr>
            <w:rFonts w:ascii="Courier New" w:hAnsi="Courier New" w:cs="Courier New"/>
          </w:rPr>
          <w:t>-</w:t>
        </w:r>
      </w:ins>
      <w:del w:id="1866" w:author="Comparison" w:date="2013-05-05T19:43:00Z">
        <w:r w:rsidRPr="00C100C3">
          <w:rPr>
            <w:rFonts w:ascii="Courier New" w:hAnsi="Courier New" w:cs="Courier New"/>
          </w:rPr>
          <w:delText xml:space="preserve"> - </w:delText>
        </w:r>
      </w:del>
      <w:r w:rsidRPr="00C100C3">
        <w:rPr>
          <w:rFonts w:ascii="Courier New" w:hAnsi="Courier New" w:cs="Courier New"/>
        </w:rPr>
        <w:t xml:space="preserve">26; </w:t>
      </w:r>
      <w:ins w:id="1867" w:author="Comparison" w:date="2013-05-05T19:43:00Z">
        <w:r w:rsidRPr="00AA4B48">
          <w:rPr>
            <w:rFonts w:ascii="Courier New" w:hAnsi="Courier New" w:cs="Courier New"/>
          </w:rPr>
          <w:t>chapter</w:t>
        </w:r>
      </w:ins>
      <w:del w:id="1868" w:author="Comparison" w:date="2013-05-05T19:43:00Z">
        <w:r w:rsidRPr="00C100C3">
          <w:rPr>
            <w:rFonts w:ascii="Courier New" w:hAnsi="Courier New" w:cs="Courier New"/>
          </w:rPr>
          <w:delText>ch.</w:delText>
        </w:r>
      </w:del>
      <w:r w:rsidRPr="00C100C3">
        <w:rPr>
          <w:rFonts w:ascii="Courier New" w:hAnsi="Courier New" w:cs="Courier New"/>
        </w:rPr>
        <w:t xml:space="preserve"> 15:</w:t>
      </w:r>
      <w:ins w:id="1869" w:author="Comparison" w:date="2013-05-05T19:43:00Z">
        <w:r w:rsidRPr="00AA4B48">
          <w:rPr>
            <w:rFonts w:ascii="Courier New" w:hAnsi="Courier New" w:cs="Courier New"/>
          </w:rPr>
          <w:t xml:space="preserve"> </w:t>
        </w:r>
      </w:ins>
      <w:r w:rsidRPr="00C100C3">
        <w:rPr>
          <w:rFonts w:ascii="Courier New" w:hAnsi="Courier New" w:cs="Courier New"/>
        </w:rPr>
        <w:t xml:space="preserve">26; </w:t>
      </w:r>
      <w:ins w:id="1870" w:author="Comparison" w:date="2013-05-05T19:43:00Z">
        <w:r w:rsidRPr="00AA4B48">
          <w:rPr>
            <w:rFonts w:ascii="Courier New" w:hAnsi="Courier New" w:cs="Courier New"/>
          </w:rPr>
          <w:t>chapter</w:t>
        </w:r>
      </w:ins>
      <w:del w:id="1871" w:author="Comparison" w:date="2013-05-05T19:43:00Z">
        <w:r w:rsidRPr="00C100C3">
          <w:rPr>
            <w:rFonts w:ascii="Courier New" w:hAnsi="Courier New" w:cs="Courier New"/>
          </w:rPr>
          <w:delText>ch.</w:delText>
        </w:r>
      </w:del>
      <w:r w:rsidRPr="00C100C3">
        <w:rPr>
          <w:rFonts w:ascii="Courier New" w:hAnsi="Courier New" w:cs="Courier New"/>
        </w:rPr>
        <w:t xml:space="preserve"> 16:</w:t>
      </w:r>
      <w:ins w:id="1872" w:author="Comparison" w:date="2013-05-05T19:43:00Z">
        <w:r w:rsidRPr="00AA4B48">
          <w:rPr>
            <w:rFonts w:ascii="Courier New" w:hAnsi="Courier New" w:cs="Courier New"/>
          </w:rPr>
          <w:t xml:space="preserve"> </w:t>
        </w:r>
      </w:ins>
      <w:r w:rsidRPr="00C100C3">
        <w:rPr>
          <w:rFonts w:ascii="Courier New" w:hAnsi="Courier New" w:cs="Courier New"/>
        </w:rPr>
        <w:t>1</w:t>
      </w:r>
      <w:ins w:id="1873" w:author="Comparison" w:date="2013-05-05T19:43:00Z">
        <w:r w:rsidRPr="00AA4B48">
          <w:rPr>
            <w:rFonts w:ascii="Courier New" w:hAnsi="Courier New" w:cs="Courier New"/>
          </w:rPr>
          <w:t>-</w:t>
        </w:r>
      </w:ins>
      <w:del w:id="1874" w:author="Comparison" w:date="2013-05-05T19:43:00Z">
        <w:r w:rsidRPr="00C100C3">
          <w:rPr>
            <w:rFonts w:ascii="Courier New" w:hAnsi="Courier New" w:cs="Courier New"/>
          </w:rPr>
          <w:delText xml:space="preserve"> - </w:delText>
        </w:r>
      </w:del>
      <w:r w:rsidRPr="00C100C3">
        <w:rPr>
          <w:rFonts w:ascii="Courier New" w:hAnsi="Courier New" w:cs="Courier New"/>
        </w:rPr>
        <w:t>15. @Acts 1:</w:t>
      </w:r>
      <w:ins w:id="1875" w:author="Comparison" w:date="2013-05-05T19:43:00Z">
        <w:r w:rsidRPr="00AA4B48">
          <w:rPr>
            <w:rFonts w:ascii="Courier New" w:hAnsi="Courier New" w:cs="Courier New"/>
          </w:rPr>
          <w:t xml:space="preserve"> </w:t>
        </w:r>
      </w:ins>
      <w:r w:rsidRPr="00C100C3">
        <w:rPr>
          <w:rFonts w:ascii="Courier New" w:hAnsi="Courier New" w:cs="Courier New"/>
        </w:rPr>
        <w:t xml:space="preserve">8; </w:t>
      </w:r>
      <w:ins w:id="1876" w:author="Comparison" w:date="2013-05-05T19:43:00Z">
        <w:r w:rsidRPr="00AA4B48">
          <w:rPr>
            <w:rFonts w:ascii="Courier New" w:hAnsi="Courier New" w:cs="Courier New"/>
          </w:rPr>
          <w:t>chapter</w:t>
        </w:r>
      </w:ins>
      <w:del w:id="1877" w:author="Comparison" w:date="2013-05-05T19:43:00Z">
        <w:r w:rsidRPr="00C100C3">
          <w:rPr>
            <w:rFonts w:ascii="Courier New" w:hAnsi="Courier New" w:cs="Courier New"/>
          </w:rPr>
          <w:delText>ch.</w:delText>
        </w:r>
      </w:del>
      <w:r w:rsidRPr="00C100C3">
        <w:rPr>
          <w:rFonts w:ascii="Courier New" w:hAnsi="Courier New" w:cs="Courier New"/>
        </w:rPr>
        <w:t xml:space="preserve"> 2:</w:t>
      </w:r>
      <w:ins w:id="1878" w:author="Comparison" w:date="2013-05-05T19:43:00Z">
        <w:r w:rsidRPr="00AA4B48">
          <w:rPr>
            <w:rFonts w:ascii="Courier New" w:hAnsi="Courier New" w:cs="Courier New"/>
          </w:rPr>
          <w:t xml:space="preserve"> </w:t>
        </w:r>
      </w:ins>
      <w:r w:rsidRPr="00C100C3">
        <w:rPr>
          <w:rFonts w:ascii="Courier New" w:hAnsi="Courier New" w:cs="Courier New"/>
        </w:rPr>
        <w:t xml:space="preserve">38, 39; </w:t>
      </w:r>
      <w:ins w:id="1879" w:author="Comparison" w:date="2013-05-05T19:43:00Z">
        <w:r w:rsidRPr="00AA4B48">
          <w:rPr>
            <w:rFonts w:ascii="Courier New" w:hAnsi="Courier New" w:cs="Courier New"/>
          </w:rPr>
          <w:t>chapter</w:t>
        </w:r>
      </w:ins>
      <w:del w:id="1880" w:author="Comparison" w:date="2013-05-05T19:43:00Z">
        <w:r w:rsidRPr="00C100C3">
          <w:rPr>
            <w:rFonts w:ascii="Courier New" w:hAnsi="Courier New" w:cs="Courier New"/>
          </w:rPr>
          <w:delText>ch.</w:delText>
        </w:r>
      </w:del>
      <w:r w:rsidRPr="00C100C3">
        <w:rPr>
          <w:rFonts w:ascii="Courier New" w:hAnsi="Courier New" w:cs="Courier New"/>
        </w:rPr>
        <w:t xml:space="preserve"> 4:</w:t>
      </w:r>
      <w:ins w:id="1881" w:author="Comparison" w:date="2013-05-05T19:43:00Z">
        <w:r w:rsidRPr="00AA4B48">
          <w:rPr>
            <w:rFonts w:ascii="Courier New" w:hAnsi="Courier New" w:cs="Courier New"/>
          </w:rPr>
          <w:t xml:space="preserve"> </w:t>
        </w:r>
      </w:ins>
      <w:r w:rsidRPr="00C100C3">
        <w:rPr>
          <w:rFonts w:ascii="Courier New" w:hAnsi="Courier New" w:cs="Courier New"/>
        </w:rPr>
        <w:t xml:space="preserve">31; </w:t>
      </w:r>
      <w:ins w:id="1882" w:author="Comparison" w:date="2013-05-05T19:43:00Z">
        <w:r w:rsidRPr="00AA4B48">
          <w:rPr>
            <w:rFonts w:ascii="Courier New" w:hAnsi="Courier New" w:cs="Courier New"/>
          </w:rPr>
          <w:t>chapter</w:t>
        </w:r>
      </w:ins>
      <w:del w:id="1883" w:author="Comparison" w:date="2013-05-05T19:43:00Z">
        <w:r w:rsidRPr="00C100C3">
          <w:rPr>
            <w:rFonts w:ascii="Courier New" w:hAnsi="Courier New" w:cs="Courier New"/>
          </w:rPr>
          <w:delText>ch.</w:delText>
        </w:r>
      </w:del>
      <w:r w:rsidRPr="00C100C3">
        <w:rPr>
          <w:rFonts w:ascii="Courier New" w:hAnsi="Courier New" w:cs="Courier New"/>
        </w:rPr>
        <w:t xml:space="preserve"> 5</w:t>
      </w:r>
      <w:r w:rsidRPr="00C100C3">
        <w:rPr>
          <w:rFonts w:ascii="Courier New" w:hAnsi="Courier New" w:cs="Courier New"/>
        </w:rPr>
        <w:t>:</w:t>
      </w:r>
      <w:ins w:id="1884" w:author="Comparison" w:date="2013-05-05T19:43:00Z">
        <w:r w:rsidRPr="00AA4B48">
          <w:rPr>
            <w:rFonts w:ascii="Courier New" w:hAnsi="Courier New" w:cs="Courier New"/>
          </w:rPr>
          <w:t xml:space="preserve"> </w:t>
        </w:r>
      </w:ins>
      <w:r w:rsidRPr="00C100C3">
        <w:rPr>
          <w:rFonts w:ascii="Courier New" w:hAnsi="Courier New" w:cs="Courier New"/>
        </w:rPr>
        <w:t xml:space="preserve">3; </w:t>
      </w:r>
      <w:ins w:id="1885" w:author="Comparison" w:date="2013-05-05T19:43:00Z">
        <w:r w:rsidRPr="00AA4B48">
          <w:rPr>
            <w:rFonts w:ascii="Courier New" w:hAnsi="Courier New" w:cs="Courier New"/>
          </w:rPr>
          <w:t>chapter</w:t>
        </w:r>
      </w:ins>
      <w:del w:id="1886" w:author="Comparison" w:date="2013-05-05T19:43:00Z">
        <w:r w:rsidRPr="00C100C3">
          <w:rPr>
            <w:rFonts w:ascii="Courier New" w:hAnsi="Courier New" w:cs="Courier New"/>
          </w:rPr>
          <w:delText>ch.</w:delText>
        </w:r>
      </w:del>
      <w:r w:rsidRPr="00C100C3">
        <w:rPr>
          <w:rFonts w:ascii="Courier New" w:hAnsi="Courier New" w:cs="Courier New"/>
        </w:rPr>
        <w:t xml:space="preserve"> 8:</w:t>
      </w:r>
      <w:ins w:id="1887" w:author="Comparison" w:date="2013-05-05T19:43:00Z">
        <w:r w:rsidRPr="00AA4B48">
          <w:rPr>
            <w:rFonts w:ascii="Courier New" w:hAnsi="Courier New" w:cs="Courier New"/>
          </w:rPr>
          <w:t xml:space="preserve"> </w:t>
        </w:r>
      </w:ins>
      <w:r w:rsidRPr="00C100C3">
        <w:rPr>
          <w:rFonts w:ascii="Courier New" w:hAnsi="Courier New" w:cs="Courier New"/>
        </w:rPr>
        <w:t xml:space="preserve">17; </w:t>
      </w:r>
      <w:ins w:id="1888" w:author="Comparison" w:date="2013-05-05T19:43:00Z">
        <w:r w:rsidRPr="00AA4B48">
          <w:rPr>
            <w:rFonts w:ascii="Courier New" w:hAnsi="Courier New" w:cs="Courier New"/>
          </w:rPr>
          <w:t>chapter</w:t>
        </w:r>
      </w:ins>
      <w:del w:id="1889" w:author="Comparison" w:date="2013-05-05T19:43:00Z">
        <w:r w:rsidRPr="00C100C3">
          <w:rPr>
            <w:rFonts w:ascii="Courier New" w:hAnsi="Courier New" w:cs="Courier New"/>
          </w:rPr>
          <w:delText>ch.</w:delText>
        </w:r>
      </w:del>
      <w:r w:rsidRPr="00C100C3">
        <w:rPr>
          <w:rFonts w:ascii="Courier New" w:hAnsi="Courier New" w:cs="Courier New"/>
        </w:rPr>
        <w:t xml:space="preserve"> 10:</w:t>
      </w:r>
      <w:ins w:id="1890" w:author="Comparison" w:date="2013-05-05T19:43:00Z">
        <w:r w:rsidRPr="00AA4B48">
          <w:rPr>
            <w:rFonts w:ascii="Courier New" w:hAnsi="Courier New" w:cs="Courier New"/>
          </w:rPr>
          <w:t xml:space="preserve"> </w:t>
        </w:r>
      </w:ins>
      <w:r w:rsidRPr="00C100C3">
        <w:rPr>
          <w:rFonts w:ascii="Courier New" w:hAnsi="Courier New" w:cs="Courier New"/>
        </w:rPr>
        <w:t xml:space="preserve">47; </w:t>
      </w:r>
      <w:ins w:id="1891" w:author="Comparison" w:date="2013-05-05T19:43:00Z">
        <w:r w:rsidRPr="00AA4B48">
          <w:rPr>
            <w:rFonts w:ascii="Courier New" w:hAnsi="Courier New" w:cs="Courier New"/>
          </w:rPr>
          <w:t>chapter</w:t>
        </w:r>
      </w:ins>
      <w:del w:id="1892" w:author="Comparison" w:date="2013-05-05T19:43:00Z">
        <w:r w:rsidRPr="00C100C3">
          <w:rPr>
            <w:rFonts w:ascii="Courier New" w:hAnsi="Courier New" w:cs="Courier New"/>
          </w:rPr>
          <w:delText>ch.</w:delText>
        </w:r>
      </w:del>
      <w:r w:rsidRPr="00C100C3">
        <w:rPr>
          <w:rFonts w:ascii="Courier New" w:hAnsi="Courier New" w:cs="Courier New"/>
        </w:rPr>
        <w:t xml:space="preserve"> 11:</w:t>
      </w:r>
      <w:ins w:id="1893" w:author="Comparison" w:date="2013-05-05T19:43:00Z">
        <w:r w:rsidRPr="00AA4B48">
          <w:rPr>
            <w:rFonts w:ascii="Courier New" w:hAnsi="Courier New" w:cs="Courier New"/>
          </w:rPr>
          <w:t xml:space="preserve"> </w:t>
        </w:r>
      </w:ins>
      <w:r w:rsidRPr="00C100C3">
        <w:rPr>
          <w:rFonts w:ascii="Courier New" w:hAnsi="Courier New" w:cs="Courier New"/>
        </w:rPr>
        <w:t xml:space="preserve">15; </w:t>
      </w:r>
      <w:ins w:id="1894" w:author="Comparison" w:date="2013-05-05T19:43:00Z">
        <w:r w:rsidRPr="00AA4B48">
          <w:rPr>
            <w:rFonts w:ascii="Courier New" w:hAnsi="Courier New" w:cs="Courier New"/>
          </w:rPr>
          <w:t>chapter</w:t>
        </w:r>
      </w:ins>
      <w:del w:id="1895" w:author="Comparison" w:date="2013-05-05T19:43:00Z">
        <w:r w:rsidRPr="00C100C3">
          <w:rPr>
            <w:rFonts w:ascii="Courier New" w:hAnsi="Courier New" w:cs="Courier New"/>
          </w:rPr>
          <w:delText>ch.</w:delText>
        </w:r>
      </w:del>
      <w:r w:rsidRPr="00C100C3">
        <w:rPr>
          <w:rFonts w:ascii="Courier New" w:hAnsi="Courier New" w:cs="Courier New"/>
        </w:rPr>
        <w:t xml:space="preserve"> 13:</w:t>
      </w:r>
      <w:ins w:id="1896" w:author="Comparison" w:date="2013-05-05T19:43:00Z">
        <w:r w:rsidRPr="00AA4B48">
          <w:rPr>
            <w:rFonts w:ascii="Courier New" w:hAnsi="Courier New" w:cs="Courier New"/>
          </w:rPr>
          <w:t xml:space="preserve"> </w:t>
        </w:r>
      </w:ins>
      <w:r w:rsidRPr="00C100C3">
        <w:rPr>
          <w:rFonts w:ascii="Courier New" w:hAnsi="Courier New" w:cs="Courier New"/>
        </w:rPr>
        <w:t xml:space="preserve">9; </w:t>
      </w:r>
      <w:ins w:id="1897" w:author="Comparison" w:date="2013-05-05T19:43:00Z">
        <w:r w:rsidRPr="00AA4B48">
          <w:rPr>
            <w:rFonts w:ascii="Courier New" w:hAnsi="Courier New" w:cs="Courier New"/>
          </w:rPr>
          <w:t>chapter</w:t>
        </w:r>
      </w:ins>
      <w:del w:id="1898" w:author="Comparison" w:date="2013-05-05T19:43:00Z">
        <w:r w:rsidRPr="00C100C3">
          <w:rPr>
            <w:rFonts w:ascii="Courier New" w:hAnsi="Courier New" w:cs="Courier New"/>
          </w:rPr>
          <w:delText>ch.</w:delText>
        </w:r>
      </w:del>
      <w:r w:rsidRPr="00C100C3">
        <w:rPr>
          <w:rFonts w:ascii="Courier New" w:hAnsi="Courier New" w:cs="Courier New"/>
        </w:rPr>
        <w:t xml:space="preserve"> 19:</w:t>
      </w:r>
      <w:ins w:id="1899" w:author="Comparison" w:date="2013-05-05T19:43:00Z">
        <w:r w:rsidRPr="00AA4B48">
          <w:rPr>
            <w:rFonts w:ascii="Courier New" w:hAnsi="Courier New" w:cs="Courier New"/>
          </w:rPr>
          <w:t xml:space="preserve"> </w:t>
        </w:r>
      </w:ins>
      <w:r w:rsidRPr="00C100C3">
        <w:rPr>
          <w:rFonts w:ascii="Courier New" w:hAnsi="Courier New" w:cs="Courier New"/>
        </w:rPr>
        <w:t>2. @Romans 8, almost the entire chapter (compare verse 9 and 7:</w:t>
      </w:r>
      <w:ins w:id="1900" w:author="Comparison" w:date="2013-05-05T19:43:00Z">
        <w:r w:rsidRPr="00AA4B48">
          <w:rPr>
            <w:rFonts w:ascii="Courier New" w:hAnsi="Courier New" w:cs="Courier New"/>
          </w:rPr>
          <w:t xml:space="preserve"> </w:t>
        </w:r>
      </w:ins>
      <w:r w:rsidRPr="00C100C3">
        <w:rPr>
          <w:rFonts w:ascii="Courier New" w:hAnsi="Courier New" w:cs="Courier New"/>
        </w:rPr>
        <w:t>5). @1 Corinthians 2:</w:t>
      </w:r>
      <w:ins w:id="1901" w:author="Comparison" w:date="2013-05-05T19:43:00Z">
        <w:r w:rsidRPr="00AA4B48">
          <w:rPr>
            <w:rFonts w:ascii="Courier New" w:hAnsi="Courier New" w:cs="Courier New"/>
          </w:rPr>
          <w:t xml:space="preserve"> </w:t>
        </w:r>
      </w:ins>
      <w:r w:rsidRPr="00C100C3">
        <w:rPr>
          <w:rFonts w:ascii="Courier New" w:hAnsi="Courier New" w:cs="Courier New"/>
        </w:rPr>
        <w:t>9</w:t>
      </w:r>
      <w:ins w:id="1902" w:author="Comparison" w:date="2013-05-05T19:43:00Z">
        <w:r w:rsidRPr="00AA4B48">
          <w:rPr>
            <w:rFonts w:ascii="Courier New" w:hAnsi="Courier New" w:cs="Courier New"/>
          </w:rPr>
          <w:t>-</w:t>
        </w:r>
      </w:ins>
      <w:del w:id="1903" w:author="Comparison" w:date="2013-05-05T19:43:00Z">
        <w:r w:rsidRPr="00C100C3">
          <w:rPr>
            <w:rFonts w:ascii="Courier New" w:hAnsi="Courier New" w:cs="Courier New"/>
          </w:rPr>
          <w:delText xml:space="preserve"> - </w:delText>
        </w:r>
      </w:del>
      <w:r w:rsidRPr="00C100C3">
        <w:rPr>
          <w:rFonts w:ascii="Courier New" w:hAnsi="Courier New" w:cs="Courier New"/>
        </w:rPr>
        <w:t xml:space="preserve">16; </w:t>
      </w:r>
      <w:ins w:id="1904" w:author="Comparison" w:date="2013-05-05T19:43:00Z">
        <w:r w:rsidRPr="00AA4B48">
          <w:rPr>
            <w:rFonts w:ascii="Courier New" w:hAnsi="Courier New" w:cs="Courier New"/>
          </w:rPr>
          <w:t>chapter</w:t>
        </w:r>
      </w:ins>
      <w:del w:id="1905" w:author="Comparison" w:date="2013-05-05T19:43:00Z">
        <w:r w:rsidRPr="00C100C3">
          <w:rPr>
            <w:rFonts w:ascii="Courier New" w:hAnsi="Courier New" w:cs="Courier New"/>
          </w:rPr>
          <w:delText>ch.</w:delText>
        </w:r>
      </w:del>
      <w:r w:rsidRPr="00C100C3">
        <w:rPr>
          <w:rFonts w:ascii="Courier New" w:hAnsi="Courier New" w:cs="Courier New"/>
        </w:rPr>
        <w:t xml:space="preserve"> 3:</w:t>
      </w:r>
      <w:ins w:id="1906" w:author="Comparison" w:date="2013-05-05T19:43:00Z">
        <w:r w:rsidRPr="00AA4B48">
          <w:rPr>
            <w:rFonts w:ascii="Courier New" w:hAnsi="Courier New" w:cs="Courier New"/>
          </w:rPr>
          <w:t xml:space="preserve"> </w:t>
        </w:r>
      </w:ins>
      <w:r w:rsidRPr="00C100C3">
        <w:rPr>
          <w:rFonts w:ascii="Courier New" w:hAnsi="Courier New" w:cs="Courier New"/>
        </w:rPr>
        <w:t xml:space="preserve">16; </w:t>
      </w:r>
      <w:ins w:id="1907" w:author="Comparison" w:date="2013-05-05T19:43:00Z">
        <w:r w:rsidRPr="00AA4B48">
          <w:rPr>
            <w:rFonts w:ascii="Courier New" w:hAnsi="Courier New" w:cs="Courier New"/>
          </w:rPr>
          <w:t>chapter</w:t>
        </w:r>
      </w:ins>
      <w:del w:id="1908" w:author="Comparison" w:date="2013-05-05T19:43:00Z">
        <w:r w:rsidRPr="00C100C3">
          <w:rPr>
            <w:rFonts w:ascii="Courier New" w:hAnsi="Courier New" w:cs="Courier New"/>
          </w:rPr>
          <w:delText>ch.</w:delText>
        </w:r>
      </w:del>
      <w:r w:rsidRPr="00C100C3">
        <w:rPr>
          <w:rFonts w:ascii="Courier New" w:hAnsi="Courier New" w:cs="Courier New"/>
        </w:rPr>
        <w:t xml:space="preserve"> 6:</w:t>
      </w:r>
      <w:ins w:id="1909" w:author="Comparison" w:date="2013-05-05T19:43:00Z">
        <w:r w:rsidRPr="00AA4B48">
          <w:rPr>
            <w:rFonts w:ascii="Courier New" w:hAnsi="Courier New" w:cs="Courier New"/>
          </w:rPr>
          <w:t xml:space="preserve"> </w:t>
        </w:r>
      </w:ins>
      <w:r w:rsidRPr="00C100C3">
        <w:rPr>
          <w:rFonts w:ascii="Courier New" w:hAnsi="Courier New" w:cs="Courier New"/>
        </w:rPr>
        <w:t xml:space="preserve">19; </w:t>
      </w:r>
      <w:ins w:id="1910" w:author="Comparison" w:date="2013-05-05T19:43:00Z">
        <w:r w:rsidRPr="00AA4B48">
          <w:rPr>
            <w:rFonts w:ascii="Courier New" w:hAnsi="Courier New" w:cs="Courier New"/>
          </w:rPr>
          <w:t>chapter</w:t>
        </w:r>
      </w:ins>
      <w:del w:id="1911" w:author="Comparison" w:date="2013-05-05T19:43:00Z">
        <w:r w:rsidRPr="00C100C3">
          <w:rPr>
            <w:rFonts w:ascii="Courier New" w:hAnsi="Courier New" w:cs="Courier New"/>
          </w:rPr>
          <w:delText>ch.</w:delText>
        </w:r>
      </w:del>
      <w:r w:rsidRPr="00C100C3">
        <w:rPr>
          <w:rFonts w:ascii="Courier New" w:hAnsi="Courier New" w:cs="Courier New"/>
        </w:rPr>
        <w:t xml:space="preserve"> 12; </w:t>
      </w:r>
      <w:ins w:id="1912" w:author="Comparison" w:date="2013-05-05T19:43:00Z">
        <w:r w:rsidRPr="00AA4B48">
          <w:rPr>
            <w:rFonts w:ascii="Courier New" w:hAnsi="Courier New" w:cs="Courier New"/>
          </w:rPr>
          <w:t>chapter</w:t>
        </w:r>
      </w:ins>
      <w:del w:id="1913" w:author="Comparison" w:date="2013-05-05T19:43:00Z">
        <w:r w:rsidRPr="00C100C3">
          <w:rPr>
            <w:rFonts w:ascii="Courier New" w:hAnsi="Courier New" w:cs="Courier New"/>
          </w:rPr>
          <w:delText>ch.</w:delText>
        </w:r>
      </w:del>
      <w:r w:rsidRPr="00C100C3">
        <w:rPr>
          <w:rFonts w:ascii="Courier New" w:hAnsi="Courier New" w:cs="Courier New"/>
        </w:rPr>
        <w:t xml:space="preserve"> 14. @2 Corinthians 1:</w:t>
      </w:r>
      <w:ins w:id="1914" w:author="Comparison" w:date="2013-05-05T19:43:00Z">
        <w:r w:rsidRPr="00AA4B48">
          <w:rPr>
            <w:rFonts w:ascii="Courier New" w:hAnsi="Courier New" w:cs="Courier New"/>
          </w:rPr>
          <w:t xml:space="preserve"> </w:t>
        </w:r>
      </w:ins>
      <w:r w:rsidRPr="00C100C3">
        <w:rPr>
          <w:rFonts w:ascii="Courier New" w:hAnsi="Courier New" w:cs="Courier New"/>
        </w:rPr>
        <w:t xml:space="preserve">21, 22; </w:t>
      </w:r>
      <w:ins w:id="1915" w:author="Comparison" w:date="2013-05-05T19:43:00Z">
        <w:r w:rsidRPr="00AA4B48">
          <w:rPr>
            <w:rFonts w:ascii="Courier New" w:hAnsi="Courier New" w:cs="Courier New"/>
          </w:rPr>
          <w:t>chapter</w:t>
        </w:r>
      </w:ins>
      <w:del w:id="1916" w:author="Comparison" w:date="2013-05-05T19:43:00Z">
        <w:r w:rsidRPr="00C100C3">
          <w:rPr>
            <w:rFonts w:ascii="Courier New" w:hAnsi="Courier New" w:cs="Courier New"/>
          </w:rPr>
          <w:delText>ch.</w:delText>
        </w:r>
      </w:del>
      <w:r w:rsidRPr="00C100C3">
        <w:rPr>
          <w:rFonts w:ascii="Courier New" w:hAnsi="Courier New" w:cs="Courier New"/>
        </w:rPr>
        <w:t xml:space="preserve"> 3:</w:t>
      </w:r>
      <w:ins w:id="1917" w:author="Comparison" w:date="2013-05-05T19:43:00Z">
        <w:r w:rsidRPr="00AA4B48">
          <w:rPr>
            <w:rFonts w:ascii="Courier New" w:hAnsi="Courier New" w:cs="Courier New"/>
          </w:rPr>
          <w:t xml:space="preserve"> </w:t>
        </w:r>
      </w:ins>
      <w:r w:rsidRPr="00C100C3">
        <w:rPr>
          <w:rFonts w:ascii="Courier New" w:hAnsi="Courier New" w:cs="Courier New"/>
        </w:rPr>
        <w:t xml:space="preserve">8, 17, 18; </w:t>
      </w:r>
      <w:ins w:id="1918" w:author="Comparison" w:date="2013-05-05T19:43:00Z">
        <w:r w:rsidRPr="00AA4B48">
          <w:rPr>
            <w:rFonts w:ascii="Courier New" w:hAnsi="Courier New" w:cs="Courier New"/>
          </w:rPr>
          <w:t>chapter</w:t>
        </w:r>
      </w:ins>
      <w:del w:id="1919" w:author="Comparison" w:date="2013-05-05T19:43:00Z">
        <w:r w:rsidRPr="00C100C3">
          <w:rPr>
            <w:rFonts w:ascii="Courier New" w:hAnsi="Courier New" w:cs="Courier New"/>
          </w:rPr>
          <w:delText>ch.</w:delText>
        </w:r>
      </w:del>
      <w:r w:rsidRPr="00C100C3">
        <w:rPr>
          <w:rFonts w:ascii="Courier New" w:hAnsi="Courier New" w:cs="Courier New"/>
        </w:rPr>
        <w:t xml:space="preserve"> 6:</w:t>
      </w:r>
      <w:ins w:id="1920" w:author="Comparison" w:date="2013-05-05T19:43:00Z">
        <w:r w:rsidRPr="00AA4B48">
          <w:rPr>
            <w:rFonts w:ascii="Courier New" w:hAnsi="Courier New" w:cs="Courier New"/>
          </w:rPr>
          <w:t xml:space="preserve"> </w:t>
        </w:r>
      </w:ins>
      <w:r w:rsidRPr="00C100C3">
        <w:rPr>
          <w:rFonts w:ascii="Courier New" w:hAnsi="Courier New" w:cs="Courier New"/>
        </w:rPr>
        <w:t xml:space="preserve">6; </w:t>
      </w:r>
      <w:ins w:id="1921" w:author="Comparison" w:date="2013-05-05T19:43:00Z">
        <w:r w:rsidRPr="00AA4B48">
          <w:rPr>
            <w:rFonts w:ascii="Courier New" w:hAnsi="Courier New" w:cs="Courier New"/>
          </w:rPr>
          <w:t>chapter</w:t>
        </w:r>
      </w:ins>
      <w:del w:id="1922" w:author="Comparison" w:date="2013-05-05T19:43:00Z">
        <w:r w:rsidRPr="00C100C3">
          <w:rPr>
            <w:rFonts w:ascii="Courier New" w:hAnsi="Courier New" w:cs="Courier New"/>
          </w:rPr>
          <w:delText>ch.</w:delText>
        </w:r>
      </w:del>
      <w:r w:rsidRPr="00C100C3">
        <w:rPr>
          <w:rFonts w:ascii="Courier New" w:hAnsi="Courier New" w:cs="Courier New"/>
        </w:rPr>
        <w:t xml:space="preserve"> 11:</w:t>
      </w:r>
      <w:ins w:id="1923" w:author="Comparison" w:date="2013-05-05T19:43:00Z">
        <w:r w:rsidRPr="00AA4B48">
          <w:rPr>
            <w:rFonts w:ascii="Courier New" w:hAnsi="Courier New" w:cs="Courier New"/>
          </w:rPr>
          <w:t xml:space="preserve"> </w:t>
        </w:r>
      </w:ins>
      <w:r w:rsidRPr="00C100C3">
        <w:rPr>
          <w:rFonts w:ascii="Courier New" w:hAnsi="Courier New" w:cs="Courier New"/>
        </w:rPr>
        <w:t>4. @Galatians 3:</w:t>
      </w:r>
      <w:ins w:id="1924" w:author="Comparison" w:date="2013-05-05T19:43:00Z">
        <w:r w:rsidRPr="00AA4B48">
          <w:rPr>
            <w:rFonts w:ascii="Courier New" w:hAnsi="Courier New" w:cs="Courier New"/>
          </w:rPr>
          <w:t xml:space="preserve"> </w:t>
        </w:r>
      </w:ins>
      <w:r w:rsidRPr="00C100C3">
        <w:rPr>
          <w:rFonts w:ascii="Courier New" w:hAnsi="Courier New" w:cs="Courier New"/>
        </w:rPr>
        <w:t>3</w:t>
      </w:r>
      <w:ins w:id="1925" w:author="Comparison" w:date="2013-05-05T19:43:00Z">
        <w:r w:rsidRPr="00AA4B48">
          <w:rPr>
            <w:rFonts w:ascii="Courier New" w:hAnsi="Courier New" w:cs="Courier New"/>
          </w:rPr>
          <w:t>-</w:t>
        </w:r>
      </w:ins>
      <w:del w:id="1926" w:author="Comparison" w:date="2013-05-05T19:43:00Z">
        <w:r w:rsidRPr="00C100C3">
          <w:rPr>
            <w:rFonts w:ascii="Courier New" w:hAnsi="Courier New" w:cs="Courier New"/>
          </w:rPr>
          <w:delText xml:space="preserve"> - </w:delText>
        </w:r>
      </w:del>
      <w:r w:rsidRPr="00C100C3">
        <w:rPr>
          <w:rFonts w:ascii="Courier New" w:hAnsi="Courier New" w:cs="Courier New"/>
        </w:rPr>
        <w:t xml:space="preserve">5, 14; </w:t>
      </w:r>
      <w:ins w:id="1927" w:author="Comparison" w:date="2013-05-05T19:43:00Z">
        <w:r w:rsidRPr="00AA4B48">
          <w:rPr>
            <w:rFonts w:ascii="Courier New" w:hAnsi="Courier New" w:cs="Courier New"/>
          </w:rPr>
          <w:t>chapter</w:t>
        </w:r>
      </w:ins>
      <w:del w:id="1928" w:author="Comparison" w:date="2013-05-05T19:43:00Z">
        <w:r w:rsidRPr="00C100C3">
          <w:rPr>
            <w:rFonts w:ascii="Courier New" w:hAnsi="Courier New" w:cs="Courier New"/>
          </w:rPr>
          <w:delText>ch.</w:delText>
        </w:r>
      </w:del>
      <w:r w:rsidRPr="00C100C3">
        <w:rPr>
          <w:rFonts w:ascii="Courier New" w:hAnsi="Courier New" w:cs="Courier New"/>
        </w:rPr>
        <w:t xml:space="preserve"> 4:</w:t>
      </w:r>
      <w:ins w:id="1929" w:author="Comparison" w:date="2013-05-05T19:43:00Z">
        <w:r w:rsidRPr="00AA4B48">
          <w:rPr>
            <w:rFonts w:ascii="Courier New" w:hAnsi="Courier New" w:cs="Courier New"/>
          </w:rPr>
          <w:t xml:space="preserve"> </w:t>
        </w:r>
      </w:ins>
      <w:r w:rsidRPr="00C100C3">
        <w:rPr>
          <w:rFonts w:ascii="Courier New" w:hAnsi="Courier New" w:cs="Courier New"/>
        </w:rPr>
        <w:t xml:space="preserve">6; </w:t>
      </w:r>
      <w:ins w:id="1930" w:author="Comparison" w:date="2013-05-05T19:43:00Z">
        <w:r w:rsidRPr="00AA4B48">
          <w:rPr>
            <w:rFonts w:ascii="Courier New" w:hAnsi="Courier New" w:cs="Courier New"/>
          </w:rPr>
          <w:t>chapter</w:t>
        </w:r>
      </w:ins>
      <w:del w:id="1931" w:author="Comparison" w:date="2013-05-05T19:43:00Z">
        <w:r w:rsidRPr="00C100C3">
          <w:rPr>
            <w:rFonts w:ascii="Courier New" w:hAnsi="Courier New" w:cs="Courier New"/>
          </w:rPr>
          <w:delText>ch.</w:delText>
        </w:r>
      </w:del>
      <w:r w:rsidRPr="00C100C3">
        <w:rPr>
          <w:rFonts w:ascii="Courier New" w:hAnsi="Courier New" w:cs="Courier New"/>
        </w:rPr>
        <w:t xml:space="preserve"> 5:</w:t>
      </w:r>
      <w:ins w:id="1932" w:author="Comparison" w:date="2013-05-05T19:43:00Z">
        <w:r w:rsidRPr="00AA4B48">
          <w:rPr>
            <w:rFonts w:ascii="Courier New" w:hAnsi="Courier New" w:cs="Courier New"/>
          </w:rPr>
          <w:t xml:space="preserve"> </w:t>
        </w:r>
      </w:ins>
      <w:r w:rsidRPr="00C100C3">
        <w:rPr>
          <w:rFonts w:ascii="Courier New" w:hAnsi="Courier New" w:cs="Courier New"/>
        </w:rPr>
        <w:t xml:space="preserve">16, 17, 25; </w:t>
      </w:r>
      <w:ins w:id="1933" w:author="Comparison" w:date="2013-05-05T19:43:00Z">
        <w:r w:rsidRPr="00AA4B48">
          <w:rPr>
            <w:rFonts w:ascii="Courier New" w:hAnsi="Courier New" w:cs="Courier New"/>
          </w:rPr>
          <w:t>chapter</w:t>
        </w:r>
      </w:ins>
      <w:del w:id="1934" w:author="Comparison" w:date="2013-05-05T19:43:00Z">
        <w:r w:rsidRPr="00C100C3">
          <w:rPr>
            <w:rFonts w:ascii="Courier New" w:hAnsi="Courier New" w:cs="Courier New"/>
          </w:rPr>
          <w:delText>ch.</w:delText>
        </w:r>
      </w:del>
      <w:r w:rsidRPr="00C100C3">
        <w:rPr>
          <w:rFonts w:ascii="Courier New" w:hAnsi="Courier New" w:cs="Courier New"/>
        </w:rPr>
        <w:t xml:space="preserve"> 6:</w:t>
      </w:r>
      <w:ins w:id="1935" w:author="Comparison" w:date="2013-05-05T19:43:00Z">
        <w:r w:rsidRPr="00AA4B48">
          <w:rPr>
            <w:rFonts w:ascii="Courier New" w:hAnsi="Courier New" w:cs="Courier New"/>
          </w:rPr>
          <w:t xml:space="preserve"> </w:t>
        </w:r>
      </w:ins>
      <w:r w:rsidRPr="00C100C3">
        <w:rPr>
          <w:rFonts w:ascii="Courier New" w:hAnsi="Courier New" w:cs="Courier New"/>
        </w:rPr>
        <w:t>8. @Ephesians 1:</w:t>
      </w:r>
      <w:ins w:id="1936" w:author="Comparison" w:date="2013-05-05T19:43:00Z">
        <w:r w:rsidRPr="00AA4B48">
          <w:rPr>
            <w:rFonts w:ascii="Courier New" w:hAnsi="Courier New" w:cs="Courier New"/>
          </w:rPr>
          <w:t xml:space="preserve"> </w:t>
        </w:r>
      </w:ins>
      <w:r w:rsidRPr="00C100C3">
        <w:rPr>
          <w:rFonts w:ascii="Courier New" w:hAnsi="Courier New" w:cs="Courier New"/>
        </w:rPr>
        <w:t xml:space="preserve">13; </w:t>
      </w:r>
      <w:ins w:id="1937" w:author="Comparison" w:date="2013-05-05T19:43:00Z">
        <w:r w:rsidRPr="00AA4B48">
          <w:rPr>
            <w:rFonts w:ascii="Courier New" w:hAnsi="Courier New" w:cs="Courier New"/>
          </w:rPr>
          <w:t>chapter</w:t>
        </w:r>
      </w:ins>
      <w:del w:id="1938" w:author="Comparison" w:date="2013-05-05T19:43:00Z">
        <w:r w:rsidRPr="00C100C3">
          <w:rPr>
            <w:rFonts w:ascii="Courier New" w:hAnsi="Courier New" w:cs="Courier New"/>
          </w:rPr>
          <w:delText>ch.</w:delText>
        </w:r>
      </w:del>
      <w:r w:rsidRPr="00C100C3">
        <w:rPr>
          <w:rFonts w:ascii="Courier New" w:hAnsi="Courier New" w:cs="Courier New"/>
        </w:rPr>
        <w:t xml:space="preserve"> 2:</w:t>
      </w:r>
      <w:ins w:id="1939" w:author="Comparison" w:date="2013-05-05T19:43:00Z">
        <w:r w:rsidRPr="00AA4B48">
          <w:rPr>
            <w:rFonts w:ascii="Courier New" w:hAnsi="Courier New" w:cs="Courier New"/>
          </w:rPr>
          <w:t xml:space="preserve"> </w:t>
        </w:r>
      </w:ins>
      <w:r w:rsidRPr="00C100C3">
        <w:rPr>
          <w:rFonts w:ascii="Courier New" w:hAnsi="Courier New" w:cs="Courier New"/>
        </w:rPr>
        <w:t>18</w:t>
      </w:r>
      <w:ins w:id="1940" w:author="Comparison" w:date="2013-05-05T19:43:00Z">
        <w:r w:rsidRPr="00AA4B48">
          <w:rPr>
            <w:rFonts w:ascii="Courier New" w:hAnsi="Courier New" w:cs="Courier New"/>
          </w:rPr>
          <w:t>-</w:t>
        </w:r>
      </w:ins>
      <w:del w:id="1941" w:author="Comparison" w:date="2013-05-05T19:43:00Z">
        <w:r w:rsidRPr="00C100C3">
          <w:rPr>
            <w:rFonts w:ascii="Courier New" w:hAnsi="Courier New" w:cs="Courier New"/>
          </w:rPr>
          <w:delText xml:space="preserve"> - </w:delText>
        </w:r>
      </w:del>
      <w:r w:rsidRPr="00C100C3">
        <w:rPr>
          <w:rFonts w:ascii="Courier New" w:hAnsi="Courier New" w:cs="Courier New"/>
        </w:rPr>
        <w:t xml:space="preserve">22; </w:t>
      </w:r>
      <w:ins w:id="1942" w:author="Comparison" w:date="2013-05-05T19:43:00Z">
        <w:r w:rsidRPr="00AA4B48">
          <w:rPr>
            <w:rFonts w:ascii="Courier New" w:hAnsi="Courier New" w:cs="Courier New"/>
          </w:rPr>
          <w:t>chapter</w:t>
        </w:r>
      </w:ins>
      <w:del w:id="1943" w:author="Comparison" w:date="2013-05-05T19:43:00Z">
        <w:r w:rsidRPr="00C100C3">
          <w:rPr>
            <w:rFonts w:ascii="Courier New" w:hAnsi="Courier New" w:cs="Courier New"/>
          </w:rPr>
          <w:delText>ch.</w:delText>
        </w:r>
      </w:del>
      <w:r w:rsidRPr="00C100C3">
        <w:rPr>
          <w:rFonts w:ascii="Courier New" w:hAnsi="Courier New" w:cs="Courier New"/>
        </w:rPr>
        <w:t xml:space="preserve"> 3:</w:t>
      </w:r>
      <w:ins w:id="1944" w:author="Comparison" w:date="2013-05-05T19:43:00Z">
        <w:r w:rsidRPr="00AA4B48">
          <w:rPr>
            <w:rFonts w:ascii="Courier New" w:hAnsi="Courier New" w:cs="Courier New"/>
          </w:rPr>
          <w:t xml:space="preserve"> </w:t>
        </w:r>
      </w:ins>
      <w:r w:rsidRPr="00C100C3">
        <w:rPr>
          <w:rFonts w:ascii="Courier New" w:hAnsi="Courier New" w:cs="Courier New"/>
        </w:rPr>
        <w:t xml:space="preserve">16; </w:t>
      </w:r>
      <w:ins w:id="1945" w:author="Comparison" w:date="2013-05-05T19:43:00Z">
        <w:r w:rsidRPr="00AA4B48">
          <w:rPr>
            <w:rFonts w:ascii="Courier New" w:hAnsi="Courier New" w:cs="Courier New"/>
          </w:rPr>
          <w:t>chapter</w:t>
        </w:r>
      </w:ins>
      <w:del w:id="1946" w:author="Comparison" w:date="2013-05-05T19:43:00Z">
        <w:r w:rsidRPr="00C100C3">
          <w:rPr>
            <w:rFonts w:ascii="Courier New" w:hAnsi="Courier New" w:cs="Courier New"/>
          </w:rPr>
          <w:delText>ch.</w:delText>
        </w:r>
      </w:del>
      <w:r w:rsidRPr="00C100C3">
        <w:rPr>
          <w:rFonts w:ascii="Courier New" w:hAnsi="Courier New" w:cs="Courier New"/>
        </w:rPr>
        <w:t xml:space="preserve"> 4:</w:t>
      </w:r>
      <w:ins w:id="1947" w:author="Comparison" w:date="2013-05-05T19:43:00Z">
        <w:r w:rsidRPr="00AA4B48">
          <w:rPr>
            <w:rFonts w:ascii="Courier New" w:hAnsi="Courier New" w:cs="Courier New"/>
          </w:rPr>
          <w:t xml:space="preserve"> </w:t>
        </w:r>
      </w:ins>
      <w:r w:rsidRPr="00C100C3">
        <w:rPr>
          <w:rFonts w:ascii="Courier New" w:hAnsi="Courier New" w:cs="Courier New"/>
        </w:rPr>
        <w:t xml:space="preserve">3, 4; </w:t>
      </w:r>
      <w:ins w:id="1948" w:author="Comparison" w:date="2013-05-05T19:43:00Z">
        <w:r w:rsidRPr="00AA4B48">
          <w:rPr>
            <w:rFonts w:ascii="Courier New" w:hAnsi="Courier New" w:cs="Courier New"/>
          </w:rPr>
          <w:t>chapter</w:t>
        </w:r>
      </w:ins>
      <w:del w:id="1949" w:author="Comparison" w:date="2013-05-05T19:43:00Z">
        <w:r w:rsidRPr="00C100C3">
          <w:rPr>
            <w:rFonts w:ascii="Courier New" w:hAnsi="Courier New" w:cs="Courier New"/>
          </w:rPr>
          <w:delText>ch.</w:delText>
        </w:r>
      </w:del>
      <w:r w:rsidRPr="00C100C3">
        <w:rPr>
          <w:rFonts w:ascii="Courier New" w:hAnsi="Courier New" w:cs="Courier New"/>
        </w:rPr>
        <w:t xml:space="preserve"> 5:</w:t>
      </w:r>
      <w:ins w:id="1950" w:author="Comparison" w:date="2013-05-05T19:43:00Z">
        <w:r w:rsidRPr="00AA4B48">
          <w:rPr>
            <w:rFonts w:ascii="Courier New" w:hAnsi="Courier New" w:cs="Courier New"/>
          </w:rPr>
          <w:t xml:space="preserve"> </w:t>
        </w:r>
      </w:ins>
      <w:r w:rsidRPr="00C100C3">
        <w:rPr>
          <w:rFonts w:ascii="Courier New" w:hAnsi="Courier New" w:cs="Courier New"/>
        </w:rPr>
        <w:t xml:space="preserve">18; </w:t>
      </w:r>
      <w:ins w:id="1951" w:author="Comparison" w:date="2013-05-05T19:43:00Z">
        <w:r w:rsidRPr="00AA4B48">
          <w:rPr>
            <w:rFonts w:ascii="Courier New" w:hAnsi="Courier New" w:cs="Courier New"/>
          </w:rPr>
          <w:t>chapter</w:t>
        </w:r>
      </w:ins>
      <w:del w:id="1952" w:author="Comparison" w:date="2013-05-05T19:43:00Z">
        <w:r w:rsidRPr="00C100C3">
          <w:rPr>
            <w:rFonts w:ascii="Courier New" w:hAnsi="Courier New" w:cs="Courier New"/>
          </w:rPr>
          <w:delText>ch.</w:delText>
        </w:r>
      </w:del>
      <w:r w:rsidRPr="00C100C3">
        <w:rPr>
          <w:rFonts w:ascii="Courier New" w:hAnsi="Courier New" w:cs="Courier New"/>
        </w:rPr>
        <w:t xml:space="preserve"> 6:</w:t>
      </w:r>
      <w:ins w:id="1953" w:author="Comparison" w:date="2013-05-05T19:43:00Z">
        <w:r w:rsidRPr="00AA4B48">
          <w:rPr>
            <w:rFonts w:ascii="Courier New" w:hAnsi="Courier New" w:cs="Courier New"/>
          </w:rPr>
          <w:t xml:space="preserve"> </w:t>
        </w:r>
      </w:ins>
      <w:r w:rsidRPr="00C100C3">
        <w:rPr>
          <w:rFonts w:ascii="Courier New" w:hAnsi="Courier New" w:cs="Courier New"/>
        </w:rPr>
        <w:t>17. @Philippians 1:</w:t>
      </w:r>
      <w:ins w:id="1954" w:author="Comparison" w:date="2013-05-05T19:43:00Z">
        <w:r w:rsidRPr="00AA4B48">
          <w:rPr>
            <w:rFonts w:ascii="Courier New" w:hAnsi="Courier New" w:cs="Courier New"/>
          </w:rPr>
          <w:t xml:space="preserve"> </w:t>
        </w:r>
      </w:ins>
      <w:r w:rsidRPr="00C100C3">
        <w:rPr>
          <w:rFonts w:ascii="Courier New" w:hAnsi="Courier New" w:cs="Courier New"/>
        </w:rPr>
        <w:t>19</w:t>
      </w:r>
      <w:ins w:id="1955" w:author="Comparison" w:date="2013-05-05T19:43:00Z">
        <w:r w:rsidRPr="00AA4B48">
          <w:rPr>
            <w:rFonts w:ascii="Courier New" w:hAnsi="Courier New" w:cs="Courier New"/>
          </w:rPr>
          <w:t>; chapter</w:t>
        </w:r>
      </w:ins>
      <w:del w:id="1956" w:author="Comparison" w:date="2013-05-05T19:43:00Z">
        <w:r w:rsidRPr="00C100C3">
          <w:rPr>
            <w:rFonts w:ascii="Courier New" w:hAnsi="Courier New" w:cs="Courier New"/>
          </w:rPr>
          <w:delText>*;* ch.</w:delText>
        </w:r>
      </w:del>
      <w:r w:rsidRPr="00C100C3">
        <w:rPr>
          <w:rFonts w:ascii="Courier New" w:hAnsi="Courier New" w:cs="Courier New"/>
        </w:rPr>
        <w:t xml:space="preserve"> 2:</w:t>
      </w:r>
      <w:ins w:id="1957" w:author="Comparison" w:date="2013-05-05T19:43:00Z">
        <w:r w:rsidRPr="00AA4B48">
          <w:rPr>
            <w:rFonts w:ascii="Courier New" w:hAnsi="Courier New" w:cs="Courier New"/>
          </w:rPr>
          <w:t xml:space="preserve"> @</w:t>
        </w:r>
      </w:ins>
      <w:r w:rsidRPr="00C100C3">
        <w:rPr>
          <w:rFonts w:ascii="Courier New" w:hAnsi="Courier New" w:cs="Courier New"/>
        </w:rPr>
        <w:t>1. @Colossians 1:</w:t>
      </w:r>
      <w:ins w:id="1958" w:author="Comparison" w:date="2013-05-05T19:43:00Z">
        <w:r w:rsidRPr="00AA4B48">
          <w:rPr>
            <w:rFonts w:ascii="Courier New" w:hAnsi="Courier New" w:cs="Courier New"/>
          </w:rPr>
          <w:t xml:space="preserve"> </w:t>
        </w:r>
      </w:ins>
      <w:r w:rsidRPr="00C100C3">
        <w:rPr>
          <w:rFonts w:ascii="Courier New" w:hAnsi="Courier New" w:cs="Courier New"/>
        </w:rPr>
        <w:t>8. @1 Thessalonians 1:</w:t>
      </w:r>
      <w:ins w:id="1959" w:author="Comparison" w:date="2013-05-05T19:43:00Z">
        <w:r w:rsidRPr="00AA4B48">
          <w:rPr>
            <w:rFonts w:ascii="Courier New" w:hAnsi="Courier New" w:cs="Courier New"/>
          </w:rPr>
          <w:t xml:space="preserve"> </w:t>
        </w:r>
      </w:ins>
      <w:r w:rsidRPr="00C100C3">
        <w:rPr>
          <w:rFonts w:ascii="Courier New" w:hAnsi="Courier New" w:cs="Courier New"/>
        </w:rPr>
        <w:t xml:space="preserve">6; </w:t>
      </w:r>
      <w:ins w:id="1960" w:author="Comparison" w:date="2013-05-05T19:43:00Z">
        <w:r w:rsidRPr="00AA4B48">
          <w:rPr>
            <w:rFonts w:ascii="Courier New" w:hAnsi="Courier New" w:cs="Courier New"/>
          </w:rPr>
          <w:t>chapter</w:t>
        </w:r>
      </w:ins>
      <w:del w:id="1961" w:author="Comparison" w:date="2013-05-05T19:43:00Z">
        <w:r w:rsidRPr="00C100C3">
          <w:rPr>
            <w:rFonts w:ascii="Courier New" w:hAnsi="Courier New" w:cs="Courier New"/>
          </w:rPr>
          <w:delText>ch.</w:delText>
        </w:r>
      </w:del>
      <w:r w:rsidRPr="00C100C3">
        <w:rPr>
          <w:rFonts w:ascii="Courier New" w:hAnsi="Courier New" w:cs="Courier New"/>
        </w:rPr>
        <w:t xml:space="preserve"> 4:</w:t>
      </w:r>
      <w:ins w:id="1962" w:author="Comparison" w:date="2013-05-05T19:43:00Z">
        <w:r w:rsidRPr="00AA4B48">
          <w:rPr>
            <w:rFonts w:ascii="Courier New" w:hAnsi="Courier New" w:cs="Courier New"/>
          </w:rPr>
          <w:t xml:space="preserve"> </w:t>
        </w:r>
      </w:ins>
      <w:r w:rsidRPr="00C100C3">
        <w:rPr>
          <w:rFonts w:ascii="Courier New" w:hAnsi="Courier New" w:cs="Courier New"/>
        </w:rPr>
        <w:t xml:space="preserve">8; </w:t>
      </w:r>
      <w:ins w:id="1963" w:author="Comparison" w:date="2013-05-05T19:43:00Z">
        <w:r w:rsidRPr="00AA4B48">
          <w:rPr>
            <w:rFonts w:ascii="Courier New" w:hAnsi="Courier New" w:cs="Courier New"/>
          </w:rPr>
          <w:t>chapter</w:t>
        </w:r>
      </w:ins>
      <w:del w:id="1964" w:author="Comparison" w:date="2013-05-05T19:43:00Z">
        <w:r w:rsidRPr="00C100C3">
          <w:rPr>
            <w:rFonts w:ascii="Courier New" w:hAnsi="Courier New" w:cs="Courier New"/>
          </w:rPr>
          <w:delText>ch.</w:delText>
        </w:r>
      </w:del>
      <w:r w:rsidRPr="00C100C3">
        <w:rPr>
          <w:rFonts w:ascii="Courier New" w:hAnsi="Courier New" w:cs="Courier New"/>
        </w:rPr>
        <w:t xml:space="preserve"> 5:</w:t>
      </w:r>
      <w:ins w:id="1965" w:author="Comparison" w:date="2013-05-05T19:43:00Z">
        <w:r w:rsidRPr="00AA4B48">
          <w:rPr>
            <w:rFonts w:ascii="Courier New" w:hAnsi="Courier New" w:cs="Courier New"/>
          </w:rPr>
          <w:t xml:space="preserve"> </w:t>
        </w:r>
      </w:ins>
      <w:r w:rsidRPr="00C100C3">
        <w:rPr>
          <w:rFonts w:ascii="Courier New" w:hAnsi="Courier New" w:cs="Courier New"/>
        </w:rPr>
        <w:t>19. @2 Timothy 1:</w:t>
      </w:r>
      <w:ins w:id="1966" w:author="Comparison" w:date="2013-05-05T19:43:00Z">
        <w:r w:rsidRPr="00AA4B48">
          <w:rPr>
            <w:rFonts w:ascii="Courier New" w:hAnsi="Courier New" w:cs="Courier New"/>
          </w:rPr>
          <w:t xml:space="preserve"> </w:t>
        </w:r>
      </w:ins>
      <w:r w:rsidRPr="00C100C3">
        <w:rPr>
          <w:rFonts w:ascii="Courier New" w:hAnsi="Courier New" w:cs="Courier New"/>
        </w:rPr>
        <w:t>14. @Titus 3:</w:t>
      </w:r>
      <w:ins w:id="1967" w:author="Comparison" w:date="2013-05-05T19:43:00Z">
        <w:r w:rsidRPr="00AA4B48">
          <w:rPr>
            <w:rFonts w:ascii="Courier New" w:hAnsi="Courier New" w:cs="Courier New"/>
          </w:rPr>
          <w:t xml:space="preserve"> </w:t>
        </w:r>
      </w:ins>
      <w:r w:rsidRPr="00C100C3">
        <w:rPr>
          <w:rFonts w:ascii="Courier New" w:hAnsi="Courier New" w:cs="Courier New"/>
        </w:rPr>
        <w:t>6. @1 Peter 1:</w:t>
      </w:r>
      <w:ins w:id="1968" w:author="Comparison" w:date="2013-05-05T19:43:00Z">
        <w:r w:rsidRPr="00AA4B48">
          <w:rPr>
            <w:rFonts w:ascii="Courier New" w:hAnsi="Courier New" w:cs="Courier New"/>
          </w:rPr>
          <w:t xml:space="preserve"> </w:t>
        </w:r>
      </w:ins>
      <w:r w:rsidRPr="00C100C3">
        <w:rPr>
          <w:rFonts w:ascii="Courier New" w:hAnsi="Courier New" w:cs="Courier New"/>
        </w:rPr>
        <w:t xml:space="preserve">12; </w:t>
      </w:r>
      <w:ins w:id="1969" w:author="Comparison" w:date="2013-05-05T19:43:00Z">
        <w:r w:rsidRPr="00AA4B48">
          <w:rPr>
            <w:rFonts w:ascii="Courier New" w:hAnsi="Courier New" w:cs="Courier New"/>
          </w:rPr>
          <w:t>chapter</w:t>
        </w:r>
      </w:ins>
      <w:del w:id="1970" w:author="Comparison" w:date="2013-05-05T19:43:00Z">
        <w:r w:rsidRPr="00C100C3">
          <w:rPr>
            <w:rFonts w:ascii="Courier New" w:hAnsi="Courier New" w:cs="Courier New"/>
          </w:rPr>
          <w:delText>ch.</w:delText>
        </w:r>
      </w:del>
      <w:r w:rsidRPr="00C100C3">
        <w:rPr>
          <w:rFonts w:ascii="Courier New" w:hAnsi="Courier New" w:cs="Courier New"/>
        </w:rPr>
        <w:t xml:space="preserve"> </w:t>
      </w:r>
      <w:r w:rsidRPr="00C100C3">
        <w:rPr>
          <w:rFonts w:ascii="Courier New" w:hAnsi="Courier New" w:cs="Courier New"/>
        </w:rPr>
        <w:t>4:</w:t>
      </w:r>
      <w:ins w:id="1971" w:author="Comparison" w:date="2013-05-05T19:43:00Z">
        <w:r w:rsidRPr="00AA4B48">
          <w:rPr>
            <w:rFonts w:ascii="Courier New" w:hAnsi="Courier New" w:cs="Courier New"/>
          </w:rPr>
          <w:t xml:space="preserve"> </w:t>
        </w:r>
      </w:ins>
      <w:r w:rsidRPr="00C100C3">
        <w:rPr>
          <w:rFonts w:ascii="Courier New" w:hAnsi="Courier New" w:cs="Courier New"/>
        </w:rPr>
        <w:t xml:space="preserve">14. </w:t>
      </w:r>
      <w:ins w:id="1972" w:author="Comparison" w:date="2013-05-05T19:43:00Z">
        <w:r w:rsidRPr="00AA4B48">
          <w:rPr>
            <w:rFonts w:ascii="Courier New" w:hAnsi="Courier New" w:cs="Courier New"/>
          </w:rPr>
          <w:t>@</w:t>
        </w:r>
      </w:ins>
      <w:r w:rsidRPr="00C100C3">
        <w:rPr>
          <w:rFonts w:ascii="Courier New" w:hAnsi="Courier New" w:cs="Courier New"/>
        </w:rPr>
        <w:t xml:space="preserve">1 </w:t>
      </w:r>
      <w:del w:id="1973" w:author="Comparison" w:date="2013-05-05T19:43:00Z">
        <w:r w:rsidRPr="00C100C3">
          <w:rPr>
            <w:rFonts w:ascii="Courier New" w:hAnsi="Courier New" w:cs="Courier New"/>
          </w:rPr>
          <w:delText>@</w:delText>
        </w:r>
      </w:del>
      <w:r w:rsidRPr="00C100C3">
        <w:rPr>
          <w:rFonts w:ascii="Courier New" w:hAnsi="Courier New" w:cs="Courier New"/>
        </w:rPr>
        <w:t>John 2:</w:t>
      </w:r>
      <w:ins w:id="1974" w:author="Comparison" w:date="2013-05-05T19:43:00Z">
        <w:r w:rsidRPr="00AA4B48">
          <w:rPr>
            <w:rFonts w:ascii="Courier New" w:hAnsi="Courier New" w:cs="Courier New"/>
          </w:rPr>
          <w:t xml:space="preserve"> </w:t>
        </w:r>
      </w:ins>
      <w:r w:rsidRPr="00C100C3">
        <w:rPr>
          <w:rFonts w:ascii="Courier New" w:hAnsi="Courier New" w:cs="Courier New"/>
        </w:rPr>
        <w:t xml:space="preserve">27; </w:t>
      </w:r>
      <w:ins w:id="1975" w:author="Comparison" w:date="2013-05-05T19:43:00Z">
        <w:r w:rsidRPr="00AA4B48">
          <w:rPr>
            <w:rFonts w:ascii="Courier New" w:hAnsi="Courier New" w:cs="Courier New"/>
          </w:rPr>
          <w:t>chapter</w:t>
        </w:r>
      </w:ins>
      <w:del w:id="1976" w:author="Comparison" w:date="2013-05-05T19:43:00Z">
        <w:r w:rsidRPr="00C100C3">
          <w:rPr>
            <w:rFonts w:ascii="Courier New" w:hAnsi="Courier New" w:cs="Courier New"/>
          </w:rPr>
          <w:delText>ch.</w:delText>
        </w:r>
      </w:del>
      <w:r w:rsidRPr="00C100C3">
        <w:rPr>
          <w:rFonts w:ascii="Courier New" w:hAnsi="Courier New" w:cs="Courier New"/>
        </w:rPr>
        <w:t xml:space="preserve"> 3:</w:t>
      </w:r>
      <w:ins w:id="1977" w:author="Comparison" w:date="2013-05-05T19:43:00Z">
        <w:r w:rsidRPr="00AA4B48">
          <w:rPr>
            <w:rFonts w:ascii="Courier New" w:hAnsi="Courier New" w:cs="Courier New"/>
          </w:rPr>
          <w:t xml:space="preserve"> </w:t>
        </w:r>
      </w:ins>
      <w:r w:rsidRPr="00C100C3">
        <w:rPr>
          <w:rFonts w:ascii="Courier New" w:hAnsi="Courier New" w:cs="Courier New"/>
        </w:rPr>
        <w:t xml:space="preserve">24; </w:t>
      </w:r>
      <w:ins w:id="1978" w:author="Comparison" w:date="2013-05-05T19:43:00Z">
        <w:r w:rsidRPr="00AA4B48">
          <w:rPr>
            <w:rFonts w:ascii="Courier New" w:hAnsi="Courier New" w:cs="Courier New"/>
          </w:rPr>
          <w:t>chapter</w:t>
        </w:r>
      </w:ins>
      <w:del w:id="1979" w:author="Comparison" w:date="2013-05-05T19:43:00Z">
        <w:r w:rsidRPr="00C100C3">
          <w:rPr>
            <w:rFonts w:ascii="Courier New" w:hAnsi="Courier New" w:cs="Courier New"/>
          </w:rPr>
          <w:delText>ch.</w:delText>
        </w:r>
      </w:del>
      <w:r w:rsidRPr="00C100C3">
        <w:rPr>
          <w:rFonts w:ascii="Courier New" w:hAnsi="Courier New" w:cs="Courier New"/>
        </w:rPr>
        <w:t xml:space="preserve"> 4:</w:t>
      </w:r>
      <w:ins w:id="1980" w:author="Comparison" w:date="2013-05-05T19:43:00Z">
        <w:r w:rsidRPr="00AA4B48">
          <w:rPr>
            <w:rFonts w:ascii="Courier New" w:hAnsi="Courier New" w:cs="Courier New"/>
          </w:rPr>
          <w:t xml:space="preserve"> </w:t>
        </w:r>
      </w:ins>
      <w:r w:rsidRPr="00C100C3">
        <w:rPr>
          <w:rFonts w:ascii="Courier New" w:hAnsi="Courier New" w:cs="Courier New"/>
        </w:rPr>
        <w:t xml:space="preserve">13; </w:t>
      </w:r>
      <w:ins w:id="1981" w:author="Comparison" w:date="2013-05-05T19:43:00Z">
        <w:r w:rsidRPr="00AA4B48">
          <w:rPr>
            <w:rFonts w:ascii="Courier New" w:hAnsi="Courier New" w:cs="Courier New"/>
          </w:rPr>
          <w:t>chapter</w:t>
        </w:r>
      </w:ins>
      <w:del w:id="1982" w:author="Comparison" w:date="2013-05-05T19:43:00Z">
        <w:r w:rsidRPr="00C100C3">
          <w:rPr>
            <w:rFonts w:ascii="Courier New" w:hAnsi="Courier New" w:cs="Courier New"/>
          </w:rPr>
          <w:delText>ch.</w:delText>
        </w:r>
      </w:del>
      <w:r w:rsidRPr="00C100C3">
        <w:rPr>
          <w:rFonts w:ascii="Courier New" w:hAnsi="Courier New" w:cs="Courier New"/>
        </w:rPr>
        <w:t xml:space="preserve"> 5:</w:t>
      </w:r>
      <w:ins w:id="1983" w:author="Comparison" w:date="2013-05-05T19:43:00Z">
        <w:r w:rsidRPr="00AA4B48">
          <w:rPr>
            <w:rFonts w:ascii="Courier New" w:hAnsi="Courier New" w:cs="Courier New"/>
          </w:rPr>
          <w:t xml:space="preserve"> </w:t>
        </w:r>
      </w:ins>
      <w:r w:rsidRPr="00C100C3">
        <w:rPr>
          <w:rFonts w:ascii="Courier New" w:hAnsi="Courier New" w:cs="Courier New"/>
        </w:rPr>
        <w:t>8. @Jude 20.</w:t>
      </w:r>
      <w:ins w:id="1984" w:author="Comparison" w:date="2013-05-05T19:43:00Z">
        <w:r w:rsidRPr="00AA4B48">
          <w:rPr>
            <w:rFonts w:ascii="Courier New" w:hAnsi="Courier New" w:cs="Courier New"/>
          </w:rPr>
          <w:t xml:space="preserve"> &lt;p&gt;</w:t>
        </w:r>
      </w:ins>
      <w:r w:rsidRPr="00C100C3">
        <w:rPr>
          <w:rFonts w:ascii="Courier New" w:hAnsi="Courier New" w:cs="Courier New"/>
        </w:rPr>
        <w:t>The attentive reader must have observed, in following these passages, that I have not cited those which refer to regeneration, a universally recognized work of the Spirit; but only those which conce</w:t>
      </w:r>
      <w:r w:rsidRPr="00C100C3">
        <w:rPr>
          <w:rFonts w:ascii="Courier New" w:hAnsi="Courier New" w:cs="Courier New"/>
        </w:rPr>
        <w:t>rn the reception of the Holy Spirit by believers, and this action in believers. (Compare @John 7:</w:t>
      </w:r>
      <w:ins w:id="1985" w:author="Comparison" w:date="2013-05-05T19:43:00Z">
        <w:r w:rsidRPr="00AA4B48">
          <w:rPr>
            <w:rFonts w:ascii="Courier New" w:hAnsi="Courier New" w:cs="Courier New"/>
          </w:rPr>
          <w:t xml:space="preserve"> </w:t>
        </w:r>
      </w:ins>
      <w:r w:rsidRPr="00C100C3">
        <w:rPr>
          <w:rFonts w:ascii="Courier New" w:hAnsi="Courier New" w:cs="Courier New"/>
        </w:rPr>
        <w:t>39; @Galatians 4:</w:t>
      </w:r>
      <w:ins w:id="1986" w:author="Comparison" w:date="2013-05-05T19:43:00Z">
        <w:r w:rsidRPr="00AA4B48">
          <w:rPr>
            <w:rFonts w:ascii="Courier New" w:hAnsi="Courier New" w:cs="Courier New"/>
          </w:rPr>
          <w:t xml:space="preserve"> </w:t>
        </w:r>
      </w:ins>
      <w:r w:rsidRPr="00C100C3">
        <w:rPr>
          <w:rFonts w:ascii="Courier New" w:hAnsi="Courier New" w:cs="Courier New"/>
        </w:rPr>
        <w:t xml:space="preserve">6; </w:t>
      </w:r>
      <w:ins w:id="1987" w:author="Comparison" w:date="2013-05-05T19:43:00Z">
        <w:r w:rsidRPr="00AA4B48">
          <w:rPr>
            <w:rFonts w:ascii="Courier New" w:hAnsi="Courier New" w:cs="Courier New"/>
          </w:rPr>
          <w:t>chapter</w:t>
        </w:r>
      </w:ins>
      <w:del w:id="1988" w:author="Comparison" w:date="2013-05-05T19:43:00Z">
        <w:r w:rsidRPr="00C100C3">
          <w:rPr>
            <w:rFonts w:ascii="Courier New" w:hAnsi="Courier New" w:cs="Courier New"/>
          </w:rPr>
          <w:delText>ch.</w:delText>
        </w:r>
      </w:del>
      <w:r w:rsidRPr="00C100C3">
        <w:rPr>
          <w:rFonts w:ascii="Courier New" w:hAnsi="Courier New" w:cs="Courier New"/>
        </w:rPr>
        <w:t xml:space="preserve"> 3:</w:t>
      </w:r>
      <w:ins w:id="1989" w:author="Comparison" w:date="2013-05-05T19:43:00Z">
        <w:r w:rsidRPr="00AA4B48">
          <w:rPr>
            <w:rFonts w:ascii="Courier New" w:hAnsi="Courier New" w:cs="Courier New"/>
          </w:rPr>
          <w:t xml:space="preserve"> </w:t>
        </w:r>
      </w:ins>
      <w:r w:rsidRPr="00C100C3">
        <w:rPr>
          <w:rFonts w:ascii="Courier New" w:hAnsi="Courier New" w:cs="Courier New"/>
        </w:rPr>
        <w:t>24; @Ephesians 1:</w:t>
      </w:r>
      <w:ins w:id="1990" w:author="Comparison" w:date="2013-05-05T19:43:00Z">
        <w:r w:rsidRPr="00AA4B48">
          <w:rPr>
            <w:rFonts w:ascii="Courier New" w:hAnsi="Courier New" w:cs="Courier New"/>
          </w:rPr>
          <w:t xml:space="preserve"> </w:t>
        </w:r>
      </w:ins>
      <w:r w:rsidRPr="00C100C3">
        <w:rPr>
          <w:rFonts w:ascii="Courier New" w:hAnsi="Courier New" w:cs="Courier New"/>
        </w:rPr>
        <w:t>13.) If we have lost all this, what becomes of the Church?</w:t>
      </w:r>
      <w:ins w:id="1991" w:author="Comparison" w:date="2013-05-05T19:43:00Z">
        <w:r w:rsidRPr="00AA4B48">
          <w:rPr>
            <w:rFonts w:ascii="Courier New" w:hAnsi="Courier New" w:cs="Courier New"/>
          </w:rPr>
          <w:t xml:space="preserve"> &lt;p&gt;</w:t>
        </w:r>
      </w:ins>
      <w:r w:rsidRPr="00C100C3">
        <w:rPr>
          <w:rFonts w:ascii="Courier New" w:hAnsi="Courier New" w:cs="Courier New"/>
        </w:rPr>
        <w:t>I beg the reader that he will go through all these passage</w:t>
      </w:r>
      <w:r w:rsidRPr="00C100C3">
        <w:rPr>
          <w:rFonts w:ascii="Courier New" w:hAnsi="Courier New" w:cs="Courier New"/>
        </w:rPr>
        <w:t>s in order</w:t>
      </w:r>
      <w:ins w:id="1992" w:author="Comparison" w:date="2013-05-05T19:43:00Z">
        <w:r w:rsidRPr="00AA4B48">
          <w:rPr>
            <w:rFonts w:ascii="Courier New" w:hAnsi="Courier New" w:cs="Courier New"/>
          </w:rPr>
          <w:t xml:space="preserve"> --</w:t>
        </w:r>
      </w:ins>
      <w:del w:id="1993" w:author="Comparison" w:date="2013-05-05T19:43:00Z">
        <w:r w:rsidRPr="00C100C3">
          <w:rPr>
            <w:rFonts w:ascii="Courier New" w:hAnsi="Courier New" w:cs="Courier New"/>
          </w:rPr>
          <w:delText>&amp;#8212;</w:delText>
        </w:r>
      </w:del>
      <w:r w:rsidRPr="00C100C3">
        <w:rPr>
          <w:rFonts w:ascii="Courier New" w:hAnsi="Courier New" w:cs="Courier New"/>
        </w:rPr>
        <w:t xml:space="preserve"> that which is not often done. He will not fail to find his reward in doing so. I think that will be worth all the rest of my pamphlet to him.</w:t>
      </w:r>
      <w:ins w:id="1994" w:author="Comparison" w:date="2013-05-05T19:43:00Z">
        <w:r w:rsidRPr="00AA4B48">
          <w:rPr>
            <w:rFonts w:ascii="Courier New" w:hAnsi="Courier New" w:cs="Courier New"/>
          </w:rPr>
          <w:t xml:space="preserve"> &lt;p&gt;</w:t>
        </w:r>
      </w:ins>
      <w:r w:rsidRPr="00C100C3">
        <w:rPr>
          <w:rFonts w:ascii="Courier New" w:hAnsi="Courier New" w:cs="Courier New"/>
        </w:rPr>
        <w:t>I always maintain, as the only true and possible meaning of the passage</w:t>
      </w:r>
      <w:ins w:id="1995" w:author="Comparison" w:date="2013-05-05T19:43:00Z">
        <w:r w:rsidRPr="00AA4B48">
          <w:rPr>
            <w:rFonts w:ascii="Courier New" w:hAnsi="Courier New" w:cs="Courier New"/>
          </w:rPr>
          <w:t xml:space="preserve"> @</w:t>
        </w:r>
      </w:ins>
      <w:del w:id="1996" w:author="Comparison" w:date="2013-05-05T19:43:00Z">
        <w:r w:rsidRPr="00C100C3">
          <w:rPr>
            <w:rFonts w:ascii="Courier New" w:hAnsi="Courier New" w:cs="Courier New"/>
          </w:rPr>
          <w:delText>&amp;#8212;@</w:delText>
        </w:r>
      </w:del>
      <w:r w:rsidRPr="00C100C3">
        <w:rPr>
          <w:rFonts w:ascii="Courier New" w:hAnsi="Courier New" w:cs="Courier New"/>
        </w:rPr>
        <w:t>1 Peter 4:</w:t>
      </w:r>
      <w:ins w:id="1997" w:author="Comparison" w:date="2013-05-05T19:43:00Z">
        <w:r w:rsidRPr="00AA4B48">
          <w:rPr>
            <w:rFonts w:ascii="Courier New" w:hAnsi="Courier New" w:cs="Courier New"/>
          </w:rPr>
          <w:t xml:space="preserve"> </w:t>
        </w:r>
      </w:ins>
      <w:r w:rsidRPr="00C100C3">
        <w:rPr>
          <w:rFonts w:ascii="Courier New" w:hAnsi="Courier New" w:cs="Courier New"/>
        </w:rPr>
        <w:t>10, 11</w:t>
      </w:r>
      <w:del w:id="1998" w:author="Comparison" w:date="2013-05-05T19:43:00Z">
        <w:r w:rsidRPr="00C100C3">
          <w:rPr>
            <w:rFonts w:ascii="Courier New" w:hAnsi="Courier New" w:cs="Courier New"/>
          </w:rPr>
          <w:delText>,</w:delText>
        </w:r>
      </w:del>
      <w:r w:rsidRPr="00C100C3">
        <w:rPr>
          <w:rFonts w:ascii="Courier New" w:hAnsi="Courier New" w:cs="Courier New"/>
        </w:rPr>
        <w:t xml:space="preserve"> </w:t>
      </w:r>
      <w:r w:rsidRPr="00C100C3">
        <w:rPr>
          <w:rFonts w:ascii="Courier New" w:hAnsi="Courier New" w:cs="Courier New"/>
        </w:rPr>
        <w:t>that *to speak as the oracles of God* does not mean to speak according to the scriptures, though this be also necessarily</w:t>
      </w:r>
      <w:ins w:id="1999" w:author="Comparison" w:date="2013-05-05T19:43:00Z">
        <w:r w:rsidRPr="00AA4B48">
          <w:rPr>
            <w:rFonts w:ascii="Courier New" w:hAnsi="Courier New" w:cs="Courier New"/>
          </w:rPr>
          <w:t>;</w:t>
        </w:r>
      </w:ins>
      <w:r w:rsidRPr="00C100C3">
        <w:rPr>
          <w:rFonts w:ascii="Courier New" w:hAnsi="Courier New" w:cs="Courier New"/>
        </w:rPr>
        <w:t xml:space="preserve"> the case, but *to speak as announcing the oracles of God</w:t>
      </w:r>
      <w:ins w:id="2000" w:author="Comparison" w:date="2013-05-05T19:43:00Z">
        <w:r w:rsidRPr="00AA4B48">
          <w:rPr>
            <w:rFonts w:ascii="Courier New" w:hAnsi="Courier New" w:cs="Courier New"/>
          </w:rPr>
          <w:t>*,</w:t>
        </w:r>
      </w:ins>
      <w:del w:id="2001" w:author="Comparison" w:date="2013-05-05T19:43:00Z">
        <w:r w:rsidRPr="00C100C3">
          <w:rPr>
            <w:rFonts w:ascii="Courier New" w:hAnsi="Courier New" w:cs="Courier New"/>
          </w:rPr>
          <w:delText>,*</w:delText>
        </w:r>
      </w:del>
      <w:r w:rsidRPr="00C100C3">
        <w:rPr>
          <w:rFonts w:ascii="Courier New" w:hAnsi="Courier New" w:cs="Courier New"/>
        </w:rPr>
        <w:t xml:space="preserve"> as Martin translates it. For my part, if this be not done, I know not why I</w:t>
      </w:r>
      <w:r w:rsidRPr="00C100C3">
        <w:rPr>
          <w:rFonts w:ascii="Courier New" w:hAnsi="Courier New" w:cs="Courier New"/>
        </w:rPr>
        <w:t xml:space="preserve"> should listen. The reason given, namely, </w:t>
      </w:r>
      <w:ins w:id="2002" w:author="Comparison" w:date="2013-05-05T19:43:00Z">
        <w:r w:rsidRPr="00AA4B48">
          <w:rPr>
            <w:rFonts w:ascii="Courier New" w:hAnsi="Courier New" w:cs="Courier New"/>
          </w:rPr>
          <w:t>"</w:t>
        </w:r>
      </w:ins>
      <w:del w:id="2003" w:author="Comparison" w:date="2013-05-05T19:43:00Z">
        <w:r w:rsidRPr="00C100C3">
          <w:rPr>
            <w:rFonts w:ascii="Courier New" w:hAnsi="Courier New" w:cs="Courier New"/>
          </w:rPr>
          <w:delText>&amp;#8220;</w:delText>
        </w:r>
      </w:del>
      <w:r w:rsidRPr="00C100C3">
        <w:rPr>
          <w:rFonts w:ascii="Courier New" w:hAnsi="Courier New" w:cs="Courier New"/>
        </w:rPr>
        <w:t>that God may be glorified in all things</w:t>
      </w:r>
      <w:ins w:id="2004" w:author="Comparison" w:date="2013-05-05T19:43:00Z">
        <w:r w:rsidRPr="00AA4B48">
          <w:rPr>
            <w:rFonts w:ascii="Courier New" w:hAnsi="Courier New" w:cs="Courier New"/>
          </w:rPr>
          <w:t>,"</w:t>
        </w:r>
      </w:ins>
      <w:del w:id="2005" w:author="Comparison" w:date="2013-05-05T19:43:00Z">
        <w:r w:rsidRPr="00C100C3">
          <w:rPr>
            <w:rFonts w:ascii="Courier New" w:hAnsi="Courier New" w:cs="Courier New"/>
          </w:rPr>
          <w:delText>,&amp;#8221;</w:delText>
        </w:r>
      </w:del>
      <w:r w:rsidRPr="00C100C3">
        <w:rPr>
          <w:rFonts w:ascii="Courier New" w:hAnsi="Courier New" w:cs="Courier New"/>
        </w:rPr>
        <w:t xml:space="preserve"> puts it beyond question that this is the meaning of the passage.</w:t>
      </w:r>
    </w:p>
    <w:p w14:paraId="52A7375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{62}</w:t>
      </w:r>
    </w:p>
    <w:p w14:paraId="7401FDCF" w14:textId="285D004D" w:rsidR="00000000" w:rsidRPr="00C100C3" w:rsidRDefault="00362818" w:rsidP="00C100C3">
      <w:pPr>
        <w:pStyle w:val="PlainText"/>
        <w:rPr>
          <w:rFonts w:ascii="Courier New" w:hAnsi="Courier New" w:cs="Courier New"/>
        </w:rPr>
      </w:pPr>
      <w:ins w:id="2006" w:author="Comparison" w:date="2013-05-05T19:43:00Z">
        <w:r w:rsidRPr="00AA4B48">
          <w:rPr>
            <w:rFonts w:ascii="Courier New" w:hAnsi="Courier New" w:cs="Courier New"/>
          </w:rPr>
          <w:t xml:space="preserve">they </w:t>
        </w:r>
      </w:ins>
      <w:r w:rsidRPr="00C100C3">
        <w:rPr>
          <w:rFonts w:ascii="Courier New" w:hAnsi="Courier New" w:cs="Courier New"/>
        </w:rPr>
        <w:t>are; that the soul, the conscience, the understanding of him who listens are so likewis</w:t>
      </w:r>
      <w:r w:rsidRPr="00C100C3">
        <w:rPr>
          <w:rFonts w:ascii="Courier New" w:hAnsi="Courier New" w:cs="Courier New"/>
        </w:rPr>
        <w:t>e; but I say that it is the Holy Ghost who acts, if there is blessing, and wherever there is.</w:t>
      </w:r>
    </w:p>
    <w:p w14:paraId="0B72D0CF" w14:textId="12E14266" w:rsidR="00000000" w:rsidRPr="00C100C3" w:rsidRDefault="00362818" w:rsidP="00C100C3">
      <w:pPr>
        <w:pStyle w:val="PlainText"/>
        <w:rPr>
          <w:rFonts w:ascii="Courier New" w:hAnsi="Courier New" w:cs="Courier New"/>
        </w:rPr>
      </w:pPr>
      <w:r w:rsidRPr="00C100C3">
        <w:rPr>
          <w:rFonts w:ascii="Courier New" w:hAnsi="Courier New" w:cs="Courier New"/>
        </w:rPr>
        <w:t>If then any one objects, and says, No; it is he who introduces dualism; it is he who separates man from the Holy Ghost. That is indeed the dualism of incredulity</w:t>
      </w:r>
      <w:r w:rsidRPr="00C100C3">
        <w:rPr>
          <w:rFonts w:ascii="Courier New" w:hAnsi="Courier New" w:cs="Courier New"/>
        </w:rPr>
        <w:t xml:space="preserve">, which makes of man a being capable of acting in the things of God without </w:t>
      </w:r>
      <w:ins w:id="2007" w:author="Comparison" w:date="2013-05-05T19:43:00Z">
        <w:r w:rsidRPr="00AA4B48">
          <w:rPr>
            <w:rFonts w:ascii="Courier New" w:hAnsi="Courier New" w:cs="Courier New"/>
          </w:rPr>
          <w:t>God's</w:t>
        </w:r>
      </w:ins>
      <w:del w:id="2008" w:author="Comparison" w:date="2013-05-05T19:43:00Z">
        <w:r w:rsidRPr="00C100C3">
          <w:rPr>
            <w:rFonts w:ascii="Courier New" w:hAnsi="Courier New" w:cs="Courier New"/>
          </w:rPr>
          <w:delText>God&amp;#8217;s</w:delText>
        </w:r>
      </w:del>
      <w:r w:rsidRPr="00C100C3">
        <w:rPr>
          <w:rFonts w:ascii="Courier New" w:hAnsi="Courier New" w:cs="Courier New"/>
        </w:rPr>
        <w:t xml:space="preserve"> being with him, or acting in him. It is rationalism.</w:t>
      </w:r>
    </w:p>
    <w:p w14:paraId="4EC14A2C"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movement is impressed on man and effectuated in man; but it comes from God: if not, it is evil. This is a poin</w:t>
      </w:r>
      <w:r w:rsidRPr="00C100C3">
        <w:rPr>
          <w:rFonts w:ascii="Courier New" w:hAnsi="Courier New" w:cs="Courier New"/>
        </w:rPr>
        <w:t>t as capital as it is elementary. And, whatever may be the contempt with which the journalist treats these things, and accuses this system of meaning that the faithful should abstain from action as much as possible and take a more passive position, I boldl</w:t>
      </w:r>
      <w:r w:rsidRPr="00C100C3">
        <w:rPr>
          <w:rFonts w:ascii="Courier New" w:hAnsi="Courier New" w:cs="Courier New"/>
        </w:rPr>
        <w:t>y avow that I desire for all my brethren, as also for myself, that we should feel even more and more our entire dependence on God; that it is the Spirit which quickeneth and that the flesh profiteth nothing; yes, that we should feel our constant dependence</w:t>
      </w:r>
      <w:r w:rsidRPr="00C100C3">
        <w:rPr>
          <w:rFonts w:ascii="Courier New" w:hAnsi="Courier New" w:cs="Courier New"/>
        </w:rPr>
        <w:t>, and that, if the Spirit does not lead us, we should not pretend, either in a smaller or a greater way, to meddle with the things of God. I believe, then, that the Spirit of God acts in man and by man, and in particular by the members of the body of Chris</w:t>
      </w:r>
      <w:r w:rsidRPr="00C100C3">
        <w:rPr>
          <w:rFonts w:ascii="Courier New" w:hAnsi="Courier New" w:cs="Courier New"/>
        </w:rPr>
        <w:t>t. He gives understanding, power, and energy. He is a Spirit of power and of liberty! But if He thus acts, His grace produces in the heart of man a spirit of humility and of entire dependence on God, a spirit which would be unwilling even to do a miracle i</w:t>
      </w:r>
      <w:r w:rsidRPr="00C100C3">
        <w:rPr>
          <w:rFonts w:ascii="Courier New" w:hAnsi="Courier New" w:cs="Courier New"/>
        </w:rPr>
        <w:t xml:space="preserve">f one could, unless the express will of God led one to do it. The life of the new man lives by every word that proceedeth out of the mouth of God, and does not dare to act out of dependence on Him. That the Spirit should act in man and not outside man (an </w:t>
      </w:r>
      <w:r w:rsidRPr="00C100C3">
        <w:rPr>
          <w:rFonts w:ascii="Courier New" w:hAnsi="Courier New" w:cs="Courier New"/>
        </w:rPr>
        <w:t>idea foreign to any system whatever), this is not, whatever may be said, what is intended.</w:t>
      </w:r>
    </w:p>
    <w:p w14:paraId="684763EE" w14:textId="0F4844F1" w:rsidR="00000000" w:rsidRPr="00C100C3" w:rsidRDefault="00362818" w:rsidP="00C100C3">
      <w:pPr>
        <w:pStyle w:val="PlainText"/>
        <w:rPr>
          <w:rFonts w:ascii="Courier New" w:hAnsi="Courier New" w:cs="Courier New"/>
        </w:rPr>
      </w:pPr>
      <w:r w:rsidRPr="00C100C3">
        <w:rPr>
          <w:rFonts w:ascii="Courier New" w:hAnsi="Courier New" w:cs="Courier New"/>
        </w:rPr>
        <w:t>What is intended is as follows: It is intended that people should calculate, reflect, employ means, arrange forms, without the Spirit and without the Bible, as we s</w:t>
      </w:r>
      <w:r w:rsidRPr="00C100C3">
        <w:rPr>
          <w:rFonts w:ascii="Courier New" w:hAnsi="Courier New" w:cs="Courier New"/>
        </w:rPr>
        <w:t xml:space="preserve">hall see; it is intended that all this should be done according to </w:t>
      </w:r>
      <w:ins w:id="2009" w:author="Comparison" w:date="2013-05-05T19:43:00Z">
        <w:r w:rsidRPr="00AA4B48">
          <w:rPr>
            <w:rFonts w:ascii="Courier New" w:hAnsi="Courier New" w:cs="Courier New"/>
          </w:rPr>
          <w:t>"</w:t>
        </w:r>
      </w:ins>
      <w:del w:id="2010" w:author="Comparison" w:date="2013-05-05T19:43:00Z">
        <w:r w:rsidRPr="00C100C3">
          <w:rPr>
            <w:rFonts w:ascii="Courier New" w:hAnsi="Courier New" w:cs="Courier New"/>
          </w:rPr>
          <w:delText>&amp;#8220;</w:delText>
        </w:r>
      </w:del>
      <w:r w:rsidRPr="00C100C3">
        <w:rPr>
          <w:rFonts w:ascii="Courier New" w:hAnsi="Courier New" w:cs="Courier New"/>
        </w:rPr>
        <w:t>human order</w:t>
      </w:r>
      <w:ins w:id="2011" w:author="Comparison" w:date="2013-05-05T19:43:00Z">
        <w:r w:rsidRPr="00AA4B48">
          <w:rPr>
            <w:rFonts w:ascii="Courier New" w:hAnsi="Courier New" w:cs="Courier New"/>
          </w:rPr>
          <w:t>,"</w:t>
        </w:r>
      </w:ins>
      <w:del w:id="2012" w:author="Comparison" w:date="2013-05-05T19:43:00Z">
        <w:r w:rsidRPr="00C100C3">
          <w:rPr>
            <w:rFonts w:ascii="Courier New" w:hAnsi="Courier New" w:cs="Courier New"/>
          </w:rPr>
          <w:delText>,&amp;#8221;</w:delText>
        </w:r>
      </w:del>
      <w:r w:rsidRPr="00C100C3">
        <w:rPr>
          <w:rFonts w:ascii="Courier New" w:hAnsi="Courier New" w:cs="Courier New"/>
        </w:rPr>
        <w:t xml:space="preserve"> that is to say, of </w:t>
      </w:r>
      <w:ins w:id="2013" w:author="Comparison" w:date="2013-05-05T19:43:00Z">
        <w:r w:rsidRPr="00AA4B48">
          <w:rPr>
            <w:rFonts w:ascii="Courier New" w:hAnsi="Courier New" w:cs="Courier New"/>
          </w:rPr>
          <w:t>people's</w:t>
        </w:r>
      </w:ins>
      <w:del w:id="2014" w:author="Comparison" w:date="2013-05-05T19:43:00Z">
        <w:r w:rsidRPr="00C100C3">
          <w:rPr>
            <w:rFonts w:ascii="Courier New" w:hAnsi="Courier New" w:cs="Courier New"/>
          </w:rPr>
          <w:delText>people&amp;#8217;s</w:delText>
        </w:r>
      </w:del>
      <w:r w:rsidRPr="00C100C3">
        <w:rPr>
          <w:rFonts w:ascii="Courier New" w:hAnsi="Courier New" w:cs="Courier New"/>
        </w:rPr>
        <w:t xml:space="preserve"> own will, yes, without the action of the Holy Spirit, without the direction of the Bible, which, say they, furnishes no rules as</w:t>
      </w:r>
      <w:r w:rsidRPr="00C100C3">
        <w:rPr>
          <w:rFonts w:ascii="Courier New" w:hAnsi="Courier New" w:cs="Courier New"/>
        </w:rPr>
        <w:t xml:space="preserve"> to church matters. And then, *after all that</w:t>
      </w:r>
      <w:ins w:id="2015" w:author="Comparison" w:date="2013-05-05T19:43:00Z">
        <w:r w:rsidRPr="00AA4B48">
          <w:rPr>
            <w:rFonts w:ascii="Courier New" w:hAnsi="Courier New" w:cs="Courier New"/>
          </w:rPr>
          <w:t>*,</w:t>
        </w:r>
      </w:ins>
      <w:del w:id="2016" w:author="Comparison" w:date="2013-05-05T19:43:00Z">
        <w:r w:rsidRPr="00C100C3">
          <w:rPr>
            <w:rFonts w:ascii="Courier New" w:hAnsi="Courier New" w:cs="Courier New"/>
          </w:rPr>
          <w:delText>,*</w:delText>
        </w:r>
      </w:del>
      <w:r w:rsidRPr="00C100C3">
        <w:rPr>
          <w:rFonts w:ascii="Courier New" w:hAnsi="Courier New" w:cs="Courier New"/>
        </w:rPr>
        <w:t xml:space="preserve"> when man has acted without God, after his own counsels, people flatter themselves that God will put His hand</w:t>
      </w:r>
    </w:p>
    <w:p w14:paraId="15D19B8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{63}</w:t>
      </w:r>
    </w:p>
    <w:p w14:paraId="25481309" w14:textId="36715535"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to it. </w:t>
      </w:r>
      <w:ins w:id="2017" w:author="Comparison" w:date="2013-05-05T19:43:00Z">
        <w:r w:rsidRPr="00AA4B48">
          <w:rPr>
            <w:rFonts w:ascii="Courier New" w:hAnsi="Courier New" w:cs="Courier New"/>
          </w:rPr>
          <w:t>"</w:t>
        </w:r>
      </w:ins>
      <w:del w:id="2018" w:author="Comparison" w:date="2013-05-05T19:43:00Z">
        <w:r w:rsidRPr="00C100C3">
          <w:rPr>
            <w:rFonts w:ascii="Courier New" w:hAnsi="Courier New" w:cs="Courier New"/>
          </w:rPr>
          <w:delText>&amp;#8220;</w:delText>
        </w:r>
      </w:del>
      <w:r w:rsidRPr="00C100C3">
        <w:rPr>
          <w:rFonts w:ascii="Courier New" w:hAnsi="Courier New" w:cs="Courier New"/>
        </w:rPr>
        <w:t>I know</w:t>
      </w:r>
      <w:ins w:id="2019" w:author="Comparison" w:date="2013-05-05T19:43:00Z">
        <w:r w:rsidRPr="00AA4B48">
          <w:rPr>
            <w:rFonts w:ascii="Courier New" w:hAnsi="Courier New" w:cs="Courier New"/>
          </w:rPr>
          <w:t>,"</w:t>
        </w:r>
      </w:ins>
      <w:del w:id="2020" w:author="Comparison" w:date="2013-05-05T19:43:00Z">
        <w:r w:rsidRPr="00C100C3">
          <w:rPr>
            <w:rFonts w:ascii="Courier New" w:hAnsi="Courier New" w:cs="Courier New"/>
          </w:rPr>
          <w:delText>,&amp;#8221;</w:delText>
        </w:r>
      </w:del>
      <w:r w:rsidRPr="00C100C3">
        <w:rPr>
          <w:rFonts w:ascii="Courier New" w:hAnsi="Courier New" w:cs="Courier New"/>
        </w:rPr>
        <w:t xml:space="preserve"> says the author, </w:t>
      </w:r>
      <w:ins w:id="2021" w:author="Comparison" w:date="2013-05-05T19:43:00Z">
        <w:r w:rsidRPr="00AA4B48">
          <w:rPr>
            <w:rFonts w:ascii="Courier New" w:hAnsi="Courier New" w:cs="Courier New"/>
          </w:rPr>
          <w:t>"</w:t>
        </w:r>
      </w:ins>
      <w:del w:id="2022" w:author="Comparison" w:date="2013-05-05T19:43:00Z">
        <w:r w:rsidRPr="00C100C3">
          <w:rPr>
            <w:rFonts w:ascii="Courier New" w:hAnsi="Courier New" w:cs="Courier New"/>
          </w:rPr>
          <w:delText>&amp;#8220;</w:delText>
        </w:r>
      </w:del>
      <w:r w:rsidRPr="00C100C3">
        <w:rPr>
          <w:rFonts w:ascii="Courier New" w:hAnsi="Courier New" w:cs="Courier New"/>
        </w:rPr>
        <w:t>that the Spirit of God can manifest His</w:t>
      </w:r>
      <w:r w:rsidRPr="00C100C3">
        <w:rPr>
          <w:rFonts w:ascii="Courier New" w:hAnsi="Courier New" w:cs="Courier New"/>
        </w:rPr>
        <w:t xml:space="preserve"> power, not only in spite of diverse forms, but even </w:t>
      </w:r>
      <w:ins w:id="2023" w:author="Comparison" w:date="2013-05-05T19:43:00Z">
        <w:r w:rsidRPr="00AA4B48">
          <w:rPr>
            <w:rFonts w:ascii="Courier New" w:hAnsi="Courier New" w:cs="Courier New"/>
          </w:rPr>
          <w:t>n</w:t>
        </w:r>
      </w:ins>
      <w:del w:id="2024" w:author="Comparison" w:date="2013-05-05T19:43:00Z">
        <w:r w:rsidRPr="00C100C3">
          <w:rPr>
            <w:rFonts w:ascii="Courier New" w:hAnsi="Courier New" w:cs="Courier New"/>
          </w:rPr>
          <w:delText>in</w:delText>
        </w:r>
      </w:del>
      <w:r w:rsidRPr="00C100C3">
        <w:rPr>
          <w:rFonts w:ascii="Courier New" w:hAnsi="Courier New" w:cs="Courier New"/>
        </w:rPr>
        <w:t xml:space="preserve"> these forms</w:t>
      </w:r>
      <w:ins w:id="2025" w:author="Comparison" w:date="2013-05-05T19:43:00Z">
        <w:r w:rsidRPr="00AA4B48">
          <w:rPr>
            <w:rFonts w:ascii="Courier New" w:hAnsi="Courier New" w:cs="Courier New"/>
          </w:rPr>
          <w:t>."</w:t>
        </w:r>
      </w:ins>
      <w:del w:id="2026" w:author="Comparison" w:date="2013-05-05T19:43:00Z">
        <w:r w:rsidRPr="00C100C3">
          <w:rPr>
            <w:rFonts w:ascii="Courier New" w:hAnsi="Courier New" w:cs="Courier New"/>
          </w:rPr>
          <w:delText>.&amp;#8221;</w:delText>
        </w:r>
      </w:del>
      <w:r w:rsidRPr="00C100C3">
        <w:rPr>
          <w:rFonts w:ascii="Courier New" w:hAnsi="Courier New" w:cs="Courier New"/>
        </w:rPr>
        <w:t xml:space="preserve"> That is to say, man will act alone, without the Spirit of God, without any direction from the Bible; then, God may come in and act, if He will.</w:t>
      </w:r>
    </w:p>
    <w:p w14:paraId="590F1251" w14:textId="34DE9A69" w:rsidR="00000000" w:rsidRPr="00C100C3" w:rsidRDefault="00362818" w:rsidP="00C100C3">
      <w:pPr>
        <w:pStyle w:val="PlainText"/>
        <w:rPr>
          <w:rFonts w:ascii="Courier New" w:hAnsi="Courier New" w:cs="Courier New"/>
        </w:rPr>
      </w:pPr>
      <w:r w:rsidRPr="00C100C3">
        <w:rPr>
          <w:rFonts w:ascii="Courier New" w:hAnsi="Courier New" w:cs="Courier New"/>
        </w:rPr>
        <w:t>I believe that in all systems, or r</w:t>
      </w:r>
      <w:r w:rsidRPr="00C100C3">
        <w:rPr>
          <w:rFonts w:ascii="Courier New" w:hAnsi="Courier New" w:cs="Courier New"/>
        </w:rPr>
        <w:t xml:space="preserve">ather, in spite of all systems, where there is faith, God will be found. But what a strange piety, to arrange things in the first place in </w:t>
      </w:r>
      <w:ins w:id="2027" w:author="Comparison" w:date="2013-05-05T19:43:00Z">
        <w:r w:rsidRPr="00AA4B48">
          <w:rPr>
            <w:rFonts w:ascii="Courier New" w:hAnsi="Courier New" w:cs="Courier New"/>
          </w:rPr>
          <w:t>one's</w:t>
        </w:r>
      </w:ins>
      <w:del w:id="2028" w:author="Comparison" w:date="2013-05-05T19:43:00Z">
        <w:r w:rsidRPr="00C100C3">
          <w:rPr>
            <w:rFonts w:ascii="Courier New" w:hAnsi="Courier New" w:cs="Courier New"/>
          </w:rPr>
          <w:delText>one&amp;#8217;s</w:delText>
        </w:r>
      </w:del>
      <w:r w:rsidRPr="00C100C3">
        <w:rPr>
          <w:rFonts w:ascii="Courier New" w:hAnsi="Courier New" w:cs="Courier New"/>
        </w:rPr>
        <w:t xml:space="preserve"> own way, then to leave God to come in later, if He sees good! It is just man who wants to have man and th</w:t>
      </w:r>
      <w:r w:rsidRPr="00C100C3">
        <w:rPr>
          <w:rFonts w:ascii="Courier New" w:hAnsi="Courier New" w:cs="Courier New"/>
        </w:rPr>
        <w:t>e commandments of man.</w:t>
      </w:r>
    </w:p>
    <w:p w14:paraId="323E834B" w14:textId="72B5C585" w:rsidR="00000000" w:rsidRPr="00C100C3" w:rsidRDefault="00362818" w:rsidP="00C100C3">
      <w:pPr>
        <w:pStyle w:val="PlainText"/>
        <w:rPr>
          <w:rFonts w:ascii="Courier New" w:hAnsi="Courier New" w:cs="Courier New"/>
        </w:rPr>
      </w:pPr>
      <w:r w:rsidRPr="00C100C3">
        <w:rPr>
          <w:rFonts w:ascii="Courier New" w:hAnsi="Courier New" w:cs="Courier New"/>
        </w:rPr>
        <w:t xml:space="preserve">As for me, I do not seek for </w:t>
      </w:r>
      <w:ins w:id="2029" w:author="Comparison" w:date="2013-05-05T19:43:00Z">
        <w:r w:rsidRPr="00AA4B48">
          <w:rPr>
            <w:rFonts w:ascii="Courier New" w:hAnsi="Courier New" w:cs="Courier New"/>
          </w:rPr>
          <w:t>"</w:t>
        </w:r>
      </w:ins>
      <w:del w:id="2030" w:author="Comparison" w:date="2013-05-05T19:43:00Z">
        <w:r w:rsidRPr="00C100C3">
          <w:rPr>
            <w:rFonts w:ascii="Courier New" w:hAnsi="Courier New" w:cs="Courier New"/>
          </w:rPr>
          <w:delText>&amp;#8220;</w:delText>
        </w:r>
      </w:del>
      <w:r w:rsidRPr="00C100C3">
        <w:rPr>
          <w:rFonts w:ascii="Courier New" w:hAnsi="Courier New" w:cs="Courier New"/>
        </w:rPr>
        <w:t>miracles</w:t>
      </w:r>
      <w:ins w:id="2031" w:author="Comparison" w:date="2013-05-05T19:43:00Z">
        <w:r w:rsidRPr="00AA4B48">
          <w:rPr>
            <w:rFonts w:ascii="Courier New" w:hAnsi="Courier New" w:cs="Courier New"/>
          </w:rPr>
          <w:t>";</w:t>
        </w:r>
      </w:ins>
      <w:del w:id="2032" w:author="Comparison" w:date="2013-05-05T19:43:00Z">
        <w:r w:rsidRPr="00C100C3">
          <w:rPr>
            <w:rFonts w:ascii="Courier New" w:hAnsi="Courier New" w:cs="Courier New"/>
          </w:rPr>
          <w:delText>&amp;#8221;;</w:delText>
        </w:r>
      </w:del>
      <w:r w:rsidRPr="00C100C3">
        <w:rPr>
          <w:rFonts w:ascii="Courier New" w:hAnsi="Courier New" w:cs="Courier New"/>
        </w:rPr>
        <w:t xml:space="preserve"> but I do desire true dependence on God. I desire that man should not act without Him; that the presence of God in the midst of our assemblies should be our power and our blessing.</w:t>
      </w:r>
      <w:r w:rsidRPr="00C100C3">
        <w:rPr>
          <w:rFonts w:ascii="Courier New" w:hAnsi="Courier New" w:cs="Courier New"/>
        </w:rPr>
        <w:t xml:space="preserve"> Does the author of the article want God not to be present? Or does he want man to act without Him in His presence?</w:t>
      </w:r>
    </w:p>
    <w:p w14:paraId="233FB43B" w14:textId="42676837" w:rsidR="00000000" w:rsidRPr="00C100C3" w:rsidRDefault="00362818" w:rsidP="00C100C3">
      <w:pPr>
        <w:pStyle w:val="PlainText"/>
        <w:rPr>
          <w:rFonts w:ascii="Courier New" w:hAnsi="Courier New" w:cs="Courier New"/>
        </w:rPr>
      </w:pPr>
      <w:r w:rsidRPr="00C100C3">
        <w:rPr>
          <w:rFonts w:ascii="Courier New" w:hAnsi="Courier New" w:cs="Courier New"/>
        </w:rPr>
        <w:t>I have said that people wish to act without any direction from the Bible. They wish, in fact, as to all that concerns the Church, to set as</w:t>
      </w:r>
      <w:r w:rsidRPr="00C100C3">
        <w:rPr>
          <w:rFonts w:ascii="Courier New" w:hAnsi="Courier New" w:cs="Courier New"/>
        </w:rPr>
        <w:t>ide the Bible, as well as the Holy Spirit. Now, I say that man has nothing to do in the things of God without the Bible</w:t>
      </w:r>
      <w:ins w:id="2033" w:author="Comparison" w:date="2013-05-05T19:43:00Z">
        <w:r w:rsidRPr="00AA4B48">
          <w:rPr>
            <w:rFonts w:ascii="Courier New" w:hAnsi="Courier New" w:cs="Courier New"/>
          </w:rPr>
          <w:t xml:space="preserve"> -- </w:t>
        </w:r>
      </w:ins>
      <w:del w:id="2034" w:author="Comparison" w:date="2013-05-05T19:43:00Z">
        <w:r w:rsidRPr="00C100C3">
          <w:rPr>
            <w:rFonts w:ascii="Courier New" w:hAnsi="Courier New" w:cs="Courier New"/>
          </w:rPr>
          <w:delText>&amp;#8212;</w:delText>
        </w:r>
      </w:del>
      <w:r w:rsidRPr="00C100C3">
        <w:rPr>
          <w:rFonts w:ascii="Courier New" w:hAnsi="Courier New" w:cs="Courier New"/>
        </w:rPr>
        <w:t>that he has not to act without the Bible any more than without the Holy Ghost.</w:t>
      </w:r>
    </w:p>
    <w:p w14:paraId="1415EB36" w14:textId="77777777" w:rsidR="00000000" w:rsidRPr="00AA4B48" w:rsidRDefault="00362818" w:rsidP="00AA4B48">
      <w:pPr>
        <w:pStyle w:val="PlainText"/>
        <w:rPr>
          <w:ins w:id="2035" w:author="Comparison" w:date="2013-05-05T19:43:00Z"/>
          <w:rFonts w:ascii="Courier New" w:hAnsi="Courier New" w:cs="Courier New"/>
        </w:rPr>
      </w:pPr>
      <w:r w:rsidRPr="00C100C3">
        <w:rPr>
          <w:rFonts w:ascii="Courier New" w:hAnsi="Courier New" w:cs="Courier New"/>
        </w:rPr>
        <w:t>This is the second point I desire to treat</w:t>
      </w:r>
      <w:ins w:id="2036" w:author="Comparison" w:date="2013-05-05T19:43:00Z">
        <w:r w:rsidRPr="00AA4B48">
          <w:rPr>
            <w:rFonts w:ascii="Courier New" w:hAnsi="Courier New" w:cs="Courier New"/>
          </w:rPr>
          <w:t>.</w:t>
        </w:r>
      </w:ins>
    </w:p>
    <w:p w14:paraId="5DF2090F" w14:textId="52BC3223" w:rsidR="00000000" w:rsidRPr="00C100C3" w:rsidRDefault="00362818" w:rsidP="00C100C3">
      <w:pPr>
        <w:pStyle w:val="PlainText"/>
        <w:rPr>
          <w:del w:id="2037" w:author="Comparison" w:date="2013-05-05T19:43:00Z"/>
          <w:rFonts w:ascii="Courier New" w:hAnsi="Courier New" w:cs="Courier New"/>
        </w:rPr>
      </w:pPr>
      <w:ins w:id="2038" w:author="Comparison" w:date="2013-05-05T19:43:00Z">
        <w:r w:rsidRPr="00AA4B48">
          <w:rPr>
            <w:rFonts w:ascii="Courier New" w:hAnsi="Courier New" w:cs="Courier New"/>
          </w:rPr>
          <w:t>CHAPTER</w:t>
        </w:r>
      </w:ins>
      <w:del w:id="2039" w:author="Comparison" w:date="2013-05-05T19:43:00Z">
        <w:r w:rsidRPr="00C100C3">
          <w:rPr>
            <w:rFonts w:ascii="Courier New" w:hAnsi="Courier New" w:cs="Courier New"/>
          </w:rPr>
          <w:delText>.&lt;h3&gt;*Ch</w:delText>
        </w:r>
        <w:r w:rsidRPr="00C100C3">
          <w:rPr>
            <w:rFonts w:ascii="Courier New" w:hAnsi="Courier New" w:cs="Courier New"/>
          </w:rPr>
          <w:delText>apter</w:delText>
        </w:r>
      </w:del>
      <w:r w:rsidRPr="00C100C3">
        <w:rPr>
          <w:rFonts w:ascii="Courier New" w:hAnsi="Courier New" w:cs="Courier New"/>
        </w:rPr>
        <w:t xml:space="preserve"> 3</w:t>
      </w:r>
      <w:ins w:id="2040" w:author="Comparison" w:date="2013-05-05T19:43:00Z">
        <w:r w:rsidRPr="00AA4B48">
          <w:rPr>
            <w:rFonts w:ascii="Courier New" w:hAnsi="Courier New" w:cs="Courier New"/>
          </w:rPr>
          <w:t xml:space="preserve"> -- THE GOSPEL CODE</w:t>
        </w:r>
      </w:ins>
    </w:p>
    <w:p w14:paraId="2952652F" w14:textId="77777777" w:rsidR="00000000" w:rsidRPr="00C100C3" w:rsidRDefault="00362818" w:rsidP="00C100C3">
      <w:pPr>
        <w:pStyle w:val="PlainText"/>
        <w:rPr>
          <w:rFonts w:ascii="Courier New" w:hAnsi="Courier New" w:cs="Courier New"/>
        </w:rPr>
      </w:pPr>
      <w:del w:id="2041" w:author="Comparison" w:date="2013-05-05T19:43:00Z">
        <w:r w:rsidRPr="00C100C3">
          <w:rPr>
            <w:rFonts w:ascii="Courier New" w:hAnsi="Courier New" w:cs="Courier New"/>
          </w:rPr>
          <w:delText>The Gospel Code.*&lt;/h3&gt;</w:delText>
        </w:r>
      </w:del>
    </w:p>
    <w:p w14:paraId="590082A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To take the impulse of the Spirit without the word, is to expose oneself to take the flights of the imagination for a spiritual impulse.</w:t>
      </w:r>
    </w:p>
    <w:p w14:paraId="03A144EC"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To take the Bible without the Spirit, is to raise man to the level of God as to his c</w:t>
      </w:r>
      <w:r w:rsidRPr="00C100C3">
        <w:rPr>
          <w:rFonts w:ascii="Courier New" w:hAnsi="Courier New" w:cs="Courier New"/>
        </w:rPr>
        <w:t>apacity, and to make man do without God in his heart. It is rationalism.</w:t>
      </w:r>
    </w:p>
    <w:p w14:paraId="5CDDB5B3"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To take the Spirit without the Bible, is to give a loose rein to all the follies of the human imagination, and to cover these extravagances with the name of God.</w:t>
      </w:r>
    </w:p>
    <w:p w14:paraId="4090750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To do without the S</w:t>
      </w:r>
      <w:r w:rsidRPr="00C100C3">
        <w:rPr>
          <w:rFonts w:ascii="Courier New" w:hAnsi="Courier New" w:cs="Courier New"/>
        </w:rPr>
        <w:t>pirit and the Bible, is what was reserved for the adversaries of the spiritual energy, which, in our days, is manifesting itself in the Church.</w:t>
      </w:r>
    </w:p>
    <w:p w14:paraId="00E7A2E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Is that true? the astonished reader asks. You shall see.</w:t>
      </w:r>
    </w:p>
    <w:p w14:paraId="51616BAE"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word of scorn, which, in order to shake, to weake</w:t>
      </w:r>
      <w:r w:rsidRPr="00C100C3">
        <w:rPr>
          <w:rFonts w:ascii="Courier New" w:hAnsi="Courier New" w:cs="Courier New"/>
        </w:rPr>
        <w:t>n, to crush their faith, is flung at those who, taking the Bible as</w:t>
      </w:r>
    </w:p>
    <w:p w14:paraId="216CE46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{64}</w:t>
      </w:r>
    </w:p>
    <w:p w14:paraId="698321D3" w14:textId="756E1C32" w:rsidR="00000000" w:rsidRPr="00C100C3" w:rsidRDefault="00362818" w:rsidP="00C100C3">
      <w:pPr>
        <w:pStyle w:val="PlainText"/>
        <w:rPr>
          <w:rFonts w:ascii="Courier New" w:hAnsi="Courier New" w:cs="Courier New"/>
        </w:rPr>
      </w:pPr>
      <w:r w:rsidRPr="00C100C3">
        <w:rPr>
          <w:rFonts w:ascii="Courier New" w:hAnsi="Courier New" w:cs="Courier New"/>
        </w:rPr>
        <w:t>their rule, do not venture to act without its directions in the most precious and important things of God</w:t>
      </w:r>
      <w:ins w:id="2042" w:author="Comparison" w:date="2013-05-05T19:43:00Z">
        <w:r w:rsidRPr="00AA4B48">
          <w:rPr>
            <w:rFonts w:ascii="Courier New" w:hAnsi="Courier New" w:cs="Courier New"/>
          </w:rPr>
          <w:t xml:space="preserve"> -- </w:t>
        </w:r>
      </w:ins>
      <w:del w:id="2043" w:author="Comparison" w:date="2013-05-05T19:43:00Z">
        <w:r w:rsidRPr="00C100C3">
          <w:rPr>
            <w:rFonts w:ascii="Courier New" w:hAnsi="Courier New" w:cs="Courier New"/>
          </w:rPr>
          <w:delText>&amp;#8212;</w:delText>
        </w:r>
      </w:del>
      <w:r w:rsidRPr="00C100C3">
        <w:rPr>
          <w:rFonts w:ascii="Courier New" w:hAnsi="Courier New" w:cs="Courier New"/>
        </w:rPr>
        <w:t>this word by which it is thought to fix on them the stamp of error or</w:t>
      </w:r>
      <w:r w:rsidRPr="00C100C3">
        <w:rPr>
          <w:rFonts w:ascii="Courier New" w:hAnsi="Courier New" w:cs="Courier New"/>
        </w:rPr>
        <w:t xml:space="preserve"> of ridicule, is </w:t>
      </w:r>
      <w:ins w:id="2044" w:author="Comparison" w:date="2013-05-05T19:43:00Z">
        <w:r w:rsidRPr="00AA4B48">
          <w:rPr>
            <w:rFonts w:ascii="Courier New" w:hAnsi="Courier New" w:cs="Courier New"/>
          </w:rPr>
          <w:t>'*</w:t>
        </w:r>
      </w:ins>
      <w:del w:id="2045" w:author="Comparison" w:date="2013-05-05T19:43:00Z">
        <w:r w:rsidRPr="00C100C3">
          <w:rPr>
            <w:rFonts w:ascii="Courier New" w:hAnsi="Courier New" w:cs="Courier New"/>
          </w:rPr>
          <w:delText>&amp;#8216;*</w:delText>
        </w:r>
      </w:del>
      <w:r w:rsidRPr="00C100C3">
        <w:rPr>
          <w:rFonts w:ascii="Courier New" w:hAnsi="Courier New" w:cs="Courier New"/>
        </w:rPr>
        <w:t>gospel-code</w:t>
      </w:r>
      <w:ins w:id="2046" w:author="Comparison" w:date="2013-05-05T19:43:00Z">
        <w:r w:rsidRPr="00AA4B48">
          <w:rPr>
            <w:rFonts w:ascii="Courier New" w:hAnsi="Courier New" w:cs="Courier New"/>
          </w:rPr>
          <w:t>*' (*l'Evangile</w:t>
        </w:r>
      </w:ins>
      <w:del w:id="2047" w:author="Comparison" w:date="2013-05-05T19:43:00Z">
        <w:r w:rsidRPr="00C100C3">
          <w:rPr>
            <w:rFonts w:ascii="Courier New" w:hAnsi="Courier New" w:cs="Courier New"/>
          </w:rPr>
          <w:delText>*&amp;#8217; (*l&amp;#8217;Evangile</w:delText>
        </w:r>
      </w:del>
      <w:r w:rsidRPr="00C100C3">
        <w:rPr>
          <w:rFonts w:ascii="Courier New" w:hAnsi="Courier New" w:cs="Courier New"/>
        </w:rPr>
        <w:t>-code*). We are accused of making a code of the gospel.</w:t>
      </w:r>
    </w:p>
    <w:p w14:paraId="66B596C2"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In one sense, I do not make one; in another, the Bible is my rule in every particular; and, without it, I dare do nothing in the things </w:t>
      </w:r>
      <w:r w:rsidRPr="00C100C3">
        <w:rPr>
          <w:rFonts w:ascii="Courier New" w:hAnsi="Courier New" w:cs="Courier New"/>
        </w:rPr>
        <w:t>of God. I know that the letter killeth and that the Spirit giveth life. I do not take the Bible, without the Holy Ghost, as a literal code.</w:t>
      </w:r>
    </w:p>
    <w:p w14:paraId="5F657B06" w14:textId="1C3C9B3C"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If the Bible tells me to love my brother, I shall find a thousand things in which love will be shewn, and of which </w:t>
      </w:r>
      <w:r w:rsidRPr="00C100C3">
        <w:rPr>
          <w:rFonts w:ascii="Courier New" w:hAnsi="Courier New" w:cs="Courier New"/>
        </w:rPr>
        <w:t>the Bible does not speak, although, even in those things, I am directed by other instructions of the word. In many things, in which we have our senses exercised to discern good and evil, the word leaves liberty in order to put love to the proof. By our con</w:t>
      </w:r>
      <w:r w:rsidRPr="00C100C3">
        <w:rPr>
          <w:rFonts w:ascii="Courier New" w:hAnsi="Courier New" w:cs="Courier New"/>
        </w:rPr>
        <w:t>duct in these things, it will judge, by the help of *other passages</w:t>
      </w:r>
      <w:ins w:id="2048" w:author="Comparison" w:date="2013-05-05T19:43:00Z">
        <w:r w:rsidRPr="00AA4B48">
          <w:rPr>
            <w:rFonts w:ascii="Courier New" w:hAnsi="Courier New" w:cs="Courier New"/>
          </w:rPr>
          <w:t>*,</w:t>
        </w:r>
      </w:ins>
      <w:del w:id="2049" w:author="Comparison" w:date="2013-05-05T19:43:00Z">
        <w:r w:rsidRPr="00C100C3">
          <w:rPr>
            <w:rFonts w:ascii="Courier New" w:hAnsi="Courier New" w:cs="Courier New"/>
          </w:rPr>
          <w:delText>,*</w:delText>
        </w:r>
      </w:del>
      <w:r w:rsidRPr="00C100C3">
        <w:rPr>
          <w:rFonts w:ascii="Courier New" w:hAnsi="Courier New" w:cs="Courier New"/>
        </w:rPr>
        <w:t xml:space="preserve"> the thoughts and intents of the heart. The directions of the Bible suppose neither the imperfection which leaves man to himself in any particular whatever, nor a code which ties him to c</w:t>
      </w:r>
      <w:r w:rsidRPr="00C100C3">
        <w:rPr>
          <w:rFonts w:ascii="Courier New" w:hAnsi="Courier New" w:cs="Courier New"/>
        </w:rPr>
        <w:t>eremonies and makes all his conduct a ceremony. And the Bible supposes neither the one nor the other, because the Spirit acts in a being become spiritual, who is to be directed by his affections and his conscience, but according to the word and according t</w:t>
      </w:r>
      <w:r w:rsidRPr="00C100C3">
        <w:rPr>
          <w:rFonts w:ascii="Courier New" w:hAnsi="Courier New" w:cs="Courier New"/>
        </w:rPr>
        <w:t xml:space="preserve">o the example of Christ; in a spiritual being who ought </w:t>
      </w:r>
      <w:del w:id="2050" w:author="Comparison" w:date="2013-05-05T19:43:00Z">
        <w:r w:rsidRPr="00C100C3">
          <w:rPr>
            <w:rFonts w:ascii="Courier New" w:hAnsi="Courier New" w:cs="Courier New"/>
          </w:rPr>
          <w:delText>*</w:delText>
        </w:r>
      </w:del>
      <w:r w:rsidRPr="00C100C3">
        <w:rPr>
          <w:rFonts w:ascii="Courier New" w:hAnsi="Courier New" w:cs="Courier New"/>
        </w:rPr>
        <w:t>never</w:t>
      </w:r>
      <w:del w:id="2051" w:author="Comparison" w:date="2013-05-05T19:43:00Z">
        <w:r w:rsidRPr="00C100C3">
          <w:rPr>
            <w:rFonts w:ascii="Courier New" w:hAnsi="Courier New" w:cs="Courier New"/>
          </w:rPr>
          <w:delText>*</w:delText>
        </w:r>
      </w:del>
      <w:r w:rsidRPr="00C100C3">
        <w:rPr>
          <w:rFonts w:ascii="Courier New" w:hAnsi="Courier New" w:cs="Courier New"/>
        </w:rPr>
        <w:t xml:space="preserve"> to act of his own will (for that is what Christ never did, and what the word *never* allows).</w:t>
      </w:r>
    </w:p>
    <w:p w14:paraId="532D7A42" w14:textId="5C1C0405"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To suppose that one must have either a code, or the calculation and will of man; to suppose that </w:t>
      </w:r>
      <w:r w:rsidRPr="00C100C3">
        <w:rPr>
          <w:rFonts w:ascii="Courier New" w:hAnsi="Courier New" w:cs="Courier New"/>
        </w:rPr>
        <w:t xml:space="preserve">there is a category of things among the most important things, which most nearly concern God, in which man is to act at his pleasure, without the directions of God, is to shew an entire ignorance of what is spiritual life and </w:t>
      </w:r>
      <w:ins w:id="2052" w:author="Comparison" w:date="2013-05-05T19:43:00Z">
        <w:r w:rsidRPr="00AA4B48">
          <w:rPr>
            <w:rFonts w:ascii="Courier New" w:hAnsi="Courier New" w:cs="Courier New"/>
          </w:rPr>
          <w:t>Christian</w:t>
        </w:r>
      </w:ins>
      <w:del w:id="2053" w:author="Comparison" w:date="2013-05-05T19:43:00Z">
        <w:r w:rsidRPr="00C100C3">
          <w:rPr>
            <w:rFonts w:ascii="Courier New" w:hAnsi="Courier New" w:cs="Courier New"/>
          </w:rPr>
          <w:delText>christian</w:delText>
        </w:r>
      </w:del>
      <w:r w:rsidRPr="00C100C3">
        <w:rPr>
          <w:rFonts w:ascii="Courier New" w:hAnsi="Courier New" w:cs="Courier New"/>
        </w:rPr>
        <w:t xml:space="preserve"> obedience. I should </w:t>
      </w:r>
      <w:r w:rsidRPr="00C100C3">
        <w:rPr>
          <w:rFonts w:ascii="Courier New" w:hAnsi="Courier New" w:cs="Courier New"/>
        </w:rPr>
        <w:t>like to hear the author explain what is meant by the perfect law of liberty.</w:t>
      </w:r>
    </w:p>
    <w:p w14:paraId="12B81118" w14:textId="39D308A3"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Ignorant and weak as I am (and I feel it), I venture to tell him that the more </w:t>
      </w:r>
      <w:ins w:id="2054" w:author="Comparison" w:date="2013-05-05T19:43:00Z">
        <w:r w:rsidRPr="00AA4B48">
          <w:rPr>
            <w:rFonts w:ascii="Courier New" w:hAnsi="Courier New" w:cs="Courier New"/>
          </w:rPr>
          <w:t>progress</w:t>
        </w:r>
      </w:ins>
      <w:del w:id="2055" w:author="Comparison" w:date="2013-05-05T19:43:00Z">
        <w:r w:rsidRPr="00C100C3">
          <w:rPr>
            <w:rFonts w:ascii="Courier New" w:hAnsi="Courier New" w:cs="Courier New"/>
          </w:rPr>
          <w:delText>prpgress</w:delText>
        </w:r>
      </w:del>
      <w:r w:rsidRPr="00C100C3">
        <w:rPr>
          <w:rFonts w:ascii="Courier New" w:hAnsi="Courier New" w:cs="Courier New"/>
        </w:rPr>
        <w:t xml:space="preserve"> he makes in spiritual life, in the knowledge of the Bible and the knowledge of the Lord, t</w:t>
      </w:r>
      <w:r w:rsidRPr="00C100C3">
        <w:rPr>
          <w:rFonts w:ascii="Courier New" w:hAnsi="Courier New" w:cs="Courier New"/>
        </w:rPr>
        <w:t>he more also will he find that the word of God applies to everything in which man is found in relation with God, and withdraws him from everything in which he is out of relation with God, that it produces this effect not as a code, but as light and life,</w:t>
      </w:r>
    </w:p>
    <w:p w14:paraId="3A74746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{65}</w:t>
      </w:r>
    </w:p>
    <w:p w14:paraId="20A24D1D"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as direction which the Christian will understand by spiritual intelligence, by the mighty grace of the Holy Spirit; light, life, direction, in which he will seize the thoughts and wisdom of God, in which he will seize what is the will of God (and tha</w:t>
      </w:r>
      <w:r w:rsidRPr="00C100C3">
        <w:rPr>
          <w:rFonts w:ascii="Courier New" w:hAnsi="Courier New" w:cs="Courier New"/>
        </w:rPr>
        <w:t>t is what constitutes his joy); when, in fine, he will find all the thoughts and intents of his own heart judged by this word which penetrates to the joints and marrow, to the soul and spirit.</w:t>
      </w:r>
    </w:p>
    <w:p w14:paraId="0D752622" w14:textId="6FFF205E" w:rsidR="00000000" w:rsidRPr="00C100C3" w:rsidRDefault="00362818" w:rsidP="00C100C3">
      <w:pPr>
        <w:pStyle w:val="PlainText"/>
        <w:rPr>
          <w:rFonts w:ascii="Courier New" w:hAnsi="Courier New" w:cs="Courier New"/>
        </w:rPr>
      </w:pPr>
      <w:r w:rsidRPr="00C100C3">
        <w:rPr>
          <w:rFonts w:ascii="Courier New" w:hAnsi="Courier New" w:cs="Courier New"/>
        </w:rPr>
        <w:t xml:space="preserve">Does the author think that the things relating to the Church, </w:t>
      </w:r>
      <w:r w:rsidRPr="00C100C3">
        <w:rPr>
          <w:rFonts w:ascii="Courier New" w:hAnsi="Courier New" w:cs="Courier New"/>
        </w:rPr>
        <w:t>be they what they may, are not included among the relations between God and man? If they are included, if they have a place among them, the word will in them reveal God and judge man. It is in them that God and man are brought into the closest contact, tha</w:t>
      </w:r>
      <w:r w:rsidRPr="00C100C3">
        <w:rPr>
          <w:rFonts w:ascii="Courier New" w:hAnsi="Courier New" w:cs="Courier New"/>
        </w:rPr>
        <w:t>t God will have nothing but what is of Himself, that He abhors the commandments and ordinances of man. *He Himself is there</w:t>
      </w:r>
      <w:ins w:id="2056" w:author="Comparison" w:date="2013-05-05T19:43:00Z">
        <w:r w:rsidRPr="00AA4B48">
          <w:rPr>
            <w:rFonts w:ascii="Courier New" w:hAnsi="Courier New" w:cs="Courier New"/>
          </w:rPr>
          <w:t>*.</w:t>
        </w:r>
      </w:ins>
      <w:del w:id="2057" w:author="Comparison" w:date="2013-05-05T19:43:00Z">
        <w:r w:rsidRPr="00C100C3">
          <w:rPr>
            <w:rFonts w:ascii="Courier New" w:hAnsi="Courier New" w:cs="Courier New"/>
          </w:rPr>
          <w:delText>.*</w:delText>
        </w:r>
      </w:del>
      <w:r w:rsidRPr="00C100C3">
        <w:rPr>
          <w:rFonts w:ascii="Courier New" w:hAnsi="Courier New" w:cs="Courier New"/>
        </w:rPr>
        <w:t xml:space="preserve"> The Church is builded together to be the habitation of God by the Spirit. And, as to particular assemblies, where two or three are</w:t>
      </w:r>
      <w:r w:rsidRPr="00C100C3">
        <w:rPr>
          <w:rFonts w:ascii="Courier New" w:hAnsi="Courier New" w:cs="Courier New"/>
        </w:rPr>
        <w:t xml:space="preserve"> gathered in the name of Jesus, He is in their midst.</w:t>
      </w:r>
    </w:p>
    <w:p w14:paraId="62449C9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And the Bible gives us no direction as to these things! What then can the calculation and reflection of a journal be worth, with regard to those in whose midst the Lord is found?</w:t>
      </w:r>
    </w:p>
    <w:p w14:paraId="7D3886E6" w14:textId="2989971B" w:rsidR="00000000" w:rsidRPr="00C100C3" w:rsidRDefault="00362818" w:rsidP="00C100C3">
      <w:pPr>
        <w:pStyle w:val="PlainText"/>
        <w:rPr>
          <w:rFonts w:ascii="Courier New" w:hAnsi="Courier New" w:cs="Courier New"/>
        </w:rPr>
      </w:pPr>
      <w:r w:rsidRPr="00C100C3">
        <w:rPr>
          <w:rFonts w:ascii="Courier New" w:hAnsi="Courier New" w:cs="Courier New"/>
        </w:rPr>
        <w:t>When the existence of</w:t>
      </w:r>
      <w:r w:rsidRPr="00C100C3">
        <w:rPr>
          <w:rFonts w:ascii="Courier New" w:hAnsi="Courier New" w:cs="Courier New"/>
        </w:rPr>
        <w:t xml:space="preserve"> a Church, the body of Christ on earth, is denied, when what that Church is, is ignored, and every divine idea discarded, the Spirit and the word may easily enough be set aside. Indeed, in a system founded on such principles, the word and the Spirit would </w:t>
      </w:r>
      <w:r w:rsidRPr="00C100C3">
        <w:rPr>
          <w:rFonts w:ascii="Courier New" w:hAnsi="Courier New" w:cs="Courier New"/>
        </w:rPr>
        <w:t>have nothing to do, unless to judge everything. And, if a system is to be established according to the wisdom of man, I undertake to demonstrate that, whatever it may be, it *contradicts</w:t>
      </w:r>
      <w:ins w:id="2058" w:author="Comparison" w:date="2013-05-05T19:43:00Z">
        <w:r w:rsidRPr="00AA4B48">
          <w:rPr>
            <w:rFonts w:ascii="Courier New" w:hAnsi="Courier New" w:cs="Courier New"/>
          </w:rPr>
          <w:t>*,</w:t>
        </w:r>
      </w:ins>
      <w:del w:id="2059" w:author="Comparison" w:date="2013-05-05T19:43:00Z">
        <w:r w:rsidRPr="00C100C3">
          <w:rPr>
            <w:rFonts w:ascii="Courier New" w:hAnsi="Courier New" w:cs="Courier New"/>
          </w:rPr>
          <w:delText>,*</w:delText>
        </w:r>
      </w:del>
      <w:r w:rsidRPr="00C100C3">
        <w:rPr>
          <w:rFonts w:ascii="Courier New" w:hAnsi="Courier New" w:cs="Courier New"/>
        </w:rPr>
        <w:t xml:space="preserve"> in every way, the word of God: so little is it true that the word o</w:t>
      </w:r>
      <w:r w:rsidRPr="00C100C3">
        <w:rPr>
          <w:rFonts w:ascii="Courier New" w:hAnsi="Courier New" w:cs="Courier New"/>
        </w:rPr>
        <w:t>f God is silent as to all these things. If persons presume to say, that when the word of God has said one thing, we may just as well do another thing, we shall at least know what is the question at issue.</w:t>
      </w:r>
    </w:p>
    <w:p w14:paraId="7C9C264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Let me quote the text which has given rise to all </w:t>
      </w:r>
      <w:r w:rsidRPr="00C100C3">
        <w:rPr>
          <w:rFonts w:ascii="Courier New" w:hAnsi="Courier New" w:cs="Courier New"/>
        </w:rPr>
        <w:t>I have just been saying.</w:t>
      </w:r>
    </w:p>
    <w:p w14:paraId="0D75743F" w14:textId="1E76C24C" w:rsidR="00000000" w:rsidRPr="00C100C3" w:rsidRDefault="00362818" w:rsidP="00C100C3">
      <w:pPr>
        <w:pStyle w:val="PlainText"/>
        <w:rPr>
          <w:rFonts w:ascii="Courier New" w:hAnsi="Courier New" w:cs="Courier New"/>
        </w:rPr>
      </w:pPr>
      <w:ins w:id="2060" w:author="Comparison" w:date="2013-05-05T19:43:00Z">
        <w:r w:rsidRPr="00AA4B48">
          <w:rPr>
            <w:rFonts w:ascii="Courier New" w:hAnsi="Courier New" w:cs="Courier New"/>
          </w:rPr>
          <w:t>"</w:t>
        </w:r>
      </w:ins>
      <w:del w:id="2061" w:author="Comparison" w:date="2013-05-05T19:43:00Z">
        <w:r w:rsidRPr="00C100C3">
          <w:rPr>
            <w:rFonts w:ascii="Courier New" w:hAnsi="Courier New" w:cs="Courier New"/>
          </w:rPr>
          <w:delText>&amp;#8220;</w:delText>
        </w:r>
      </w:del>
      <w:r w:rsidRPr="00C100C3">
        <w:rPr>
          <w:rFonts w:ascii="Courier New" w:hAnsi="Courier New" w:cs="Courier New"/>
        </w:rPr>
        <w:t>The second principle of Plymouthism is its notion concerning the Holy Scriptures. We do not here speak of the inspiration or authority of the books of the Bible, but rather of the use that Plymouthism makes of this doctrine</w:t>
      </w:r>
      <w:r w:rsidRPr="00C100C3">
        <w:rPr>
          <w:rFonts w:ascii="Courier New" w:hAnsi="Courier New" w:cs="Courier New"/>
        </w:rPr>
        <w:t>, that the New Testament is the word of God. It concludes from it that</w:t>
      </w:r>
    </w:p>
    <w:p w14:paraId="6DF9518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{66}</w:t>
      </w:r>
    </w:p>
    <w:p w14:paraId="10B899AF" w14:textId="0E61934E" w:rsidR="00000000" w:rsidRPr="00C100C3" w:rsidRDefault="00362818" w:rsidP="00C100C3">
      <w:pPr>
        <w:pStyle w:val="PlainText"/>
        <w:rPr>
          <w:rFonts w:ascii="Courier New" w:hAnsi="Courier New" w:cs="Courier New"/>
        </w:rPr>
      </w:pPr>
      <w:r w:rsidRPr="00C100C3">
        <w:rPr>
          <w:rFonts w:ascii="Courier New" w:hAnsi="Courier New" w:cs="Courier New"/>
        </w:rPr>
        <w:t>everything found there is to be a law</w:t>
      </w:r>
      <w:ins w:id="2062" w:author="Comparison" w:date="2013-05-05T19:43:00Z">
        <w:r w:rsidRPr="00AA4B48">
          <w:rPr>
            <w:rFonts w:ascii="Courier New" w:hAnsi="Courier New" w:cs="Courier New"/>
          </w:rPr>
          <w:t>.¦</w:t>
        </w:r>
      </w:ins>
      <w:del w:id="2063" w:author="Comparison" w:date="2013-05-05T19:43:00Z">
        <w:r w:rsidRPr="00C100C3">
          <w:rPr>
            <w:rFonts w:ascii="Courier New" w:hAnsi="Courier New" w:cs="Courier New"/>
          </w:rPr>
          <w:delText>.|</w:delText>
        </w:r>
      </w:del>
      <w:r w:rsidRPr="00C100C3">
        <w:rPr>
          <w:rFonts w:ascii="Courier New" w:hAnsi="Courier New" w:cs="Courier New"/>
        </w:rPr>
        <w:t xml:space="preserve"> In vain is it alleged that the New Testament itself does not at all state this claim; that nowhere have the apostles given us their conduc</w:t>
      </w:r>
      <w:r w:rsidRPr="00C100C3">
        <w:rPr>
          <w:rFonts w:ascii="Courier New" w:hAnsi="Courier New" w:cs="Courier New"/>
        </w:rPr>
        <w:t>t in the direction of the Church, as a model which it was necessary to follow; that not one passage expresses the obligation of Christians to regard the ecclesiastical institutions of the first age as an absolute standard</w:t>
      </w:r>
      <w:ins w:id="2064" w:author="Comparison" w:date="2013-05-05T19:43:00Z">
        <w:r w:rsidRPr="00AA4B48">
          <w:rPr>
            <w:rFonts w:ascii="Courier New" w:hAnsi="Courier New" w:cs="Courier New"/>
          </w:rPr>
          <w:t xml:space="preserve"> ... .</w:t>
        </w:r>
      </w:ins>
      <w:del w:id="2065" w:author="Comparison" w:date="2013-05-05T19:43:00Z">
        <w:r w:rsidRPr="00C100C3">
          <w:rPr>
            <w:rFonts w:ascii="Courier New" w:hAnsi="Courier New" w:cs="Courier New"/>
          </w:rPr>
          <w:delText>. &amp;#8230;</w:delText>
        </w:r>
      </w:del>
      <w:r w:rsidRPr="00C100C3">
        <w:rPr>
          <w:rFonts w:ascii="Courier New" w:hAnsi="Courier New" w:cs="Courier New"/>
        </w:rPr>
        <w:t xml:space="preserve"> It must not be thought th</w:t>
      </w:r>
      <w:r w:rsidRPr="00C100C3">
        <w:rPr>
          <w:rFonts w:ascii="Courier New" w:hAnsi="Courier New" w:cs="Courier New"/>
        </w:rPr>
        <w:t>at the idea of the gospel-code is a Christian axiom, which can always be made our starting-point, and which one has never the need of examining</w:t>
      </w:r>
      <w:ins w:id="2066" w:author="Comparison" w:date="2013-05-05T19:43:00Z">
        <w:r w:rsidRPr="00AA4B48">
          <w:rPr>
            <w:rFonts w:ascii="Courier New" w:hAnsi="Courier New" w:cs="Courier New"/>
          </w:rPr>
          <w:t>."</w:t>
        </w:r>
      </w:ins>
      <w:del w:id="2067" w:author="Comparison" w:date="2013-05-05T19:43:00Z">
        <w:r w:rsidRPr="00C100C3">
          <w:rPr>
            <w:rFonts w:ascii="Courier New" w:hAnsi="Courier New" w:cs="Courier New"/>
          </w:rPr>
          <w:delText>.&amp;#8221;</w:delText>
        </w:r>
      </w:del>
    </w:p>
    <w:p w14:paraId="14EC7D8F" w14:textId="13F93BDC" w:rsidR="00000000" w:rsidRPr="00C100C3" w:rsidRDefault="00362818" w:rsidP="00C100C3">
      <w:pPr>
        <w:pStyle w:val="PlainText"/>
        <w:rPr>
          <w:rFonts w:ascii="Courier New" w:hAnsi="Courier New" w:cs="Courier New"/>
        </w:rPr>
      </w:pPr>
      <w:r w:rsidRPr="00C100C3">
        <w:rPr>
          <w:rFonts w:ascii="Courier New" w:hAnsi="Courier New" w:cs="Courier New"/>
        </w:rPr>
        <w:t xml:space="preserve">And farther on, </w:t>
      </w:r>
      <w:ins w:id="2068" w:author="Comparison" w:date="2013-05-05T19:43:00Z">
        <w:r w:rsidRPr="00AA4B48">
          <w:rPr>
            <w:rFonts w:ascii="Courier New" w:hAnsi="Courier New" w:cs="Courier New"/>
          </w:rPr>
          <w:t>"</w:t>
        </w:r>
      </w:ins>
      <w:del w:id="2069" w:author="Comparison" w:date="2013-05-05T19:43:00Z">
        <w:r w:rsidRPr="00C100C3">
          <w:rPr>
            <w:rFonts w:ascii="Courier New" w:hAnsi="Courier New" w:cs="Courier New"/>
          </w:rPr>
          <w:delText>&amp;#8220;</w:delText>
        </w:r>
      </w:del>
      <w:r w:rsidRPr="00C100C3">
        <w:rPr>
          <w:rFonts w:ascii="Courier New" w:hAnsi="Courier New" w:cs="Courier New"/>
        </w:rPr>
        <w:t>We also, we have long thought that, on the ground of conformity to primitive usa</w:t>
      </w:r>
      <w:r w:rsidRPr="00C100C3">
        <w:rPr>
          <w:rFonts w:ascii="Courier New" w:hAnsi="Courier New" w:cs="Courier New"/>
        </w:rPr>
        <w:t>ges, there is no successful defence of present usages. We must boldly place ourselves on that of evangelical liberty and human order. We have already said that there is the whole question</w:t>
      </w:r>
      <w:ins w:id="2070" w:author="Comparison" w:date="2013-05-05T19:43:00Z">
        <w:r w:rsidRPr="00AA4B48">
          <w:rPr>
            <w:rFonts w:ascii="Courier New" w:hAnsi="Courier New" w:cs="Courier New"/>
          </w:rPr>
          <w:t>"</w:t>
        </w:r>
      </w:ins>
      <w:del w:id="2071" w:author="Comparison" w:date="2013-05-05T19:43:00Z">
        <w:r w:rsidRPr="00C100C3">
          <w:rPr>
            <w:rFonts w:ascii="Courier New" w:hAnsi="Courier New" w:cs="Courier New"/>
          </w:rPr>
          <w:delText>&amp;#8221;</w:delText>
        </w:r>
      </w:del>
      <w:r w:rsidRPr="00C100C3">
        <w:rPr>
          <w:rFonts w:ascii="Courier New" w:hAnsi="Courier New" w:cs="Courier New"/>
        </w:rPr>
        <w:t xml:space="preserve"> (The </w:t>
      </w:r>
      <w:ins w:id="2072" w:author="Comparison" w:date="2013-05-05T19:43:00Z">
        <w:r w:rsidRPr="00AA4B48">
          <w:rPr>
            <w:rFonts w:ascii="Courier New" w:hAnsi="Courier New" w:cs="Courier New"/>
          </w:rPr>
          <w:t>"Réformation,"</w:t>
        </w:r>
      </w:ins>
      <w:del w:id="2073" w:author="Comparison" w:date="2013-05-05T19:43:00Z">
        <w:r w:rsidRPr="00C100C3">
          <w:rPr>
            <w:rFonts w:ascii="Courier New" w:hAnsi="Courier New" w:cs="Courier New"/>
          </w:rPr>
          <w:delText>&amp;#8220;Reformation,&amp;#8221;</w:delText>
        </w:r>
      </w:del>
      <w:r w:rsidRPr="00C100C3">
        <w:rPr>
          <w:rFonts w:ascii="Courier New" w:hAnsi="Courier New" w:cs="Courier New"/>
        </w:rPr>
        <w:t xml:space="preserve"> of January 28th, 1847).</w:t>
      </w:r>
    </w:p>
    <w:p w14:paraId="4F99862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Yes,</w:t>
      </w:r>
      <w:r w:rsidRPr="00C100C3">
        <w:rPr>
          <w:rFonts w:ascii="Courier New" w:hAnsi="Courier New" w:cs="Courier New"/>
        </w:rPr>
        <w:t xml:space="preserve"> in truth, there is the question. If we add the denial of the presence and action of the Holy Ghost, there is all the question.</w:t>
      </w:r>
    </w:p>
    <w:p w14:paraId="4FBC70A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Happy and bold emancipation from the Bible and from the restraint of the presence of God! Can one imagine anything setting asid</w:t>
      </w:r>
      <w:r w:rsidRPr="00C100C3">
        <w:rPr>
          <w:rFonts w:ascii="Courier New" w:hAnsi="Courier New" w:cs="Courier New"/>
        </w:rPr>
        <w:t>e more boldly the word of God, in all that relates to the Church?</w:t>
      </w:r>
    </w:p>
    <w:p w14:paraId="0B3A21B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As a general rule, it is wished that we should not seek in the</w:t>
      </w:r>
    </w:p>
    <w:p w14:paraId="502B3C2C" w14:textId="5D5D1A52" w:rsidR="00000000" w:rsidRPr="00C100C3" w:rsidRDefault="00362818" w:rsidP="00C100C3">
      <w:pPr>
        <w:pStyle w:val="PlainText"/>
        <w:rPr>
          <w:rFonts w:ascii="Courier New" w:hAnsi="Courier New" w:cs="Courier New"/>
        </w:rPr>
      </w:pPr>
      <w:ins w:id="2074" w:author="Comparison" w:date="2013-05-05T19:43:00Z">
        <w:r w:rsidRPr="00AA4B48">
          <w:rPr>
            <w:rFonts w:ascii="Courier New" w:hAnsi="Courier New" w:cs="Courier New"/>
          </w:rPr>
          <w:t>¦</w:t>
        </w:r>
      </w:ins>
      <w:del w:id="2075" w:author="Comparison" w:date="2013-05-05T19:43:00Z">
        <w:r w:rsidRPr="00C100C3">
          <w:rPr>
            <w:rFonts w:ascii="Courier New" w:hAnsi="Courier New" w:cs="Courier New"/>
          </w:rPr>
          <w:delText>|</w:delText>
        </w:r>
      </w:del>
      <w:r w:rsidRPr="00C100C3">
        <w:rPr>
          <w:rFonts w:ascii="Courier New" w:hAnsi="Courier New" w:cs="Courier New"/>
        </w:rPr>
        <w:t xml:space="preserve"> This is, indeed, just what I thought, provided that in the application one is guided by the Spirit of God. I beg the reader</w:t>
      </w:r>
      <w:r w:rsidRPr="00C100C3">
        <w:rPr>
          <w:rFonts w:ascii="Courier New" w:hAnsi="Courier New" w:cs="Courier New"/>
        </w:rPr>
        <w:t xml:space="preserve"> to remember that it is God who inspired the word, in order that the man of God may be perfect. Why has God indited these things by His Spirit? Why has He caused them to be preserved in a written form, if they were of no use for the future? That we have ac</w:t>
      </w:r>
      <w:r w:rsidRPr="00C100C3">
        <w:rPr>
          <w:rFonts w:ascii="Courier New" w:hAnsi="Courier New" w:cs="Courier New"/>
        </w:rPr>
        <w:t>ted in such a way as to hinder this application</w:t>
      </w:r>
      <w:ins w:id="2076" w:author="Comparison" w:date="2013-05-05T19:43:00Z">
        <w:r w:rsidRPr="00AA4B48">
          <w:rPr>
            <w:rFonts w:ascii="Courier New" w:hAnsi="Courier New" w:cs="Courier New"/>
          </w:rPr>
          <w:t>;</w:t>
        </w:r>
      </w:ins>
      <w:del w:id="2077" w:author="Comparison" w:date="2013-05-05T19:43:00Z">
        <w:r w:rsidRPr="00C100C3">
          <w:rPr>
            <w:rFonts w:ascii="Courier New" w:hAnsi="Courier New" w:cs="Courier New"/>
          </w:rPr>
          <w:delText>*;*</w:delText>
        </w:r>
      </w:del>
      <w:r w:rsidRPr="00C100C3">
        <w:rPr>
          <w:rFonts w:ascii="Courier New" w:hAnsi="Courier New" w:cs="Courier New"/>
        </w:rPr>
        <w:t xml:space="preserve"> that there may have been gifts which we do not possess, and consequently positions in which we are not, is fully admitted. This was true in the times of the apostles also. That is not the question. It is t</w:t>
      </w:r>
      <w:r w:rsidRPr="00C100C3">
        <w:rPr>
          <w:rFonts w:ascii="Courier New" w:hAnsi="Courier New" w:cs="Courier New"/>
        </w:rPr>
        <w:t>his: Were the writings indited by the Spirit not to serve except for those who lived in the times of the apostles? Had not these writings their application in later times; and, if they had, till when had they? This is the point in question.</w:t>
      </w:r>
      <w:ins w:id="2078" w:author="Comparison" w:date="2013-05-05T19:43:00Z">
        <w:r w:rsidRPr="00AA4B48">
          <w:rPr>
            <w:rFonts w:ascii="Courier New" w:hAnsi="Courier New" w:cs="Courier New"/>
          </w:rPr>
          <w:t xml:space="preserve"> &lt;p&gt;</w:t>
        </w:r>
      </w:ins>
      <w:r w:rsidRPr="00C100C3">
        <w:rPr>
          <w:rFonts w:ascii="Courier New" w:hAnsi="Courier New" w:cs="Courier New"/>
        </w:rPr>
        <w:t xml:space="preserve">This is not, it </w:t>
      </w:r>
      <w:r w:rsidRPr="00C100C3">
        <w:rPr>
          <w:rFonts w:ascii="Courier New" w:hAnsi="Courier New" w:cs="Courier New"/>
        </w:rPr>
        <w:t>is true, the whole question. On account of the state of the Church, we cannot do everything that is written</w:t>
      </w:r>
      <w:ins w:id="2079" w:author="Comparison" w:date="2013-05-05T19:43:00Z">
        <w:r w:rsidRPr="00AA4B48">
          <w:rPr>
            <w:rFonts w:ascii="Courier New" w:hAnsi="Courier New" w:cs="Courier New"/>
          </w:rPr>
          <w:t>;</w:t>
        </w:r>
      </w:ins>
      <w:del w:id="2080" w:author="Comparison" w:date="2013-05-05T19:43:00Z">
        <w:r w:rsidRPr="00C100C3">
          <w:rPr>
            <w:rFonts w:ascii="Courier New" w:hAnsi="Courier New" w:cs="Courier New"/>
          </w:rPr>
          <w:delText>*;*</w:delText>
        </w:r>
      </w:del>
      <w:r w:rsidRPr="00C100C3">
        <w:rPr>
          <w:rFonts w:ascii="Courier New" w:hAnsi="Courier New" w:cs="Courier New"/>
        </w:rPr>
        <w:t xml:space="preserve"> but this does not diminish the authority of that which is written: it only makes us feel the state in which we are. But if, on the</w:t>
      </w:r>
      <w:ins w:id="2081" w:author="Comparison" w:date="2013-05-05T19:43:00Z">
        <w:r w:rsidRPr="00AA4B48">
          <w:rPr>
            <w:rFonts w:ascii="Courier New" w:hAnsi="Courier New" w:cs="Courier New"/>
          </w:rPr>
          <w:t xml:space="preserve"> </w:t>
        </w:r>
      </w:ins>
      <w:del w:id="2082" w:author="Comparison" w:date="2013-05-05T19:43:00Z">
        <w:r w:rsidRPr="00C100C3">
          <w:rPr>
            <w:rFonts w:ascii="Courier New" w:hAnsi="Courier New" w:cs="Courier New"/>
          </w:rPr>
          <w:delText>-</w:delText>
        </w:r>
      </w:del>
      <w:r w:rsidRPr="00C100C3">
        <w:rPr>
          <w:rFonts w:ascii="Courier New" w:hAnsi="Courier New" w:cs="Courier New"/>
        </w:rPr>
        <w:t>one hand, we c</w:t>
      </w:r>
      <w:r w:rsidRPr="00C100C3">
        <w:rPr>
          <w:rFonts w:ascii="Courier New" w:hAnsi="Courier New" w:cs="Courier New"/>
        </w:rPr>
        <w:t xml:space="preserve">annot do everything that is written, we dare not, on the other hand, do out of our own heads otherwise than what is written. The principle of our adversaries is that we can do what the apostles did as using the divine authority which had been committed to </w:t>
      </w:r>
      <w:r w:rsidRPr="00C100C3">
        <w:rPr>
          <w:rFonts w:ascii="Courier New" w:hAnsi="Courier New" w:cs="Courier New"/>
        </w:rPr>
        <w:t>them.</w:t>
      </w:r>
    </w:p>
    <w:p w14:paraId="25B038A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{67}</w:t>
      </w:r>
    </w:p>
    <w:p w14:paraId="747A423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word directions for the Church; and, as it must be confessed that there are many in it, it is said that those which are found there are not to be made a law of</w:t>
      </w:r>
      <w:del w:id="2083" w:author="Comparison" w:date="2013-05-05T19:43:00Z">
        <w:r w:rsidRPr="00C100C3">
          <w:rPr>
            <w:rFonts w:ascii="Courier New" w:hAnsi="Courier New" w:cs="Courier New"/>
          </w:rPr>
          <w:delText>.</w:delText>
        </w:r>
      </w:del>
      <w:r w:rsidRPr="00C100C3">
        <w:rPr>
          <w:rFonts w:ascii="Courier New" w:hAnsi="Courier New" w:cs="Courier New"/>
        </w:rPr>
        <w:t xml:space="preserve"> That a Christian is saved, if you will, he may learn from the word; but as to dire</w:t>
      </w:r>
      <w:r w:rsidRPr="00C100C3">
        <w:rPr>
          <w:rFonts w:ascii="Courier New" w:hAnsi="Courier New" w:cs="Courier New"/>
        </w:rPr>
        <w:t xml:space="preserve">ctions for the Church on earth, it is insisted that the Bible furnishes us none. It cannot be denied that there are some in it; but we must take care not to see in them a law, and make use of evangelical liberty, and that boldly. The Spirit of God has not </w:t>
      </w:r>
      <w:r w:rsidRPr="00C100C3">
        <w:rPr>
          <w:rFonts w:ascii="Courier New" w:hAnsi="Courier New" w:cs="Courier New"/>
        </w:rPr>
        <w:t>put them in the word in order that we might observe them</w:t>
      </w:r>
      <w:del w:id="2084" w:author="Comparison" w:date="2013-05-05T19:43:00Z">
        <w:r w:rsidRPr="00C100C3">
          <w:rPr>
            <w:rFonts w:ascii="Courier New" w:hAnsi="Courier New" w:cs="Courier New"/>
          </w:rPr>
          <w:delText>.</w:delText>
        </w:r>
      </w:del>
      <w:r w:rsidRPr="00C100C3">
        <w:rPr>
          <w:rFonts w:ascii="Courier New" w:hAnsi="Courier New" w:cs="Courier New"/>
        </w:rPr>
        <w:t xml:space="preserve"> Would it be believed that it is come to this?</w:t>
      </w:r>
    </w:p>
    <w:p w14:paraId="114C5417" w14:textId="57C7ADC1"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It is admitted that the present usages could not be justified by the Bible. Let us take note of this. And as people are not bound to follow the Bible, </w:t>
      </w:r>
      <w:r w:rsidRPr="00C100C3">
        <w:rPr>
          <w:rFonts w:ascii="Courier New" w:hAnsi="Courier New" w:cs="Courier New"/>
        </w:rPr>
        <w:t>as everything that is found in the New Testament is not to be made a law, are directions to be entirely dispensed with? No. People are to use their liberty; they are to abandon what is found in the New Testament</w:t>
      </w:r>
      <w:del w:id="2085" w:author="Comparison" w:date="2013-05-05T19:43:00Z">
        <w:r w:rsidRPr="00C100C3">
          <w:rPr>
            <w:rFonts w:ascii="Courier New" w:hAnsi="Courier New" w:cs="Courier New"/>
          </w:rPr>
          <w:delText>,</w:delText>
        </w:r>
      </w:del>
      <w:r w:rsidRPr="00C100C3">
        <w:rPr>
          <w:rFonts w:ascii="Courier New" w:hAnsi="Courier New" w:cs="Courier New"/>
        </w:rPr>
        <w:t xml:space="preserve"> since it condemns present usages, and they </w:t>
      </w:r>
      <w:r w:rsidRPr="00C100C3">
        <w:rPr>
          <w:rFonts w:ascii="Courier New" w:hAnsi="Courier New" w:cs="Courier New"/>
        </w:rPr>
        <w:t xml:space="preserve">will betake themselves to human order; that is to say, they will fashion things according to their own will. They do not mean to say by this, that there are things which, because of our weakness, we cannot do; which we do not deny, and for which we humble </w:t>
      </w:r>
      <w:r w:rsidRPr="00C100C3">
        <w:rPr>
          <w:rFonts w:ascii="Courier New" w:hAnsi="Courier New" w:cs="Courier New"/>
        </w:rPr>
        <w:t xml:space="preserve">ourselves. </w:t>
      </w:r>
      <w:ins w:id="2086" w:author="Comparison" w:date="2013-05-05T19:43:00Z">
        <w:r w:rsidRPr="00AA4B48">
          <w:rPr>
            <w:rFonts w:ascii="Courier New" w:hAnsi="Courier New" w:cs="Courier New"/>
          </w:rPr>
          <w:t>Now</w:t>
        </w:r>
      </w:ins>
      <w:del w:id="2087" w:author="Comparison" w:date="2013-05-05T19:43:00Z">
        <w:r w:rsidRPr="00C100C3">
          <w:rPr>
            <w:rFonts w:ascii="Courier New" w:hAnsi="Courier New" w:cs="Courier New"/>
          </w:rPr>
          <w:delText>No;</w:delText>
        </w:r>
      </w:del>
      <w:r w:rsidRPr="00C100C3">
        <w:rPr>
          <w:rFonts w:ascii="Courier New" w:hAnsi="Courier New" w:cs="Courier New"/>
        </w:rPr>
        <w:t xml:space="preserve"> they want quite another principle, namely, to put aside the Bible and to follow human order.</w:t>
      </w:r>
    </w:p>
    <w:p w14:paraId="3842AABB" w14:textId="17B11615" w:rsidR="00000000" w:rsidRPr="00C100C3" w:rsidRDefault="00362818" w:rsidP="00C100C3">
      <w:pPr>
        <w:pStyle w:val="PlainText"/>
        <w:rPr>
          <w:rFonts w:ascii="Courier New" w:hAnsi="Courier New" w:cs="Courier New"/>
        </w:rPr>
      </w:pPr>
      <w:r w:rsidRPr="00C100C3">
        <w:rPr>
          <w:rFonts w:ascii="Courier New" w:hAnsi="Courier New" w:cs="Courier New"/>
        </w:rPr>
        <w:t>If this is the principle which is opposed to what is called Plymouthism, while this decried Plymouthism recognizes the presence of the Spirit of Go</w:t>
      </w:r>
      <w:r w:rsidRPr="00C100C3">
        <w:rPr>
          <w:rFonts w:ascii="Courier New" w:hAnsi="Courier New" w:cs="Courier New"/>
        </w:rPr>
        <w:t>d as a Spirit of union, power, and order, and recognizes the word of God, understood by the help of that Spirit, as a sufficient rule given by God for every case, and notably to</w:t>
      </w:r>
      <w:del w:id="2088" w:author="Comparison" w:date="2013-05-05T19:43:00Z">
        <w:r w:rsidRPr="00C100C3">
          <w:rPr>
            <w:rFonts w:ascii="Courier New" w:hAnsi="Courier New" w:cs="Courier New"/>
          </w:rPr>
          <w:delText>.</w:delText>
        </w:r>
      </w:del>
      <w:r w:rsidRPr="00C100C3">
        <w:rPr>
          <w:rFonts w:ascii="Courier New" w:hAnsi="Courier New" w:cs="Courier New"/>
        </w:rPr>
        <w:t xml:space="preserve"> lead ardent affections and subject consciences in a path pleasing to God, in </w:t>
      </w:r>
      <w:r w:rsidRPr="00C100C3">
        <w:rPr>
          <w:rFonts w:ascii="Courier New" w:hAnsi="Courier New" w:cs="Courier New"/>
        </w:rPr>
        <w:t>the midst of the Church which that Spirit has gathered in its unity</w:t>
      </w:r>
      <w:del w:id="2089" w:author="Comparison" w:date="2013-05-05T19:43:00Z">
        <w:r w:rsidRPr="00C100C3">
          <w:rPr>
            <w:rFonts w:ascii="Courier New" w:hAnsi="Courier New" w:cs="Courier New"/>
          </w:rPr>
          <w:delText>,</w:delText>
        </w:r>
      </w:del>
      <w:r w:rsidRPr="00C100C3">
        <w:rPr>
          <w:rFonts w:ascii="Courier New" w:hAnsi="Courier New" w:cs="Courier New"/>
        </w:rPr>
        <w:t xml:space="preserve"> in order to be the faithful spouse of Christ</w:t>
      </w:r>
      <w:ins w:id="2090" w:author="Comparison" w:date="2013-05-05T19:43:00Z">
        <w:r w:rsidRPr="00AA4B48">
          <w:rPr>
            <w:rFonts w:ascii="Courier New" w:hAnsi="Courier New" w:cs="Courier New"/>
          </w:rPr>
          <w:t xml:space="preserve"> -- </w:t>
        </w:r>
      </w:ins>
      <w:del w:id="2091" w:author="Comparison" w:date="2013-05-05T19:43:00Z">
        <w:r w:rsidRPr="00C100C3">
          <w:rPr>
            <w:rFonts w:ascii="Courier New" w:hAnsi="Courier New" w:cs="Courier New"/>
          </w:rPr>
          <w:delText>&amp;#8212;</w:delText>
        </w:r>
      </w:del>
      <w:r w:rsidRPr="00C100C3">
        <w:rPr>
          <w:rFonts w:ascii="Courier New" w:hAnsi="Courier New" w:cs="Courier New"/>
        </w:rPr>
        <w:t>all that is done, in throwing discredit on our views by the name of Plymouthism, is to cover us, in the eyes of simple souls, with a nic</w:t>
      </w:r>
      <w:r w:rsidRPr="00C100C3">
        <w:rPr>
          <w:rFonts w:ascii="Courier New" w:hAnsi="Courier New" w:cs="Courier New"/>
        </w:rPr>
        <w:t xml:space="preserve">kname given by the enemy to Christian faithfulness and obedience to the authority of </w:t>
      </w:r>
      <w:ins w:id="2092" w:author="Comparison" w:date="2013-05-05T19:43:00Z">
        <w:r w:rsidRPr="00AA4B48">
          <w:rPr>
            <w:rFonts w:ascii="Courier New" w:hAnsi="Courier New" w:cs="Courier New"/>
          </w:rPr>
          <w:t>God's</w:t>
        </w:r>
      </w:ins>
      <w:del w:id="2093" w:author="Comparison" w:date="2013-05-05T19:43:00Z">
        <w:r w:rsidRPr="00C100C3">
          <w:rPr>
            <w:rFonts w:ascii="Courier New" w:hAnsi="Courier New" w:cs="Courier New"/>
          </w:rPr>
          <w:delText>God&amp;#8217;s</w:delText>
        </w:r>
      </w:del>
      <w:r w:rsidRPr="00C100C3">
        <w:rPr>
          <w:rFonts w:ascii="Courier New" w:hAnsi="Courier New" w:cs="Courier New"/>
        </w:rPr>
        <w:t xml:space="preserve"> word. Let people say what they will, provided that, for my part, I may realize that which they reject.</w:t>
      </w:r>
    </w:p>
    <w:p w14:paraId="709CA07F" w14:textId="7FA8D108" w:rsidR="00000000" w:rsidRPr="00C100C3" w:rsidRDefault="00362818" w:rsidP="00C100C3">
      <w:pPr>
        <w:pStyle w:val="PlainText"/>
        <w:rPr>
          <w:rFonts w:ascii="Courier New" w:hAnsi="Courier New" w:cs="Courier New"/>
        </w:rPr>
      </w:pPr>
      <w:r w:rsidRPr="00C100C3">
        <w:rPr>
          <w:rFonts w:ascii="Courier New" w:hAnsi="Courier New" w:cs="Courier New"/>
        </w:rPr>
        <w:t xml:space="preserve">Let us again cite the </w:t>
      </w:r>
      <w:ins w:id="2094" w:author="Comparison" w:date="2013-05-05T19:43:00Z">
        <w:r w:rsidRPr="00AA4B48">
          <w:rPr>
            <w:rFonts w:ascii="Courier New" w:hAnsi="Courier New" w:cs="Courier New"/>
          </w:rPr>
          <w:t>"Réformation"</w:t>
        </w:r>
      </w:ins>
      <w:del w:id="2095" w:author="Comparison" w:date="2013-05-05T19:43:00Z">
        <w:r w:rsidRPr="00C100C3">
          <w:rPr>
            <w:rFonts w:ascii="Courier New" w:hAnsi="Courier New" w:cs="Courier New"/>
          </w:rPr>
          <w:delText>&amp;#8220;Reformation&amp;#8221;</w:delText>
        </w:r>
      </w:del>
      <w:r w:rsidRPr="00C100C3">
        <w:rPr>
          <w:rFonts w:ascii="Courier New" w:hAnsi="Courier New" w:cs="Courier New"/>
        </w:rPr>
        <w:t xml:space="preserve"> of Octo</w:t>
      </w:r>
      <w:r w:rsidRPr="00C100C3">
        <w:rPr>
          <w:rFonts w:ascii="Courier New" w:hAnsi="Courier New" w:cs="Courier New"/>
        </w:rPr>
        <w:t>ber 29th, 1846.</w:t>
      </w:r>
    </w:p>
    <w:p w14:paraId="43C61CCD" w14:textId="0A6822F6" w:rsidR="00000000" w:rsidRPr="00C100C3" w:rsidRDefault="00362818" w:rsidP="00C100C3">
      <w:pPr>
        <w:pStyle w:val="PlainText"/>
        <w:rPr>
          <w:rFonts w:ascii="Courier New" w:hAnsi="Courier New" w:cs="Courier New"/>
        </w:rPr>
      </w:pPr>
      <w:del w:id="2096" w:author="Comparison" w:date="2013-05-05T19:43:00Z">
        <w:r w:rsidRPr="00C100C3">
          <w:rPr>
            <w:rFonts w:ascii="Courier New" w:hAnsi="Courier New" w:cs="Courier New"/>
          </w:rPr>
          <w:delText>&amp;#8220;</w:delText>
        </w:r>
      </w:del>
      <w:r w:rsidRPr="00C100C3">
        <w:rPr>
          <w:rFonts w:ascii="Courier New" w:hAnsi="Courier New" w:cs="Courier New"/>
        </w:rPr>
        <w:t>This brings us to the other fundamental error of Plymouthism</w:t>
      </w:r>
      <w:ins w:id="2097" w:author="Comparison" w:date="2013-05-05T19:43:00Z">
        <w:r w:rsidRPr="00AA4B48">
          <w:rPr>
            <w:rFonts w:ascii="Courier New" w:hAnsi="Courier New" w:cs="Courier New"/>
          </w:rPr>
          <w:t>,</w:t>
        </w:r>
      </w:ins>
      <w:del w:id="2098" w:author="Comparison" w:date="2013-05-05T19:43:00Z">
        <w:r w:rsidRPr="00C100C3">
          <w:rPr>
            <w:rFonts w:ascii="Courier New" w:hAnsi="Courier New" w:cs="Courier New"/>
          </w:rPr>
          <w:delText>;</w:delText>
        </w:r>
      </w:del>
      <w:r w:rsidRPr="00C100C3">
        <w:rPr>
          <w:rFonts w:ascii="Courier New" w:hAnsi="Courier New" w:cs="Courier New"/>
        </w:rPr>
        <w:t xml:space="preserve"> we mean the use it makes of the word of God. The evangelical principle, that of the Reformation, is the exclusive authority of the holy scriptures, and consequently, the </w:t>
      </w:r>
      <w:r w:rsidRPr="00C100C3">
        <w:rPr>
          <w:rFonts w:ascii="Courier New" w:hAnsi="Courier New" w:cs="Courier New"/>
        </w:rPr>
        <w:t>assertion</w:t>
      </w:r>
    </w:p>
    <w:p w14:paraId="224BB74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{68}</w:t>
      </w:r>
    </w:p>
    <w:p w14:paraId="4DC2A0E4" w14:textId="15FA0DBF" w:rsidR="00000000" w:rsidRPr="00C100C3" w:rsidRDefault="00362818" w:rsidP="00C100C3">
      <w:pPr>
        <w:pStyle w:val="PlainText"/>
        <w:rPr>
          <w:rFonts w:ascii="Courier New" w:hAnsi="Courier New" w:cs="Courier New"/>
        </w:rPr>
      </w:pPr>
      <w:r w:rsidRPr="00C100C3">
        <w:rPr>
          <w:rFonts w:ascii="Courier New" w:hAnsi="Courier New" w:cs="Courier New"/>
        </w:rPr>
        <w:t>that those scriptures are fully sufficient. At the same time it is taken for granted that, by this, the churches of the Reformation mean an authority in that sphere of things of which the Bible speaks</w:t>
      </w:r>
      <w:ins w:id="2099" w:author="Comparison" w:date="2013-05-05T19:43:00Z">
        <w:r w:rsidRPr="00AA4B48">
          <w:rPr>
            <w:rFonts w:ascii="Courier New" w:hAnsi="Courier New" w:cs="Courier New"/>
          </w:rPr>
          <w:t>,¦</w:t>
        </w:r>
      </w:ins>
      <w:del w:id="2100" w:author="Comparison" w:date="2013-05-05T19:43:00Z">
        <w:r w:rsidRPr="00C100C3">
          <w:rPr>
            <w:rFonts w:ascii="Courier New" w:hAnsi="Courier New" w:cs="Courier New"/>
          </w:rPr>
          <w:delText>,|</w:delText>
        </w:r>
      </w:del>
      <w:r w:rsidRPr="00C100C3">
        <w:rPr>
          <w:rFonts w:ascii="Courier New" w:hAnsi="Courier New" w:cs="Courier New"/>
        </w:rPr>
        <w:t xml:space="preserve"> a sufficient light in those question</w:t>
      </w:r>
      <w:r w:rsidRPr="00C100C3">
        <w:rPr>
          <w:rFonts w:ascii="Courier New" w:hAnsi="Courier New" w:cs="Courier New"/>
        </w:rPr>
        <w:t>s which tend to salvation. It has never otherwise been understood or explained</w:t>
      </w:r>
      <w:ins w:id="2101" w:author="Comparison" w:date="2013-05-05T19:43:00Z">
        <w:r w:rsidRPr="00AA4B48">
          <w:rPr>
            <w:rFonts w:ascii="Courier New" w:hAnsi="Courier New" w:cs="Courier New"/>
          </w:rPr>
          <w:t xml:space="preserve"> ...</w:t>
        </w:r>
      </w:ins>
      <w:del w:id="2102" w:author="Comparison" w:date="2013-05-05T19:43:00Z">
        <w:r w:rsidRPr="00C100C3">
          <w:rPr>
            <w:rFonts w:ascii="Courier New" w:hAnsi="Courier New" w:cs="Courier New"/>
          </w:rPr>
          <w:delText>&amp;#8230;</w:delText>
        </w:r>
      </w:del>
      <w:r w:rsidRPr="00C100C3">
        <w:rPr>
          <w:rFonts w:ascii="Courier New" w:hAnsi="Courier New" w:cs="Courier New"/>
        </w:rPr>
        <w:t xml:space="preserve"> But </w:t>
      </w:r>
      <w:ins w:id="2103" w:author="Comparison" w:date="2013-05-05T19:43:00Z">
        <w:r w:rsidRPr="00AA4B48">
          <w:rPr>
            <w:rFonts w:ascii="Courier New" w:hAnsi="Courier New" w:cs="Courier New"/>
          </w:rPr>
          <w:t>...</w:t>
        </w:r>
      </w:ins>
      <w:del w:id="2104" w:author="Comparison" w:date="2013-05-05T19:43:00Z">
        <w:r w:rsidRPr="00C100C3">
          <w:rPr>
            <w:rFonts w:ascii="Courier New" w:hAnsi="Courier New" w:cs="Courier New"/>
          </w:rPr>
          <w:delText>&amp;#8230;</w:delText>
        </w:r>
      </w:del>
      <w:r w:rsidRPr="00C100C3">
        <w:rPr>
          <w:rFonts w:ascii="Courier New" w:hAnsi="Courier New" w:cs="Courier New"/>
        </w:rPr>
        <w:t xml:space="preserve"> the sixteenth century itself was not always consistent.</w:t>
      </w:r>
    </w:p>
    <w:p w14:paraId="2C2D04BE" w14:textId="77777777" w:rsidR="00000000" w:rsidRPr="00AA4B48" w:rsidRDefault="00362818" w:rsidP="00AA4B48">
      <w:pPr>
        <w:pStyle w:val="PlainText"/>
        <w:rPr>
          <w:ins w:id="2105" w:author="Comparison" w:date="2013-05-05T19:43:00Z"/>
          <w:rFonts w:ascii="Courier New" w:hAnsi="Courier New" w:cs="Courier New"/>
        </w:rPr>
      </w:pPr>
      <w:ins w:id="2106" w:author="Comparison" w:date="2013-05-05T19:43:00Z">
        <w:r w:rsidRPr="00AA4B48">
          <w:rPr>
            <w:rFonts w:ascii="Courier New" w:hAnsi="Courier New" w:cs="Courier New"/>
          </w:rPr>
          <w:t>"</w:t>
        </w:r>
      </w:ins>
      <w:del w:id="2107" w:author="Comparison" w:date="2013-05-05T19:43:00Z">
        <w:r w:rsidRPr="00C100C3">
          <w:rPr>
            <w:rFonts w:ascii="Courier New" w:hAnsi="Courier New" w:cs="Courier New"/>
          </w:rPr>
          <w:delText>&amp;#8220;</w:delText>
        </w:r>
      </w:del>
      <w:r w:rsidRPr="00C100C3">
        <w:rPr>
          <w:rFonts w:ascii="Courier New" w:hAnsi="Courier New" w:cs="Courier New"/>
        </w:rPr>
        <w:t>Scripture is sufficient for all that which pertains to salvation. Such is the Protestant maxim</w:t>
      </w:r>
      <w:ins w:id="2108" w:author="Comparison" w:date="2013-05-05T19:43:00Z">
        <w:r w:rsidRPr="00AA4B48">
          <w:rPr>
            <w:rFonts w:ascii="Courier New" w:hAnsi="Courier New" w:cs="Courier New"/>
          </w:rPr>
          <w:t>."</w:t>
        </w:r>
      </w:ins>
    </w:p>
    <w:p w14:paraId="3EA327F7" w14:textId="561BB3C1" w:rsidR="00000000" w:rsidRPr="00C100C3" w:rsidRDefault="00362818" w:rsidP="00C100C3">
      <w:pPr>
        <w:pStyle w:val="PlainText"/>
        <w:rPr>
          <w:del w:id="2109" w:author="Comparison" w:date="2013-05-05T19:43:00Z"/>
          <w:rFonts w:ascii="Courier New" w:hAnsi="Courier New" w:cs="Courier New"/>
        </w:rPr>
      </w:pPr>
      <w:ins w:id="2110" w:author="Comparison" w:date="2013-05-05T19:43:00Z">
        <w:r w:rsidRPr="00AA4B48">
          <w:rPr>
            <w:rFonts w:ascii="Courier New" w:hAnsi="Courier New" w:cs="Courier New"/>
          </w:rPr>
          <w:t>"</w:t>
        </w:r>
      </w:ins>
      <w:del w:id="2111" w:author="Comparison" w:date="2013-05-05T19:43:00Z">
        <w:r w:rsidRPr="00C100C3">
          <w:rPr>
            <w:rFonts w:ascii="Courier New" w:hAnsi="Courier New" w:cs="Courier New"/>
          </w:rPr>
          <w:delText>.</w:delText>
        </w:r>
      </w:del>
    </w:p>
    <w:p w14:paraId="1441001B" w14:textId="4B345F46" w:rsidR="00000000" w:rsidRPr="00C100C3" w:rsidRDefault="00362818" w:rsidP="00C100C3">
      <w:pPr>
        <w:pStyle w:val="PlainText"/>
        <w:rPr>
          <w:rFonts w:ascii="Courier New" w:hAnsi="Courier New" w:cs="Courier New"/>
        </w:rPr>
      </w:pPr>
      <w:del w:id="2112" w:author="Comparison" w:date="2013-05-05T19:43:00Z">
        <w:r w:rsidRPr="00C100C3">
          <w:rPr>
            <w:rFonts w:ascii="Courier New" w:hAnsi="Courier New" w:cs="Courier New"/>
          </w:rPr>
          <w:delText>&amp;#8220;</w:delText>
        </w:r>
      </w:del>
      <w:r w:rsidRPr="00C100C3">
        <w:rPr>
          <w:rFonts w:ascii="Courier New" w:hAnsi="Courier New" w:cs="Courier New"/>
        </w:rPr>
        <w:t>But to appeal, in ecclesiastical questions, to the authority of scripture, to expect from scripture light upon these questions in the name of its dignity as the sole rule for Christians, is to comprise matters of form and organization among thing</w:t>
      </w:r>
      <w:r w:rsidRPr="00C100C3">
        <w:rPr>
          <w:rFonts w:ascii="Courier New" w:hAnsi="Courier New" w:cs="Courier New"/>
        </w:rPr>
        <w:t>s necessary for salvation</w:t>
      </w:r>
      <w:ins w:id="2113" w:author="Comparison" w:date="2013-05-05T19:43:00Z">
        <w:r w:rsidRPr="00AA4B48">
          <w:rPr>
            <w:rFonts w:ascii="Courier New" w:hAnsi="Courier New" w:cs="Courier New"/>
          </w:rPr>
          <w:t>.¦</w:t>
        </w:r>
      </w:ins>
      <w:del w:id="2114" w:author="Comparison" w:date="2013-05-05T19:43:00Z">
        <w:r w:rsidRPr="00C100C3">
          <w:rPr>
            <w:rFonts w:ascii="Courier New" w:hAnsi="Courier New" w:cs="Courier New"/>
          </w:rPr>
          <w:delText>.|</w:delText>
        </w:r>
      </w:del>
      <w:r w:rsidRPr="00C100C3">
        <w:rPr>
          <w:rFonts w:ascii="Courier New" w:hAnsi="Courier New" w:cs="Courier New"/>
        </w:rPr>
        <w:t xml:space="preserve"> Now, is not this the Catholic principle? Outside the Church, that is, of a particular form of the Church, no salvation? These so deeply anti-evangelical notions are much more widely spread than is generally believed</w:t>
      </w:r>
      <w:ins w:id="2115" w:author="Comparison" w:date="2013-05-05T19:43:00Z">
        <w:r w:rsidRPr="00AA4B48">
          <w:rPr>
            <w:rFonts w:ascii="Courier New" w:hAnsi="Courier New" w:cs="Courier New"/>
          </w:rPr>
          <w:t>."</w:t>
        </w:r>
      </w:ins>
      <w:del w:id="2116" w:author="Comparison" w:date="2013-05-05T19:43:00Z">
        <w:r w:rsidRPr="00C100C3">
          <w:rPr>
            <w:rFonts w:ascii="Courier New" w:hAnsi="Courier New" w:cs="Courier New"/>
          </w:rPr>
          <w:delText>.&amp;#8221;</w:delText>
        </w:r>
      </w:del>
    </w:p>
    <w:p w14:paraId="1CADC954" w14:textId="3337E236" w:rsidR="00000000" w:rsidRPr="00C100C3" w:rsidRDefault="00362818" w:rsidP="00C100C3">
      <w:pPr>
        <w:pStyle w:val="PlainText"/>
        <w:rPr>
          <w:rFonts w:ascii="Courier New" w:hAnsi="Courier New" w:cs="Courier New"/>
        </w:rPr>
      </w:pPr>
      <w:r w:rsidRPr="00C100C3">
        <w:rPr>
          <w:rFonts w:ascii="Courier New" w:hAnsi="Courier New" w:cs="Courier New"/>
        </w:rPr>
        <w:t>The</w:t>
      </w:r>
      <w:r w:rsidRPr="00C100C3">
        <w:rPr>
          <w:rFonts w:ascii="Courier New" w:hAnsi="Courier New" w:cs="Courier New"/>
        </w:rPr>
        <w:t xml:space="preserve"> attention of Christians cannot be too much drawn to the slippery nature of the ground on which they have been set by the existing systems and by those who seek either to preserve them or modify them by introducing new life into them. It is impossible to m</w:t>
      </w:r>
      <w:r w:rsidRPr="00C100C3">
        <w:rPr>
          <w:rFonts w:ascii="Courier New" w:hAnsi="Courier New" w:cs="Courier New"/>
        </w:rPr>
        <w:t>aintain their systems, if the authority of the Bible be maintained. And hence the Bible is set aside to admit these systems or to keep them. Catholicism, to which people would assimilate us, does not seek its constitution in the Bible. It makes the Bible d</w:t>
      </w:r>
      <w:r w:rsidRPr="00C100C3">
        <w:rPr>
          <w:rFonts w:ascii="Courier New" w:hAnsi="Courier New" w:cs="Courier New"/>
        </w:rPr>
        <w:t>epend on the authority of the Church</w:t>
      </w:r>
      <w:ins w:id="2117" w:author="Comparison" w:date="2013-05-05T19:43:00Z">
        <w:r w:rsidRPr="00AA4B48">
          <w:rPr>
            <w:rFonts w:ascii="Courier New" w:hAnsi="Courier New" w:cs="Courier New"/>
          </w:rPr>
          <w:t>;</w:t>
        </w:r>
      </w:ins>
      <w:del w:id="2118" w:author="Comparison" w:date="2013-05-05T19:43:00Z">
        <w:r w:rsidRPr="00C100C3">
          <w:rPr>
            <w:rFonts w:ascii="Courier New" w:hAnsi="Courier New" w:cs="Courier New"/>
          </w:rPr>
          <w:delText>,;</w:delText>
        </w:r>
      </w:del>
      <w:r w:rsidRPr="00C100C3">
        <w:rPr>
          <w:rFonts w:ascii="Courier New" w:hAnsi="Courier New" w:cs="Courier New"/>
        </w:rPr>
        <w:t xml:space="preserve"> that is to say, it takes away from God the right of *Himself* addressing the conscience and making man directly responsible for what he has heard, and it practically declares that what God has said and done in this re</w:t>
      </w:r>
      <w:r w:rsidRPr="00C100C3">
        <w:rPr>
          <w:rFonts w:ascii="Courier New" w:hAnsi="Courier New" w:cs="Courier New"/>
        </w:rPr>
        <w:t>spect is defective. For the Catholic, the Church and her forms precede the Bible, which he receives from the hands of the Church. For the Catholic, the forms must not be judged by the Bible, which is precisely the principle of our adversaries. There is, ho</w:t>
      </w:r>
      <w:r w:rsidRPr="00C100C3">
        <w:rPr>
          <w:rFonts w:ascii="Courier New" w:hAnsi="Courier New" w:cs="Courier New"/>
        </w:rPr>
        <w:t>wever, between the Catholics</w:t>
      </w:r>
    </w:p>
    <w:p w14:paraId="521153DC" w14:textId="01EE0D09" w:rsidR="00000000" w:rsidRPr="00C100C3" w:rsidRDefault="00362818" w:rsidP="00C100C3">
      <w:pPr>
        <w:pStyle w:val="PlainText"/>
        <w:rPr>
          <w:rFonts w:ascii="Courier New" w:hAnsi="Courier New" w:cs="Courier New"/>
        </w:rPr>
      </w:pPr>
      <w:ins w:id="2119" w:author="Comparison" w:date="2013-05-05T19:43:00Z">
        <w:r w:rsidRPr="00AA4B48">
          <w:rPr>
            <w:rFonts w:ascii="Courier New" w:hAnsi="Courier New" w:cs="Courier New"/>
          </w:rPr>
          <w:t>¦</w:t>
        </w:r>
      </w:ins>
      <w:del w:id="2120" w:author="Comparison" w:date="2013-05-05T19:43:00Z">
        <w:r w:rsidRPr="00C100C3">
          <w:rPr>
            <w:rFonts w:ascii="Courier New" w:hAnsi="Courier New" w:cs="Courier New"/>
          </w:rPr>
          <w:delText>|</w:delText>
        </w:r>
      </w:del>
      <w:r w:rsidRPr="00C100C3">
        <w:rPr>
          <w:rFonts w:ascii="Courier New" w:hAnsi="Courier New" w:cs="Courier New"/>
        </w:rPr>
        <w:t xml:space="preserve"> Does not the Bible speak of the Church and of the order which is becoming for it?</w:t>
      </w:r>
    </w:p>
    <w:p w14:paraId="7DCB0F89" w14:textId="0B788826" w:rsidR="00000000" w:rsidRPr="00C100C3" w:rsidRDefault="00362818" w:rsidP="00C100C3">
      <w:pPr>
        <w:pStyle w:val="PlainText"/>
        <w:rPr>
          <w:rFonts w:ascii="Courier New" w:hAnsi="Courier New" w:cs="Courier New"/>
        </w:rPr>
      </w:pPr>
      <w:ins w:id="2121" w:author="Comparison" w:date="2013-05-05T19:43:00Z">
        <w:r w:rsidRPr="00AA4B48">
          <w:rPr>
            <w:rFonts w:ascii="Courier New" w:hAnsi="Courier New" w:cs="Courier New"/>
          </w:rPr>
          <w:t>¦</w:t>
        </w:r>
      </w:ins>
      <w:del w:id="2122" w:author="Comparison" w:date="2013-05-05T19:43:00Z">
        <w:r w:rsidRPr="00C100C3">
          <w:rPr>
            <w:rFonts w:ascii="Courier New" w:hAnsi="Courier New" w:cs="Courier New"/>
          </w:rPr>
          <w:delText>|</w:delText>
        </w:r>
      </w:del>
      <w:r w:rsidRPr="00C100C3">
        <w:rPr>
          <w:rFonts w:ascii="Courier New" w:hAnsi="Courier New" w:cs="Courier New"/>
        </w:rPr>
        <w:t xml:space="preserve"> Here then we find put forth in all distinctness and nakedness the principle that the Bible is of authority and obligatory only in what is a</w:t>
      </w:r>
      <w:r w:rsidRPr="00C100C3">
        <w:rPr>
          <w:rFonts w:ascii="Courier New" w:hAnsi="Courier New" w:cs="Courier New"/>
        </w:rPr>
        <w:t xml:space="preserve">bsolutely necessary for salvation. Who then is to fix the limits of what is absolutely necessary for salvation? </w:t>
      </w:r>
      <w:ins w:id="2123" w:author="Comparison" w:date="2013-05-05T19:43:00Z">
        <w:r w:rsidRPr="00AA4B48">
          <w:rPr>
            <w:rFonts w:ascii="Courier New" w:hAnsi="Courier New" w:cs="Courier New"/>
          </w:rPr>
          <w:t>"</w:t>
        </w:r>
      </w:ins>
      <w:del w:id="2124" w:author="Comparison" w:date="2013-05-05T19:43:00Z">
        <w:r w:rsidRPr="00C100C3">
          <w:rPr>
            <w:rFonts w:ascii="Courier New" w:hAnsi="Courier New" w:cs="Courier New"/>
          </w:rPr>
          <w:delText>&amp;#8220;</w:delText>
        </w:r>
      </w:del>
      <w:r w:rsidRPr="00C100C3">
        <w:rPr>
          <w:rFonts w:ascii="Courier New" w:hAnsi="Courier New" w:cs="Courier New"/>
        </w:rPr>
        <w:t>Whosoever believeth that Jesus is the Christ is born of God</w:t>
      </w:r>
      <w:ins w:id="2125" w:author="Comparison" w:date="2013-05-05T19:43:00Z">
        <w:r w:rsidRPr="00AA4B48">
          <w:rPr>
            <w:rFonts w:ascii="Courier New" w:hAnsi="Courier New" w:cs="Courier New"/>
          </w:rPr>
          <w:t>."</w:t>
        </w:r>
      </w:ins>
      <w:del w:id="2126" w:author="Comparison" w:date="2013-05-05T19:43:00Z">
        <w:r w:rsidRPr="00C100C3">
          <w:rPr>
            <w:rFonts w:ascii="Courier New" w:hAnsi="Courier New" w:cs="Courier New"/>
          </w:rPr>
          <w:delText>.&amp;#8221;</w:delText>
        </w:r>
      </w:del>
      <w:r w:rsidRPr="00C100C3">
        <w:rPr>
          <w:rFonts w:ascii="Courier New" w:hAnsi="Courier New" w:cs="Courier New"/>
        </w:rPr>
        <w:t xml:space="preserve"> Is this the only point on which the word of God is to be of authority</w:t>
      </w:r>
      <w:r w:rsidRPr="00C100C3">
        <w:rPr>
          <w:rFonts w:ascii="Courier New" w:hAnsi="Courier New" w:cs="Courier New"/>
        </w:rPr>
        <w:t>, unexceptionable and obligatory? What a frightful principle!</w:t>
      </w:r>
    </w:p>
    <w:p w14:paraId="721FFB32"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{69}</w:t>
      </w:r>
    </w:p>
    <w:p w14:paraId="4FF493BE" w14:textId="2480F5CB" w:rsidR="00000000" w:rsidRPr="00C100C3" w:rsidRDefault="00362818" w:rsidP="00C100C3">
      <w:pPr>
        <w:pStyle w:val="PlainText"/>
        <w:rPr>
          <w:rFonts w:ascii="Courier New" w:hAnsi="Courier New" w:cs="Courier New"/>
        </w:rPr>
      </w:pPr>
      <w:r w:rsidRPr="00C100C3">
        <w:rPr>
          <w:rFonts w:ascii="Courier New" w:hAnsi="Courier New" w:cs="Courier New"/>
        </w:rPr>
        <w:t xml:space="preserve">and them this difference: the Catholics call their system the *divine order*, respecting God in name; our adversaries call </w:t>
      </w:r>
      <w:ins w:id="2127" w:author="Comparison" w:date="2013-05-05T19:43:00Z">
        <w:r w:rsidRPr="00AA4B48">
          <w:rPr>
            <w:rFonts w:ascii="Courier New" w:hAnsi="Courier New" w:cs="Courier New"/>
          </w:rPr>
          <w:t>their's</w:t>
        </w:r>
      </w:ins>
      <w:del w:id="2128" w:author="Comparison" w:date="2013-05-05T19:43:00Z">
        <w:r w:rsidRPr="00C100C3">
          <w:rPr>
            <w:rFonts w:ascii="Courier New" w:hAnsi="Courier New" w:cs="Courier New"/>
          </w:rPr>
          <w:delText>their&amp;#8217;s</w:delText>
        </w:r>
      </w:del>
      <w:r w:rsidRPr="00C100C3">
        <w:rPr>
          <w:rFonts w:ascii="Courier New" w:hAnsi="Courier New" w:cs="Courier New"/>
        </w:rPr>
        <w:t xml:space="preserve"> *human order</w:t>
      </w:r>
      <w:ins w:id="2129" w:author="Comparison" w:date="2013-05-05T19:43:00Z">
        <w:r w:rsidRPr="00AA4B48">
          <w:rPr>
            <w:rFonts w:ascii="Courier New" w:hAnsi="Courier New" w:cs="Courier New"/>
          </w:rPr>
          <w:t>*,</w:t>
        </w:r>
      </w:ins>
      <w:del w:id="2130" w:author="Comparison" w:date="2013-05-05T19:43:00Z">
        <w:r w:rsidRPr="00C100C3">
          <w:rPr>
            <w:rFonts w:ascii="Courier New" w:hAnsi="Courier New" w:cs="Courier New"/>
          </w:rPr>
          <w:delText>,*</w:delText>
        </w:r>
      </w:del>
      <w:r w:rsidRPr="00C100C3">
        <w:rPr>
          <w:rFonts w:ascii="Courier New" w:hAnsi="Courier New" w:cs="Courier New"/>
        </w:rPr>
        <w:t xml:space="preserve"> having no other principle than thei</w:t>
      </w:r>
      <w:r w:rsidRPr="00C100C3">
        <w:rPr>
          <w:rFonts w:ascii="Courier New" w:hAnsi="Courier New" w:cs="Courier New"/>
        </w:rPr>
        <w:t>r own will.</w:t>
      </w:r>
    </w:p>
    <w:p w14:paraId="74D4AD1F" w14:textId="0262282B" w:rsidR="00000000" w:rsidRPr="00C100C3" w:rsidRDefault="00362818" w:rsidP="00C100C3">
      <w:pPr>
        <w:pStyle w:val="PlainText"/>
        <w:rPr>
          <w:rFonts w:ascii="Courier New" w:hAnsi="Courier New" w:cs="Courier New"/>
        </w:rPr>
      </w:pPr>
      <w:r w:rsidRPr="00C100C3">
        <w:rPr>
          <w:rFonts w:ascii="Courier New" w:hAnsi="Courier New" w:cs="Courier New"/>
        </w:rPr>
        <w:t>Here again, it is a question not of any form but of the power on which what is legitimate in this respect depends, and of the rule which is to direct the action and the effects of this power, so that we should not stray from it. We say, Christ</w:t>
      </w:r>
      <w:r w:rsidRPr="00C100C3">
        <w:rPr>
          <w:rFonts w:ascii="Courier New" w:hAnsi="Courier New" w:cs="Courier New"/>
        </w:rPr>
        <w:t xml:space="preserve"> is Son over His own house; the Holy Ghost is the One who acts in the Church to produce therein, by His divine presence, the order, liberty, and blessing which become the house of </w:t>
      </w:r>
      <w:ins w:id="2131" w:author="Comparison" w:date="2013-05-05T19:43:00Z">
        <w:r w:rsidRPr="00AA4B48">
          <w:rPr>
            <w:rFonts w:ascii="Courier New" w:hAnsi="Courier New" w:cs="Courier New"/>
          </w:rPr>
          <w:t>God's</w:t>
        </w:r>
      </w:ins>
      <w:del w:id="2132" w:author="Comparison" w:date="2013-05-05T19:43:00Z">
        <w:r w:rsidRPr="00C100C3">
          <w:rPr>
            <w:rFonts w:ascii="Courier New" w:hAnsi="Courier New" w:cs="Courier New"/>
          </w:rPr>
          <w:delText>God&amp;#8217;s</w:delText>
        </w:r>
      </w:del>
      <w:r w:rsidRPr="00C100C3">
        <w:rPr>
          <w:rFonts w:ascii="Courier New" w:hAnsi="Courier New" w:cs="Courier New"/>
        </w:rPr>
        <w:t xml:space="preserve"> Son. And where the Spirit is, there is liberty.</w:t>
      </w:r>
    </w:p>
    <w:p w14:paraId="1E027AF2" w14:textId="23D8B134" w:rsidR="00000000" w:rsidRPr="00C100C3" w:rsidRDefault="00362818" w:rsidP="00C100C3">
      <w:pPr>
        <w:pStyle w:val="PlainText"/>
        <w:rPr>
          <w:rFonts w:ascii="Courier New" w:hAnsi="Courier New" w:cs="Courier New"/>
        </w:rPr>
      </w:pPr>
      <w:r w:rsidRPr="00C100C3">
        <w:rPr>
          <w:rFonts w:ascii="Courier New" w:hAnsi="Courier New" w:cs="Courier New"/>
        </w:rPr>
        <w:t>Nevertheless, m</w:t>
      </w:r>
      <w:r w:rsidRPr="00C100C3">
        <w:rPr>
          <w:rFonts w:ascii="Courier New" w:hAnsi="Courier New" w:cs="Courier New"/>
        </w:rPr>
        <w:t>an, not inspired, cannot be trusted as the vessel of the thoughts of the Spirit; and God, in His grace, has taken the pains to give us written directions, enlightenment, warnings, for which we bless Him from the bottom of our hearts, while at the same time</w:t>
      </w:r>
      <w:r w:rsidRPr="00C100C3">
        <w:rPr>
          <w:rFonts w:ascii="Courier New" w:hAnsi="Courier New" w:cs="Courier New"/>
        </w:rPr>
        <w:t xml:space="preserve"> distrusting ourselves. We believe His word perfect with the instruction of His Spirit. We believe it to contain everything a Christian needs, and that according to the order and importance of the subject, according to His perfect grace, acting in respect </w:t>
      </w:r>
      <w:r w:rsidRPr="00C100C3">
        <w:rPr>
          <w:rFonts w:ascii="Courier New" w:hAnsi="Courier New" w:cs="Courier New"/>
        </w:rPr>
        <w:t>of the wants of man; for eternal things, eternal truths; for the means to be employed, directions which are suitable to an inferior order of things, but which describe the existence on earth of what on earth is most precious to God. It is neither a law, no</w:t>
      </w:r>
      <w:r w:rsidRPr="00C100C3">
        <w:rPr>
          <w:rFonts w:ascii="Courier New" w:hAnsi="Courier New" w:cs="Courier New"/>
        </w:rPr>
        <w:t>r a code, because man would not be capable of making use of it, and because God is not willing (and it is in grace that He is not willing) to expose us to the risk of departing either from continual dependence on Him, or from living relations with a Being,</w:t>
      </w:r>
      <w:r w:rsidRPr="00C100C3">
        <w:rPr>
          <w:rFonts w:ascii="Courier New" w:hAnsi="Courier New" w:cs="Courier New"/>
        </w:rPr>
        <w:t xml:space="preserve"> a living God. This God, infinite in His wisdom, has known how to give that which perfectly directs, in dependence on Himself, the spiritual man who, having the Spirit of the Lord, can understand the thought and will of that Spirit. He has known how to acc</w:t>
      </w:r>
      <w:r w:rsidRPr="00C100C3">
        <w:rPr>
          <w:rFonts w:ascii="Courier New" w:hAnsi="Courier New" w:cs="Courier New"/>
        </w:rPr>
        <w:t>ommodate His written instructions to His own perfections and to man who has the Spirit; for he judgeth all things (@1 Corinthians 2:</w:t>
      </w:r>
      <w:ins w:id="2133" w:author="Comparison" w:date="2013-05-05T19:43:00Z">
        <w:r w:rsidRPr="00AA4B48">
          <w:rPr>
            <w:rFonts w:ascii="Courier New" w:hAnsi="Courier New" w:cs="Courier New"/>
          </w:rPr>
          <w:t xml:space="preserve"> </w:t>
        </w:r>
      </w:ins>
      <w:r w:rsidRPr="00C100C3">
        <w:rPr>
          <w:rFonts w:ascii="Courier New" w:hAnsi="Courier New" w:cs="Courier New"/>
        </w:rPr>
        <w:t>15, 16</w:t>
      </w:r>
      <w:ins w:id="2134" w:author="Comparison" w:date="2013-05-05T19:43:00Z">
        <w:r w:rsidRPr="00AA4B48">
          <w:rPr>
            <w:rFonts w:ascii="Courier New" w:hAnsi="Courier New" w:cs="Courier New"/>
          </w:rPr>
          <w:t>),¦</w:t>
        </w:r>
      </w:ins>
      <w:del w:id="2135" w:author="Comparison" w:date="2013-05-05T19:43:00Z">
        <w:r w:rsidRPr="00C100C3">
          <w:rPr>
            <w:rFonts w:ascii="Courier New" w:hAnsi="Courier New" w:cs="Courier New"/>
          </w:rPr>
          <w:delText>),|</w:delText>
        </w:r>
      </w:del>
      <w:r w:rsidRPr="00C100C3">
        <w:rPr>
          <w:rFonts w:ascii="Courier New" w:hAnsi="Courier New" w:cs="Courier New"/>
        </w:rPr>
        <w:t xml:space="preserve"> so that for him</w:t>
      </w:r>
      <w:ins w:id="2136" w:author="Comparison" w:date="2013-05-05T19:43:00Z">
        <w:r w:rsidRPr="00AA4B48">
          <w:rPr>
            <w:rFonts w:ascii="Courier New" w:hAnsi="Courier New" w:cs="Courier New"/>
          </w:rPr>
          <w:t>,¦</w:t>
        </w:r>
      </w:ins>
      <w:del w:id="2137" w:author="Comparison" w:date="2013-05-05T19:43:00Z">
        <w:r w:rsidRPr="00C100C3">
          <w:rPr>
            <w:rFonts w:ascii="Courier New" w:hAnsi="Courier New" w:cs="Courier New"/>
          </w:rPr>
          <w:delText>,|</w:delText>
        </w:r>
      </w:del>
      <w:r w:rsidRPr="00C100C3">
        <w:rPr>
          <w:rFonts w:ascii="Courier New" w:hAnsi="Courier New" w:cs="Courier New"/>
        </w:rPr>
        <w:t xml:space="preserve"> these instructions are perfect, complete, and divine; and because they are divine, they are beyo</w:t>
      </w:r>
      <w:r w:rsidRPr="00C100C3">
        <w:rPr>
          <w:rFonts w:ascii="Courier New" w:hAnsi="Courier New" w:cs="Courier New"/>
        </w:rPr>
        <w:t>nd the reach of the natural man who would never profit by them through seeking a code in them, however truly they</w:t>
      </w:r>
    </w:p>
    <w:p w14:paraId="2C9D54FA" w14:textId="77777777" w:rsidR="00000000" w:rsidRPr="00AA4B48" w:rsidRDefault="00362818" w:rsidP="00AA4B48">
      <w:pPr>
        <w:pStyle w:val="PlainText"/>
        <w:rPr>
          <w:ins w:id="2138" w:author="Comparison" w:date="2013-05-05T19:43:00Z"/>
          <w:rFonts w:ascii="Courier New" w:hAnsi="Courier New" w:cs="Courier New"/>
        </w:rPr>
      </w:pPr>
      <w:ins w:id="2139" w:author="Comparison" w:date="2013-05-05T19:43:00Z">
        <w:r w:rsidRPr="00AA4B48">
          <w:rPr>
            <w:rFonts w:ascii="Courier New" w:hAnsi="Courier New" w:cs="Courier New"/>
          </w:rPr>
          <w:t>¦ "</w:t>
        </w:r>
      </w:ins>
      <w:del w:id="2140" w:author="Comparison" w:date="2013-05-05T19:43:00Z">
        <w:r w:rsidRPr="00C100C3">
          <w:rPr>
            <w:rFonts w:ascii="Courier New" w:hAnsi="Courier New" w:cs="Courier New"/>
          </w:rPr>
          <w:delText>| &amp;#8220;</w:delText>
        </w:r>
      </w:del>
      <w:r w:rsidRPr="00C100C3">
        <w:rPr>
          <w:rFonts w:ascii="Courier New" w:hAnsi="Courier New" w:cs="Courier New"/>
        </w:rPr>
        <w:t>The Spirit searcheth all things; yea, the deep things of God</w:t>
      </w:r>
      <w:ins w:id="2141" w:author="Comparison" w:date="2013-05-05T19:43:00Z">
        <w:r w:rsidRPr="00AA4B48">
          <w:rPr>
            <w:rFonts w:ascii="Courier New" w:hAnsi="Courier New" w:cs="Courier New"/>
          </w:rPr>
          <w:t>."</w:t>
        </w:r>
      </w:ins>
    </w:p>
    <w:p w14:paraId="603352FB" w14:textId="2AD1B497" w:rsidR="00000000" w:rsidRPr="00C100C3" w:rsidRDefault="00362818" w:rsidP="00C100C3">
      <w:pPr>
        <w:pStyle w:val="PlainText"/>
        <w:rPr>
          <w:del w:id="2142" w:author="Comparison" w:date="2013-05-05T19:43:00Z"/>
          <w:rFonts w:ascii="Courier New" w:hAnsi="Courier New" w:cs="Courier New"/>
        </w:rPr>
      </w:pPr>
      <w:ins w:id="2143" w:author="Comparison" w:date="2013-05-05T19:43:00Z">
        <w:r w:rsidRPr="00AA4B48">
          <w:rPr>
            <w:rFonts w:ascii="Courier New" w:hAnsi="Courier New" w:cs="Courier New"/>
          </w:rPr>
          <w:t>¦</w:t>
        </w:r>
      </w:ins>
      <w:del w:id="2144" w:author="Comparison" w:date="2013-05-05T19:43:00Z">
        <w:r w:rsidRPr="00C100C3">
          <w:rPr>
            <w:rFonts w:ascii="Courier New" w:hAnsi="Courier New" w:cs="Courier New"/>
          </w:rPr>
          <w:delText>.&amp;#8221;</w:delText>
        </w:r>
      </w:del>
    </w:p>
    <w:p w14:paraId="2C034273" w14:textId="77777777" w:rsidR="00000000" w:rsidRPr="00C100C3" w:rsidRDefault="00362818" w:rsidP="00C100C3">
      <w:pPr>
        <w:pStyle w:val="PlainText"/>
        <w:rPr>
          <w:rFonts w:ascii="Courier New" w:hAnsi="Courier New" w:cs="Courier New"/>
        </w:rPr>
      </w:pPr>
      <w:del w:id="2145" w:author="Comparison" w:date="2013-05-05T19:43:00Z">
        <w:r w:rsidRPr="00C100C3">
          <w:rPr>
            <w:rFonts w:ascii="Courier New" w:hAnsi="Courier New" w:cs="Courier New"/>
          </w:rPr>
          <w:delText>|</w:delText>
        </w:r>
      </w:del>
      <w:r w:rsidRPr="00C100C3">
        <w:rPr>
          <w:rFonts w:ascii="Courier New" w:hAnsi="Courier New" w:cs="Courier New"/>
        </w:rPr>
        <w:t xml:space="preserve"> This is true even for the weakest Christian; only it is limi</w:t>
      </w:r>
      <w:r w:rsidRPr="00C100C3">
        <w:rPr>
          <w:rFonts w:ascii="Courier New" w:hAnsi="Courier New" w:cs="Courier New"/>
        </w:rPr>
        <w:t>ted to that which he has realized, God not suffering him to be tempted above that he is able to bear.</w:t>
      </w:r>
    </w:p>
    <w:p w14:paraId="1418F26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{70}</w:t>
      </w:r>
    </w:p>
    <w:p w14:paraId="1C17E483"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may comprehend everything which, at all times, governs the relations between God and man. But these relations are foreign to the natural man.</w:t>
      </w:r>
    </w:p>
    <w:p w14:paraId="5BA62492"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Besi</w:t>
      </w:r>
      <w:r w:rsidRPr="00C100C3">
        <w:rPr>
          <w:rFonts w:ascii="Courier New" w:hAnsi="Courier New" w:cs="Courier New"/>
        </w:rPr>
        <w:t>des, the instructions given to the Church, as well as those given to the Christian for his individual walk, are moral instructions for moral circumstances. They have not ceremonies in view and cannot be a code. In such or such an act of the Church, a thous</w:t>
      </w:r>
      <w:r w:rsidRPr="00C100C3">
        <w:rPr>
          <w:rFonts w:ascii="Courier New" w:hAnsi="Courier New" w:cs="Courier New"/>
        </w:rPr>
        <w:t>and moral principles may exercise their influence; and, on the other hand, a thousand hearts and a thousand consciences will have to submit to them. Now these moral principles are in the Bible. In certain cases, the word being positive, the will of man has</w:t>
      </w:r>
      <w:r w:rsidRPr="00C100C3">
        <w:rPr>
          <w:rFonts w:ascii="Courier New" w:hAnsi="Courier New" w:cs="Courier New"/>
        </w:rPr>
        <w:t xml:space="preserve"> nothing to do but to submit. In others, with the intention that the heart should be exercised and faith put to the test, it only gives directions designed to act on the heart and on faith, and moreover perfectly sufficient to produce their effect in the c</w:t>
      </w:r>
      <w:r w:rsidRPr="00C100C3">
        <w:rPr>
          <w:rFonts w:ascii="Courier New" w:hAnsi="Courier New" w:cs="Courier New"/>
        </w:rPr>
        <w:t>ase of those whose heart acts according to that which is said; for God, the living God, is ever there. It is this last truth which changes everything, and it is this which is entirely forgotten by the class of Christians to whom we are now replying.</w:t>
      </w:r>
    </w:p>
    <w:p w14:paraId="0FD5CA9C" w14:textId="77F3415C" w:rsidR="00000000" w:rsidRPr="00C100C3" w:rsidRDefault="00362818" w:rsidP="00C100C3">
      <w:pPr>
        <w:pStyle w:val="PlainText"/>
        <w:rPr>
          <w:rFonts w:ascii="Courier New" w:hAnsi="Courier New" w:cs="Courier New"/>
        </w:rPr>
      </w:pPr>
      <w:r w:rsidRPr="00C100C3">
        <w:rPr>
          <w:rFonts w:ascii="Courier New" w:hAnsi="Courier New" w:cs="Courier New"/>
        </w:rPr>
        <w:t xml:space="preserve">But, </w:t>
      </w:r>
      <w:r w:rsidRPr="00C100C3">
        <w:rPr>
          <w:rFonts w:ascii="Courier New" w:hAnsi="Courier New" w:cs="Courier New"/>
        </w:rPr>
        <w:t xml:space="preserve">the rules given for individual conduct are quite as much moral as those given for the Church. They nevertheless do not form a code. Sometimes there are rules and relations exact and positive; sometimes, principles; a code, never. If we read, for example, </w:t>
      </w:r>
      <w:ins w:id="2146" w:author="Comparison" w:date="2013-05-05T19:43:00Z">
        <w:r w:rsidRPr="00AA4B48">
          <w:rPr>
            <w:rFonts w:ascii="Courier New" w:hAnsi="Courier New" w:cs="Courier New"/>
          </w:rPr>
          <w:t>"</w:t>
        </w:r>
      </w:ins>
      <w:del w:id="2147" w:author="Comparison" w:date="2013-05-05T19:43:00Z">
        <w:r w:rsidRPr="00C100C3">
          <w:rPr>
            <w:rFonts w:ascii="Courier New" w:hAnsi="Courier New" w:cs="Courier New"/>
          </w:rPr>
          <w:delText>&amp;</w:delText>
        </w:r>
        <w:r w:rsidRPr="00C100C3">
          <w:rPr>
            <w:rFonts w:ascii="Courier New" w:hAnsi="Courier New" w:cs="Courier New"/>
          </w:rPr>
          <w:delText>#8220;</w:delText>
        </w:r>
      </w:del>
      <w:r w:rsidRPr="00C100C3">
        <w:rPr>
          <w:rFonts w:ascii="Courier New" w:hAnsi="Courier New" w:cs="Courier New"/>
        </w:rPr>
        <w:t>Whosoever shall smite thee on thy right cheek, turn to him the other also</w:t>
      </w:r>
      <w:ins w:id="2148" w:author="Comparison" w:date="2013-05-05T19:43:00Z">
        <w:r w:rsidRPr="00AA4B48">
          <w:rPr>
            <w:rFonts w:ascii="Courier New" w:hAnsi="Courier New" w:cs="Courier New"/>
          </w:rPr>
          <w:t>,"</w:t>
        </w:r>
      </w:ins>
      <w:del w:id="2149" w:author="Comparison" w:date="2013-05-05T19:43:00Z">
        <w:r w:rsidRPr="00C100C3">
          <w:rPr>
            <w:rFonts w:ascii="Courier New" w:hAnsi="Courier New" w:cs="Courier New"/>
          </w:rPr>
          <w:delText>,&amp;#8221;</w:delText>
        </w:r>
      </w:del>
      <w:r w:rsidRPr="00C100C3">
        <w:rPr>
          <w:rFonts w:ascii="Courier New" w:hAnsi="Courier New" w:cs="Courier New"/>
        </w:rPr>
        <w:t xml:space="preserve"> this directs us personally and profoundly. The Lord, notwithstanding, did not do this: He answered peaceably. There is not a code which, by literal directions, decides </w:t>
      </w:r>
      <w:r w:rsidRPr="00C100C3">
        <w:rPr>
          <w:rFonts w:ascii="Courier New" w:hAnsi="Courier New" w:cs="Courier New"/>
        </w:rPr>
        <w:t>every case which presents itself. Does then the word of God not furnish us with sufficient directions for practical walk? It is sufficient for salvation to believe that Jesus is the Christ; at all events, the one who believes that Jesus is the Christ is bo</w:t>
      </w:r>
      <w:r w:rsidRPr="00C100C3">
        <w:rPr>
          <w:rFonts w:ascii="Courier New" w:hAnsi="Courier New" w:cs="Courier New"/>
        </w:rPr>
        <w:t>rn of God.</w:t>
      </w:r>
    </w:p>
    <w:p w14:paraId="17CA86C9" w14:textId="0511AB30" w:rsidR="00000000" w:rsidRPr="00C100C3" w:rsidRDefault="00362818" w:rsidP="00C100C3">
      <w:pPr>
        <w:pStyle w:val="PlainText"/>
        <w:rPr>
          <w:rFonts w:ascii="Courier New" w:hAnsi="Courier New" w:cs="Courier New"/>
        </w:rPr>
      </w:pPr>
      <w:r w:rsidRPr="00C100C3">
        <w:rPr>
          <w:rFonts w:ascii="Courier New" w:hAnsi="Courier New" w:cs="Courier New"/>
        </w:rPr>
        <w:t xml:space="preserve">Finally, the truth of the matter is this: </w:t>
      </w:r>
      <w:ins w:id="2150" w:author="Comparison" w:date="2013-05-05T19:43:00Z">
        <w:r w:rsidRPr="00AA4B48">
          <w:rPr>
            <w:rFonts w:ascii="Courier New" w:hAnsi="Courier New" w:cs="Courier New"/>
          </w:rPr>
          <w:t>"</w:t>
        </w:r>
      </w:ins>
      <w:del w:id="2151" w:author="Comparison" w:date="2013-05-05T19:43:00Z">
        <w:r w:rsidRPr="00C100C3">
          <w:rPr>
            <w:rFonts w:ascii="Courier New" w:hAnsi="Courier New" w:cs="Courier New"/>
          </w:rPr>
          <w:delText>&amp;#8220;</w:delText>
        </w:r>
      </w:del>
      <w:r w:rsidRPr="00C100C3">
        <w:rPr>
          <w:rFonts w:ascii="Courier New" w:hAnsi="Courier New" w:cs="Courier New"/>
        </w:rPr>
        <w:t>When thine eye is single, *thy* whole body also is full of light</w:t>
      </w:r>
      <w:ins w:id="2152" w:author="Comparison" w:date="2013-05-05T19:43:00Z">
        <w:r w:rsidRPr="00AA4B48">
          <w:rPr>
            <w:rFonts w:ascii="Courier New" w:hAnsi="Courier New" w:cs="Courier New"/>
          </w:rPr>
          <w:t xml:space="preserve"> ... .</w:t>
        </w:r>
      </w:ins>
      <w:del w:id="2153" w:author="Comparison" w:date="2013-05-05T19:43:00Z">
        <w:r w:rsidRPr="00C100C3">
          <w:rPr>
            <w:rFonts w:ascii="Courier New" w:hAnsi="Courier New" w:cs="Courier New"/>
          </w:rPr>
          <w:delText>. &amp;#8230;</w:delText>
        </w:r>
      </w:del>
      <w:r w:rsidRPr="00C100C3">
        <w:rPr>
          <w:rFonts w:ascii="Courier New" w:hAnsi="Courier New" w:cs="Courier New"/>
        </w:rPr>
        <w:t xml:space="preserve"> If thy whole body therefore be full of light, having no part dark, the whole shall be full of light, as when the bright s</w:t>
      </w:r>
      <w:r w:rsidRPr="00C100C3">
        <w:rPr>
          <w:rFonts w:ascii="Courier New" w:hAnsi="Courier New" w:cs="Courier New"/>
        </w:rPr>
        <w:t>hining of a candle doth give thee light</w:t>
      </w:r>
      <w:ins w:id="2154" w:author="Comparison" w:date="2013-05-05T19:43:00Z">
        <w:r w:rsidRPr="00AA4B48">
          <w:rPr>
            <w:rFonts w:ascii="Courier New" w:hAnsi="Courier New" w:cs="Courier New"/>
          </w:rPr>
          <w:t>,"</w:t>
        </w:r>
      </w:ins>
      <w:del w:id="2155" w:author="Comparison" w:date="2013-05-05T19:43:00Z">
        <w:r w:rsidRPr="00C100C3">
          <w:rPr>
            <w:rFonts w:ascii="Courier New" w:hAnsi="Courier New" w:cs="Courier New"/>
          </w:rPr>
          <w:delText>,&amp;#8221;</w:delText>
        </w:r>
      </w:del>
      <w:r w:rsidRPr="00C100C3">
        <w:rPr>
          <w:rFonts w:ascii="Courier New" w:hAnsi="Courier New" w:cs="Courier New"/>
        </w:rPr>
        <w:t xml:space="preserve"> @Luke 11:</w:t>
      </w:r>
      <w:ins w:id="2156" w:author="Comparison" w:date="2013-05-05T19:43:00Z">
        <w:r w:rsidRPr="00AA4B48">
          <w:rPr>
            <w:rFonts w:ascii="Courier New" w:hAnsi="Courier New" w:cs="Courier New"/>
          </w:rPr>
          <w:t xml:space="preserve"> </w:t>
        </w:r>
      </w:ins>
      <w:r w:rsidRPr="00C100C3">
        <w:rPr>
          <w:rFonts w:ascii="Courier New" w:hAnsi="Courier New" w:cs="Courier New"/>
        </w:rPr>
        <w:t>34</w:t>
      </w:r>
      <w:ins w:id="2157" w:author="Comparison" w:date="2013-05-05T19:43:00Z">
        <w:r w:rsidRPr="00AA4B48">
          <w:rPr>
            <w:rFonts w:ascii="Courier New" w:hAnsi="Courier New" w:cs="Courier New"/>
          </w:rPr>
          <w:t>-</w:t>
        </w:r>
      </w:ins>
      <w:del w:id="2158" w:author="Comparison" w:date="2013-05-05T19:43:00Z">
        <w:r w:rsidRPr="00C100C3">
          <w:rPr>
            <w:rFonts w:ascii="Courier New" w:hAnsi="Courier New" w:cs="Courier New"/>
          </w:rPr>
          <w:delText xml:space="preserve"> - </w:delText>
        </w:r>
      </w:del>
      <w:r w:rsidRPr="00C100C3">
        <w:rPr>
          <w:rFonts w:ascii="Courier New" w:hAnsi="Courier New" w:cs="Courier New"/>
        </w:rPr>
        <w:t>36. It is not the will of God that it should be otherwise. Now there is not in the Bible anything save what is necessary, when the case to which it applies presents itself. Man lives by every wo</w:t>
      </w:r>
      <w:r w:rsidRPr="00C100C3">
        <w:rPr>
          <w:rFonts w:ascii="Courier New" w:hAnsi="Courier New" w:cs="Courier New"/>
        </w:rPr>
        <w:t>rd that proceeds out of the mouth of God; and, if the word of God is not</w:t>
      </w:r>
    </w:p>
    <w:p w14:paraId="4FA184C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{71}</w:t>
      </w:r>
    </w:p>
    <w:p w14:paraId="7FD32003" w14:textId="77777777" w:rsidR="00000000" w:rsidRPr="00AA4B48" w:rsidRDefault="00362818" w:rsidP="00AA4B48">
      <w:pPr>
        <w:pStyle w:val="PlainText"/>
        <w:rPr>
          <w:ins w:id="2159" w:author="Comparison" w:date="2013-05-05T19:43:00Z"/>
          <w:rFonts w:ascii="Courier New" w:hAnsi="Courier New" w:cs="Courier New"/>
        </w:rPr>
      </w:pPr>
      <w:r w:rsidRPr="00C100C3">
        <w:rPr>
          <w:rFonts w:ascii="Courier New" w:hAnsi="Courier New" w:cs="Courier New"/>
        </w:rPr>
        <w:t xml:space="preserve">sufficient for every </w:t>
      </w:r>
      <w:ins w:id="2160" w:author="Comparison" w:date="2013-05-05T19:43:00Z">
        <w:r w:rsidRPr="00AA4B48">
          <w:rPr>
            <w:rFonts w:ascii="Courier New" w:hAnsi="Courier New" w:cs="Courier New"/>
          </w:rPr>
          <w:t>circumstances</w:t>
        </w:r>
      </w:ins>
      <w:del w:id="2161" w:author="Comparison" w:date="2013-05-05T19:43:00Z">
        <w:r w:rsidRPr="00C100C3">
          <w:rPr>
            <w:rFonts w:ascii="Courier New" w:hAnsi="Courier New" w:cs="Courier New"/>
          </w:rPr>
          <w:delText>circumstance</w:delText>
        </w:r>
      </w:del>
      <w:r w:rsidRPr="00C100C3">
        <w:rPr>
          <w:rFonts w:ascii="Courier New" w:hAnsi="Courier New" w:cs="Courier New"/>
        </w:rPr>
        <w:t>, and on every occasion, man, deprived of the wisdom of God, will stray in the desert wastes into which Satan and his own will will have led hi</w:t>
      </w:r>
      <w:r w:rsidRPr="00C100C3">
        <w:rPr>
          <w:rFonts w:ascii="Courier New" w:hAnsi="Courier New" w:cs="Courier New"/>
        </w:rPr>
        <w:t>m</w:t>
      </w:r>
      <w:ins w:id="2162" w:author="Comparison" w:date="2013-05-05T19:43:00Z">
        <w:r w:rsidRPr="00AA4B48">
          <w:rPr>
            <w:rFonts w:ascii="Courier New" w:hAnsi="Courier New" w:cs="Courier New"/>
          </w:rPr>
          <w:t>.</w:t>
        </w:r>
      </w:ins>
    </w:p>
    <w:p w14:paraId="61801CF5" w14:textId="77777777" w:rsidR="00000000" w:rsidRPr="00AA4B48" w:rsidRDefault="00362818" w:rsidP="00AA4B48">
      <w:pPr>
        <w:pStyle w:val="PlainText"/>
        <w:rPr>
          <w:ins w:id="2163" w:author="Comparison" w:date="2013-05-05T19:43:00Z"/>
          <w:rFonts w:ascii="Courier New" w:hAnsi="Courier New" w:cs="Courier New"/>
        </w:rPr>
      </w:pPr>
      <w:ins w:id="2164" w:author="Comparison" w:date="2013-05-05T19:43:00Z">
        <w:r w:rsidRPr="00AA4B48">
          <w:rPr>
            <w:rFonts w:ascii="Courier New" w:hAnsi="Courier New" w:cs="Courier New"/>
          </w:rPr>
          <w:t>CHAPTER 4 -- ON THE ADMINISTRATION OF THE CHURCH</w:t>
        </w:r>
      </w:ins>
    </w:p>
    <w:p w14:paraId="026F3271" w14:textId="11E1003F" w:rsidR="00000000" w:rsidRPr="00C100C3" w:rsidRDefault="00362818" w:rsidP="00C100C3">
      <w:pPr>
        <w:pStyle w:val="PlainText"/>
        <w:rPr>
          <w:del w:id="2165" w:author="Comparison" w:date="2013-05-05T19:43:00Z"/>
          <w:rFonts w:ascii="Courier New" w:hAnsi="Courier New" w:cs="Courier New"/>
        </w:rPr>
      </w:pPr>
      <w:del w:id="2166" w:author="Comparison" w:date="2013-05-05T19:43:00Z">
        <w:r w:rsidRPr="00C100C3">
          <w:rPr>
            <w:rFonts w:ascii="Courier New" w:hAnsi="Courier New" w:cs="Courier New"/>
          </w:rPr>
          <w:delText>.&lt;h3&gt;*Chapter 4</w:delText>
        </w:r>
      </w:del>
    </w:p>
    <w:p w14:paraId="7EEEC75A" w14:textId="77777777" w:rsidR="00000000" w:rsidRPr="00C100C3" w:rsidRDefault="00362818" w:rsidP="00C100C3">
      <w:pPr>
        <w:pStyle w:val="PlainText"/>
        <w:rPr>
          <w:del w:id="2167" w:author="Comparison" w:date="2013-05-05T19:43:00Z"/>
          <w:rFonts w:ascii="Courier New" w:hAnsi="Courier New" w:cs="Courier New"/>
        </w:rPr>
      </w:pPr>
      <w:del w:id="2168" w:author="Comparison" w:date="2013-05-05T19:43:00Z">
        <w:r w:rsidRPr="00C100C3">
          <w:rPr>
            <w:rFonts w:ascii="Courier New" w:hAnsi="Courier New" w:cs="Courier New"/>
          </w:rPr>
          <w:delText>On the Administration of the Church.*&lt;/h3&gt;</w:delText>
        </w:r>
      </w:del>
    </w:p>
    <w:p w14:paraId="2962D1A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As to what concerns the administration of the Church, the great principles which are found in the word of God are the following.</w:t>
      </w:r>
    </w:p>
    <w:p w14:paraId="4F115A6B"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For the calling, and for the spiritual wants of this Church, God</w:t>
      </w:r>
      <w:r w:rsidRPr="00C100C3">
        <w:rPr>
          <w:rFonts w:ascii="Courier New" w:hAnsi="Courier New" w:cs="Courier New"/>
        </w:rPr>
        <w:t xml:space="preserve"> has given certain gifts which act for the increase and the union of the body at all times. *Forms</w:t>
      </w:r>
      <w:del w:id="2169" w:author="Comparison" w:date="2013-05-05T19:43:00Z">
        <w:r w:rsidRPr="00C100C3">
          <w:rPr>
            <w:rFonts w:ascii="Courier New" w:hAnsi="Courier New" w:cs="Courier New"/>
          </w:rPr>
          <w:delText>*</w:delText>
        </w:r>
      </w:del>
      <w:r w:rsidRPr="00C100C3">
        <w:rPr>
          <w:rFonts w:ascii="Courier New" w:hAnsi="Courier New" w:cs="Courier New"/>
        </w:rPr>
        <w:t xml:space="preserve"> have </w:t>
      </w:r>
      <w:del w:id="2170" w:author="Comparison" w:date="2013-05-05T19:43:00Z">
        <w:r w:rsidRPr="00C100C3">
          <w:rPr>
            <w:rFonts w:ascii="Courier New" w:hAnsi="Courier New" w:cs="Courier New"/>
          </w:rPr>
          <w:delText>*</w:delText>
        </w:r>
      </w:del>
      <w:r w:rsidRPr="00C100C3">
        <w:rPr>
          <w:rFonts w:ascii="Courier New" w:hAnsi="Courier New" w:cs="Courier New"/>
        </w:rPr>
        <w:t xml:space="preserve">no place whatever. Order* is always morally the will of God; now the word provides for it where it is needed (@1 Corinthians 14; @Romans 12; @1 Peter </w:t>
      </w:r>
      <w:r w:rsidRPr="00C100C3">
        <w:rPr>
          <w:rFonts w:ascii="Courier New" w:hAnsi="Courier New" w:cs="Courier New"/>
        </w:rPr>
        <w:t>4.) Through the corruption of man, the Church may be found in a state of dilapidation; but, if this be so, the word of God suffices in this case also to the spiritual man, to enable him to judge of it and to direct him in the circumstances in which he find</w:t>
      </w:r>
      <w:r w:rsidRPr="00C100C3">
        <w:rPr>
          <w:rFonts w:ascii="Courier New" w:hAnsi="Courier New" w:cs="Courier New"/>
        </w:rPr>
        <w:t>s himself.</w:t>
      </w:r>
    </w:p>
    <w:p w14:paraId="67C68C8A"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This is what our opponents deny. They say that at the beginning God gave rules and forms needful for the walk of the Church, but that these forms do not concern us.</w:t>
      </w:r>
    </w:p>
    <w:p w14:paraId="470A89E3"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They were, we must surely suppose, in that case, as necessary as they were goo</w:t>
      </w:r>
      <w:r w:rsidRPr="00C100C3">
        <w:rPr>
          <w:rFonts w:ascii="Courier New" w:hAnsi="Courier New" w:cs="Courier New"/>
        </w:rPr>
        <w:t>d in those days, since God gave them by inspiration; but at the present day, although He had shewn the necessity for such directions, God has abandoned His Church without leaving it any for its walk.</w:t>
      </w:r>
    </w:p>
    <w:p w14:paraId="7A5897B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Let us then examine the positive testimony of scripture</w:t>
      </w:r>
      <w:r w:rsidRPr="00C100C3">
        <w:rPr>
          <w:rFonts w:ascii="Courier New" w:hAnsi="Courier New" w:cs="Courier New"/>
        </w:rPr>
        <w:t xml:space="preserve"> on this subject.</w:t>
      </w:r>
    </w:p>
    <w:p w14:paraId="33C02D0E" w14:textId="61059E38" w:rsidR="00000000" w:rsidRPr="00C100C3" w:rsidRDefault="00362818" w:rsidP="00C100C3">
      <w:pPr>
        <w:pStyle w:val="PlainText"/>
        <w:rPr>
          <w:rFonts w:ascii="Courier New" w:hAnsi="Courier New" w:cs="Courier New"/>
        </w:rPr>
      </w:pPr>
      <w:r w:rsidRPr="00C100C3">
        <w:rPr>
          <w:rFonts w:ascii="Courier New" w:hAnsi="Courier New" w:cs="Courier New"/>
        </w:rPr>
        <w:t>The word of God presents to us a Church formed on earth</w:t>
      </w:r>
      <w:ins w:id="2171" w:author="Comparison" w:date="2013-05-05T19:43:00Z">
        <w:r w:rsidRPr="00AA4B48">
          <w:rPr>
            <w:rFonts w:ascii="Courier New" w:hAnsi="Courier New" w:cs="Courier New"/>
          </w:rPr>
          <w:t>¦</w:t>
        </w:r>
      </w:ins>
      <w:del w:id="2172" w:author="Comparison" w:date="2013-05-05T19:43:00Z">
        <w:r w:rsidRPr="00C100C3">
          <w:rPr>
            <w:rFonts w:ascii="Courier New" w:hAnsi="Courier New" w:cs="Courier New"/>
          </w:rPr>
          <w:delText>|</w:delText>
        </w:r>
      </w:del>
      <w:r w:rsidRPr="00C100C3">
        <w:rPr>
          <w:rFonts w:ascii="Courier New" w:hAnsi="Courier New" w:cs="Courier New"/>
        </w:rPr>
        <w:t xml:space="preserve"> by the Holy Ghost come down from heaven when the Son of God took His seat there in glory, having accomplished the work of redemption. This Church is one with its Head. It is the bo</w:t>
      </w:r>
      <w:r w:rsidRPr="00C100C3">
        <w:rPr>
          <w:rFonts w:ascii="Courier New" w:hAnsi="Courier New" w:cs="Courier New"/>
        </w:rPr>
        <w:t>dy of which Christ, ascended to heaven and seated at the right hand of the Father, is the Head; @Ephesians 1:</w:t>
      </w:r>
      <w:ins w:id="2173" w:author="Comparison" w:date="2013-05-05T19:43:00Z">
        <w:r w:rsidRPr="00AA4B48">
          <w:rPr>
            <w:rFonts w:ascii="Courier New" w:hAnsi="Courier New" w:cs="Courier New"/>
          </w:rPr>
          <w:t xml:space="preserve"> </w:t>
        </w:r>
      </w:ins>
      <w:r w:rsidRPr="00C100C3">
        <w:rPr>
          <w:rFonts w:ascii="Courier New" w:hAnsi="Courier New" w:cs="Courier New"/>
        </w:rPr>
        <w:t>20</w:t>
      </w:r>
      <w:ins w:id="2174" w:author="Comparison" w:date="2013-05-05T19:43:00Z">
        <w:r w:rsidRPr="00AA4B48">
          <w:rPr>
            <w:rFonts w:ascii="Courier New" w:hAnsi="Courier New" w:cs="Courier New"/>
          </w:rPr>
          <w:t>-</w:t>
        </w:r>
      </w:ins>
      <w:del w:id="2175" w:author="Comparison" w:date="2013-05-05T19:43:00Z">
        <w:r w:rsidRPr="00C100C3">
          <w:rPr>
            <w:rFonts w:ascii="Courier New" w:hAnsi="Courier New" w:cs="Courier New"/>
          </w:rPr>
          <w:delText xml:space="preserve"> - </w:delText>
        </w:r>
      </w:del>
      <w:r w:rsidRPr="00C100C3">
        <w:rPr>
          <w:rFonts w:ascii="Courier New" w:hAnsi="Courier New" w:cs="Courier New"/>
        </w:rPr>
        <w:t>23.</w:t>
      </w:r>
    </w:p>
    <w:p w14:paraId="2F93C288" w14:textId="77777777" w:rsidR="00000000" w:rsidRPr="00AA4B48" w:rsidRDefault="00362818" w:rsidP="00AA4B48">
      <w:pPr>
        <w:pStyle w:val="PlainText"/>
        <w:rPr>
          <w:ins w:id="2176" w:author="Comparison" w:date="2013-05-05T19:43:00Z"/>
          <w:rFonts w:ascii="Courier New" w:hAnsi="Courier New" w:cs="Courier New"/>
        </w:rPr>
      </w:pPr>
      <w:r w:rsidRPr="00C100C3">
        <w:rPr>
          <w:rFonts w:ascii="Courier New" w:hAnsi="Courier New" w:cs="Courier New"/>
        </w:rPr>
        <w:t>This precious redemption has brought about the establishment of man in this glory in heaven, the manifestation of</w:t>
      </w:r>
    </w:p>
    <w:p w14:paraId="6E8D3E23" w14:textId="529A9C5E" w:rsidR="00000000" w:rsidRPr="00C100C3" w:rsidRDefault="00362818" w:rsidP="00C100C3">
      <w:pPr>
        <w:pStyle w:val="PlainText"/>
        <w:rPr>
          <w:del w:id="2177" w:author="Comparison" w:date="2013-05-05T19:43:00Z"/>
          <w:rFonts w:ascii="Courier New" w:hAnsi="Courier New" w:cs="Courier New"/>
        </w:rPr>
      </w:pPr>
      <w:ins w:id="2178" w:author="Comparison" w:date="2013-05-05T19:43:00Z">
        <w:r w:rsidRPr="00AA4B48">
          <w:rPr>
            <w:rFonts w:ascii="Courier New" w:hAnsi="Courier New" w:cs="Courier New"/>
          </w:rPr>
          <w:t>¦</w:t>
        </w:r>
      </w:ins>
      <w:del w:id="2179" w:author="Comparison" w:date="2013-05-05T19:43:00Z">
        <w:r w:rsidRPr="00C100C3">
          <w:rPr>
            <w:rFonts w:ascii="Courier New" w:hAnsi="Courier New" w:cs="Courier New"/>
          </w:rPr>
          <w:delText xml:space="preserve"> this</w:delText>
        </w:r>
      </w:del>
    </w:p>
    <w:p w14:paraId="3B95AC91" w14:textId="39072E16" w:rsidR="00000000" w:rsidRPr="00C100C3" w:rsidRDefault="00362818" w:rsidP="00C100C3">
      <w:pPr>
        <w:pStyle w:val="PlainText"/>
        <w:rPr>
          <w:rFonts w:ascii="Courier New" w:hAnsi="Courier New" w:cs="Courier New"/>
        </w:rPr>
      </w:pPr>
      <w:del w:id="2180" w:author="Comparison" w:date="2013-05-05T19:43:00Z">
        <w:r w:rsidRPr="00C100C3">
          <w:rPr>
            <w:rFonts w:ascii="Courier New" w:hAnsi="Courier New" w:cs="Courier New"/>
          </w:rPr>
          <w:delText>|</w:delText>
        </w:r>
      </w:del>
      <w:r w:rsidRPr="00C100C3">
        <w:rPr>
          <w:rFonts w:ascii="Courier New" w:hAnsi="Courier New" w:cs="Courier New"/>
        </w:rPr>
        <w:t xml:space="preserve"> We have already</w:t>
      </w:r>
      <w:r w:rsidRPr="00C100C3">
        <w:rPr>
          <w:rFonts w:ascii="Courier New" w:hAnsi="Courier New" w:cs="Courier New"/>
        </w:rPr>
        <w:t xml:space="preserve"> given the proofs earlier. The following are passages to be consulted on the subject: @John 11:</w:t>
      </w:r>
      <w:ins w:id="2181" w:author="Comparison" w:date="2013-05-05T19:43:00Z">
        <w:r w:rsidRPr="00AA4B48">
          <w:rPr>
            <w:rFonts w:ascii="Courier New" w:hAnsi="Courier New" w:cs="Courier New"/>
          </w:rPr>
          <w:t xml:space="preserve"> </w:t>
        </w:r>
      </w:ins>
      <w:r w:rsidRPr="00C100C3">
        <w:rPr>
          <w:rFonts w:ascii="Courier New" w:hAnsi="Courier New" w:cs="Courier New"/>
        </w:rPr>
        <w:t xml:space="preserve">52; </w:t>
      </w:r>
      <w:ins w:id="2182" w:author="Comparison" w:date="2013-05-05T19:43:00Z">
        <w:r w:rsidRPr="00AA4B48">
          <w:rPr>
            <w:rFonts w:ascii="Courier New" w:hAnsi="Courier New" w:cs="Courier New"/>
          </w:rPr>
          <w:t>chapter</w:t>
        </w:r>
      </w:ins>
      <w:del w:id="2183" w:author="Comparison" w:date="2013-05-05T19:43:00Z">
        <w:r w:rsidRPr="00C100C3">
          <w:rPr>
            <w:rFonts w:ascii="Courier New" w:hAnsi="Courier New" w:cs="Courier New"/>
          </w:rPr>
          <w:delText>ch.</w:delText>
        </w:r>
      </w:del>
      <w:r w:rsidRPr="00C100C3">
        <w:rPr>
          <w:rFonts w:ascii="Courier New" w:hAnsi="Courier New" w:cs="Courier New"/>
        </w:rPr>
        <w:t xml:space="preserve"> 7:</w:t>
      </w:r>
      <w:ins w:id="2184" w:author="Comparison" w:date="2013-05-05T19:43:00Z">
        <w:r w:rsidRPr="00AA4B48">
          <w:rPr>
            <w:rFonts w:ascii="Courier New" w:hAnsi="Courier New" w:cs="Courier New"/>
          </w:rPr>
          <w:t xml:space="preserve"> </w:t>
        </w:r>
      </w:ins>
      <w:r w:rsidRPr="00C100C3">
        <w:rPr>
          <w:rFonts w:ascii="Courier New" w:hAnsi="Courier New" w:cs="Courier New"/>
        </w:rPr>
        <w:t>39; @Ephesians 2:</w:t>
      </w:r>
      <w:ins w:id="2185" w:author="Comparison" w:date="2013-05-05T19:43:00Z">
        <w:r w:rsidRPr="00AA4B48">
          <w:rPr>
            <w:rFonts w:ascii="Courier New" w:hAnsi="Courier New" w:cs="Courier New"/>
          </w:rPr>
          <w:t xml:space="preserve"> </w:t>
        </w:r>
      </w:ins>
      <w:r w:rsidRPr="00C100C3">
        <w:rPr>
          <w:rFonts w:ascii="Courier New" w:hAnsi="Courier New" w:cs="Courier New"/>
        </w:rPr>
        <w:t>14</w:t>
      </w:r>
      <w:ins w:id="2186" w:author="Comparison" w:date="2013-05-05T19:43:00Z">
        <w:r w:rsidRPr="00AA4B48">
          <w:rPr>
            <w:rFonts w:ascii="Courier New" w:hAnsi="Courier New" w:cs="Courier New"/>
          </w:rPr>
          <w:t>-</w:t>
        </w:r>
      </w:ins>
      <w:del w:id="2187" w:author="Comparison" w:date="2013-05-05T19:43:00Z">
        <w:r w:rsidRPr="00C100C3">
          <w:rPr>
            <w:rFonts w:ascii="Courier New" w:hAnsi="Courier New" w:cs="Courier New"/>
          </w:rPr>
          <w:delText xml:space="preserve"> - </w:delText>
        </w:r>
      </w:del>
      <w:r w:rsidRPr="00C100C3">
        <w:rPr>
          <w:rFonts w:ascii="Courier New" w:hAnsi="Courier New" w:cs="Courier New"/>
        </w:rPr>
        <w:t xml:space="preserve">22; </w:t>
      </w:r>
      <w:ins w:id="2188" w:author="Comparison" w:date="2013-05-05T19:43:00Z">
        <w:r w:rsidRPr="00AA4B48">
          <w:rPr>
            <w:rFonts w:ascii="Courier New" w:hAnsi="Courier New" w:cs="Courier New"/>
          </w:rPr>
          <w:t>chapter</w:t>
        </w:r>
      </w:ins>
      <w:del w:id="2189" w:author="Comparison" w:date="2013-05-05T19:43:00Z">
        <w:r w:rsidRPr="00C100C3">
          <w:rPr>
            <w:rFonts w:ascii="Courier New" w:hAnsi="Courier New" w:cs="Courier New"/>
          </w:rPr>
          <w:delText>ch.</w:delText>
        </w:r>
      </w:del>
      <w:r w:rsidRPr="00C100C3">
        <w:rPr>
          <w:rFonts w:ascii="Courier New" w:hAnsi="Courier New" w:cs="Courier New"/>
        </w:rPr>
        <w:t xml:space="preserve"> 3:</w:t>
      </w:r>
      <w:ins w:id="2190" w:author="Comparison" w:date="2013-05-05T19:43:00Z">
        <w:r w:rsidRPr="00AA4B48">
          <w:rPr>
            <w:rFonts w:ascii="Courier New" w:hAnsi="Courier New" w:cs="Courier New"/>
          </w:rPr>
          <w:t xml:space="preserve"> </w:t>
        </w:r>
      </w:ins>
      <w:r w:rsidRPr="00C100C3">
        <w:rPr>
          <w:rFonts w:ascii="Courier New" w:hAnsi="Courier New" w:cs="Courier New"/>
        </w:rPr>
        <w:t>5,</w:t>
      </w:r>
      <w:ins w:id="2191" w:author="Comparison" w:date="2013-05-05T19:43:00Z">
        <w:r w:rsidRPr="00AA4B48">
          <w:rPr>
            <w:rFonts w:ascii="Courier New" w:hAnsi="Courier New" w:cs="Courier New"/>
          </w:rPr>
          <w:t xml:space="preserve"> </w:t>
        </w:r>
      </w:ins>
      <w:r w:rsidRPr="00C100C3">
        <w:rPr>
          <w:rFonts w:ascii="Courier New" w:hAnsi="Courier New" w:cs="Courier New"/>
        </w:rPr>
        <w:t xml:space="preserve">6; </w:t>
      </w:r>
      <w:ins w:id="2192" w:author="Comparison" w:date="2013-05-05T19:43:00Z">
        <w:r w:rsidRPr="00AA4B48">
          <w:rPr>
            <w:rFonts w:ascii="Courier New" w:hAnsi="Courier New" w:cs="Courier New"/>
          </w:rPr>
          <w:t>chapter</w:t>
        </w:r>
      </w:ins>
      <w:del w:id="2193" w:author="Comparison" w:date="2013-05-05T19:43:00Z">
        <w:r w:rsidRPr="00C100C3">
          <w:rPr>
            <w:rFonts w:ascii="Courier New" w:hAnsi="Courier New" w:cs="Courier New"/>
          </w:rPr>
          <w:delText>ch.</w:delText>
        </w:r>
      </w:del>
      <w:r w:rsidRPr="00C100C3">
        <w:rPr>
          <w:rFonts w:ascii="Courier New" w:hAnsi="Courier New" w:cs="Courier New"/>
        </w:rPr>
        <w:t xml:space="preserve"> 4:</w:t>
      </w:r>
      <w:ins w:id="2194" w:author="Comparison" w:date="2013-05-05T19:43:00Z">
        <w:r w:rsidRPr="00AA4B48">
          <w:rPr>
            <w:rFonts w:ascii="Courier New" w:hAnsi="Courier New" w:cs="Courier New"/>
          </w:rPr>
          <w:t xml:space="preserve"> </w:t>
        </w:r>
      </w:ins>
      <w:r w:rsidRPr="00C100C3">
        <w:rPr>
          <w:rFonts w:ascii="Courier New" w:hAnsi="Courier New" w:cs="Courier New"/>
        </w:rPr>
        <w:t>4</w:t>
      </w:r>
      <w:ins w:id="2195" w:author="Comparison" w:date="2013-05-05T19:43:00Z">
        <w:r w:rsidRPr="00AA4B48">
          <w:rPr>
            <w:rFonts w:ascii="Courier New" w:hAnsi="Courier New" w:cs="Courier New"/>
          </w:rPr>
          <w:t>-</w:t>
        </w:r>
      </w:ins>
      <w:del w:id="2196" w:author="Comparison" w:date="2013-05-05T19:43:00Z">
        <w:r w:rsidRPr="00C100C3">
          <w:rPr>
            <w:rFonts w:ascii="Courier New" w:hAnsi="Courier New" w:cs="Courier New"/>
          </w:rPr>
          <w:delText xml:space="preserve"> - </w:delText>
        </w:r>
      </w:del>
      <w:r w:rsidRPr="00C100C3">
        <w:rPr>
          <w:rFonts w:ascii="Courier New" w:hAnsi="Courier New" w:cs="Courier New"/>
        </w:rPr>
        <w:t>16; @1 Corinthians 12:</w:t>
      </w:r>
      <w:ins w:id="2197" w:author="Comparison" w:date="2013-05-05T19:43:00Z">
        <w:r w:rsidRPr="00AA4B48">
          <w:rPr>
            <w:rFonts w:ascii="Courier New" w:hAnsi="Courier New" w:cs="Courier New"/>
          </w:rPr>
          <w:t xml:space="preserve"> </w:t>
        </w:r>
      </w:ins>
      <w:r w:rsidRPr="00C100C3">
        <w:rPr>
          <w:rFonts w:ascii="Courier New" w:hAnsi="Courier New" w:cs="Courier New"/>
        </w:rPr>
        <w:t>12</w:t>
      </w:r>
      <w:ins w:id="2198" w:author="Comparison" w:date="2013-05-05T19:43:00Z">
        <w:r w:rsidRPr="00AA4B48">
          <w:rPr>
            <w:rFonts w:ascii="Courier New" w:hAnsi="Courier New" w:cs="Courier New"/>
          </w:rPr>
          <w:t>;</w:t>
        </w:r>
      </w:ins>
      <w:del w:id="2199" w:author="Comparison" w:date="2013-05-05T19:43:00Z">
        <w:r w:rsidRPr="00C100C3">
          <w:rPr>
            <w:rFonts w:ascii="Courier New" w:hAnsi="Courier New" w:cs="Courier New"/>
          </w:rPr>
          <w:delText>,</w:delText>
        </w:r>
      </w:del>
      <w:r w:rsidRPr="00C100C3">
        <w:rPr>
          <w:rFonts w:ascii="Courier New" w:hAnsi="Courier New" w:cs="Courier New"/>
        </w:rPr>
        <w:t xml:space="preserve"> 13.</w:t>
      </w:r>
    </w:p>
    <w:p w14:paraId="780A0712"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{72}</w:t>
      </w:r>
    </w:p>
    <w:p w14:paraId="33BE39EC" w14:textId="637FCF2B" w:rsidR="00000000" w:rsidRPr="00C100C3" w:rsidRDefault="00362818" w:rsidP="00C100C3">
      <w:pPr>
        <w:pStyle w:val="PlainText"/>
        <w:rPr>
          <w:rFonts w:ascii="Courier New" w:hAnsi="Courier New" w:cs="Courier New"/>
        </w:rPr>
      </w:pPr>
      <w:ins w:id="2200" w:author="Comparison" w:date="2013-05-05T19:43:00Z">
        <w:r w:rsidRPr="00AA4B48">
          <w:rPr>
            <w:rFonts w:ascii="Courier New" w:hAnsi="Courier New" w:cs="Courier New"/>
          </w:rPr>
          <w:t xml:space="preserve">this </w:t>
        </w:r>
      </w:ins>
      <w:r w:rsidRPr="00C100C3">
        <w:rPr>
          <w:rFonts w:ascii="Courier New" w:hAnsi="Courier New" w:cs="Courier New"/>
        </w:rPr>
        <w:t>glory, such as it is in Jesus, and the participation of poor sinner</w:t>
      </w:r>
      <w:r w:rsidRPr="00C100C3">
        <w:rPr>
          <w:rFonts w:ascii="Courier New" w:hAnsi="Courier New" w:cs="Courier New"/>
        </w:rPr>
        <w:t>s even in this glory.</w:t>
      </w:r>
    </w:p>
    <w:p w14:paraId="23C0DA4B" w14:textId="393B81E8" w:rsidR="00000000" w:rsidRPr="00C100C3" w:rsidRDefault="00362818" w:rsidP="00C100C3">
      <w:pPr>
        <w:pStyle w:val="PlainText"/>
        <w:rPr>
          <w:rFonts w:ascii="Courier New" w:hAnsi="Courier New" w:cs="Courier New"/>
        </w:rPr>
      </w:pPr>
      <w:r w:rsidRPr="00C100C3">
        <w:rPr>
          <w:rFonts w:ascii="Courier New" w:hAnsi="Courier New" w:cs="Courier New"/>
        </w:rPr>
        <w:t>In the name of Him who has accomplished redemption, and who is seated in the glory, the Spirit, come down as witness of these things, has called sinners to come out of the world which had rejected Him, and to enjoy the infinite grace</w:t>
      </w:r>
      <w:r w:rsidRPr="00C100C3">
        <w:rPr>
          <w:rFonts w:ascii="Courier New" w:hAnsi="Courier New" w:cs="Courier New"/>
        </w:rPr>
        <w:t xml:space="preserve"> which had thus called them according to the counsels of God and washed them in the blood of Him whom the world had crucified. This same Spirit (who, by means of those whom God had chosen, had thus called sinners, and had communicated life to them) has als</w:t>
      </w:r>
      <w:r w:rsidRPr="00C100C3">
        <w:rPr>
          <w:rFonts w:ascii="Courier New" w:hAnsi="Courier New" w:cs="Courier New"/>
        </w:rPr>
        <w:t>o united them in one body, of which this glorified Christ is the Head, of which the Spirit Himself is the link with Christ, and in which He is the link between the members, one with the other. But this link is a living and powerful link, and He acts by a d</w:t>
      </w:r>
      <w:r w:rsidRPr="00C100C3">
        <w:rPr>
          <w:rFonts w:ascii="Courier New" w:hAnsi="Courier New" w:cs="Courier New"/>
        </w:rPr>
        <w:t>ivine operation in the members. The members individually and the body</w:t>
      </w:r>
      <w:ins w:id="2201" w:author="Comparison" w:date="2013-05-05T19:43:00Z">
        <w:r w:rsidRPr="00AA4B48">
          <w:rPr>
            <w:rFonts w:ascii="Courier New" w:hAnsi="Courier New" w:cs="Courier New"/>
          </w:rPr>
          <w:t>¦</w:t>
        </w:r>
      </w:ins>
      <w:del w:id="2202" w:author="Comparison" w:date="2013-05-05T19:43:00Z">
        <w:r w:rsidRPr="00C100C3">
          <w:rPr>
            <w:rFonts w:ascii="Courier New" w:hAnsi="Courier New" w:cs="Courier New"/>
          </w:rPr>
          <w:delText>|</w:delText>
        </w:r>
      </w:del>
      <w:r w:rsidRPr="00C100C3">
        <w:rPr>
          <w:rFonts w:ascii="Courier New" w:hAnsi="Courier New" w:cs="Courier New"/>
        </w:rPr>
        <w:t xml:space="preserve"> collectively are His temple.</w:t>
      </w:r>
    </w:p>
    <w:p w14:paraId="388334A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word shews that this is the basis and source of all true ministry.</w:t>
      </w:r>
    </w:p>
    <w:p w14:paraId="1C86E5F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Ministry is thus linked with the existence of the Church of God and the love of Chr</w:t>
      </w:r>
      <w:r w:rsidRPr="00C100C3">
        <w:rPr>
          <w:rFonts w:ascii="Courier New" w:hAnsi="Courier New" w:cs="Courier New"/>
        </w:rPr>
        <w:t>ist for this body which He nourishes and cherishes as His own flesh. By his unfaithfulness, man has been able to spoil the development of this ministry and of the life of the Church down here, as well as the development of the life in the individual; but t</w:t>
      </w:r>
      <w:r w:rsidRPr="00C100C3">
        <w:rPr>
          <w:rFonts w:ascii="Courier New" w:hAnsi="Courier New" w:cs="Courier New"/>
        </w:rPr>
        <w:t>he existence of ministry is connected with the very existence of the Church, and the faithfulness of the Head with whom it is united.</w:t>
      </w:r>
    </w:p>
    <w:p w14:paraId="7E3140FE"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Consequently, to affirm that the teaching of the apostles on the subject of ministry and its action does not apply to lat</w:t>
      </w:r>
      <w:r w:rsidRPr="00C100C3">
        <w:rPr>
          <w:rFonts w:ascii="Courier New" w:hAnsi="Courier New" w:cs="Courier New"/>
        </w:rPr>
        <w:t>er ages, is to say that there is no longer either a body of Christ, or faithfulness in its Head to nourish it. That is impossible. Moreover the Comforter will abide with us for ever.</w:t>
      </w:r>
    </w:p>
    <w:p w14:paraId="429751AD" w14:textId="4A1B4D3B" w:rsidR="00000000" w:rsidRPr="00C100C3" w:rsidRDefault="00362818" w:rsidP="00C100C3">
      <w:pPr>
        <w:pStyle w:val="PlainText"/>
        <w:rPr>
          <w:rFonts w:ascii="Courier New" w:hAnsi="Courier New" w:cs="Courier New"/>
        </w:rPr>
      </w:pPr>
      <w:r w:rsidRPr="00C100C3">
        <w:rPr>
          <w:rFonts w:ascii="Courier New" w:hAnsi="Courier New" w:cs="Courier New"/>
        </w:rPr>
        <w:t>Many things, indeed, are lost. Tongues are no longer spoken, miracles ar</w:t>
      </w:r>
      <w:r w:rsidRPr="00C100C3">
        <w:rPr>
          <w:rFonts w:ascii="Courier New" w:hAnsi="Courier New" w:cs="Courier New"/>
        </w:rPr>
        <w:t>e no longer performed. That which was connected with the external testimony and established the authority of the word is no longer found in the present day; but that which is of the substance of the things, that is to say ministry which calls and which nou</w:t>
      </w:r>
      <w:r w:rsidRPr="00C100C3">
        <w:rPr>
          <w:rFonts w:ascii="Courier New" w:hAnsi="Courier New" w:cs="Courier New"/>
        </w:rPr>
        <w:t>rishes, exists at all times</w:t>
      </w:r>
      <w:ins w:id="2203" w:author="Comparison" w:date="2013-05-05T19:43:00Z">
        <w:r w:rsidRPr="00AA4B48">
          <w:rPr>
            <w:rFonts w:ascii="Courier New" w:hAnsi="Courier New" w:cs="Courier New"/>
          </w:rPr>
          <w:t>.</w:t>
        </w:r>
      </w:ins>
      <w:del w:id="2204" w:author="Comparison" w:date="2013-05-05T19:43:00Z">
        <w:r w:rsidRPr="00C100C3">
          <w:rPr>
            <w:rFonts w:ascii="Courier New" w:hAnsi="Courier New" w:cs="Courier New"/>
          </w:rPr>
          <w:delText>,</w:delText>
        </w:r>
      </w:del>
      <w:r w:rsidRPr="00C100C3">
        <w:rPr>
          <w:rFonts w:ascii="Courier New" w:hAnsi="Courier New" w:cs="Courier New"/>
        </w:rPr>
        <w:t xml:space="preserve"> @1 Corinthians 4 and 14; @Romans 12; and @1 Peter 4:</w:t>
      </w:r>
      <w:ins w:id="2205" w:author="Comparison" w:date="2013-05-05T19:43:00Z">
        <w:r w:rsidRPr="00AA4B48">
          <w:rPr>
            <w:rFonts w:ascii="Courier New" w:hAnsi="Courier New" w:cs="Courier New"/>
          </w:rPr>
          <w:t xml:space="preserve"> </w:t>
        </w:r>
      </w:ins>
      <w:r w:rsidRPr="00C100C3">
        <w:rPr>
          <w:rFonts w:ascii="Courier New" w:hAnsi="Courier New" w:cs="Courier New"/>
        </w:rPr>
        <w:t>10,</w:t>
      </w:r>
      <w:ins w:id="2206" w:author="Comparison" w:date="2013-05-05T19:43:00Z">
        <w:r w:rsidRPr="00AA4B48">
          <w:rPr>
            <w:rFonts w:ascii="Courier New" w:hAnsi="Courier New" w:cs="Courier New"/>
          </w:rPr>
          <w:t xml:space="preserve"> </w:t>
        </w:r>
      </w:ins>
      <w:r w:rsidRPr="00C100C3">
        <w:rPr>
          <w:rFonts w:ascii="Courier New" w:hAnsi="Courier New" w:cs="Courier New"/>
        </w:rPr>
        <w:t>11, contain instructions the force of which will subsist as long as the Church shall be on earth. One ought to take account of other passages which</w:t>
      </w:r>
    </w:p>
    <w:p w14:paraId="42252800" w14:textId="146EBA03" w:rsidR="00000000" w:rsidRPr="00C100C3" w:rsidRDefault="00362818" w:rsidP="00C100C3">
      <w:pPr>
        <w:pStyle w:val="PlainText"/>
        <w:rPr>
          <w:rFonts w:ascii="Courier New" w:hAnsi="Courier New" w:cs="Courier New"/>
        </w:rPr>
      </w:pPr>
      <w:ins w:id="2207" w:author="Comparison" w:date="2013-05-05T19:43:00Z">
        <w:r w:rsidRPr="00AA4B48">
          <w:rPr>
            <w:rFonts w:ascii="Courier New" w:hAnsi="Courier New" w:cs="Courier New"/>
          </w:rPr>
          <w:t>¦</w:t>
        </w:r>
      </w:ins>
      <w:del w:id="2208" w:author="Comparison" w:date="2013-05-05T19:43:00Z">
        <w:r w:rsidRPr="00C100C3">
          <w:rPr>
            <w:rFonts w:ascii="Courier New" w:hAnsi="Courier New" w:cs="Courier New"/>
          </w:rPr>
          <w:delText>|</w:delText>
        </w:r>
      </w:del>
      <w:r w:rsidRPr="00C100C3">
        <w:rPr>
          <w:rFonts w:ascii="Courier New" w:hAnsi="Courier New" w:cs="Courier New"/>
        </w:rPr>
        <w:t xml:space="preserve"> This is so far inexac</w:t>
      </w:r>
      <w:r w:rsidRPr="00C100C3">
        <w:rPr>
          <w:rFonts w:ascii="Courier New" w:hAnsi="Courier New" w:cs="Courier New"/>
        </w:rPr>
        <w:t>t as that *His* body is not the temple; collective Christians, however, are.</w:t>
      </w:r>
    </w:p>
    <w:p w14:paraId="267C4CC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{73}</w:t>
      </w:r>
    </w:p>
    <w:p w14:paraId="099A8B1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reveal to the heart and conscience our actual position before God, and which, in various respects, modify the application of those I have named; but until we are come to th</w:t>
      </w:r>
      <w:r w:rsidRPr="00C100C3">
        <w:rPr>
          <w:rFonts w:ascii="Courier New" w:hAnsi="Courier New" w:cs="Courier New"/>
        </w:rPr>
        <w:t>e measure of the stature of Christ, He will nourish the Church for its increase, and the Church will make increase of itself by this means.</w:t>
      </w:r>
    </w:p>
    <w:p w14:paraId="08D7DE6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Now, it is this ministry, its action, the rules which apply to it, that are in question. As to organization, we are</w:t>
      </w:r>
      <w:r w:rsidRPr="00C100C3">
        <w:rPr>
          <w:rFonts w:ascii="Courier New" w:hAnsi="Courier New" w:cs="Courier New"/>
        </w:rPr>
        <w:t xml:space="preserve"> but little reproached with too much insisting upon it.</w:t>
      </w:r>
    </w:p>
    <w:p w14:paraId="5C7C13D2" w14:textId="3BF0E39D"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To my mind, it is evident that the coming of Christ was before the eyes of the apostles; and this, whilst at the same time caring for the Church in an indefatigable manner, and making provision that </w:t>
      </w:r>
      <w:r w:rsidRPr="00C100C3">
        <w:rPr>
          <w:rFonts w:ascii="Courier New" w:hAnsi="Courier New" w:cs="Courier New"/>
        </w:rPr>
        <w:t>such care should not fail it. But the apostles could not cause that the power</w:t>
      </w:r>
      <w:ins w:id="2209" w:author="Comparison" w:date="2013-05-05T19:43:00Z">
        <w:r w:rsidRPr="00AA4B48">
          <w:rPr>
            <w:rFonts w:ascii="Courier New" w:hAnsi="Courier New" w:cs="Courier New"/>
          </w:rPr>
          <w:t xml:space="preserve"> -- </w:t>
        </w:r>
      </w:ins>
      <w:del w:id="2210" w:author="Comparison" w:date="2013-05-05T19:43:00Z">
        <w:r w:rsidRPr="00C100C3">
          <w:rPr>
            <w:rFonts w:ascii="Courier New" w:hAnsi="Courier New" w:cs="Courier New"/>
          </w:rPr>
          <w:delText>&amp;#8212;</w:delText>
        </w:r>
      </w:del>
      <w:r w:rsidRPr="00C100C3">
        <w:rPr>
          <w:rFonts w:ascii="Courier New" w:hAnsi="Courier New" w:cs="Courier New"/>
        </w:rPr>
        <w:t>and there was power</w:t>
      </w:r>
      <w:ins w:id="2211" w:author="Comparison" w:date="2013-05-05T19:43:00Z">
        <w:r w:rsidRPr="00AA4B48">
          <w:rPr>
            <w:rFonts w:ascii="Courier New" w:hAnsi="Courier New" w:cs="Courier New"/>
          </w:rPr>
          <w:t xml:space="preserve"> -- </w:t>
        </w:r>
      </w:ins>
      <w:del w:id="2212" w:author="Comparison" w:date="2013-05-05T19:43:00Z">
        <w:r w:rsidRPr="00C100C3">
          <w:rPr>
            <w:rFonts w:ascii="Courier New" w:hAnsi="Courier New" w:cs="Courier New"/>
          </w:rPr>
          <w:delText>&amp;#8212;</w:delText>
        </w:r>
      </w:del>
      <w:r w:rsidRPr="00C100C3">
        <w:rPr>
          <w:rFonts w:ascii="Courier New" w:hAnsi="Courier New" w:cs="Courier New"/>
        </w:rPr>
        <w:t>of their ministry should continue after their death. See what Paul says to the Ephesians (@Acts 20:</w:t>
      </w:r>
      <w:ins w:id="2213" w:author="Comparison" w:date="2013-05-05T19:43:00Z">
        <w:r w:rsidRPr="00AA4B48">
          <w:rPr>
            <w:rFonts w:ascii="Courier New" w:hAnsi="Courier New" w:cs="Courier New"/>
          </w:rPr>
          <w:t xml:space="preserve"> </w:t>
        </w:r>
      </w:ins>
      <w:r w:rsidRPr="00C100C3">
        <w:rPr>
          <w:rFonts w:ascii="Courier New" w:hAnsi="Courier New" w:cs="Courier New"/>
        </w:rPr>
        <w:t>22</w:t>
      </w:r>
      <w:ins w:id="2214" w:author="Comparison" w:date="2013-05-05T19:43:00Z">
        <w:r w:rsidRPr="00AA4B48">
          <w:rPr>
            <w:rFonts w:ascii="Courier New" w:hAnsi="Courier New" w:cs="Courier New"/>
          </w:rPr>
          <w:t>-</w:t>
        </w:r>
      </w:ins>
      <w:del w:id="2215" w:author="Comparison" w:date="2013-05-05T19:43:00Z">
        <w:r w:rsidRPr="00C100C3">
          <w:rPr>
            <w:rFonts w:ascii="Courier New" w:hAnsi="Courier New" w:cs="Courier New"/>
          </w:rPr>
          <w:delText xml:space="preserve"> - </w:delText>
        </w:r>
      </w:del>
      <w:r w:rsidRPr="00C100C3">
        <w:rPr>
          <w:rFonts w:ascii="Courier New" w:hAnsi="Courier New" w:cs="Courier New"/>
        </w:rPr>
        <w:t>30), and what Peter teaches; @1 Peter 1:</w:t>
      </w:r>
      <w:ins w:id="2216" w:author="Comparison" w:date="2013-05-05T19:43:00Z">
        <w:r w:rsidRPr="00AA4B48">
          <w:rPr>
            <w:rFonts w:ascii="Courier New" w:hAnsi="Courier New" w:cs="Courier New"/>
          </w:rPr>
          <w:t xml:space="preserve"> </w:t>
        </w:r>
      </w:ins>
      <w:r w:rsidRPr="00C100C3">
        <w:rPr>
          <w:rFonts w:ascii="Courier New" w:hAnsi="Courier New" w:cs="Courier New"/>
        </w:rPr>
        <w:t>14</w:t>
      </w:r>
      <w:r w:rsidRPr="00C100C3">
        <w:rPr>
          <w:rFonts w:ascii="Courier New" w:hAnsi="Courier New" w:cs="Courier New"/>
        </w:rPr>
        <w:t>, 15. Now, the kingdom of God is in power. The power of the ministry of the apostles has disappeared, and the consequence has gradually been the corruption of the Church and frightful disorder; so that one has seen what was called *order* and *holy orders*</w:t>
      </w:r>
      <w:r w:rsidRPr="00C100C3">
        <w:rPr>
          <w:rFonts w:ascii="Courier New" w:hAnsi="Courier New" w:cs="Courier New"/>
        </w:rPr>
        <w:t xml:space="preserve"> become the seat of the </w:t>
      </w:r>
      <w:ins w:id="2217" w:author="Comparison" w:date="2013-05-05T19:43:00Z">
        <w:r w:rsidRPr="00AA4B48">
          <w:rPr>
            <w:rFonts w:ascii="Courier New" w:hAnsi="Courier New" w:cs="Courier New"/>
          </w:rPr>
          <w:t>enemy's</w:t>
        </w:r>
      </w:ins>
      <w:del w:id="2218" w:author="Comparison" w:date="2013-05-05T19:43:00Z">
        <w:r w:rsidRPr="00C100C3">
          <w:rPr>
            <w:rFonts w:ascii="Courier New" w:hAnsi="Courier New" w:cs="Courier New"/>
          </w:rPr>
          <w:delText>enemy&amp;#8217;s</w:delText>
        </w:r>
      </w:del>
      <w:r w:rsidRPr="00C100C3">
        <w:rPr>
          <w:rFonts w:ascii="Courier New" w:hAnsi="Courier New" w:cs="Courier New"/>
        </w:rPr>
        <w:t xml:space="preserve"> power, and what called itself the *Church* to be that which truth had to combat.</w:t>
      </w:r>
    </w:p>
    <w:p w14:paraId="1F11498A" w14:textId="7010AD15" w:rsidR="00000000" w:rsidRPr="00C100C3" w:rsidRDefault="00362818" w:rsidP="00C100C3">
      <w:pPr>
        <w:pStyle w:val="PlainText"/>
        <w:rPr>
          <w:rFonts w:ascii="Courier New" w:hAnsi="Courier New" w:cs="Courier New"/>
        </w:rPr>
      </w:pPr>
      <w:r w:rsidRPr="00C100C3">
        <w:rPr>
          <w:rFonts w:ascii="Courier New" w:hAnsi="Courier New" w:cs="Courier New"/>
        </w:rPr>
        <w:t>Now, in the perilous times of the last days, when there should be the form of godliness and its power denied, to what does the apostle (</w:t>
      </w:r>
      <w:r w:rsidRPr="00C100C3">
        <w:rPr>
          <w:rFonts w:ascii="Courier New" w:hAnsi="Courier New" w:cs="Courier New"/>
        </w:rPr>
        <w:t xml:space="preserve">in view of everything which, before his prophetic eyes was springing up in the Church) direct his beloved Timothy, his son in the faith, this devoted heart into which he was pouring out his own? Here is the language he holds to him, </w:t>
      </w:r>
      <w:ins w:id="2219" w:author="Comparison" w:date="2013-05-05T19:43:00Z">
        <w:r w:rsidRPr="00AA4B48">
          <w:rPr>
            <w:rFonts w:ascii="Courier New" w:hAnsi="Courier New" w:cs="Courier New"/>
          </w:rPr>
          <w:t>"</w:t>
        </w:r>
      </w:ins>
      <w:del w:id="2220" w:author="Comparison" w:date="2013-05-05T19:43:00Z">
        <w:r w:rsidRPr="00C100C3">
          <w:rPr>
            <w:rFonts w:ascii="Courier New" w:hAnsi="Courier New" w:cs="Courier New"/>
          </w:rPr>
          <w:delText>&amp;#8220;</w:delText>
        </w:r>
      </w:del>
      <w:r w:rsidRPr="00C100C3">
        <w:rPr>
          <w:rFonts w:ascii="Courier New" w:hAnsi="Courier New" w:cs="Courier New"/>
        </w:rPr>
        <w:t>But continue tho</w:t>
      </w:r>
      <w:r w:rsidRPr="00C100C3">
        <w:rPr>
          <w:rFonts w:ascii="Courier New" w:hAnsi="Courier New" w:cs="Courier New"/>
        </w:rPr>
        <w:t>u in the things which thou hast learned and hast been assured of, knowing of whom thou hast learned them</w:t>
      </w:r>
      <w:ins w:id="2221" w:author="Comparison" w:date="2013-05-05T19:43:00Z">
        <w:r w:rsidRPr="00AA4B48">
          <w:rPr>
            <w:rFonts w:ascii="Courier New" w:hAnsi="Courier New" w:cs="Courier New"/>
          </w:rPr>
          <w:t xml:space="preserve"> ... .</w:t>
        </w:r>
      </w:ins>
      <w:del w:id="2222" w:author="Comparison" w:date="2013-05-05T19:43:00Z">
        <w:r w:rsidRPr="00C100C3">
          <w:rPr>
            <w:rFonts w:ascii="Courier New" w:hAnsi="Courier New" w:cs="Courier New"/>
          </w:rPr>
          <w:delText>&amp;#8230;</w:delText>
        </w:r>
      </w:del>
      <w:r w:rsidRPr="00C100C3">
        <w:rPr>
          <w:rFonts w:ascii="Courier New" w:hAnsi="Courier New" w:cs="Courier New"/>
        </w:rPr>
        <w:t xml:space="preserve"> All scripture is given by inspiration of God, and is profitable for doctrine, for reproof, for correction, for instruction in righteousness; tha</w:t>
      </w:r>
      <w:r w:rsidRPr="00C100C3">
        <w:rPr>
          <w:rFonts w:ascii="Courier New" w:hAnsi="Courier New" w:cs="Courier New"/>
        </w:rPr>
        <w:t>t the man of God may be perfect, throughly furnished unto all good works</w:t>
      </w:r>
      <w:ins w:id="2223" w:author="Comparison" w:date="2013-05-05T19:43:00Z">
        <w:r w:rsidRPr="00AA4B48">
          <w:rPr>
            <w:rFonts w:ascii="Courier New" w:hAnsi="Courier New" w:cs="Courier New"/>
          </w:rPr>
          <w:t>."</w:t>
        </w:r>
      </w:ins>
      <w:del w:id="2224" w:author="Comparison" w:date="2013-05-05T19:43:00Z">
        <w:r w:rsidRPr="00C100C3">
          <w:rPr>
            <w:rFonts w:ascii="Courier New" w:hAnsi="Courier New" w:cs="Courier New"/>
          </w:rPr>
          <w:delText>.&amp;#8221;</w:delText>
        </w:r>
      </w:del>
      <w:r w:rsidRPr="00C100C3">
        <w:rPr>
          <w:rFonts w:ascii="Courier New" w:hAnsi="Courier New" w:cs="Courier New"/>
        </w:rPr>
        <w:t xml:space="preserve"> Now, it is very certain that this goes much farther than direction for the walk of the Church, that it embraces everything. The man of God is not simply a Christian; he is a m</w:t>
      </w:r>
      <w:r w:rsidRPr="00C100C3">
        <w:rPr>
          <w:rFonts w:ascii="Courier New" w:hAnsi="Courier New" w:cs="Courier New"/>
        </w:rPr>
        <w:t>an acting in the work and Church of</w:t>
      </w:r>
      <w:del w:id="2225" w:author="Comparison" w:date="2013-05-05T19:43:00Z">
        <w:r w:rsidRPr="00C100C3">
          <w:rPr>
            <w:rFonts w:ascii="Courier New" w:hAnsi="Courier New" w:cs="Courier New"/>
          </w:rPr>
          <w:delText>&amp;#8221;</w:delText>
        </w:r>
      </w:del>
      <w:r w:rsidRPr="00C100C3">
        <w:rPr>
          <w:rFonts w:ascii="Courier New" w:hAnsi="Courier New" w:cs="Courier New"/>
        </w:rPr>
        <w:t xml:space="preserve"> God. This was the case with Timothy, to whom the epistle is addressed, and to whom Paul says, </w:t>
      </w:r>
      <w:ins w:id="2226" w:author="Comparison" w:date="2013-05-05T19:43:00Z">
        <w:r w:rsidRPr="00AA4B48">
          <w:rPr>
            <w:rFonts w:ascii="Courier New" w:hAnsi="Courier New" w:cs="Courier New"/>
          </w:rPr>
          <w:t>"</w:t>
        </w:r>
      </w:ins>
      <w:del w:id="2227" w:author="Comparison" w:date="2013-05-05T19:43:00Z">
        <w:r w:rsidRPr="00C100C3">
          <w:rPr>
            <w:rFonts w:ascii="Courier New" w:hAnsi="Courier New" w:cs="Courier New"/>
          </w:rPr>
          <w:delText>&amp;#8220;</w:delText>
        </w:r>
      </w:del>
      <w:r w:rsidRPr="00C100C3">
        <w:rPr>
          <w:rFonts w:ascii="Courier New" w:hAnsi="Courier New" w:cs="Courier New"/>
        </w:rPr>
        <w:t>Thou, O man of God</w:t>
      </w:r>
      <w:ins w:id="2228" w:author="Comparison" w:date="2013-05-05T19:43:00Z">
        <w:r w:rsidRPr="00AA4B48">
          <w:rPr>
            <w:rFonts w:ascii="Courier New" w:hAnsi="Courier New" w:cs="Courier New"/>
          </w:rPr>
          <w:t>,"</w:t>
        </w:r>
      </w:ins>
      <w:del w:id="2229" w:author="Comparison" w:date="2013-05-05T19:43:00Z">
        <w:r w:rsidRPr="00C100C3">
          <w:rPr>
            <w:rFonts w:ascii="Courier New" w:hAnsi="Courier New" w:cs="Courier New"/>
          </w:rPr>
          <w:delText>,&amp;#8221;</w:delText>
        </w:r>
      </w:del>
      <w:r w:rsidRPr="00C100C3">
        <w:rPr>
          <w:rFonts w:ascii="Courier New" w:hAnsi="Courier New" w:cs="Courier New"/>
        </w:rPr>
        <w:t xml:space="preserve"> @1 Timothy 6:</w:t>
      </w:r>
      <w:ins w:id="2230" w:author="Comparison" w:date="2013-05-05T19:43:00Z">
        <w:r w:rsidRPr="00AA4B48">
          <w:rPr>
            <w:rFonts w:ascii="Courier New" w:hAnsi="Courier New" w:cs="Courier New"/>
          </w:rPr>
          <w:t xml:space="preserve"> </w:t>
        </w:r>
      </w:ins>
      <w:r w:rsidRPr="00C100C3">
        <w:rPr>
          <w:rFonts w:ascii="Courier New" w:hAnsi="Courier New" w:cs="Courier New"/>
        </w:rPr>
        <w:t>11. He needed to know how he ought to behave himself in the house of God</w:t>
      </w:r>
      <w:r w:rsidRPr="00C100C3">
        <w:rPr>
          <w:rFonts w:ascii="Courier New" w:hAnsi="Courier New" w:cs="Courier New"/>
        </w:rPr>
        <w:t>; @1 Timothy 3:</w:t>
      </w:r>
      <w:ins w:id="2231" w:author="Comparison" w:date="2013-05-05T19:43:00Z">
        <w:r w:rsidRPr="00AA4B48">
          <w:rPr>
            <w:rFonts w:ascii="Courier New" w:hAnsi="Courier New" w:cs="Courier New"/>
          </w:rPr>
          <w:t xml:space="preserve"> </w:t>
        </w:r>
      </w:ins>
      <w:r w:rsidRPr="00C100C3">
        <w:rPr>
          <w:rFonts w:ascii="Courier New" w:hAnsi="Courier New" w:cs="Courier New"/>
        </w:rPr>
        <w:t>15.</w:t>
      </w:r>
    </w:p>
    <w:p w14:paraId="753EFC5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Now for these times, after the departure of the apostle</w:t>
      </w:r>
    </w:p>
    <w:p w14:paraId="0C635AD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{74}</w:t>
      </w:r>
    </w:p>
    <w:p w14:paraId="5AA0BDA6" w14:textId="4ACCEFB2" w:rsidR="00000000" w:rsidRPr="00C100C3" w:rsidRDefault="00362818" w:rsidP="00C100C3">
      <w:pPr>
        <w:pStyle w:val="PlainText"/>
        <w:rPr>
          <w:rFonts w:ascii="Courier New" w:hAnsi="Courier New" w:cs="Courier New"/>
        </w:rPr>
      </w:pPr>
      <w:r w:rsidRPr="00C100C3">
        <w:rPr>
          <w:rFonts w:ascii="Courier New" w:hAnsi="Courier New" w:cs="Courier New"/>
        </w:rPr>
        <w:t>(times in which his immediate care would be wanting to the Church, and evil would go on increasing), to what does the apostle direct the faith of the man of God? Precisely t</w:t>
      </w:r>
      <w:r w:rsidRPr="00C100C3">
        <w:rPr>
          <w:rFonts w:ascii="Courier New" w:hAnsi="Courier New" w:cs="Courier New"/>
        </w:rPr>
        <w:t>o divinely inspired scripture, to that which we are told not to make a law of, to that which, if it must be said, is derided as a code, to what Timothy had learned from him (and where shall we learn from him, if not in the written word?); to the scriptures</w:t>
      </w:r>
      <w:r w:rsidRPr="00C100C3">
        <w:rPr>
          <w:rFonts w:ascii="Courier New" w:hAnsi="Courier New" w:cs="Courier New"/>
        </w:rPr>
        <w:t xml:space="preserve"> in fine, that he might be perfect and furnished unto *every* good work. Now I think that the work of the ministry and the care of the Church are a good work; at all events the apostle expressly says so to Timothy; @1 Timothy 3:</w:t>
      </w:r>
      <w:ins w:id="2232" w:author="Comparison" w:date="2013-05-05T19:43:00Z">
        <w:r w:rsidRPr="00AA4B48">
          <w:rPr>
            <w:rFonts w:ascii="Courier New" w:hAnsi="Courier New" w:cs="Courier New"/>
          </w:rPr>
          <w:t xml:space="preserve"> </w:t>
        </w:r>
      </w:ins>
      <w:r w:rsidRPr="00C100C3">
        <w:rPr>
          <w:rFonts w:ascii="Courier New" w:hAnsi="Courier New" w:cs="Courier New"/>
        </w:rPr>
        <w:t>1.</w:t>
      </w:r>
    </w:p>
    <w:p w14:paraId="63987773" w14:textId="4CE2BEB1" w:rsidR="00000000" w:rsidRPr="00C100C3" w:rsidRDefault="00362818" w:rsidP="00C100C3">
      <w:pPr>
        <w:pStyle w:val="PlainText"/>
        <w:rPr>
          <w:rFonts w:ascii="Courier New" w:hAnsi="Courier New" w:cs="Courier New"/>
        </w:rPr>
      </w:pPr>
      <w:r w:rsidRPr="00C100C3">
        <w:rPr>
          <w:rFonts w:ascii="Courier New" w:hAnsi="Courier New" w:cs="Courier New"/>
        </w:rPr>
        <w:t>So likewise it is to God</w:t>
      </w:r>
      <w:r w:rsidRPr="00C100C3">
        <w:rPr>
          <w:rFonts w:ascii="Courier New" w:hAnsi="Courier New" w:cs="Courier New"/>
        </w:rPr>
        <w:t xml:space="preserve"> and to *the word of His grace</w:t>
      </w:r>
      <w:ins w:id="2233" w:author="Comparison" w:date="2013-05-05T19:43:00Z">
        <w:r w:rsidRPr="00AA4B48">
          <w:rPr>
            <w:rFonts w:ascii="Courier New" w:hAnsi="Courier New" w:cs="Courier New"/>
          </w:rPr>
          <w:t>*,</w:t>
        </w:r>
      </w:ins>
      <w:del w:id="2234" w:author="Comparison" w:date="2013-05-05T19:43:00Z">
        <w:r w:rsidRPr="00C100C3">
          <w:rPr>
            <w:rFonts w:ascii="Courier New" w:hAnsi="Courier New" w:cs="Courier New"/>
          </w:rPr>
          <w:delText>,*</w:delText>
        </w:r>
      </w:del>
      <w:r w:rsidRPr="00C100C3">
        <w:rPr>
          <w:rFonts w:ascii="Courier New" w:hAnsi="Courier New" w:cs="Courier New"/>
        </w:rPr>
        <w:t xml:space="preserve"> that, in similar circumstances, the apostle commends the elders of Ephesus; @Acts 20:</w:t>
      </w:r>
      <w:ins w:id="2235" w:author="Comparison" w:date="2013-05-05T19:43:00Z">
        <w:r w:rsidRPr="00AA4B48">
          <w:rPr>
            <w:rFonts w:ascii="Courier New" w:hAnsi="Courier New" w:cs="Courier New"/>
          </w:rPr>
          <w:t xml:space="preserve"> </w:t>
        </w:r>
      </w:ins>
      <w:r w:rsidRPr="00C100C3">
        <w:rPr>
          <w:rFonts w:ascii="Courier New" w:hAnsi="Courier New" w:cs="Courier New"/>
        </w:rPr>
        <w:t>29</w:t>
      </w:r>
      <w:ins w:id="2236" w:author="Comparison" w:date="2013-05-05T19:43:00Z">
        <w:r w:rsidRPr="00AA4B48">
          <w:rPr>
            <w:rFonts w:ascii="Courier New" w:hAnsi="Courier New" w:cs="Courier New"/>
          </w:rPr>
          <w:t>-</w:t>
        </w:r>
      </w:ins>
      <w:del w:id="2237" w:author="Comparison" w:date="2013-05-05T19:43:00Z">
        <w:r w:rsidRPr="00C100C3">
          <w:rPr>
            <w:rFonts w:ascii="Courier New" w:hAnsi="Courier New" w:cs="Courier New"/>
          </w:rPr>
          <w:delText xml:space="preserve"> - </w:delText>
        </w:r>
      </w:del>
      <w:r w:rsidRPr="00C100C3">
        <w:rPr>
          <w:rFonts w:ascii="Courier New" w:hAnsi="Courier New" w:cs="Courier New"/>
        </w:rPr>
        <w:t>32. All this relates to the administration of the Church.</w:t>
      </w:r>
    </w:p>
    <w:p w14:paraId="6B2B5110" w14:textId="2490D60E" w:rsidR="00000000" w:rsidRPr="00C100C3" w:rsidRDefault="00362818" w:rsidP="00C100C3">
      <w:pPr>
        <w:pStyle w:val="PlainText"/>
        <w:rPr>
          <w:rFonts w:ascii="Courier New" w:hAnsi="Courier New" w:cs="Courier New"/>
        </w:rPr>
      </w:pPr>
      <w:r w:rsidRPr="00C100C3">
        <w:rPr>
          <w:rFonts w:ascii="Courier New" w:hAnsi="Courier New" w:cs="Courier New"/>
        </w:rPr>
        <w:t>If, then, we cannot do certain things, it is not that the authority of the</w:t>
      </w:r>
      <w:r w:rsidRPr="00C100C3">
        <w:rPr>
          <w:rFonts w:ascii="Courier New" w:hAnsi="Courier New" w:cs="Courier New"/>
        </w:rPr>
        <w:t xml:space="preserve"> word is wanting to us as to these things, nor </w:t>
      </w:r>
      <w:ins w:id="2238" w:author="Comparison" w:date="2013-05-05T19:43:00Z">
        <w:r w:rsidRPr="00AA4B48">
          <w:rPr>
            <w:rFonts w:ascii="Courier New" w:hAnsi="Courier New" w:cs="Courier New"/>
          </w:rPr>
          <w:t>hat</w:t>
        </w:r>
      </w:ins>
      <w:del w:id="2239" w:author="Comparison" w:date="2013-05-05T19:43:00Z">
        <w:r w:rsidRPr="00C100C3">
          <w:rPr>
            <w:rFonts w:ascii="Courier New" w:hAnsi="Courier New" w:cs="Courier New"/>
          </w:rPr>
          <w:delText>that</w:delText>
        </w:r>
      </w:del>
      <w:r w:rsidRPr="00C100C3">
        <w:rPr>
          <w:rFonts w:ascii="Courier New" w:hAnsi="Courier New" w:cs="Courier New"/>
        </w:rPr>
        <w:t xml:space="preserve"> it is not our blessing to possess these precious directions in which God has shewn us that He has thought of the least </w:t>
      </w:r>
      <w:ins w:id="2240" w:author="Comparison" w:date="2013-05-05T19:43:00Z">
        <w:r w:rsidRPr="00AA4B48">
          <w:rPr>
            <w:rFonts w:ascii="Courier New" w:hAnsi="Courier New" w:cs="Courier New"/>
          </w:rPr>
          <w:t>ants</w:t>
        </w:r>
      </w:ins>
      <w:del w:id="2241" w:author="Comparison" w:date="2013-05-05T19:43:00Z">
        <w:r w:rsidRPr="00C100C3">
          <w:rPr>
            <w:rFonts w:ascii="Courier New" w:hAnsi="Courier New" w:cs="Courier New"/>
          </w:rPr>
          <w:delText>wants</w:delText>
        </w:r>
      </w:del>
      <w:r w:rsidRPr="00C100C3">
        <w:rPr>
          <w:rFonts w:ascii="Courier New" w:hAnsi="Courier New" w:cs="Courier New"/>
        </w:rPr>
        <w:t xml:space="preserve"> of His Church; but we acknowledge our weakness; and we do not pretend to do wha</w:t>
      </w:r>
      <w:r w:rsidRPr="00C100C3">
        <w:rPr>
          <w:rFonts w:ascii="Courier New" w:hAnsi="Courier New" w:cs="Courier New"/>
        </w:rPr>
        <w:t>t God has not committed to us. Thus, for example, I do not pretend to name either elders or deacons. If others pretend to have the spiritual discernment and the authority necessary for this, let them do it; but of this I have not discerned the proofs</w:t>
      </w:r>
      <w:ins w:id="2242" w:author="Comparison" w:date="2013-05-05T19:43:00Z">
        <w:r w:rsidRPr="00AA4B48">
          <w:rPr>
            <w:rFonts w:ascii="Courier New" w:hAnsi="Courier New" w:cs="Courier New"/>
          </w:rPr>
          <w:t xml:space="preserve"> -- </w:t>
        </w:r>
      </w:ins>
      <w:del w:id="2243" w:author="Comparison" w:date="2013-05-05T19:43:00Z">
        <w:r w:rsidRPr="00C100C3">
          <w:rPr>
            <w:rFonts w:ascii="Courier New" w:hAnsi="Courier New" w:cs="Courier New"/>
          </w:rPr>
          <w:delText>&amp;#8212</w:delText>
        </w:r>
        <w:r w:rsidRPr="00C100C3">
          <w:rPr>
            <w:rFonts w:ascii="Courier New" w:hAnsi="Courier New" w:cs="Courier New"/>
          </w:rPr>
          <w:delText>;</w:delText>
        </w:r>
      </w:del>
      <w:r w:rsidRPr="00C100C3">
        <w:rPr>
          <w:rFonts w:ascii="Courier New" w:hAnsi="Courier New" w:cs="Courier New"/>
        </w:rPr>
        <w:t xml:space="preserve">very far from it. More than this: he who should make such a pretension seems to me not to understand at all either the state of the Church, or the thoughts of God, to act contrary to the will of God, and to lack precisely that which is necessary in order </w:t>
      </w:r>
      <w:r w:rsidRPr="00C100C3">
        <w:rPr>
          <w:rFonts w:ascii="Courier New" w:hAnsi="Courier New" w:cs="Courier New"/>
        </w:rPr>
        <w:t>to direct the Church, namely, intelligence of the thoughts of God. Do I despise the functions of elders and deacons? Do I love disorder? Far from it. And if I do not pretend to establish anyone in these offices, I own (blessing God with all my heart for it</w:t>
      </w:r>
      <w:r w:rsidRPr="00C100C3">
        <w:rPr>
          <w:rFonts w:ascii="Courier New" w:hAnsi="Courier New" w:cs="Courier New"/>
        </w:rPr>
        <w:t>) the qualities requisite for them</w:t>
      </w:r>
      <w:del w:id="2244" w:author="Comparison" w:date="2013-05-05T19:43:00Z">
        <w:r w:rsidRPr="00C100C3">
          <w:rPr>
            <w:rFonts w:ascii="Courier New" w:hAnsi="Courier New" w:cs="Courier New"/>
          </w:rPr>
          <w:delText>,</w:delText>
        </w:r>
      </w:del>
      <w:r w:rsidRPr="00C100C3">
        <w:rPr>
          <w:rFonts w:ascii="Courier New" w:hAnsi="Courier New" w:cs="Courier New"/>
        </w:rPr>
        <w:t xml:space="preserve"> when they are manifested. I lend them all the moral support which spiritual respect with regard to what God has given them can afford, and I associate myself with them as far as it belongs to me to do so. And the word fu</w:t>
      </w:r>
      <w:r w:rsidRPr="00C100C3">
        <w:rPr>
          <w:rFonts w:ascii="Courier New" w:hAnsi="Courier New" w:cs="Courier New"/>
        </w:rPr>
        <w:t>rnishes me with directions on this subject. It calls on me to own those who labour, those who give themselves to the ministry (diaconate) of the saints and to submit myself to them; @1 Thessalonians 5:</w:t>
      </w:r>
      <w:ins w:id="2245" w:author="Comparison" w:date="2013-05-05T19:43:00Z">
        <w:r w:rsidRPr="00AA4B48">
          <w:rPr>
            <w:rFonts w:ascii="Courier New" w:hAnsi="Courier New" w:cs="Courier New"/>
          </w:rPr>
          <w:t xml:space="preserve"> </w:t>
        </w:r>
      </w:ins>
      <w:r w:rsidRPr="00C100C3">
        <w:rPr>
          <w:rFonts w:ascii="Courier New" w:hAnsi="Courier New" w:cs="Courier New"/>
        </w:rPr>
        <w:t>12, 13; @1 Corinthians 16:</w:t>
      </w:r>
      <w:ins w:id="2246" w:author="Comparison" w:date="2013-05-05T19:43:00Z">
        <w:r w:rsidRPr="00AA4B48">
          <w:rPr>
            <w:rFonts w:ascii="Courier New" w:hAnsi="Courier New" w:cs="Courier New"/>
          </w:rPr>
          <w:t xml:space="preserve"> </w:t>
        </w:r>
      </w:ins>
      <w:r w:rsidRPr="00C100C3">
        <w:rPr>
          <w:rFonts w:ascii="Courier New" w:hAnsi="Courier New" w:cs="Courier New"/>
        </w:rPr>
        <w:t>15; @Hebrews 13:</w:t>
      </w:r>
      <w:ins w:id="2247" w:author="Comparison" w:date="2013-05-05T19:43:00Z">
        <w:r w:rsidRPr="00AA4B48">
          <w:rPr>
            <w:rFonts w:ascii="Courier New" w:hAnsi="Courier New" w:cs="Courier New"/>
          </w:rPr>
          <w:t xml:space="preserve"> </w:t>
        </w:r>
      </w:ins>
      <w:r w:rsidRPr="00C100C3">
        <w:rPr>
          <w:rFonts w:ascii="Courier New" w:hAnsi="Courier New" w:cs="Courier New"/>
        </w:rPr>
        <w:t>7</w:t>
      </w:r>
      <w:ins w:id="2248" w:author="Comparison" w:date="2013-05-05T19:43:00Z">
        <w:r w:rsidRPr="00AA4B48">
          <w:rPr>
            <w:rFonts w:ascii="Courier New" w:hAnsi="Courier New" w:cs="Courier New"/>
          </w:rPr>
          <w:t>-</w:t>
        </w:r>
      </w:ins>
      <w:del w:id="2249" w:author="Comparison" w:date="2013-05-05T19:43:00Z">
        <w:r w:rsidRPr="00C100C3">
          <w:rPr>
            <w:rFonts w:ascii="Courier New" w:hAnsi="Courier New" w:cs="Courier New"/>
          </w:rPr>
          <w:delText xml:space="preserve"> - </w:delText>
        </w:r>
      </w:del>
      <w:r w:rsidRPr="00C100C3">
        <w:rPr>
          <w:rFonts w:ascii="Courier New" w:hAnsi="Courier New" w:cs="Courier New"/>
        </w:rPr>
        <w:t>17; @1 Pe</w:t>
      </w:r>
      <w:r w:rsidRPr="00C100C3">
        <w:rPr>
          <w:rFonts w:ascii="Courier New" w:hAnsi="Courier New" w:cs="Courier New"/>
        </w:rPr>
        <w:t>ter 5:</w:t>
      </w:r>
      <w:ins w:id="2250" w:author="Comparison" w:date="2013-05-05T19:43:00Z">
        <w:r w:rsidRPr="00AA4B48">
          <w:rPr>
            <w:rFonts w:ascii="Courier New" w:hAnsi="Courier New" w:cs="Courier New"/>
          </w:rPr>
          <w:t xml:space="preserve"> 26</w:t>
        </w:r>
      </w:ins>
      <w:del w:id="2251" w:author="Comparison" w:date="2013-05-05T19:43:00Z">
        <w:r w:rsidRPr="00C100C3">
          <w:rPr>
            <w:rFonts w:ascii="Courier New" w:hAnsi="Courier New" w:cs="Courier New"/>
          </w:rPr>
          <w:delText>2 - 6</w:delText>
        </w:r>
      </w:del>
      <w:r w:rsidRPr="00C100C3">
        <w:rPr>
          <w:rFonts w:ascii="Courier New" w:hAnsi="Courier New" w:cs="Courier New"/>
        </w:rPr>
        <w:t>. I do not treat this subject at length, but only in its</w:t>
      </w:r>
    </w:p>
    <w:p w14:paraId="77D1CE4B"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{75}</w:t>
      </w:r>
    </w:p>
    <w:p w14:paraId="46E3FA4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relation to the authority of the word, while blessing God in that itself furnishes the answer to all its adversaries, from whatever quarter they may arise.</w:t>
      </w:r>
    </w:p>
    <w:p w14:paraId="6370A7DB" w14:textId="77777777" w:rsidR="00000000" w:rsidRPr="00AA4B48" w:rsidRDefault="00362818" w:rsidP="00AA4B48">
      <w:pPr>
        <w:pStyle w:val="PlainText"/>
        <w:rPr>
          <w:ins w:id="2252" w:author="Comparison" w:date="2013-05-05T19:43:00Z"/>
          <w:rFonts w:ascii="Courier New" w:hAnsi="Courier New" w:cs="Courier New"/>
        </w:rPr>
      </w:pPr>
      <w:ins w:id="2253" w:author="Comparison" w:date="2013-05-05T19:43:00Z">
        <w:r w:rsidRPr="00AA4B48">
          <w:rPr>
            <w:rFonts w:ascii="Courier New" w:hAnsi="Courier New" w:cs="Courier New"/>
          </w:rPr>
          <w:t>CONCLUSION</w:t>
        </w:r>
      </w:ins>
    </w:p>
    <w:p w14:paraId="33051FFB" w14:textId="77777777" w:rsidR="00000000" w:rsidRPr="00C100C3" w:rsidRDefault="00362818" w:rsidP="00C100C3">
      <w:pPr>
        <w:pStyle w:val="PlainText"/>
        <w:rPr>
          <w:del w:id="2254" w:author="Comparison" w:date="2013-05-05T19:43:00Z"/>
          <w:rFonts w:ascii="Courier New" w:hAnsi="Courier New" w:cs="Courier New"/>
        </w:rPr>
      </w:pPr>
      <w:del w:id="2255" w:author="Comparison" w:date="2013-05-05T19:43:00Z">
        <w:r w:rsidRPr="00C100C3">
          <w:rPr>
            <w:rFonts w:ascii="Courier New" w:hAnsi="Courier New" w:cs="Courier New"/>
          </w:rPr>
          <w:delText>&lt;h3&gt;Conclusion&lt;/h3&gt;</w:delText>
        </w:r>
      </w:del>
    </w:p>
    <w:p w14:paraId="66A89DC6" w14:textId="31DEEFB2" w:rsidR="00000000" w:rsidRPr="00C100C3" w:rsidRDefault="00362818" w:rsidP="00C100C3">
      <w:pPr>
        <w:pStyle w:val="PlainText"/>
        <w:rPr>
          <w:rFonts w:ascii="Courier New" w:hAnsi="Courier New" w:cs="Courier New"/>
        </w:rPr>
      </w:pPr>
      <w:r w:rsidRPr="00C100C3">
        <w:rPr>
          <w:rFonts w:ascii="Courier New" w:hAnsi="Courier New" w:cs="Courier New"/>
        </w:rPr>
        <w:t>You</w:t>
      </w:r>
      <w:r w:rsidRPr="00C100C3">
        <w:rPr>
          <w:rFonts w:ascii="Courier New" w:hAnsi="Courier New" w:cs="Courier New"/>
        </w:rPr>
        <w:t>, Christians, who take the word for your guide, for counsel, who find in it a precious gift which God has bestowed on us and a perfect light in every case, do not be discouraged. If you meet with opposition, and if the number of those who are willing to fo</w:t>
      </w:r>
      <w:r w:rsidRPr="00C100C3">
        <w:rPr>
          <w:rFonts w:ascii="Courier New" w:hAnsi="Courier New" w:cs="Courier New"/>
        </w:rPr>
        <w:t xml:space="preserve">llow this way is small, be not astonished. </w:t>
      </w:r>
      <w:ins w:id="2256" w:author="Comparison" w:date="2013-05-05T19:43:00Z">
        <w:r w:rsidRPr="00AA4B48">
          <w:rPr>
            <w:rFonts w:ascii="Courier New" w:hAnsi="Courier New" w:cs="Courier New"/>
          </w:rPr>
          <w:t>"</w:t>
        </w:r>
      </w:ins>
      <w:del w:id="2257" w:author="Comparison" w:date="2013-05-05T19:43:00Z">
        <w:r w:rsidRPr="00C100C3">
          <w:rPr>
            <w:rFonts w:ascii="Courier New" w:hAnsi="Courier New" w:cs="Courier New"/>
          </w:rPr>
          <w:delText>&amp;#8220;</w:delText>
        </w:r>
      </w:del>
      <w:r w:rsidRPr="00C100C3">
        <w:rPr>
          <w:rFonts w:ascii="Courier New" w:hAnsi="Courier New" w:cs="Courier New"/>
        </w:rPr>
        <w:t>All men have not faith</w:t>
      </w:r>
      <w:ins w:id="2258" w:author="Comparison" w:date="2013-05-05T19:43:00Z">
        <w:r w:rsidRPr="00AA4B48">
          <w:rPr>
            <w:rFonts w:ascii="Courier New" w:hAnsi="Courier New" w:cs="Courier New"/>
          </w:rPr>
          <w:t>,"</w:t>
        </w:r>
      </w:ins>
      <w:del w:id="2259" w:author="Comparison" w:date="2013-05-05T19:43:00Z">
        <w:r w:rsidRPr="00C100C3">
          <w:rPr>
            <w:rFonts w:ascii="Courier New" w:hAnsi="Courier New" w:cs="Courier New"/>
          </w:rPr>
          <w:delText>,&amp;#8221;</w:delText>
        </w:r>
      </w:del>
      <w:r w:rsidRPr="00C100C3">
        <w:rPr>
          <w:rFonts w:ascii="Courier New" w:hAnsi="Courier New" w:cs="Courier New"/>
        </w:rPr>
        <w:t xml:space="preserve"> @2 Thessalonians 3:</w:t>
      </w:r>
      <w:ins w:id="2260" w:author="Comparison" w:date="2013-05-05T19:43:00Z">
        <w:r w:rsidRPr="00AA4B48">
          <w:rPr>
            <w:rFonts w:ascii="Courier New" w:hAnsi="Courier New" w:cs="Courier New"/>
          </w:rPr>
          <w:t xml:space="preserve"> </w:t>
        </w:r>
      </w:ins>
      <w:r w:rsidRPr="00C100C3">
        <w:rPr>
          <w:rFonts w:ascii="Courier New" w:hAnsi="Courier New" w:cs="Courier New"/>
        </w:rPr>
        <w:t>2.</w:t>
      </w:r>
    </w:p>
    <w:p w14:paraId="6DB99A9B" w14:textId="0BE70CB4" w:rsidR="00000000" w:rsidRPr="00C100C3" w:rsidRDefault="00362818" w:rsidP="00C100C3">
      <w:pPr>
        <w:pStyle w:val="PlainText"/>
        <w:rPr>
          <w:rFonts w:ascii="Courier New" w:hAnsi="Courier New" w:cs="Courier New"/>
        </w:rPr>
      </w:pPr>
      <w:r w:rsidRPr="00C100C3">
        <w:rPr>
          <w:rFonts w:ascii="Courier New" w:hAnsi="Courier New" w:cs="Courier New"/>
        </w:rPr>
        <w:t xml:space="preserve">And where there is faith, how many things, alas! tend to obscure spiritual life, to hinder the eye from being single, to cause us to say: </w:t>
      </w:r>
      <w:ins w:id="2261" w:author="Comparison" w:date="2013-05-05T19:43:00Z">
        <w:r w:rsidRPr="00AA4B48">
          <w:rPr>
            <w:rFonts w:ascii="Courier New" w:hAnsi="Courier New" w:cs="Courier New"/>
          </w:rPr>
          <w:t>"</w:t>
        </w:r>
      </w:ins>
      <w:del w:id="2262" w:author="Comparison" w:date="2013-05-05T19:43:00Z">
        <w:r w:rsidRPr="00C100C3">
          <w:rPr>
            <w:rFonts w:ascii="Courier New" w:hAnsi="Courier New" w:cs="Courier New"/>
          </w:rPr>
          <w:delText>&amp;#8220;</w:delText>
        </w:r>
      </w:del>
      <w:r w:rsidRPr="00C100C3">
        <w:rPr>
          <w:rFonts w:ascii="Courier New" w:hAnsi="Courier New" w:cs="Courier New"/>
        </w:rPr>
        <w:t xml:space="preserve">Let me </w:t>
      </w:r>
      <w:r w:rsidRPr="00C100C3">
        <w:rPr>
          <w:rFonts w:ascii="Courier New" w:hAnsi="Courier New" w:cs="Courier New"/>
        </w:rPr>
        <w:t>first go</w:t>
      </w:r>
      <w:ins w:id="2263" w:author="Comparison" w:date="2013-05-05T19:43:00Z">
        <w:r w:rsidRPr="00AA4B48">
          <w:rPr>
            <w:rFonts w:ascii="Courier New" w:hAnsi="Courier New" w:cs="Courier New"/>
          </w:rPr>
          <w:t>,"</w:t>
        </w:r>
      </w:ins>
      <w:del w:id="2264" w:author="Comparison" w:date="2013-05-05T19:43:00Z">
        <w:r w:rsidRPr="00C100C3">
          <w:rPr>
            <w:rFonts w:ascii="Courier New" w:hAnsi="Courier New" w:cs="Courier New"/>
          </w:rPr>
          <w:delText>,&amp;#8221;</w:delText>
        </w:r>
      </w:del>
      <w:r w:rsidRPr="00C100C3">
        <w:rPr>
          <w:rFonts w:ascii="Courier New" w:hAnsi="Courier New" w:cs="Courier New"/>
        </w:rPr>
        <w:t xml:space="preserve"> etc. (@Luke 9:</w:t>
      </w:r>
      <w:ins w:id="2265" w:author="Comparison" w:date="2013-05-05T19:43:00Z">
        <w:r w:rsidRPr="00AA4B48">
          <w:rPr>
            <w:rFonts w:ascii="Courier New" w:hAnsi="Courier New" w:cs="Courier New"/>
          </w:rPr>
          <w:t xml:space="preserve"> </w:t>
        </w:r>
      </w:ins>
      <w:r w:rsidRPr="00C100C3">
        <w:rPr>
          <w:rFonts w:ascii="Courier New" w:hAnsi="Courier New" w:cs="Courier New"/>
        </w:rPr>
        <w:t>59).</w:t>
      </w:r>
    </w:p>
    <w:p w14:paraId="046D18C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But faith is always blessed. The single eye always enjoys the sweet and precious light of God. The word suffices to make every man *perfect*; and, if distinctions be wished, it suffices not only to save him, it suffices</w:t>
      </w:r>
      <w:r w:rsidRPr="00C100C3">
        <w:rPr>
          <w:rFonts w:ascii="Courier New" w:hAnsi="Courier New" w:cs="Courier New"/>
        </w:rPr>
        <w:t xml:space="preserve"> also to make him wise unto salvation, and, further, to make him perfect and throughly furnished unto all good works.</w:t>
      </w:r>
    </w:p>
    <w:p w14:paraId="685D7146" w14:textId="39DF1827" w:rsidR="00000000" w:rsidRPr="00C100C3" w:rsidRDefault="00362818" w:rsidP="00C100C3">
      <w:pPr>
        <w:pStyle w:val="PlainText"/>
        <w:rPr>
          <w:rFonts w:ascii="Courier New" w:hAnsi="Courier New" w:cs="Courier New"/>
        </w:rPr>
      </w:pPr>
      <w:r w:rsidRPr="00C100C3">
        <w:rPr>
          <w:rFonts w:ascii="Courier New" w:hAnsi="Courier New" w:cs="Courier New"/>
        </w:rPr>
        <w:t>Whoever you may be, dear and well-beloved brethren, confide in this word. Only remember that, to profit from it, you need the help and te</w:t>
      </w:r>
      <w:r w:rsidRPr="00C100C3">
        <w:rPr>
          <w:rFonts w:ascii="Courier New" w:hAnsi="Courier New" w:cs="Courier New"/>
        </w:rPr>
        <w:t>aching of the living God. You can learn from it neither grace nor truth, nor make use of it, unless the Spirit of God instruct you. All the language, all the ideas of faith</w:t>
      </w:r>
      <w:ins w:id="2266" w:author="Comparison" w:date="2013-05-05T19:43:00Z">
        <w:r w:rsidRPr="00AA4B48">
          <w:rPr>
            <w:rFonts w:ascii="Courier New" w:hAnsi="Courier New" w:cs="Courier New"/>
          </w:rPr>
          <w:t xml:space="preserve"> --</w:t>
        </w:r>
      </w:ins>
      <w:del w:id="2267" w:author="Comparison" w:date="2013-05-05T19:43:00Z">
        <w:r w:rsidRPr="00C100C3">
          <w:rPr>
            <w:rFonts w:ascii="Courier New" w:hAnsi="Courier New" w:cs="Courier New"/>
          </w:rPr>
          <w:delText>&amp;#8212;</w:delText>
        </w:r>
      </w:del>
      <w:r w:rsidRPr="00C100C3">
        <w:rPr>
          <w:rFonts w:ascii="Courier New" w:hAnsi="Courier New" w:cs="Courier New"/>
        </w:rPr>
        <w:t xml:space="preserve"> of Christian life are found in it; but you have the care of a living and div</w:t>
      </w:r>
      <w:r w:rsidRPr="00C100C3">
        <w:rPr>
          <w:rFonts w:ascii="Courier New" w:hAnsi="Courier New" w:cs="Courier New"/>
        </w:rPr>
        <w:t>ine Master. This word is the sword of the Spirit.</w:t>
      </w:r>
    </w:p>
    <w:p w14:paraId="63CF6D7C"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Whatever may be moreover the forms and ways of piety which are found in them, and the zeal which impels them, you will find that those who oppose a walk which claims the word of God as authority in all thi</w:t>
      </w:r>
      <w:r w:rsidRPr="00C100C3">
        <w:rPr>
          <w:rFonts w:ascii="Courier New" w:hAnsi="Courier New" w:cs="Courier New"/>
        </w:rPr>
        <w:t>ngs, leave aside or reject and do not understand the following truths:</w:t>
      </w:r>
    </w:p>
    <w:p w14:paraId="27A80CD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First, the doctrine of the Church of God, the body of Christ, one upon earth, the bride of the Lamb.</w:t>
      </w:r>
    </w:p>
    <w:p w14:paraId="75011899" w14:textId="3EAE63F0" w:rsidR="00000000" w:rsidRPr="00C100C3" w:rsidRDefault="00362818" w:rsidP="00C100C3">
      <w:pPr>
        <w:pStyle w:val="PlainText"/>
        <w:rPr>
          <w:rFonts w:ascii="Courier New" w:hAnsi="Courier New" w:cs="Courier New"/>
        </w:rPr>
      </w:pPr>
      <w:r w:rsidRPr="00C100C3">
        <w:rPr>
          <w:rFonts w:ascii="Courier New" w:hAnsi="Courier New" w:cs="Courier New"/>
        </w:rPr>
        <w:t>Secondly, the presence and power of the Spirit of God, acting in the children of G</w:t>
      </w:r>
      <w:r w:rsidRPr="00C100C3">
        <w:rPr>
          <w:rFonts w:ascii="Courier New" w:hAnsi="Courier New" w:cs="Courier New"/>
        </w:rPr>
        <w:t>od and directing them; especially, the presence</w:t>
      </w:r>
      <w:ins w:id="2268" w:author="Comparison" w:date="2013-05-05T19:43:00Z">
        <w:r w:rsidRPr="00AA4B48">
          <w:rPr>
            <w:rFonts w:ascii="Courier New" w:hAnsi="Courier New" w:cs="Courier New"/>
          </w:rPr>
          <w:t>¦</w:t>
        </w:r>
      </w:ins>
      <w:del w:id="2269" w:author="Comparison" w:date="2013-05-05T19:43:00Z">
        <w:r w:rsidRPr="00C100C3">
          <w:rPr>
            <w:rFonts w:ascii="Courier New" w:hAnsi="Courier New" w:cs="Courier New"/>
          </w:rPr>
          <w:delText>|</w:delText>
        </w:r>
      </w:del>
      <w:r w:rsidRPr="00C100C3">
        <w:rPr>
          <w:rFonts w:ascii="Courier New" w:hAnsi="Courier New" w:cs="Courier New"/>
        </w:rPr>
        <w:t xml:space="preserve"> of the Holy Ghost in the body, the Church down here, acting in it and directing it, as well as all its members, in the name of Him who is its Head.</w:t>
      </w:r>
    </w:p>
    <w:p w14:paraId="4619A1E3"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Thirdly, the authority and sufficiency of the word of God.</w:t>
      </w:r>
    </w:p>
    <w:p w14:paraId="6064687D" w14:textId="3EE77D37" w:rsidR="00000000" w:rsidRPr="00C100C3" w:rsidRDefault="00362818" w:rsidP="00C100C3">
      <w:pPr>
        <w:pStyle w:val="PlainText"/>
        <w:rPr>
          <w:rFonts w:ascii="Courier New" w:hAnsi="Courier New" w:cs="Courier New"/>
        </w:rPr>
      </w:pPr>
      <w:ins w:id="2270" w:author="Comparison" w:date="2013-05-05T19:43:00Z">
        <w:r w:rsidRPr="00AA4B48">
          <w:rPr>
            <w:rFonts w:ascii="Courier New" w:hAnsi="Courier New" w:cs="Courier New"/>
          </w:rPr>
          <w:t>¦</w:t>
        </w:r>
      </w:ins>
      <w:del w:id="2271" w:author="Comparison" w:date="2013-05-05T19:43:00Z">
        <w:r w:rsidRPr="00C100C3">
          <w:rPr>
            <w:rFonts w:ascii="Courier New" w:hAnsi="Courier New" w:cs="Courier New"/>
          </w:rPr>
          <w:delText>|</w:delText>
        </w:r>
      </w:del>
      <w:r w:rsidRPr="00C100C3">
        <w:rPr>
          <w:rFonts w:ascii="Courier New" w:hAnsi="Courier New" w:cs="Courier New"/>
        </w:rPr>
        <w:t xml:space="preserve"> Read, </w:t>
      </w:r>
      <w:ins w:id="2272" w:author="Comparison" w:date="2013-05-05T19:43:00Z">
        <w:r w:rsidRPr="00AA4B48">
          <w:rPr>
            <w:rFonts w:ascii="Courier New" w:hAnsi="Courier New" w:cs="Courier New"/>
          </w:rPr>
          <w:t>"</w:t>
        </w:r>
      </w:ins>
      <w:del w:id="2273" w:author="Comparison" w:date="2013-05-05T19:43:00Z">
        <w:r w:rsidRPr="00C100C3">
          <w:rPr>
            <w:rFonts w:ascii="Courier New" w:hAnsi="Courier New" w:cs="Courier New"/>
          </w:rPr>
          <w:delText>&amp;#8220;</w:delText>
        </w:r>
      </w:del>
      <w:r w:rsidRPr="00C100C3">
        <w:rPr>
          <w:rFonts w:ascii="Courier New" w:hAnsi="Courier New" w:cs="Courier New"/>
        </w:rPr>
        <w:t>operation</w:t>
      </w:r>
      <w:ins w:id="2274" w:author="Comparison" w:date="2013-05-05T19:43:00Z">
        <w:r w:rsidRPr="00AA4B48">
          <w:rPr>
            <w:rFonts w:ascii="Courier New" w:hAnsi="Courier New" w:cs="Courier New"/>
          </w:rPr>
          <w:t>."</w:t>
        </w:r>
      </w:ins>
      <w:del w:id="2275" w:author="Comparison" w:date="2013-05-05T19:43:00Z">
        <w:r w:rsidRPr="00C100C3">
          <w:rPr>
            <w:rFonts w:ascii="Courier New" w:hAnsi="Courier New" w:cs="Courier New"/>
          </w:rPr>
          <w:delText>.&amp;#8221;</w:delText>
        </w:r>
      </w:del>
    </w:p>
    <w:p w14:paraId="07097A4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{76}</w:t>
      </w:r>
    </w:p>
    <w:p w14:paraId="11A39FE0" w14:textId="21AE6570" w:rsidR="00000000" w:rsidRPr="00C100C3" w:rsidRDefault="00362818" w:rsidP="00C100C3">
      <w:pPr>
        <w:pStyle w:val="PlainText"/>
        <w:rPr>
          <w:rFonts w:ascii="Courier New" w:hAnsi="Courier New" w:cs="Courier New"/>
        </w:rPr>
      </w:pPr>
      <w:r w:rsidRPr="00C100C3">
        <w:rPr>
          <w:rFonts w:ascii="Courier New" w:hAnsi="Courier New" w:cs="Courier New"/>
        </w:rPr>
        <w:t>These Christians evade, on one side or other, the authority of the word of God. They admit it as Protestants, to escape from it as believers, as members of the Church, as disciples; and what they organize in nowise</w:t>
      </w:r>
      <w:r w:rsidRPr="00C100C3">
        <w:rPr>
          <w:rFonts w:ascii="Courier New" w:hAnsi="Courier New" w:cs="Courier New"/>
        </w:rPr>
        <w:t xml:space="preserve"> flows from it, as the </w:t>
      </w:r>
      <w:ins w:id="2276" w:author="Comparison" w:date="2013-05-05T19:43:00Z">
        <w:r w:rsidRPr="00AA4B48">
          <w:rPr>
            <w:rFonts w:ascii="Courier New" w:hAnsi="Courier New" w:cs="Courier New"/>
          </w:rPr>
          <w:t>"</w:t>
        </w:r>
      </w:ins>
      <w:del w:id="2277" w:author="Comparison" w:date="2013-05-05T19:43:00Z">
        <w:r w:rsidRPr="00C100C3">
          <w:rPr>
            <w:rFonts w:ascii="Courier New" w:hAnsi="Courier New" w:cs="Courier New"/>
          </w:rPr>
          <w:delText>&amp;#8220;</w:delText>
        </w:r>
      </w:del>
      <w:r w:rsidRPr="00C100C3">
        <w:rPr>
          <w:rFonts w:ascii="Courier New" w:hAnsi="Courier New" w:cs="Courier New"/>
        </w:rPr>
        <w:t>Constitution of the Free Church of the Canton de Vaud</w:t>
      </w:r>
      <w:ins w:id="2278" w:author="Comparison" w:date="2013-05-05T19:43:00Z">
        <w:r w:rsidRPr="00AA4B48">
          <w:rPr>
            <w:rFonts w:ascii="Courier New" w:hAnsi="Courier New" w:cs="Courier New"/>
          </w:rPr>
          <w:t>"</w:t>
        </w:r>
      </w:ins>
      <w:del w:id="2279" w:author="Comparison" w:date="2013-05-05T19:43:00Z">
        <w:r w:rsidRPr="00C100C3">
          <w:rPr>
            <w:rFonts w:ascii="Courier New" w:hAnsi="Courier New" w:cs="Courier New"/>
          </w:rPr>
          <w:delText>&amp;#8221;</w:delText>
        </w:r>
      </w:del>
      <w:r w:rsidRPr="00C100C3">
        <w:rPr>
          <w:rFonts w:ascii="Courier New" w:hAnsi="Courier New" w:cs="Courier New"/>
        </w:rPr>
        <w:t xml:space="preserve"> has given us a proof.</w:t>
      </w:r>
    </w:p>
    <w:p w14:paraId="4D3917C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You will also see that in general, among the Christians of whom we are speaking, the clergy take the place of worship. There is, it is true, s</w:t>
      </w:r>
      <w:r w:rsidRPr="00C100C3">
        <w:rPr>
          <w:rFonts w:ascii="Courier New" w:hAnsi="Courier New" w:cs="Courier New"/>
        </w:rPr>
        <w:t>ome change and some progress in this last respect. The Spirit of God is producing wants; but there will never be a true and blessed answer to these wants, save in admitting with faith the principles called to mind above. For you, dear brethren, who have un</w:t>
      </w:r>
      <w:r w:rsidRPr="00C100C3">
        <w:rPr>
          <w:rFonts w:ascii="Courier New" w:hAnsi="Courier New" w:cs="Courier New"/>
        </w:rPr>
        <w:t>derstood these things, I will add a warning.</w:t>
      </w:r>
    </w:p>
    <w:p w14:paraId="22534C53" w14:textId="63FFC6CC" w:rsidR="00000000" w:rsidRPr="00C100C3" w:rsidRDefault="00362818" w:rsidP="00C100C3">
      <w:pPr>
        <w:pStyle w:val="PlainText"/>
        <w:rPr>
          <w:rFonts w:ascii="Courier New" w:hAnsi="Courier New" w:cs="Courier New"/>
        </w:rPr>
      </w:pPr>
      <w:r w:rsidRPr="00C100C3">
        <w:rPr>
          <w:rFonts w:ascii="Courier New" w:hAnsi="Courier New" w:cs="Courier New"/>
        </w:rPr>
        <w:t>One may have this precious knowledge necessary in order to walk intelligently before God (@Ephesians 5:</w:t>
      </w:r>
      <w:ins w:id="2280" w:author="Comparison" w:date="2013-05-05T19:43:00Z">
        <w:r w:rsidRPr="00AA4B48">
          <w:rPr>
            <w:rFonts w:ascii="Courier New" w:hAnsi="Courier New" w:cs="Courier New"/>
          </w:rPr>
          <w:t xml:space="preserve"> </w:t>
        </w:r>
      </w:ins>
      <w:r w:rsidRPr="00C100C3">
        <w:rPr>
          <w:rFonts w:ascii="Courier New" w:hAnsi="Courier New" w:cs="Courier New"/>
        </w:rPr>
        <w:t>15); but one may have it, boast of it, proclaim it, and with all this repel humble souls desirous of advanc</w:t>
      </w:r>
      <w:r w:rsidRPr="00C100C3">
        <w:rPr>
          <w:rFonts w:ascii="Courier New" w:hAnsi="Courier New" w:cs="Courier New"/>
        </w:rPr>
        <w:t xml:space="preserve">ing, and throw them into the hands of those who have no wish that they should walk according to this knowledge. We ourselves must walk in seriousness, in humility, in the love which the *presence of God* produces. This supposes faith and life in the soul. </w:t>
      </w:r>
      <w:r w:rsidRPr="00C100C3">
        <w:rPr>
          <w:rFonts w:ascii="Courier New" w:hAnsi="Courier New" w:cs="Courier New"/>
        </w:rPr>
        <w:t>Where it is found, blessing is not wanting to those who thus walk. Although this does not justify the unbelief or the opposition of others, if you present the truth in such a way as not to glorify God, you give them power and influence against it. Principl</w:t>
      </w:r>
      <w:r w:rsidRPr="00C100C3">
        <w:rPr>
          <w:rFonts w:ascii="Courier New" w:hAnsi="Courier New" w:cs="Courier New"/>
        </w:rPr>
        <w:t>es are not enough: we need God. Without this, mighty principles are but a sword in the hands of a child or of a drunken man; it were better to take it from him, or at least, that he use it not till he be sober. Let us shew the fruits of our principles. Let</w:t>
      </w:r>
      <w:r w:rsidRPr="00C100C3">
        <w:rPr>
          <w:rFonts w:ascii="Courier New" w:hAnsi="Courier New" w:cs="Courier New"/>
        </w:rPr>
        <w:t xml:space="preserve"> us be firm in the truth. We must be firm. The more some oppose the truth, and others profess to wish to possess it, and accommodate themselves, without their conscience unreservedly submitting to it, to the wants it has produced in other persons (and both</w:t>
      </w:r>
      <w:r w:rsidRPr="00C100C3">
        <w:rPr>
          <w:rFonts w:ascii="Courier New" w:hAnsi="Courier New" w:cs="Courier New"/>
        </w:rPr>
        <w:t xml:space="preserve"> these cases present themselves), the more we have to keep in the narrow path it has marked out in the word for our souls, according to the grace and power of the Holy Ghost who has sanctified us </w:t>
      </w:r>
      <w:del w:id="2281" w:author="Comparison" w:date="2013-05-05T19:43:00Z">
        <w:r w:rsidRPr="00C100C3">
          <w:rPr>
            <w:rFonts w:ascii="Courier New" w:hAnsi="Courier New" w:cs="Courier New"/>
          </w:rPr>
          <w:delText>*</w:delText>
        </w:r>
      </w:del>
      <w:r w:rsidRPr="00C100C3">
        <w:rPr>
          <w:rFonts w:ascii="Courier New" w:hAnsi="Courier New" w:cs="Courier New"/>
        </w:rPr>
        <w:t xml:space="preserve">to </w:t>
      </w:r>
      <w:ins w:id="2282" w:author="Comparison" w:date="2013-05-05T19:43:00Z">
        <w:r w:rsidRPr="00AA4B48">
          <w:rPr>
            <w:rFonts w:ascii="Courier New" w:hAnsi="Courier New" w:cs="Courier New"/>
          </w:rPr>
          <w:t>*</w:t>
        </w:r>
      </w:ins>
      <w:r w:rsidRPr="00C100C3">
        <w:rPr>
          <w:rFonts w:ascii="Courier New" w:hAnsi="Courier New" w:cs="Courier New"/>
        </w:rPr>
        <w:t>obey* Christ. Let our hearts be large and our feet in th</w:t>
      </w:r>
      <w:r w:rsidRPr="00C100C3">
        <w:rPr>
          <w:rFonts w:ascii="Courier New" w:hAnsi="Courier New" w:cs="Courier New"/>
        </w:rPr>
        <w:t>e narrow path. Often, when people talk of charity, their hearts are narrow and their feet are following the path which suits them. It is this which makes the heart narrow, because the conscience is uneasy, and people do not like those</w:t>
      </w:r>
    </w:p>
    <w:p w14:paraId="70A3C3B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{77}</w:t>
      </w:r>
    </w:p>
    <w:p w14:paraId="55996E0C" w14:textId="667A6A0E" w:rsidR="00000000" w:rsidRPr="00C100C3" w:rsidRDefault="00362818" w:rsidP="00C100C3">
      <w:pPr>
        <w:pStyle w:val="PlainText"/>
        <w:rPr>
          <w:rFonts w:ascii="Courier New" w:hAnsi="Courier New" w:cs="Courier New"/>
        </w:rPr>
      </w:pPr>
      <w:r w:rsidRPr="00C100C3">
        <w:rPr>
          <w:rFonts w:ascii="Courier New" w:hAnsi="Courier New" w:cs="Courier New"/>
        </w:rPr>
        <w:t xml:space="preserve">who make this </w:t>
      </w:r>
      <w:r w:rsidRPr="00C100C3">
        <w:rPr>
          <w:rFonts w:ascii="Courier New" w:hAnsi="Courier New" w:cs="Courier New"/>
        </w:rPr>
        <w:t xml:space="preserve">evident. The presence of God (and it is of this that we are speaking) gives firmness, practical submission to the word of God Himself, which </w:t>
      </w:r>
      <w:ins w:id="2283" w:author="Comparison" w:date="2013-05-05T19:43:00Z">
        <w:r w:rsidRPr="00AA4B48">
          <w:rPr>
            <w:rFonts w:ascii="Courier New" w:hAnsi="Courier New" w:cs="Courier New"/>
          </w:rPr>
          <w:t>tranquilizes</w:t>
        </w:r>
      </w:ins>
      <w:del w:id="2284" w:author="Comparison" w:date="2013-05-05T19:43:00Z">
        <w:r w:rsidRPr="00C100C3">
          <w:rPr>
            <w:rFonts w:ascii="Courier New" w:hAnsi="Courier New" w:cs="Courier New"/>
          </w:rPr>
          <w:delText>tranquillizes</w:delText>
        </w:r>
      </w:del>
      <w:r w:rsidRPr="00C100C3">
        <w:rPr>
          <w:rFonts w:ascii="Courier New" w:hAnsi="Courier New" w:cs="Courier New"/>
        </w:rPr>
        <w:t xml:space="preserve"> the soul in the difficulties of the way, which causes one not to seek the prevalence of principles by</w:t>
      </w:r>
      <w:r w:rsidRPr="00C100C3">
        <w:rPr>
          <w:rFonts w:ascii="Courier New" w:hAnsi="Courier New" w:cs="Courier New"/>
        </w:rPr>
        <w:t xml:space="preserve"> crooked ways and human means; finally, it gives humility and uprightness. God will know how to enforce these principles, where He acts in His grace. Only let us manifest this power, He will do all the rest.</w:t>
      </w:r>
    </w:p>
    <w:p w14:paraId="7A1F9F5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Yes, dear brethren, life, the presence of God, </w:t>
      </w:r>
      <w:r w:rsidRPr="00C100C3">
        <w:rPr>
          <w:rFonts w:ascii="Courier New" w:hAnsi="Courier New" w:cs="Courier New"/>
        </w:rPr>
        <w:t>this is what (by the operation of the Holy Ghost in us and in others) gives force to the truths which are committed to us, whatever they may be. Better that these truths should not make way, than that we ourselves should get away from the presence of God t</w:t>
      </w:r>
      <w:r w:rsidRPr="00C100C3">
        <w:rPr>
          <w:rFonts w:ascii="Courier New" w:hAnsi="Courier New" w:cs="Courier New"/>
        </w:rPr>
        <w:t>o enforce them.</w:t>
      </w:r>
    </w:p>
    <w:p w14:paraId="2A30DCC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need of unity and of spiritual action is making itself felt. You will see human efforts spring up, intended to produce things which answer to these wants. Do not trust them. The Church, the Spirit, the word, the practical expectation o</w:t>
      </w:r>
      <w:r w:rsidRPr="00C100C3">
        <w:rPr>
          <w:rFonts w:ascii="Courier New" w:hAnsi="Courier New" w:cs="Courier New"/>
        </w:rPr>
        <w:t>f Christ, these are the things of which you have now to realize the truth and power. While waiting for the coming of Jesus, as the immediate object of the spiritual affections of the heart, here is what we have to occupy ourselves with.</w:t>
      </w:r>
    </w:p>
    <w:p w14:paraId="2F923753" w14:textId="01439526"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There are systems </w:t>
      </w:r>
      <w:r w:rsidRPr="00C100C3">
        <w:rPr>
          <w:rFonts w:ascii="Courier New" w:hAnsi="Courier New" w:cs="Courier New"/>
        </w:rPr>
        <w:t>of every sort, the National, the Free, that of the Evangelical Alliance</w:t>
      </w:r>
      <w:ins w:id="2285" w:author="Comparison" w:date="2013-05-05T19:43:00Z">
        <w:r w:rsidRPr="00AA4B48">
          <w:rPr>
            <w:rFonts w:ascii="Courier New" w:hAnsi="Courier New" w:cs="Courier New"/>
          </w:rPr>
          <w:t>,¦</w:t>
        </w:r>
      </w:ins>
      <w:del w:id="2286" w:author="Comparison" w:date="2013-05-05T19:43:00Z">
        <w:r w:rsidRPr="00C100C3">
          <w:rPr>
            <w:rFonts w:ascii="Courier New" w:hAnsi="Courier New" w:cs="Courier New"/>
          </w:rPr>
          <w:delText>,|</w:delText>
        </w:r>
      </w:del>
      <w:r w:rsidRPr="00C100C3">
        <w:rPr>
          <w:rFonts w:ascii="Courier New" w:hAnsi="Courier New" w:cs="Courier New"/>
        </w:rPr>
        <w:t xml:space="preserve"> and others. When the truth is</w:t>
      </w:r>
    </w:p>
    <w:p w14:paraId="1761491D" w14:textId="1FF08AE3" w:rsidR="00000000" w:rsidRPr="00C100C3" w:rsidRDefault="00362818" w:rsidP="00C100C3">
      <w:pPr>
        <w:pStyle w:val="PlainText"/>
        <w:rPr>
          <w:rFonts w:ascii="Courier New" w:hAnsi="Courier New" w:cs="Courier New"/>
        </w:rPr>
      </w:pPr>
      <w:ins w:id="2287" w:author="Comparison" w:date="2013-05-05T19:43:00Z">
        <w:r w:rsidRPr="00AA4B48">
          <w:rPr>
            <w:rFonts w:ascii="Courier New" w:hAnsi="Courier New" w:cs="Courier New"/>
          </w:rPr>
          <w:t>¦</w:t>
        </w:r>
      </w:ins>
      <w:del w:id="2288" w:author="Comparison" w:date="2013-05-05T19:43:00Z">
        <w:r w:rsidRPr="00C100C3">
          <w:rPr>
            <w:rFonts w:ascii="Courier New" w:hAnsi="Courier New" w:cs="Courier New"/>
          </w:rPr>
          <w:delText>|</w:delText>
        </w:r>
      </w:del>
      <w:r w:rsidRPr="00C100C3">
        <w:rPr>
          <w:rFonts w:ascii="Courier New" w:hAnsi="Courier New" w:cs="Courier New"/>
        </w:rPr>
        <w:t xml:space="preserve"> I will say a word on the </w:t>
      </w:r>
      <w:ins w:id="2289" w:author="Comparison" w:date="2013-05-05T19:43:00Z">
        <w:r w:rsidRPr="00AA4B48">
          <w:rPr>
            <w:rFonts w:ascii="Courier New" w:hAnsi="Courier New" w:cs="Courier New"/>
          </w:rPr>
          <w:t>"</w:t>
        </w:r>
      </w:ins>
      <w:del w:id="2290" w:author="Comparison" w:date="2013-05-05T19:43:00Z">
        <w:r w:rsidRPr="00C100C3">
          <w:rPr>
            <w:rFonts w:ascii="Courier New" w:hAnsi="Courier New" w:cs="Courier New"/>
          </w:rPr>
          <w:delText>&amp;#8220;</w:delText>
        </w:r>
      </w:del>
      <w:r w:rsidRPr="00C100C3">
        <w:rPr>
          <w:rFonts w:ascii="Courier New" w:hAnsi="Courier New" w:cs="Courier New"/>
        </w:rPr>
        <w:t>Evangelical Alliance</w:t>
      </w:r>
      <w:ins w:id="2291" w:author="Comparison" w:date="2013-05-05T19:43:00Z">
        <w:r w:rsidRPr="00AA4B48">
          <w:rPr>
            <w:rFonts w:ascii="Courier New" w:hAnsi="Courier New" w:cs="Courier New"/>
          </w:rPr>
          <w:t>,"</w:t>
        </w:r>
      </w:ins>
      <w:del w:id="2292" w:author="Comparison" w:date="2013-05-05T19:43:00Z">
        <w:r w:rsidRPr="00C100C3">
          <w:rPr>
            <w:rFonts w:ascii="Courier New" w:hAnsi="Courier New" w:cs="Courier New"/>
          </w:rPr>
          <w:delText>,&amp;#8221;</w:delText>
        </w:r>
      </w:del>
      <w:r w:rsidRPr="00C100C3">
        <w:rPr>
          <w:rFonts w:ascii="Courier New" w:hAnsi="Courier New" w:cs="Courier New"/>
        </w:rPr>
        <w:t xml:space="preserve"> because souls are sought to be gained under the sweet name of union.</w:t>
      </w:r>
      <w:ins w:id="2293" w:author="Comparison" w:date="2013-05-05T19:43:00Z">
        <w:r w:rsidRPr="00AA4B48">
          <w:rPr>
            <w:rFonts w:ascii="Courier New" w:hAnsi="Courier New" w:cs="Courier New"/>
          </w:rPr>
          <w:t xml:space="preserve"> &lt;p&gt;</w:t>
        </w:r>
      </w:ins>
      <w:r w:rsidRPr="00C100C3">
        <w:rPr>
          <w:rFonts w:ascii="Courier New" w:hAnsi="Courier New" w:cs="Courier New"/>
        </w:rPr>
        <w:t>The foundations of t</w:t>
      </w:r>
      <w:r w:rsidRPr="00C100C3">
        <w:rPr>
          <w:rFonts w:ascii="Courier New" w:hAnsi="Courier New" w:cs="Courier New"/>
        </w:rPr>
        <w:t>his Alliance are quite different from those which the Spirit of God would or could have laid, although the want which suggested this Alliance may have been, I doubt not, in great part produced by that Spirit. As usual, man has sought to arrange things in h</w:t>
      </w:r>
      <w:r w:rsidRPr="00C100C3">
        <w:rPr>
          <w:rFonts w:ascii="Courier New" w:hAnsi="Courier New" w:cs="Courier New"/>
        </w:rPr>
        <w:t>is own way. And, in the first place, the principle of clergy has been made fundamental. A second principle which has been established has been that, in becoming a member of the Alliance, no one was supposed, either to renounce the sect to which he belonged</w:t>
      </w:r>
      <w:r w:rsidRPr="00C100C3">
        <w:rPr>
          <w:rFonts w:ascii="Courier New" w:hAnsi="Courier New" w:cs="Courier New"/>
        </w:rPr>
        <w:t xml:space="preserve">, or to renounce the putting forward of his own principles, a condition without which union would have been impossible. Dr. Chalmers strongly insisted on united action, saying that, without this, the </w:t>
      </w:r>
      <w:ins w:id="2294" w:author="Comparison" w:date="2013-05-05T19:43:00Z">
        <w:r w:rsidRPr="00AA4B48">
          <w:rPr>
            <w:rFonts w:ascii="Courier New" w:hAnsi="Courier New" w:cs="Courier New"/>
          </w:rPr>
          <w:t>"</w:t>
        </w:r>
      </w:ins>
      <w:del w:id="2295" w:author="Comparison" w:date="2013-05-05T19:43:00Z">
        <w:r w:rsidRPr="00C100C3">
          <w:rPr>
            <w:rFonts w:ascii="Courier New" w:hAnsi="Courier New" w:cs="Courier New"/>
          </w:rPr>
          <w:delText>&amp;#8220;</w:delText>
        </w:r>
      </w:del>
      <w:r w:rsidRPr="00C100C3">
        <w:rPr>
          <w:rFonts w:ascii="Courier New" w:hAnsi="Courier New" w:cs="Courier New"/>
        </w:rPr>
        <w:t>Alliance</w:t>
      </w:r>
      <w:ins w:id="2296" w:author="Comparison" w:date="2013-05-05T19:43:00Z">
        <w:r w:rsidRPr="00AA4B48">
          <w:rPr>
            <w:rFonts w:ascii="Courier New" w:hAnsi="Courier New" w:cs="Courier New"/>
          </w:rPr>
          <w:t>"</w:t>
        </w:r>
      </w:ins>
      <w:del w:id="2297" w:author="Comparison" w:date="2013-05-05T19:43:00Z">
        <w:r w:rsidRPr="00C100C3">
          <w:rPr>
            <w:rFonts w:ascii="Courier New" w:hAnsi="Courier New" w:cs="Courier New"/>
          </w:rPr>
          <w:delText>&amp;#8221;</w:delText>
        </w:r>
      </w:del>
      <w:r w:rsidRPr="00C100C3">
        <w:rPr>
          <w:rFonts w:ascii="Courier New" w:hAnsi="Courier New" w:cs="Courier New"/>
        </w:rPr>
        <w:t xml:space="preserve"> would have no vitality and would </w:t>
      </w:r>
      <w:r w:rsidRPr="00C100C3">
        <w:rPr>
          <w:rFonts w:ascii="Courier New" w:hAnsi="Courier New" w:cs="Courier New"/>
        </w:rPr>
        <w:t xml:space="preserve">not stand. People did not dare to follow this advice; and it was decided that the point should be left on one side! Later on, the English members of the </w:t>
      </w:r>
      <w:ins w:id="2298" w:author="Comparison" w:date="2013-05-05T19:43:00Z">
        <w:r w:rsidRPr="00AA4B48">
          <w:rPr>
            <w:rFonts w:ascii="Courier New" w:hAnsi="Courier New" w:cs="Courier New"/>
          </w:rPr>
          <w:t>"</w:t>
        </w:r>
      </w:ins>
      <w:del w:id="2299" w:author="Comparison" w:date="2013-05-05T19:43:00Z">
        <w:r w:rsidRPr="00C100C3">
          <w:rPr>
            <w:rFonts w:ascii="Courier New" w:hAnsi="Courier New" w:cs="Courier New"/>
          </w:rPr>
          <w:delText>&amp;#8220;</w:delText>
        </w:r>
      </w:del>
      <w:r w:rsidRPr="00C100C3">
        <w:rPr>
          <w:rFonts w:ascii="Courier New" w:hAnsi="Courier New" w:cs="Courier New"/>
        </w:rPr>
        <w:t>Alliance</w:t>
      </w:r>
      <w:ins w:id="2300" w:author="Comparison" w:date="2013-05-05T19:43:00Z">
        <w:r w:rsidRPr="00AA4B48">
          <w:rPr>
            <w:rFonts w:ascii="Courier New" w:hAnsi="Courier New" w:cs="Courier New"/>
          </w:rPr>
          <w:t>"</w:t>
        </w:r>
      </w:ins>
      <w:del w:id="2301" w:author="Comparison" w:date="2013-05-05T19:43:00Z">
        <w:r w:rsidRPr="00C100C3">
          <w:rPr>
            <w:rFonts w:ascii="Courier New" w:hAnsi="Courier New" w:cs="Courier New"/>
          </w:rPr>
          <w:delText>&amp;#8221;</w:delText>
        </w:r>
      </w:del>
      <w:r w:rsidRPr="00C100C3">
        <w:rPr>
          <w:rFonts w:ascii="Courier New" w:hAnsi="Courier New" w:cs="Courier New"/>
        </w:rPr>
        <w:t xml:space="preserve"> decided not to admit any possessing slaves, a measure which excluded a certain n</w:t>
      </w:r>
      <w:r w:rsidRPr="00C100C3">
        <w:rPr>
          <w:rFonts w:ascii="Courier New" w:hAnsi="Courier New" w:cs="Courier New"/>
        </w:rPr>
        <w:t xml:space="preserve">umber of Christians of the United States. People were thus led to subdivide the </w:t>
      </w:r>
      <w:ins w:id="2302" w:author="Comparison" w:date="2013-05-05T19:43:00Z">
        <w:r w:rsidRPr="00AA4B48">
          <w:rPr>
            <w:rFonts w:ascii="Courier New" w:hAnsi="Courier New" w:cs="Courier New"/>
          </w:rPr>
          <w:t>"</w:t>
        </w:r>
      </w:ins>
      <w:del w:id="2303" w:author="Comparison" w:date="2013-05-05T19:43:00Z">
        <w:r w:rsidRPr="00C100C3">
          <w:rPr>
            <w:rFonts w:ascii="Courier New" w:hAnsi="Courier New" w:cs="Courier New"/>
          </w:rPr>
          <w:delText>&amp;#8220;</w:delText>
        </w:r>
      </w:del>
      <w:r w:rsidRPr="00C100C3">
        <w:rPr>
          <w:rFonts w:ascii="Courier New" w:hAnsi="Courier New" w:cs="Courier New"/>
        </w:rPr>
        <w:t>Alliance</w:t>
      </w:r>
      <w:ins w:id="2304" w:author="Comparison" w:date="2013-05-05T19:43:00Z">
        <w:r w:rsidRPr="00AA4B48">
          <w:rPr>
            <w:rFonts w:ascii="Courier New" w:hAnsi="Courier New" w:cs="Courier New"/>
          </w:rPr>
          <w:t>"</w:t>
        </w:r>
      </w:ins>
      <w:del w:id="2305" w:author="Comparison" w:date="2013-05-05T19:43:00Z">
        <w:r w:rsidRPr="00C100C3">
          <w:rPr>
            <w:rFonts w:ascii="Courier New" w:hAnsi="Courier New" w:cs="Courier New"/>
          </w:rPr>
          <w:delText>&amp;#8221;</w:delText>
        </w:r>
      </w:del>
      <w:r w:rsidRPr="00C100C3">
        <w:rPr>
          <w:rFonts w:ascii="Courier New" w:hAnsi="Courier New" w:cs="Courier New"/>
        </w:rPr>
        <w:t xml:space="preserve"> into a certain number of national districts, and to renounce a general union.</w:t>
      </w:r>
      <w:ins w:id="2306" w:author="Comparison" w:date="2013-05-05T19:43:00Z">
        <w:r w:rsidRPr="00AA4B48">
          <w:rPr>
            <w:rFonts w:ascii="Courier New" w:hAnsi="Courier New" w:cs="Courier New"/>
          </w:rPr>
          <w:t xml:space="preserve"> &lt;p&gt;</w:t>
        </w:r>
      </w:ins>
      <w:r w:rsidRPr="00C100C3">
        <w:rPr>
          <w:rFonts w:ascii="Courier New" w:hAnsi="Courier New" w:cs="Courier New"/>
        </w:rPr>
        <w:t>Can it be said that this is the unity of the Spirit?</w:t>
      </w:r>
      <w:ins w:id="2307" w:author="Comparison" w:date="2013-05-05T19:43:00Z">
        <w:r w:rsidRPr="00AA4B48">
          <w:rPr>
            <w:rFonts w:ascii="Courier New" w:hAnsi="Courier New" w:cs="Courier New"/>
          </w:rPr>
          <w:t xml:space="preserve"> &lt;</w:t>
        </w:r>
        <w:r w:rsidRPr="00AA4B48">
          <w:rPr>
            <w:rFonts w:ascii="Courier New" w:hAnsi="Courier New" w:cs="Courier New"/>
          </w:rPr>
          <w:t>p&gt;</w:t>
        </w:r>
      </w:ins>
      <w:r w:rsidRPr="00C100C3">
        <w:rPr>
          <w:rFonts w:ascii="Courier New" w:hAnsi="Courier New" w:cs="Courier New"/>
        </w:rPr>
        <w:t>As to the doctrines owne</w:t>
      </w:r>
      <w:r w:rsidRPr="00C100C3">
        <w:rPr>
          <w:rFonts w:ascii="Courier New" w:hAnsi="Courier New" w:cs="Courier New"/>
        </w:rPr>
        <w:t xml:space="preserve">d by the </w:t>
      </w:r>
      <w:ins w:id="2308" w:author="Comparison" w:date="2013-05-05T19:43:00Z">
        <w:r w:rsidRPr="00AA4B48">
          <w:rPr>
            <w:rFonts w:ascii="Courier New" w:hAnsi="Courier New" w:cs="Courier New"/>
          </w:rPr>
          <w:t>"</w:t>
        </w:r>
      </w:ins>
      <w:del w:id="2309" w:author="Comparison" w:date="2013-05-05T19:43:00Z">
        <w:r w:rsidRPr="00C100C3">
          <w:rPr>
            <w:rFonts w:ascii="Courier New" w:hAnsi="Courier New" w:cs="Courier New"/>
          </w:rPr>
          <w:delText>&amp;#8220;</w:delText>
        </w:r>
      </w:del>
      <w:r w:rsidRPr="00C100C3">
        <w:rPr>
          <w:rFonts w:ascii="Courier New" w:hAnsi="Courier New" w:cs="Courier New"/>
        </w:rPr>
        <w:t>Alliance</w:t>
      </w:r>
      <w:ins w:id="2310" w:author="Comparison" w:date="2013-05-05T19:43:00Z">
        <w:r w:rsidRPr="00AA4B48">
          <w:rPr>
            <w:rFonts w:ascii="Courier New" w:hAnsi="Courier New" w:cs="Courier New"/>
          </w:rPr>
          <w:t>,"</w:t>
        </w:r>
      </w:ins>
      <w:del w:id="2311" w:author="Comparison" w:date="2013-05-05T19:43:00Z">
        <w:r w:rsidRPr="00C100C3">
          <w:rPr>
            <w:rFonts w:ascii="Courier New" w:hAnsi="Courier New" w:cs="Courier New"/>
          </w:rPr>
          <w:delText>,&amp;#8221;</w:delText>
        </w:r>
      </w:del>
      <w:r w:rsidRPr="00C100C3">
        <w:rPr>
          <w:rFonts w:ascii="Courier New" w:hAnsi="Courier New" w:cs="Courier New"/>
        </w:rPr>
        <w:t xml:space="preserve"> they comprise too much or too little to serve as a common ground for all those whom it is designed to unite. It is of little use to enter into other details; for, except a great annual meeting, a great deal of talk, and som</w:t>
      </w:r>
      <w:r w:rsidRPr="00C100C3">
        <w:rPr>
          <w:rFonts w:ascii="Courier New" w:hAnsi="Courier New" w:cs="Courier New"/>
        </w:rPr>
        <w:t xml:space="preserve">e local reading-meetings, from which are excluded the Quakers, those called Plymouth Brethren, and, through one cause or another, the *greater part* of Christians, this </w:t>
      </w:r>
      <w:ins w:id="2312" w:author="Comparison" w:date="2013-05-05T19:43:00Z">
        <w:r w:rsidRPr="00AA4B48">
          <w:rPr>
            <w:rFonts w:ascii="Courier New" w:hAnsi="Courier New" w:cs="Courier New"/>
          </w:rPr>
          <w:t>"</w:t>
        </w:r>
      </w:ins>
      <w:del w:id="2313" w:author="Comparison" w:date="2013-05-05T19:43:00Z">
        <w:r w:rsidRPr="00C100C3">
          <w:rPr>
            <w:rFonts w:ascii="Courier New" w:hAnsi="Courier New" w:cs="Courier New"/>
          </w:rPr>
          <w:delText>&amp;#8220;</w:delText>
        </w:r>
      </w:del>
      <w:r w:rsidRPr="00C100C3">
        <w:rPr>
          <w:rFonts w:ascii="Courier New" w:hAnsi="Courier New" w:cs="Courier New"/>
        </w:rPr>
        <w:t>Alliance</w:t>
      </w:r>
      <w:ins w:id="2314" w:author="Comparison" w:date="2013-05-05T19:43:00Z">
        <w:r w:rsidRPr="00AA4B48">
          <w:rPr>
            <w:rFonts w:ascii="Courier New" w:hAnsi="Courier New" w:cs="Courier New"/>
          </w:rPr>
          <w:t>"</w:t>
        </w:r>
      </w:ins>
      <w:del w:id="2315" w:author="Comparison" w:date="2013-05-05T19:43:00Z">
        <w:r w:rsidRPr="00C100C3">
          <w:rPr>
            <w:rFonts w:ascii="Courier New" w:hAnsi="Courier New" w:cs="Courier New"/>
          </w:rPr>
          <w:delText>&amp;#8221;</w:delText>
        </w:r>
      </w:del>
      <w:r w:rsidRPr="00C100C3">
        <w:rPr>
          <w:rFonts w:ascii="Courier New" w:hAnsi="Courier New" w:cs="Courier New"/>
        </w:rPr>
        <w:t xml:space="preserve"> does next to nothing.</w:t>
      </w:r>
      <w:ins w:id="2316" w:author="Comparison" w:date="2013-05-05T19:43:00Z">
        <w:r w:rsidRPr="00AA4B48">
          <w:rPr>
            <w:rFonts w:ascii="Courier New" w:hAnsi="Courier New" w:cs="Courier New"/>
          </w:rPr>
          <w:t xml:space="preserve"> &lt;p&gt;</w:t>
        </w:r>
      </w:ins>
      <w:r w:rsidRPr="00C100C3">
        <w:rPr>
          <w:rFonts w:ascii="Courier New" w:hAnsi="Courier New" w:cs="Courier New"/>
        </w:rPr>
        <w:t xml:space="preserve">In France, under the name of </w:t>
      </w:r>
      <w:ins w:id="2317" w:author="Comparison" w:date="2013-05-05T19:43:00Z">
        <w:r w:rsidRPr="00AA4B48">
          <w:rPr>
            <w:rFonts w:ascii="Courier New" w:hAnsi="Courier New" w:cs="Courier New"/>
          </w:rPr>
          <w:t>"</w:t>
        </w:r>
      </w:ins>
      <w:del w:id="2318" w:author="Comparison" w:date="2013-05-05T19:43:00Z">
        <w:r w:rsidRPr="00C100C3">
          <w:rPr>
            <w:rFonts w:ascii="Courier New" w:hAnsi="Courier New" w:cs="Courier New"/>
          </w:rPr>
          <w:delText>&amp;#8220;</w:delText>
        </w:r>
      </w:del>
      <w:r w:rsidRPr="00C100C3">
        <w:rPr>
          <w:rFonts w:ascii="Courier New" w:hAnsi="Courier New" w:cs="Courier New"/>
        </w:rPr>
        <w:t xml:space="preserve">Union </w:t>
      </w:r>
      <w:ins w:id="2319" w:author="Comparison" w:date="2013-05-05T19:43:00Z">
        <w:r w:rsidRPr="00AA4B48">
          <w:rPr>
            <w:rFonts w:ascii="Courier New" w:hAnsi="Courier New" w:cs="Courier New"/>
          </w:rPr>
          <w:t>E</w:t>
        </w:r>
        <w:r w:rsidRPr="00AA4B48">
          <w:rPr>
            <w:rFonts w:ascii="Courier New" w:hAnsi="Courier New" w:cs="Courier New"/>
          </w:rPr>
          <w:t>vangélique,"</w:t>
        </w:r>
      </w:ins>
      <w:del w:id="2320" w:author="Comparison" w:date="2013-05-05T19:43:00Z">
        <w:r w:rsidRPr="00C100C3">
          <w:rPr>
            <w:rFonts w:ascii="Courier New" w:hAnsi="Courier New" w:cs="Courier New"/>
          </w:rPr>
          <w:delText>E</w:delText>
        </w:r>
        <w:r w:rsidRPr="00C100C3">
          <w:rPr>
            <w:rFonts w:ascii="Courier New" w:hAnsi="Courier New" w:cs="Courier New"/>
          </w:rPr>
          <w:delText>vangelique,&amp;#8221;</w:delText>
        </w:r>
      </w:del>
      <w:r w:rsidRPr="00C100C3">
        <w:rPr>
          <w:rFonts w:ascii="Courier New" w:hAnsi="Courier New" w:cs="Courier New"/>
        </w:rPr>
        <w:t xml:space="preserve"> the </w:t>
      </w:r>
      <w:ins w:id="2321" w:author="Comparison" w:date="2013-05-05T19:43:00Z">
        <w:r w:rsidRPr="00AA4B48">
          <w:rPr>
            <w:rFonts w:ascii="Courier New" w:hAnsi="Courier New" w:cs="Courier New"/>
          </w:rPr>
          <w:t>"</w:t>
        </w:r>
      </w:ins>
      <w:del w:id="2322" w:author="Comparison" w:date="2013-05-05T19:43:00Z">
        <w:r w:rsidRPr="00C100C3">
          <w:rPr>
            <w:rFonts w:ascii="Courier New" w:hAnsi="Courier New" w:cs="Courier New"/>
          </w:rPr>
          <w:delText>&amp;#8220;</w:delText>
        </w:r>
      </w:del>
      <w:r w:rsidRPr="00C100C3">
        <w:rPr>
          <w:rFonts w:ascii="Courier New" w:hAnsi="Courier New" w:cs="Courier New"/>
        </w:rPr>
        <w:t>Alliance</w:t>
      </w:r>
      <w:ins w:id="2323" w:author="Comparison" w:date="2013-05-05T19:43:00Z">
        <w:r w:rsidRPr="00AA4B48">
          <w:rPr>
            <w:rFonts w:ascii="Courier New" w:hAnsi="Courier New" w:cs="Courier New"/>
          </w:rPr>
          <w:t>"</w:t>
        </w:r>
      </w:ins>
      <w:del w:id="2324" w:author="Comparison" w:date="2013-05-05T19:43:00Z">
        <w:r w:rsidRPr="00C100C3">
          <w:rPr>
            <w:rFonts w:ascii="Courier New" w:hAnsi="Courier New" w:cs="Courier New"/>
          </w:rPr>
          <w:delText>&amp;#8221;</w:delText>
        </w:r>
      </w:del>
      <w:r w:rsidRPr="00C100C3">
        <w:rPr>
          <w:rFonts w:ascii="Courier New" w:hAnsi="Courier New" w:cs="Courier New"/>
        </w:rPr>
        <w:t xml:space="preserve"> is only an instrument of clericalism and exclusiveness, and even, it appears to me, without much good faith. I say this, because, if one pretends to seek the union of all Christians, and uses this pretension to</w:t>
      </w:r>
      <w:r w:rsidRPr="00C100C3">
        <w:rPr>
          <w:rFonts w:ascii="Courier New" w:hAnsi="Courier New" w:cs="Courier New"/>
        </w:rPr>
        <w:t xml:space="preserve"> make of it an instrument of exclusiveness, I cannot call that good faith. In proof of what I assert, I may mention the exclusive communications made to those who are thought to belong to the clergy; I may mention the fact that there is presented to those </w:t>
      </w:r>
      <w:r w:rsidRPr="00C100C3">
        <w:rPr>
          <w:rFonts w:ascii="Courier New" w:hAnsi="Courier New" w:cs="Courier New"/>
        </w:rPr>
        <w:t>who wish to become members of the Alliance an engagement to sign, by which they bind themselves not to be present at a meeting held by any of the brethren professing what are called Plymouthist principles. Is this engagement required everywhere? I know not</w:t>
      </w:r>
      <w:r w:rsidRPr="00C100C3">
        <w:rPr>
          <w:rFonts w:ascii="Courier New" w:hAnsi="Courier New" w:cs="Courier New"/>
        </w:rPr>
        <w:t xml:space="preserve">. What I do know is, that it is required; and it is certain that those who act in the </w:t>
      </w:r>
      <w:ins w:id="2325" w:author="Comparison" w:date="2013-05-05T19:43:00Z">
        <w:r w:rsidRPr="00AA4B48">
          <w:rPr>
            <w:rFonts w:ascii="Courier New" w:hAnsi="Courier New" w:cs="Courier New"/>
          </w:rPr>
          <w:t>"</w:t>
        </w:r>
      </w:ins>
      <w:del w:id="2326" w:author="Comparison" w:date="2013-05-05T19:43:00Z">
        <w:r w:rsidRPr="00C100C3">
          <w:rPr>
            <w:rFonts w:ascii="Courier New" w:hAnsi="Courier New" w:cs="Courier New"/>
          </w:rPr>
          <w:delText>&amp;#8220;</w:delText>
        </w:r>
      </w:del>
      <w:r w:rsidRPr="00C100C3">
        <w:rPr>
          <w:rFonts w:ascii="Courier New" w:hAnsi="Courier New" w:cs="Courier New"/>
        </w:rPr>
        <w:t>Union</w:t>
      </w:r>
      <w:ins w:id="2327" w:author="Comparison" w:date="2013-05-05T19:43:00Z">
        <w:r w:rsidRPr="00AA4B48">
          <w:rPr>
            <w:rFonts w:ascii="Courier New" w:hAnsi="Courier New" w:cs="Courier New"/>
          </w:rPr>
          <w:t>"</w:t>
        </w:r>
      </w:ins>
      <w:del w:id="2328" w:author="Comparison" w:date="2013-05-05T19:43:00Z">
        <w:r w:rsidRPr="00C100C3">
          <w:rPr>
            <w:rFonts w:ascii="Courier New" w:hAnsi="Courier New" w:cs="Courier New"/>
          </w:rPr>
          <w:delText>&amp;#8221;</w:delText>
        </w:r>
      </w:del>
      <w:r w:rsidRPr="00C100C3">
        <w:rPr>
          <w:rFonts w:ascii="Courier New" w:hAnsi="Courier New" w:cs="Courier New"/>
        </w:rPr>
        <w:t xml:space="preserve"> and for the </w:t>
      </w:r>
      <w:ins w:id="2329" w:author="Comparison" w:date="2013-05-05T19:43:00Z">
        <w:r w:rsidRPr="00AA4B48">
          <w:rPr>
            <w:rFonts w:ascii="Courier New" w:hAnsi="Courier New" w:cs="Courier New"/>
          </w:rPr>
          <w:t>"</w:t>
        </w:r>
      </w:ins>
      <w:del w:id="2330" w:author="Comparison" w:date="2013-05-05T19:43:00Z">
        <w:r w:rsidRPr="00C100C3">
          <w:rPr>
            <w:rFonts w:ascii="Courier New" w:hAnsi="Courier New" w:cs="Courier New"/>
          </w:rPr>
          <w:delText>&amp;#8220;</w:delText>
        </w:r>
      </w:del>
      <w:r w:rsidRPr="00C100C3">
        <w:rPr>
          <w:rFonts w:ascii="Courier New" w:hAnsi="Courier New" w:cs="Courier New"/>
        </w:rPr>
        <w:t>Union</w:t>
      </w:r>
      <w:ins w:id="2331" w:author="Comparison" w:date="2013-05-05T19:43:00Z">
        <w:r w:rsidRPr="00AA4B48">
          <w:rPr>
            <w:rFonts w:ascii="Courier New" w:hAnsi="Courier New" w:cs="Courier New"/>
          </w:rPr>
          <w:t>,"</w:t>
        </w:r>
      </w:ins>
      <w:del w:id="2332" w:author="Comparison" w:date="2013-05-05T19:43:00Z">
        <w:r w:rsidRPr="00C100C3">
          <w:rPr>
            <w:rFonts w:ascii="Courier New" w:hAnsi="Courier New" w:cs="Courier New"/>
          </w:rPr>
          <w:delText>,&amp;#8221;</w:delText>
        </w:r>
      </w:del>
      <w:r w:rsidRPr="00C100C3">
        <w:rPr>
          <w:rFonts w:ascii="Courier New" w:hAnsi="Courier New" w:cs="Courier New"/>
        </w:rPr>
        <w:t xml:space="preserve"> actively make use of the </w:t>
      </w:r>
      <w:ins w:id="2333" w:author="Comparison" w:date="2013-05-05T19:43:00Z">
        <w:r w:rsidRPr="00AA4B48">
          <w:rPr>
            <w:rFonts w:ascii="Courier New" w:hAnsi="Courier New" w:cs="Courier New"/>
          </w:rPr>
          <w:t>"</w:t>
        </w:r>
      </w:ins>
      <w:del w:id="2334" w:author="Comparison" w:date="2013-05-05T19:43:00Z">
        <w:r w:rsidRPr="00C100C3">
          <w:rPr>
            <w:rFonts w:ascii="Courier New" w:hAnsi="Courier New" w:cs="Courier New"/>
          </w:rPr>
          <w:delText>&amp;#8220;</w:delText>
        </w:r>
      </w:del>
      <w:r w:rsidRPr="00C100C3">
        <w:rPr>
          <w:rFonts w:ascii="Courier New" w:hAnsi="Courier New" w:cs="Courier New"/>
        </w:rPr>
        <w:t>Union</w:t>
      </w:r>
      <w:ins w:id="2335" w:author="Comparison" w:date="2013-05-05T19:43:00Z">
        <w:r w:rsidRPr="00AA4B48">
          <w:rPr>
            <w:rFonts w:ascii="Courier New" w:hAnsi="Courier New" w:cs="Courier New"/>
          </w:rPr>
          <w:t>"</w:t>
        </w:r>
      </w:ins>
      <w:del w:id="2336" w:author="Comparison" w:date="2013-05-05T19:43:00Z">
        <w:r w:rsidRPr="00C100C3">
          <w:rPr>
            <w:rFonts w:ascii="Courier New" w:hAnsi="Courier New" w:cs="Courier New"/>
          </w:rPr>
          <w:delText>&amp;#8221;</w:delText>
        </w:r>
      </w:del>
      <w:r w:rsidRPr="00C100C3">
        <w:rPr>
          <w:rFonts w:ascii="Courier New" w:hAnsi="Courier New" w:cs="Courier New"/>
        </w:rPr>
        <w:t xml:space="preserve"> for the object indicated. That people should oppose views which they do </w:t>
      </w:r>
      <w:r w:rsidRPr="00C100C3">
        <w:rPr>
          <w:rFonts w:ascii="Courier New" w:hAnsi="Courier New" w:cs="Courier New"/>
        </w:rPr>
        <w:t xml:space="preserve">not approve, is nothing surprising, and can readily be understood; but to set up the </w:t>
      </w:r>
      <w:ins w:id="2337" w:author="Comparison" w:date="2013-05-05T19:43:00Z">
        <w:r w:rsidRPr="00AA4B48">
          <w:rPr>
            <w:rFonts w:ascii="Courier New" w:hAnsi="Courier New" w:cs="Courier New"/>
          </w:rPr>
          <w:t>"</w:t>
        </w:r>
      </w:ins>
      <w:del w:id="2338" w:author="Comparison" w:date="2013-05-05T19:43:00Z">
        <w:r w:rsidRPr="00C100C3">
          <w:rPr>
            <w:rFonts w:ascii="Courier New" w:hAnsi="Courier New" w:cs="Courier New"/>
          </w:rPr>
          <w:delText>&amp;#8220;</w:delText>
        </w:r>
      </w:del>
      <w:r w:rsidRPr="00C100C3">
        <w:rPr>
          <w:rFonts w:ascii="Courier New" w:hAnsi="Courier New" w:cs="Courier New"/>
        </w:rPr>
        <w:t>Union</w:t>
      </w:r>
      <w:ins w:id="2339" w:author="Comparison" w:date="2013-05-05T19:43:00Z">
        <w:r w:rsidRPr="00AA4B48">
          <w:rPr>
            <w:rFonts w:ascii="Courier New" w:hAnsi="Courier New" w:cs="Courier New"/>
          </w:rPr>
          <w:t>,"</w:t>
        </w:r>
      </w:ins>
      <w:del w:id="2340" w:author="Comparison" w:date="2013-05-05T19:43:00Z">
        <w:r w:rsidRPr="00C100C3">
          <w:rPr>
            <w:rFonts w:ascii="Courier New" w:hAnsi="Courier New" w:cs="Courier New"/>
          </w:rPr>
          <w:delText>,&amp;#8221;</w:delText>
        </w:r>
      </w:del>
      <w:r w:rsidRPr="00C100C3">
        <w:rPr>
          <w:rFonts w:ascii="Courier New" w:hAnsi="Courier New" w:cs="Courier New"/>
        </w:rPr>
        <w:t xml:space="preserve"> to attain this end under the pretext of *union</w:t>
      </w:r>
      <w:ins w:id="2341" w:author="Comparison" w:date="2013-05-05T19:43:00Z">
        <w:r w:rsidRPr="00AA4B48">
          <w:rPr>
            <w:rFonts w:ascii="Courier New" w:hAnsi="Courier New" w:cs="Courier New"/>
          </w:rPr>
          <w:t>*,</w:t>
        </w:r>
      </w:ins>
      <w:del w:id="2342" w:author="Comparison" w:date="2013-05-05T19:43:00Z">
        <w:r w:rsidRPr="00C100C3">
          <w:rPr>
            <w:rFonts w:ascii="Courier New" w:hAnsi="Courier New" w:cs="Courier New"/>
          </w:rPr>
          <w:delText>,*</w:delText>
        </w:r>
      </w:del>
      <w:r w:rsidRPr="00C100C3">
        <w:rPr>
          <w:rFonts w:ascii="Courier New" w:hAnsi="Courier New" w:cs="Courier New"/>
        </w:rPr>
        <w:t xml:space="preserve"> is what I can understand but cannot honour.</w:t>
      </w:r>
    </w:p>
    <w:p w14:paraId="0A3EAED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{78}</w:t>
      </w:r>
    </w:p>
    <w:p w14:paraId="21C5FE4B"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firmly retained, all this is judged in the soul wi</w:t>
      </w:r>
      <w:r w:rsidRPr="00C100C3">
        <w:rPr>
          <w:rFonts w:ascii="Courier New" w:hAnsi="Courier New" w:cs="Courier New"/>
        </w:rPr>
        <w:t>thout violence or noise. Nothing of all this can accord with the things I have spoken of: only let us be sure that God will honour personal faith wherever He finds it. Let us thus have hearts large, ready to own God wherever He works; but let us not be dec</w:t>
      </w:r>
      <w:r w:rsidRPr="00C100C3">
        <w:rPr>
          <w:rFonts w:ascii="Courier New" w:hAnsi="Courier New" w:cs="Courier New"/>
        </w:rPr>
        <w:t>eived by appearances. Neither one nor other of these systems can be the bride of Christ, nor the habitation of the Spirit of which the word speaks; nor can they act simply according to the word.</w:t>
      </w:r>
    </w:p>
    <w:p w14:paraId="43B93FB7" w14:textId="2EB425F5" w:rsidR="00000000" w:rsidRPr="00C100C3" w:rsidRDefault="00362818" w:rsidP="00C100C3">
      <w:pPr>
        <w:pStyle w:val="PlainText"/>
        <w:rPr>
          <w:rFonts w:ascii="Courier New" w:hAnsi="Courier New" w:cs="Courier New"/>
        </w:rPr>
      </w:pPr>
      <w:r w:rsidRPr="00C100C3">
        <w:rPr>
          <w:rFonts w:ascii="Courier New" w:hAnsi="Courier New" w:cs="Courier New"/>
        </w:rPr>
        <w:t>Now, dear brethren, *God shakes everything* except the kingd</w:t>
      </w:r>
      <w:r w:rsidRPr="00C100C3">
        <w:rPr>
          <w:rFonts w:ascii="Courier New" w:hAnsi="Courier New" w:cs="Courier New"/>
        </w:rPr>
        <w:t>om which cannot be shaken. He will remove everything save that. Why build that which His coming will destroy? Let us keep ourselves firmly in the word of His patience. He did not possess, He possesses not yet, the fruit of the travail of His soul: all whic</w:t>
      </w:r>
      <w:r w:rsidRPr="00C100C3">
        <w:rPr>
          <w:rFonts w:ascii="Courier New" w:hAnsi="Courier New" w:cs="Courier New"/>
        </w:rPr>
        <w:t>h is not that will perish</w:t>
      </w:r>
      <w:ins w:id="2343" w:author="Comparison" w:date="2013-05-05T19:43:00Z">
        <w:r w:rsidRPr="00AA4B48">
          <w:rPr>
            <w:rFonts w:ascii="Courier New" w:hAnsi="Courier New" w:cs="Courier New"/>
          </w:rPr>
          <w:t>;</w:t>
        </w:r>
      </w:ins>
      <w:del w:id="2344" w:author="Comparison" w:date="2013-05-05T19:43:00Z">
        <w:r w:rsidRPr="00C100C3">
          <w:rPr>
            <w:rFonts w:ascii="Courier New" w:hAnsi="Courier New" w:cs="Courier New"/>
          </w:rPr>
          <w:delText>*;*</w:delText>
        </w:r>
      </w:del>
      <w:r w:rsidRPr="00C100C3">
        <w:rPr>
          <w:rFonts w:ascii="Courier New" w:hAnsi="Courier New" w:cs="Courier New"/>
        </w:rPr>
        <w:t xml:space="preserve"> let us attach ourselves to that which will not perish. Every other thing will distract us. Impossible for me to enjoy fully the coming of Jesus as a promise, if I am seeking to build the things which His coming will destroy. Hi</w:t>
      </w:r>
      <w:r w:rsidRPr="00C100C3">
        <w:rPr>
          <w:rFonts w:ascii="Courier New" w:hAnsi="Courier New" w:cs="Courier New"/>
        </w:rPr>
        <w:t>s Church will be taken up to Him. His Spirit will be for ever its power. His word abides for ever. Let us abide by it. Neither will our labour be lost (@1 Corinthians 15:</w:t>
      </w:r>
      <w:ins w:id="2345" w:author="Comparison" w:date="2013-05-05T19:43:00Z">
        <w:r w:rsidRPr="00AA4B48">
          <w:rPr>
            <w:rFonts w:ascii="Courier New" w:hAnsi="Courier New" w:cs="Courier New"/>
          </w:rPr>
          <w:t xml:space="preserve"> </w:t>
        </w:r>
      </w:ins>
      <w:r w:rsidRPr="00C100C3">
        <w:rPr>
          <w:rFonts w:ascii="Courier New" w:hAnsi="Courier New" w:cs="Courier New"/>
        </w:rPr>
        <w:t>30</w:t>
      </w:r>
      <w:ins w:id="2346" w:author="Comparison" w:date="2013-05-05T19:43:00Z">
        <w:r w:rsidRPr="00AA4B48">
          <w:rPr>
            <w:rFonts w:ascii="Courier New" w:hAnsi="Courier New" w:cs="Courier New"/>
          </w:rPr>
          <w:t>-</w:t>
        </w:r>
      </w:ins>
      <w:del w:id="2347" w:author="Comparison" w:date="2013-05-05T19:43:00Z">
        <w:r w:rsidRPr="00C100C3">
          <w:rPr>
            <w:rFonts w:ascii="Courier New" w:hAnsi="Courier New" w:cs="Courier New"/>
          </w:rPr>
          <w:delText xml:space="preserve"> - </w:delText>
        </w:r>
      </w:del>
      <w:r w:rsidRPr="00C100C3">
        <w:rPr>
          <w:rFonts w:ascii="Courier New" w:hAnsi="Courier New" w:cs="Courier New"/>
        </w:rPr>
        <w:t>32), nor the work of faith, although this word be, no doubt, the word of His pati</w:t>
      </w:r>
      <w:r w:rsidRPr="00C100C3">
        <w:rPr>
          <w:rFonts w:ascii="Courier New" w:hAnsi="Courier New" w:cs="Courier New"/>
        </w:rPr>
        <w:t>ence.</w:t>
      </w:r>
    </w:p>
    <w:p w14:paraId="34CE195C"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{79}</w:t>
      </w:r>
    </w:p>
    <w:p w14:paraId="61AFBC0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How many events since these pages were written have come to give force and reality to the truths revealed as to the Church, the Spirit, the word, and the practical expectation of Christ! How happy to have received in peace, by faith, that whic</w:t>
      </w:r>
      <w:r w:rsidRPr="00C100C3">
        <w:rPr>
          <w:rFonts w:ascii="Courier New" w:hAnsi="Courier New" w:cs="Courier New"/>
        </w:rPr>
        <w:t>h these events give the demonstration of, and which becomes doubly precious in the midst of all that is being unfolded before our eyes! And what a confirmation for faith, to see events confirm, by providential actings, that which, by the teaching of the Sp</w:t>
      </w:r>
      <w:r w:rsidRPr="00C100C3">
        <w:rPr>
          <w:rFonts w:ascii="Courier New" w:hAnsi="Courier New" w:cs="Courier New"/>
        </w:rPr>
        <w:t>irit, we have believed and received as truths.</w:t>
      </w:r>
    </w:p>
    <w:p w14:paraId="2DCC6D8C" w14:textId="1C45392C" w:rsidR="00000000" w:rsidRPr="00C100C3" w:rsidRDefault="00362818" w:rsidP="00C100C3">
      <w:pPr>
        <w:pStyle w:val="PlainText"/>
        <w:rPr>
          <w:rFonts w:ascii="Courier New" w:hAnsi="Courier New" w:cs="Courier New"/>
        </w:rPr>
      </w:pPr>
      <w:r w:rsidRPr="00C100C3">
        <w:rPr>
          <w:rFonts w:ascii="Courier New" w:hAnsi="Courier New" w:cs="Courier New"/>
        </w:rPr>
        <w:t xml:space="preserve">And, in presence of these events, how should Christians cherish and realize, more than ever, the coming of the Lord Jesus! It will be the daily joy of our souls and a powerful means of confirming us in peace </w:t>
      </w:r>
      <w:r w:rsidRPr="00C100C3">
        <w:rPr>
          <w:rFonts w:ascii="Courier New" w:hAnsi="Courier New" w:cs="Courier New"/>
        </w:rPr>
        <w:t>and in a sure and Christian walk. Let us know how to apply its power to all our walk. Let us remember that an incorruptible inheritance, undefiled, is reserved in heaven for us who are kept by the power of God through faith unto salvation, ready to be reve</w:t>
      </w:r>
      <w:r w:rsidRPr="00C100C3">
        <w:rPr>
          <w:rFonts w:ascii="Courier New" w:hAnsi="Courier New" w:cs="Courier New"/>
        </w:rPr>
        <w:t xml:space="preserve">aled in the last time. And, meanwhile, let us remember that Christ said, </w:t>
      </w:r>
      <w:ins w:id="2348" w:author="Comparison" w:date="2013-05-05T19:43:00Z">
        <w:r w:rsidRPr="00AA4B48">
          <w:rPr>
            <w:rFonts w:ascii="Courier New" w:hAnsi="Courier New" w:cs="Courier New"/>
          </w:rPr>
          <w:t>"</w:t>
        </w:r>
      </w:ins>
      <w:del w:id="2349" w:author="Comparison" w:date="2013-05-05T19:43:00Z">
        <w:r w:rsidRPr="00C100C3">
          <w:rPr>
            <w:rFonts w:ascii="Courier New" w:hAnsi="Courier New" w:cs="Courier New"/>
          </w:rPr>
          <w:delText>&amp;#8220;</w:delText>
        </w:r>
      </w:del>
      <w:r w:rsidRPr="00C100C3">
        <w:rPr>
          <w:rFonts w:ascii="Courier New" w:hAnsi="Courier New" w:cs="Courier New"/>
        </w:rPr>
        <w:t>My kingdom is not of this world</w:t>
      </w:r>
      <w:ins w:id="2350" w:author="Comparison" w:date="2013-05-05T19:43:00Z">
        <w:r w:rsidRPr="00AA4B48">
          <w:rPr>
            <w:rFonts w:ascii="Courier New" w:hAnsi="Courier New" w:cs="Courier New"/>
          </w:rPr>
          <w:t>,"</w:t>
        </w:r>
      </w:ins>
      <w:del w:id="2351" w:author="Comparison" w:date="2013-05-05T19:43:00Z">
        <w:r w:rsidRPr="00C100C3">
          <w:rPr>
            <w:rFonts w:ascii="Courier New" w:hAnsi="Courier New" w:cs="Courier New"/>
          </w:rPr>
          <w:delText>,&amp;#8221;</w:delText>
        </w:r>
      </w:del>
      <w:r w:rsidRPr="00C100C3">
        <w:rPr>
          <w:rFonts w:ascii="Courier New" w:hAnsi="Courier New" w:cs="Courier New"/>
        </w:rPr>
        <w:t xml:space="preserve"> and that we ourselves are not of this world, even as Christ was not of this world. We are dead and risen with Him. Let us apply these te</w:t>
      </w:r>
      <w:r w:rsidRPr="00C100C3">
        <w:rPr>
          <w:rFonts w:ascii="Courier New" w:hAnsi="Courier New" w:cs="Courier New"/>
        </w:rPr>
        <w:t>stimonies of the word to all our walk, remembering that our conversation is in heaven, from whence we look for the Lord Jesus as Saviour, who shall change our vile body, that it may be fashioned like unto His glorious body. While walking tranquilly with Je</w:t>
      </w:r>
      <w:r w:rsidRPr="00C100C3">
        <w:rPr>
          <w:rFonts w:ascii="Courier New" w:hAnsi="Courier New" w:cs="Courier New"/>
        </w:rPr>
        <w:t>sus, the God of peace will be with us. Nothing separates us from His love. He may let us be chastened if need be, but He never abandons the government of all things. Not a sparrow falls to the ground without our Father. The Lord Jesus walks on the rough se</w:t>
      </w:r>
      <w:r w:rsidRPr="00C100C3">
        <w:rPr>
          <w:rFonts w:ascii="Courier New" w:hAnsi="Courier New" w:cs="Courier New"/>
        </w:rPr>
        <w:t>a as on the calm: we could not, without Him, walk either on the one or on the other.</w:t>
      </w:r>
    </w:p>
    <w:p w14:paraId="16935F0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Kept in the communion of the Lord, far from diminishing in our hearts the value of the elementary truths of the gospel, the principles I have spoken of make them infinite</w:t>
      </w:r>
      <w:r w:rsidRPr="00C100C3">
        <w:rPr>
          <w:rFonts w:ascii="Courier New" w:hAnsi="Courier New" w:cs="Courier New"/>
        </w:rPr>
        <w:t>ly more precious, and at the same time much more clear. They will be proclaimed with more power and simplicity.</w:t>
      </w:r>
    </w:p>
    <w:p w14:paraId="2EB0D70C" w14:textId="26AEFFA3"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Thus the coming of Jesus will </w:t>
      </w:r>
      <w:ins w:id="2352" w:author="Comparison" w:date="2013-05-05T19:43:00Z">
        <w:r w:rsidRPr="00AA4B48">
          <w:rPr>
            <w:rFonts w:ascii="Courier New" w:hAnsi="Courier New" w:cs="Courier New"/>
          </w:rPr>
          <w:t>re-animate</w:t>
        </w:r>
      </w:ins>
      <w:del w:id="2353" w:author="Comparison" w:date="2013-05-05T19:43:00Z">
        <w:r w:rsidRPr="00C100C3">
          <w:rPr>
            <w:rFonts w:ascii="Courier New" w:hAnsi="Courier New" w:cs="Courier New"/>
          </w:rPr>
          <w:delText>reanimate</w:delText>
        </w:r>
      </w:del>
      <w:r w:rsidRPr="00C100C3">
        <w:rPr>
          <w:rFonts w:ascii="Courier New" w:hAnsi="Courier New" w:cs="Courier New"/>
        </w:rPr>
        <w:t xml:space="preserve"> our zeal to call those who are His own, to address ourselves to sinners, to warn the world of the judgm</w:t>
      </w:r>
      <w:r w:rsidRPr="00C100C3">
        <w:rPr>
          <w:rFonts w:ascii="Courier New" w:hAnsi="Courier New" w:cs="Courier New"/>
        </w:rPr>
        <w:t>ent which awaits it, and which awaits it such as it is down here; it will impel us, according to our measure, to a holy activity in the Church, to the end that the</w:t>
      </w:r>
    </w:p>
    <w:p w14:paraId="5136C2D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{80}</w:t>
      </w:r>
    </w:p>
    <w:p w14:paraId="2291E1F7" w14:textId="77777777" w:rsidR="00000000" w:rsidRPr="00AA4B48" w:rsidRDefault="00362818" w:rsidP="00AA4B48">
      <w:pPr>
        <w:pStyle w:val="PlainText"/>
        <w:rPr>
          <w:ins w:id="2354" w:author="Comparison" w:date="2013-05-05T19:43:00Z"/>
          <w:rFonts w:ascii="Courier New" w:hAnsi="Courier New" w:cs="Courier New"/>
        </w:rPr>
      </w:pPr>
      <w:r w:rsidRPr="00C100C3">
        <w:rPr>
          <w:rFonts w:ascii="Courier New" w:hAnsi="Courier New" w:cs="Courier New"/>
        </w:rPr>
        <w:t>Church may awake and may prepare itself, as also to a holy activity towards the world</w:t>
      </w:r>
      <w:r w:rsidRPr="00C100C3">
        <w:rPr>
          <w:rFonts w:ascii="Courier New" w:hAnsi="Courier New" w:cs="Courier New"/>
        </w:rPr>
        <w:t>.</w:t>
      </w:r>
    </w:p>
    <w:p w14:paraId="3CDDD05B" w14:textId="14EEFBAD" w:rsidR="00000000" w:rsidRPr="00C100C3" w:rsidRDefault="00362818" w:rsidP="00C100C3">
      <w:pPr>
        <w:pStyle w:val="PlainText"/>
        <w:rPr>
          <w:rFonts w:ascii="Courier New" w:hAnsi="Courier New" w:cs="Courier New"/>
        </w:rPr>
      </w:pPr>
      <w:r w:rsidRPr="00C100C3">
        <w:rPr>
          <w:rFonts w:ascii="Courier New" w:hAnsi="Courier New" w:cs="Courier New"/>
        </w:rPr>
        <w:t xml:space="preserve">May God keep us near to Himself, and preserve us, you and myself, my brethren, whoever you are who love the Lord Jesus, in the faithful and patient waiting for Jesus, who has said to us, </w:t>
      </w:r>
      <w:ins w:id="2355" w:author="Comparison" w:date="2013-05-05T19:43:00Z">
        <w:r w:rsidRPr="00AA4B48">
          <w:rPr>
            <w:rFonts w:ascii="Courier New" w:hAnsi="Courier New" w:cs="Courier New"/>
          </w:rPr>
          <w:t>"</w:t>
        </w:r>
      </w:ins>
      <w:del w:id="2356" w:author="Comparison" w:date="2013-05-05T19:43:00Z">
        <w:r w:rsidRPr="00C100C3">
          <w:rPr>
            <w:rFonts w:ascii="Courier New" w:hAnsi="Courier New" w:cs="Courier New"/>
          </w:rPr>
          <w:delText>&amp;#8220;</w:delText>
        </w:r>
      </w:del>
      <w:r w:rsidRPr="00C100C3">
        <w:rPr>
          <w:rFonts w:ascii="Courier New" w:hAnsi="Courier New" w:cs="Courier New"/>
        </w:rPr>
        <w:t>Surely, I come quickly</w:t>
      </w:r>
      <w:ins w:id="2357" w:author="Comparison" w:date="2013-05-05T19:43:00Z">
        <w:r w:rsidRPr="00AA4B48">
          <w:rPr>
            <w:rFonts w:ascii="Courier New" w:hAnsi="Courier New" w:cs="Courier New"/>
          </w:rPr>
          <w:t>!"</w:t>
        </w:r>
      </w:ins>
      <w:del w:id="2358" w:author="Comparison" w:date="2013-05-05T19:43:00Z">
        <w:r w:rsidRPr="00C100C3">
          <w:rPr>
            <w:rFonts w:ascii="Courier New" w:hAnsi="Courier New" w:cs="Courier New"/>
          </w:rPr>
          <w:delText>!&amp;#8221;</w:delText>
        </w:r>
      </w:del>
      <w:r w:rsidRPr="00C100C3">
        <w:rPr>
          <w:rFonts w:ascii="Courier New" w:hAnsi="Courier New" w:cs="Courier New"/>
        </w:rPr>
        <w:t xml:space="preserve"> Amen.</w:t>
      </w:r>
    </w:p>
    <w:p w14:paraId="248EFE83"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{81}</w:t>
      </w:r>
    </w:p>
    <w:p w14:paraId="2F39E7FA" w14:textId="77777777" w:rsidR="00000000" w:rsidRPr="00AA4B48" w:rsidRDefault="00362818" w:rsidP="00AA4B48">
      <w:pPr>
        <w:pStyle w:val="PlainText"/>
        <w:rPr>
          <w:ins w:id="2359" w:author="Comparison" w:date="2013-05-05T19:43:00Z"/>
          <w:rFonts w:ascii="Courier New" w:hAnsi="Courier New" w:cs="Courier New"/>
        </w:rPr>
      </w:pPr>
      <w:ins w:id="2360" w:author="Comparison" w:date="2013-05-05T19:43:00Z">
        <w:r w:rsidRPr="00AA4B48">
          <w:rPr>
            <w:rFonts w:ascii="Courier New" w:hAnsi="Courier New" w:cs="Courier New"/>
          </w:rPr>
          <w:t>CONSIDERATIONS ON THE CHARACTER OF THE RELIGIOUS MOVEMENT OF THE DAY AND ON THE TRUTHS BY WHICH THE HOLY GH</w:t>
        </w:r>
        <w:r w:rsidRPr="00AA4B48">
          <w:rPr>
            <w:rFonts w:ascii="Courier New" w:hAnsi="Courier New" w:cs="Courier New"/>
          </w:rPr>
          <w:t>OST ACTS FOR THE GOOD OF THE CHURCH¦</w:t>
        </w:r>
      </w:ins>
    </w:p>
    <w:p w14:paraId="1CC6BE0F" w14:textId="77777777" w:rsidR="00000000" w:rsidRPr="00C100C3" w:rsidRDefault="00362818" w:rsidP="00C100C3">
      <w:pPr>
        <w:pStyle w:val="PlainText"/>
        <w:rPr>
          <w:del w:id="2361" w:author="Comparison" w:date="2013-05-05T19:43:00Z"/>
          <w:rFonts w:ascii="Courier New" w:hAnsi="Courier New" w:cs="Courier New"/>
        </w:rPr>
      </w:pPr>
      <w:del w:id="2362" w:author="Comparison" w:date="2013-05-05T19:43:00Z">
        <w:r w:rsidRPr="00C100C3">
          <w:rPr>
            <w:rFonts w:ascii="Courier New" w:hAnsi="Courier New" w:cs="Courier New"/>
          </w:rPr>
          <w:delText>Considerations On</w:delText>
        </w:r>
        <w:r w:rsidRPr="00C100C3">
          <w:rPr>
            <w:rFonts w:ascii="Courier New" w:hAnsi="Courier New" w:cs="Courier New"/>
          </w:rPr>
          <w:delText xml:space="preserve"> The Character Of The Religious Movement Of The Day</w:delText>
        </w:r>
      </w:del>
    </w:p>
    <w:p w14:paraId="0F761075" w14:textId="77777777" w:rsidR="00000000" w:rsidRPr="00C100C3" w:rsidRDefault="00362818" w:rsidP="00C100C3">
      <w:pPr>
        <w:pStyle w:val="PlainText"/>
        <w:rPr>
          <w:del w:id="2363" w:author="Comparison" w:date="2013-05-05T19:43:00Z"/>
          <w:rFonts w:ascii="Courier New" w:hAnsi="Courier New" w:cs="Courier New"/>
        </w:rPr>
      </w:pPr>
      <w:del w:id="2364" w:author="Comparison" w:date="2013-05-05T19:43:00Z">
        <w:r w:rsidRPr="00C100C3">
          <w:rPr>
            <w:rFonts w:ascii="Courier New" w:hAnsi="Courier New" w:cs="Courier New"/>
          </w:rPr>
          <w:delText>*And On The Truths By Which The Holy Ghost Acts For The Good Of The Church*|</w:delText>
        </w:r>
      </w:del>
    </w:p>
    <w:p w14:paraId="3F620529" w14:textId="1EB3B213" w:rsidR="00000000" w:rsidRPr="00C100C3" w:rsidRDefault="00362818" w:rsidP="00C100C3">
      <w:pPr>
        <w:pStyle w:val="PlainText"/>
        <w:rPr>
          <w:rFonts w:ascii="Courier New" w:hAnsi="Courier New" w:cs="Courier New"/>
        </w:rPr>
      </w:pPr>
      <w:r w:rsidRPr="00C100C3">
        <w:rPr>
          <w:rFonts w:ascii="Courier New" w:hAnsi="Courier New" w:cs="Courier New"/>
        </w:rPr>
        <w:t>That there is a universal movement on the subject of the position of the Church of God</w:t>
      </w:r>
      <w:ins w:id="2365" w:author="Comparison" w:date="2013-05-05T19:43:00Z">
        <w:r w:rsidRPr="00AA4B48">
          <w:rPr>
            <w:rFonts w:ascii="Courier New" w:hAnsi="Courier New" w:cs="Courier New"/>
          </w:rPr>
          <w:t xml:space="preserve"> -- </w:t>
        </w:r>
      </w:ins>
      <w:del w:id="2366" w:author="Comparison" w:date="2013-05-05T19:43:00Z">
        <w:r w:rsidRPr="00C100C3">
          <w:rPr>
            <w:rFonts w:ascii="Courier New" w:hAnsi="Courier New" w:cs="Courier New"/>
          </w:rPr>
          <w:delText>&amp;#8212;</w:delText>
        </w:r>
      </w:del>
      <w:r w:rsidRPr="00C100C3">
        <w:rPr>
          <w:rFonts w:ascii="Courier New" w:hAnsi="Courier New" w:cs="Courier New"/>
        </w:rPr>
        <w:t>a movement which breaks many bon</w:t>
      </w:r>
      <w:r w:rsidRPr="00C100C3">
        <w:rPr>
          <w:rFonts w:ascii="Courier New" w:hAnsi="Courier New" w:cs="Courier New"/>
        </w:rPr>
        <w:t>ds, and upsets many notions</w:t>
      </w:r>
      <w:ins w:id="2367" w:author="Comparison" w:date="2013-05-05T19:43:00Z">
        <w:r w:rsidRPr="00AA4B48">
          <w:rPr>
            <w:rFonts w:ascii="Courier New" w:hAnsi="Courier New" w:cs="Courier New"/>
          </w:rPr>
          <w:t xml:space="preserve"> </w:t>
        </w:r>
      </w:ins>
      <w:del w:id="2368" w:author="Comparison" w:date="2013-05-05T19:43:00Z">
        <w:r w:rsidRPr="00C100C3">
          <w:rPr>
            <w:rFonts w:ascii="Courier New" w:hAnsi="Courier New" w:cs="Courier New"/>
          </w:rPr>
          <w:delText>&amp;#8212;</w:delText>
        </w:r>
      </w:del>
      <w:r w:rsidRPr="00C100C3">
        <w:rPr>
          <w:rFonts w:ascii="Courier New" w:hAnsi="Courier New" w:cs="Courier New"/>
        </w:rPr>
        <w:t>is a plain fact. The world itself is occupied with it. The ties which unite to the State the bodies commonly called *churches* are waxing old with the forms of society whence they originated. The ivy falls with the crumbli</w:t>
      </w:r>
      <w:r w:rsidRPr="00C100C3">
        <w:rPr>
          <w:rFonts w:ascii="Courier New" w:hAnsi="Courier New" w:cs="Courier New"/>
        </w:rPr>
        <w:t>ng edifice.</w:t>
      </w:r>
    </w:p>
    <w:p w14:paraId="2E6CD9A0" w14:textId="5185BEDC" w:rsidR="00000000" w:rsidRPr="00C100C3" w:rsidRDefault="00362818" w:rsidP="00C100C3">
      <w:pPr>
        <w:pStyle w:val="PlainText"/>
        <w:rPr>
          <w:rFonts w:ascii="Courier New" w:hAnsi="Courier New" w:cs="Courier New"/>
        </w:rPr>
      </w:pPr>
      <w:r w:rsidRPr="00C100C3">
        <w:rPr>
          <w:rFonts w:ascii="Courier New" w:hAnsi="Courier New" w:cs="Courier New"/>
        </w:rPr>
        <w:t>In all this the Christian is called to separate the good from the evil. All these movements are connected with the innovations which have taken place in the old social state of Europe</w:t>
      </w:r>
      <w:ins w:id="2369" w:author="Comparison" w:date="2013-05-05T19:43:00Z">
        <w:r w:rsidRPr="00AA4B48">
          <w:rPr>
            <w:rFonts w:ascii="Courier New" w:hAnsi="Courier New" w:cs="Courier New"/>
          </w:rPr>
          <w:t xml:space="preserve"> --</w:t>
        </w:r>
      </w:ins>
      <w:del w:id="2370" w:author="Comparison" w:date="2013-05-05T19:43:00Z">
        <w:r w:rsidRPr="00C100C3">
          <w:rPr>
            <w:rFonts w:ascii="Courier New" w:hAnsi="Courier New" w:cs="Courier New"/>
          </w:rPr>
          <w:delText>&amp;#8212;</w:delText>
        </w:r>
      </w:del>
      <w:r w:rsidRPr="00C100C3">
        <w:rPr>
          <w:rFonts w:ascii="Courier New" w:hAnsi="Courier New" w:cs="Courier New"/>
        </w:rPr>
        <w:t xml:space="preserve"> with the revolutions, which have destroyed respect (</w:t>
      </w:r>
      <w:r w:rsidRPr="00C100C3">
        <w:rPr>
          <w:rFonts w:ascii="Courier New" w:hAnsi="Courier New" w:cs="Courier New"/>
        </w:rPr>
        <w:t>or rather, which manifest the destruction of respect) for the traditions of their forefathers</w:t>
      </w:r>
      <w:ins w:id="2371" w:author="Comparison" w:date="2013-05-05T19:43:00Z">
        <w:r w:rsidRPr="00AA4B48">
          <w:rPr>
            <w:rFonts w:ascii="Courier New" w:hAnsi="Courier New" w:cs="Courier New"/>
          </w:rPr>
          <w:t xml:space="preserve"> -- </w:t>
        </w:r>
      </w:ins>
      <w:del w:id="2372" w:author="Comparison" w:date="2013-05-05T19:43:00Z">
        <w:r w:rsidRPr="00C100C3">
          <w:rPr>
            <w:rFonts w:ascii="Courier New" w:hAnsi="Courier New" w:cs="Courier New"/>
          </w:rPr>
          <w:delText>&amp;#8212;</w:delText>
        </w:r>
      </w:del>
      <w:r w:rsidRPr="00C100C3">
        <w:rPr>
          <w:rFonts w:ascii="Courier New" w:hAnsi="Courier New" w:cs="Courier New"/>
        </w:rPr>
        <w:t>respect which sustained at once the social state and the religion of the country. Although formerly some objections were raised against such and such detail</w:t>
      </w:r>
      <w:r w:rsidRPr="00C100C3">
        <w:rPr>
          <w:rFonts w:ascii="Courier New" w:hAnsi="Courier New" w:cs="Courier New"/>
        </w:rPr>
        <w:t>s, men felt, nevertheless, that the country and church of their ancestors were at stake. The fact that a thing is ancient no longer suffices to insure respect for it.</w:t>
      </w:r>
    </w:p>
    <w:p w14:paraId="20E59FE6" w14:textId="12F7D511" w:rsidR="00000000" w:rsidRPr="00C100C3" w:rsidRDefault="00362818" w:rsidP="00C100C3">
      <w:pPr>
        <w:pStyle w:val="PlainText"/>
        <w:rPr>
          <w:rFonts w:ascii="Courier New" w:hAnsi="Courier New" w:cs="Courier New"/>
        </w:rPr>
      </w:pPr>
      <w:r w:rsidRPr="00C100C3">
        <w:rPr>
          <w:rFonts w:ascii="Courier New" w:hAnsi="Courier New" w:cs="Courier New"/>
        </w:rPr>
        <w:t>The Scotch movement had this character no less than the others, though in a less evident</w:t>
      </w:r>
      <w:r w:rsidRPr="00C100C3">
        <w:rPr>
          <w:rFonts w:ascii="Courier New" w:hAnsi="Courier New" w:cs="Courier New"/>
        </w:rPr>
        <w:t xml:space="preserve"> manner. It shared the softened character of the social revolution in Great Britain; but it was not the less a popular movement counter to aristocratic influence</w:t>
      </w:r>
      <w:ins w:id="2373" w:author="Comparison" w:date="2013-05-05T19:43:00Z">
        <w:r w:rsidRPr="00AA4B48">
          <w:rPr>
            <w:rFonts w:ascii="Courier New" w:hAnsi="Courier New" w:cs="Courier New"/>
          </w:rPr>
          <w:t>.¦</w:t>
        </w:r>
      </w:ins>
      <w:del w:id="2374" w:author="Comparison" w:date="2013-05-05T19:43:00Z">
        <w:r w:rsidRPr="00C100C3">
          <w:rPr>
            <w:rFonts w:ascii="Courier New" w:hAnsi="Courier New" w:cs="Courier New"/>
          </w:rPr>
          <w:delText>.|</w:delText>
        </w:r>
      </w:del>
    </w:p>
    <w:p w14:paraId="24340D0E"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other free churches have evidently originated in the political troubles of the countrie</w:t>
      </w:r>
      <w:r w:rsidRPr="00C100C3">
        <w:rPr>
          <w:rFonts w:ascii="Courier New" w:hAnsi="Courier New" w:cs="Courier New"/>
        </w:rPr>
        <w:t>s to which they belong.</w:t>
      </w:r>
    </w:p>
    <w:p w14:paraId="7BE5850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Was there then no movement of conscience in that which produced the Free Church of Scotland? Assuredly there was. The question of patronage had agitated Scotland for a century at least. In other countries the consciences of a great</w:t>
      </w:r>
      <w:r w:rsidRPr="00C100C3">
        <w:rPr>
          <w:rFonts w:ascii="Courier New" w:hAnsi="Courier New" w:cs="Courier New"/>
        </w:rPr>
        <w:t xml:space="preserve"> number of persons, ministers or laymen, had been burdened by the</w:t>
      </w:r>
    </w:p>
    <w:p w14:paraId="2F2D97E4" w14:textId="48B5AA2B" w:rsidR="00000000" w:rsidRPr="00C100C3" w:rsidRDefault="00362818" w:rsidP="00C100C3">
      <w:pPr>
        <w:pStyle w:val="PlainText"/>
        <w:rPr>
          <w:rFonts w:ascii="Courier New" w:hAnsi="Courier New" w:cs="Courier New"/>
        </w:rPr>
      </w:pPr>
      <w:ins w:id="2375" w:author="Comparison" w:date="2013-05-05T19:43:00Z">
        <w:r w:rsidRPr="00AA4B48">
          <w:rPr>
            <w:rFonts w:ascii="Courier New" w:hAnsi="Courier New" w:cs="Courier New"/>
          </w:rPr>
          <w:t>¦</w:t>
        </w:r>
      </w:ins>
      <w:del w:id="2376" w:author="Comparison" w:date="2013-05-05T19:43:00Z">
        <w:r w:rsidRPr="00C100C3">
          <w:rPr>
            <w:rFonts w:ascii="Courier New" w:hAnsi="Courier New" w:cs="Courier New"/>
          </w:rPr>
          <w:delText>|</w:delText>
        </w:r>
      </w:del>
      <w:r w:rsidRPr="00C100C3">
        <w:rPr>
          <w:rFonts w:ascii="Courier New" w:hAnsi="Courier New" w:cs="Courier New"/>
        </w:rPr>
        <w:t xml:space="preserve"> Geneva, 1849.</w:t>
      </w:r>
    </w:p>
    <w:p w14:paraId="0328D5C8" w14:textId="7C4E07E9" w:rsidR="00000000" w:rsidRPr="00C100C3" w:rsidRDefault="00362818" w:rsidP="00C100C3">
      <w:pPr>
        <w:pStyle w:val="PlainText"/>
        <w:rPr>
          <w:rFonts w:ascii="Courier New" w:hAnsi="Courier New" w:cs="Courier New"/>
        </w:rPr>
      </w:pPr>
      <w:ins w:id="2377" w:author="Comparison" w:date="2013-05-05T19:43:00Z">
        <w:r w:rsidRPr="00AA4B48">
          <w:rPr>
            <w:rFonts w:ascii="Courier New" w:hAnsi="Courier New" w:cs="Courier New"/>
          </w:rPr>
          <w:t>¦</w:t>
        </w:r>
      </w:ins>
      <w:del w:id="2378" w:author="Comparison" w:date="2013-05-05T19:43:00Z">
        <w:r w:rsidRPr="00C100C3">
          <w:rPr>
            <w:rFonts w:ascii="Courier New" w:hAnsi="Courier New" w:cs="Courier New"/>
          </w:rPr>
          <w:delText>|</w:delText>
        </w:r>
      </w:del>
      <w:r w:rsidRPr="00C100C3">
        <w:rPr>
          <w:rFonts w:ascii="Courier New" w:hAnsi="Courier New" w:cs="Courier New"/>
        </w:rPr>
        <w:t xml:space="preserve"> An influence which now withdraws more than ever from Presbyterianism, and more than ever attaches itself to the Episcopal system, as in England to Puseyism.</w:t>
      </w:r>
    </w:p>
    <w:p w14:paraId="509E05DD"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{82}</w:t>
      </w:r>
    </w:p>
    <w:p w14:paraId="5953CF92" w14:textId="5892831C" w:rsidR="00000000" w:rsidRPr="00C100C3" w:rsidRDefault="00362818" w:rsidP="00C100C3">
      <w:pPr>
        <w:pStyle w:val="PlainText"/>
        <w:rPr>
          <w:rFonts w:ascii="Courier New" w:hAnsi="Courier New" w:cs="Courier New"/>
        </w:rPr>
      </w:pPr>
      <w:r w:rsidRPr="00C100C3">
        <w:rPr>
          <w:rFonts w:ascii="Courier New" w:hAnsi="Courier New" w:cs="Courier New"/>
        </w:rPr>
        <w:t>mixtur</w:t>
      </w:r>
      <w:r w:rsidRPr="00C100C3">
        <w:rPr>
          <w:rFonts w:ascii="Courier New" w:hAnsi="Courier New" w:cs="Courier New"/>
        </w:rPr>
        <w:t>e of the world and the Church, or driven to separation by other reasons: but these difficulties had never produced free churches. Conscience acted individually. Some understood one another perhaps, and acted in concert. A *secession* was formed</w:t>
      </w:r>
      <w:ins w:id="2379" w:author="Comparison" w:date="2013-05-05T19:43:00Z">
        <w:r w:rsidRPr="00AA4B48">
          <w:rPr>
            <w:rFonts w:ascii="Courier New" w:hAnsi="Courier New" w:cs="Courier New"/>
          </w:rPr>
          <w:t xml:space="preserve"> -- </w:t>
        </w:r>
      </w:ins>
      <w:del w:id="2380" w:author="Comparison" w:date="2013-05-05T19:43:00Z">
        <w:r w:rsidRPr="00C100C3">
          <w:rPr>
            <w:rFonts w:ascii="Courier New" w:hAnsi="Courier New" w:cs="Courier New"/>
          </w:rPr>
          <w:delText>&amp;#8212;</w:delText>
        </w:r>
      </w:del>
      <w:r w:rsidRPr="00C100C3">
        <w:rPr>
          <w:rFonts w:ascii="Courier New" w:hAnsi="Courier New" w:cs="Courier New"/>
        </w:rPr>
        <w:t>a sep</w:t>
      </w:r>
      <w:r w:rsidRPr="00C100C3">
        <w:rPr>
          <w:rFonts w:ascii="Courier New" w:hAnsi="Courier New" w:cs="Courier New"/>
        </w:rPr>
        <w:t>aration, a school of theology, or the like. Individual conscience, and a certain spiritual activity, delivered from the yoke, found free course; but the national body, as yet intact, persevered in judging this as an irregularity, and sometimes persecuted i</w:t>
      </w:r>
      <w:r w:rsidRPr="00C100C3">
        <w:rPr>
          <w:rFonts w:ascii="Courier New" w:hAnsi="Courier New" w:cs="Courier New"/>
        </w:rPr>
        <w:t>t.</w:t>
      </w:r>
    </w:p>
    <w:p w14:paraId="7F4EEE2D" w14:textId="07BCA09E" w:rsidR="00000000" w:rsidRPr="00C100C3" w:rsidRDefault="00362818" w:rsidP="00C100C3">
      <w:pPr>
        <w:pStyle w:val="PlainText"/>
        <w:rPr>
          <w:rFonts w:ascii="Courier New" w:hAnsi="Courier New" w:cs="Courier New"/>
        </w:rPr>
      </w:pPr>
      <w:r w:rsidRPr="00C100C3">
        <w:rPr>
          <w:rFonts w:ascii="Courier New" w:hAnsi="Courier New" w:cs="Courier New"/>
        </w:rPr>
        <w:t>Matters no longer rest there. All is debated. The ties which bound up the whole in one bundle are unloosed. The notion of liberty has weakened the rights of the Church which the state supported. It is no more solely the conscience of spiritual men who,</w:t>
      </w:r>
      <w:r w:rsidRPr="00C100C3">
        <w:rPr>
          <w:rFonts w:ascii="Courier New" w:hAnsi="Courier New" w:cs="Courier New"/>
        </w:rPr>
        <w:t xml:space="preserve"> by faith, open for themselves a road in the face of personal difficulties created by associations which they respect. A principle is laid down, as the sole religious principle that maintains the rights of the conscience and of Christ, and, as such, declar</w:t>
      </w:r>
      <w:r w:rsidRPr="00C100C3">
        <w:rPr>
          <w:rFonts w:ascii="Courier New" w:hAnsi="Courier New" w:cs="Courier New"/>
        </w:rPr>
        <w:t xml:space="preserve">es itself entitled to occupy the theatre of the world. The providence of God is prominent therein. This is an important consideration for faith and conscience. People desire the Church to be formed according to Christ. Men, long </w:t>
      </w:r>
      <w:ins w:id="2381" w:author="Comparison" w:date="2013-05-05T19:43:00Z">
        <w:r w:rsidRPr="00AA4B48">
          <w:rPr>
            <w:rFonts w:ascii="Courier New" w:hAnsi="Courier New" w:cs="Courier New"/>
          </w:rPr>
          <w:t>dogged</w:t>
        </w:r>
      </w:ins>
      <w:del w:id="2382" w:author="Comparison" w:date="2013-05-05T19:43:00Z">
        <w:r w:rsidRPr="00C100C3">
          <w:rPr>
            <w:rFonts w:ascii="Courier New" w:hAnsi="Courier New" w:cs="Courier New"/>
          </w:rPr>
          <w:delText>clogged</w:delText>
        </w:r>
      </w:del>
      <w:r w:rsidRPr="00C100C3">
        <w:rPr>
          <w:rFonts w:ascii="Courier New" w:hAnsi="Courier New" w:cs="Courier New"/>
        </w:rPr>
        <w:t xml:space="preserve"> in their conscience</w:t>
      </w:r>
      <w:r w:rsidRPr="00C100C3">
        <w:rPr>
          <w:rFonts w:ascii="Courier New" w:hAnsi="Courier New" w:cs="Courier New"/>
        </w:rPr>
        <w:t xml:space="preserve">s, and pushed forward now by providential circumstances, are seen to shake off the yoke of an alien influence, and to act with faith, in the design of forming a church which answers to the wants of the times, such as they understand them, and to the ideas </w:t>
      </w:r>
      <w:r w:rsidRPr="00C100C3">
        <w:rPr>
          <w:rFonts w:ascii="Courier New" w:hAnsi="Courier New" w:cs="Courier New"/>
        </w:rPr>
        <w:t>they have got of what the Church ought to be.</w:t>
      </w:r>
    </w:p>
    <w:p w14:paraId="121421E5" w14:textId="6A6A7FE6" w:rsidR="00000000" w:rsidRPr="00C100C3" w:rsidRDefault="00362818" w:rsidP="00C100C3">
      <w:pPr>
        <w:pStyle w:val="PlainText"/>
        <w:rPr>
          <w:rFonts w:ascii="Courier New" w:hAnsi="Courier New" w:cs="Courier New"/>
        </w:rPr>
      </w:pPr>
      <w:ins w:id="2383" w:author="Comparison" w:date="2013-05-05T19:43:00Z">
        <w:r w:rsidRPr="00AA4B48">
          <w:rPr>
            <w:rFonts w:ascii="Courier New" w:hAnsi="Courier New" w:cs="Courier New"/>
          </w:rPr>
          <w:t>2</w:t>
        </w:r>
      </w:ins>
      <w:del w:id="2384" w:author="Comparison" w:date="2013-05-05T19:43:00Z">
        <w:r w:rsidRPr="00C100C3">
          <w:rPr>
            <w:rFonts w:ascii="Courier New" w:hAnsi="Courier New" w:cs="Courier New"/>
          </w:rPr>
          <w:delText>II</w:delText>
        </w:r>
      </w:del>
      <w:r w:rsidRPr="00C100C3">
        <w:rPr>
          <w:rFonts w:ascii="Courier New" w:hAnsi="Courier New" w:cs="Courier New"/>
        </w:rPr>
        <w:t>. Here an important question arises. Is it the duty of all to join this? Is it in this path the Spirit of God leads the Christian?</w:t>
      </w:r>
    </w:p>
    <w:p w14:paraId="2965171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heart welcomes the faith and faithfulness to conscience which are found</w:t>
      </w:r>
      <w:r w:rsidRPr="00C100C3">
        <w:rPr>
          <w:rFonts w:ascii="Courier New" w:hAnsi="Courier New" w:cs="Courier New"/>
        </w:rPr>
        <w:t xml:space="preserve"> there. Yet brethren, who, for years, have walked outside the religious world, should not, as regards their own position, have need to think of this. For years they have taken a position, and they believe it to be in conformity with true intelligence of th</w:t>
      </w:r>
      <w:r w:rsidRPr="00C100C3">
        <w:rPr>
          <w:rFonts w:ascii="Courier New" w:hAnsi="Courier New" w:cs="Courier New"/>
        </w:rPr>
        <w:t>e word. While all was quiet, they studied this word; and God shewed them, they are convinced, the path which they must follow. There they have found the blessing and approval of God, while experiencing their weakness and all sorts of infirmities which acco</w:t>
      </w:r>
      <w:r w:rsidRPr="00C100C3">
        <w:rPr>
          <w:rFonts w:ascii="Courier New" w:hAnsi="Courier New" w:cs="Courier New"/>
        </w:rPr>
        <w:t>mpanied their little faith; but seeing so much more, in the midst of all this, how</w:t>
      </w:r>
    </w:p>
    <w:p w14:paraId="2633E9C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{83}</w:t>
      </w:r>
    </w:p>
    <w:p w14:paraId="309D67DE" w14:textId="7225BC2B" w:rsidR="00000000" w:rsidRPr="00C100C3" w:rsidRDefault="00362818" w:rsidP="00C100C3">
      <w:pPr>
        <w:pStyle w:val="PlainText"/>
        <w:rPr>
          <w:rFonts w:ascii="Courier New" w:hAnsi="Courier New" w:cs="Courier New"/>
        </w:rPr>
      </w:pPr>
      <w:r w:rsidRPr="00C100C3">
        <w:rPr>
          <w:rFonts w:ascii="Courier New" w:hAnsi="Courier New" w:cs="Courier New"/>
        </w:rPr>
        <w:t>God protected the work, and, poor as it was, acted by it on the conscience of His own, and for the conversion of sinners. They have even foreseen all the convulsion w</w:t>
      </w:r>
      <w:r w:rsidRPr="00C100C3">
        <w:rPr>
          <w:rFonts w:ascii="Courier New" w:hAnsi="Courier New" w:cs="Courier New"/>
        </w:rPr>
        <w:t>hich unexpectedly came to pass, so that it neither surprised nor alarmed them. Partakers of a kingdom which cannot be moved, they awaited, in peace and with joy, the coming of Jesus. The revolutions which have taken place confirmed them in their conviction</w:t>
      </w:r>
      <w:r w:rsidRPr="00C100C3">
        <w:rPr>
          <w:rFonts w:ascii="Courier New" w:hAnsi="Courier New" w:cs="Courier New"/>
        </w:rPr>
        <w:t>s and thoughts without shaking their confidence and joy. The shelter of a faith which explains all these things, and understands so much the better that nothing it possesses is thereby touched, is a position which spares them the excitement which overpower</w:t>
      </w:r>
      <w:r w:rsidRPr="00C100C3">
        <w:rPr>
          <w:rFonts w:ascii="Courier New" w:hAnsi="Courier New" w:cs="Courier New"/>
        </w:rPr>
        <w:t>s men preoccupied by the circumstances of the moment, and makes the state and duties of the Church hinge, in their eyes, upon the movements of the world, where peace is ardently sought, because it nowhere exists, and where it will be sought in vain by thos</w:t>
      </w:r>
      <w:r w:rsidRPr="00C100C3">
        <w:rPr>
          <w:rFonts w:ascii="Courier New" w:hAnsi="Courier New" w:cs="Courier New"/>
        </w:rPr>
        <w:t>e who desire it here below, till the Prince of Peace come to establish it; though God may, for a time, restrain the billows. The brethren, of whom I speak, I repeat, find more motives than ever for peace, and a retired, quiet walk in the road marked out fo</w:t>
      </w:r>
      <w:r w:rsidRPr="00C100C3">
        <w:rPr>
          <w:rFonts w:ascii="Courier New" w:hAnsi="Courier New" w:cs="Courier New"/>
        </w:rPr>
        <w:t>r them. A secure shelter is so much the more prized when the storm bursts, though nothing be changed in the shelter itself, and even because it is not changed. For them their path</w:t>
      </w:r>
      <w:ins w:id="2385" w:author="Comparison" w:date="2013-05-05T19:43:00Z">
        <w:r w:rsidRPr="00AA4B48">
          <w:rPr>
            <w:rFonts w:ascii="Courier New" w:hAnsi="Courier New" w:cs="Courier New"/>
          </w:rPr>
          <w:t xml:space="preserve"> -- </w:t>
        </w:r>
      </w:ins>
      <w:del w:id="2386" w:author="Comparison" w:date="2013-05-05T19:43:00Z">
        <w:r w:rsidRPr="00C100C3">
          <w:rPr>
            <w:rFonts w:ascii="Courier New" w:hAnsi="Courier New" w:cs="Courier New"/>
          </w:rPr>
          <w:delText>&amp;#8212;</w:delText>
        </w:r>
      </w:del>
      <w:r w:rsidRPr="00C100C3">
        <w:rPr>
          <w:rFonts w:ascii="Courier New" w:hAnsi="Courier New" w:cs="Courier New"/>
        </w:rPr>
        <w:t>painful for faith at the beginning, but now staked off with so many bl</w:t>
      </w:r>
      <w:r w:rsidRPr="00C100C3">
        <w:rPr>
          <w:rFonts w:ascii="Courier New" w:hAnsi="Courier New" w:cs="Courier New"/>
        </w:rPr>
        <w:t>essings</w:t>
      </w:r>
      <w:ins w:id="2387" w:author="Comparison" w:date="2013-05-05T19:43:00Z">
        <w:r w:rsidRPr="00AA4B48">
          <w:rPr>
            <w:rFonts w:ascii="Courier New" w:hAnsi="Courier New" w:cs="Courier New"/>
          </w:rPr>
          <w:t xml:space="preserve"> -- </w:t>
        </w:r>
      </w:ins>
      <w:del w:id="2388" w:author="Comparison" w:date="2013-05-05T19:43:00Z">
        <w:r w:rsidRPr="00C100C3">
          <w:rPr>
            <w:rFonts w:ascii="Courier New" w:hAnsi="Courier New" w:cs="Courier New"/>
          </w:rPr>
          <w:delText>&amp;#8212;</w:delText>
        </w:r>
      </w:del>
      <w:r w:rsidRPr="00C100C3">
        <w:rPr>
          <w:rFonts w:ascii="Courier New" w:hAnsi="Courier New" w:cs="Courier New"/>
        </w:rPr>
        <w:t>has more charms, more attractions than ever; they have more motives than ever for following it.</w:t>
      </w:r>
    </w:p>
    <w:p w14:paraId="21A675EF" w14:textId="75F267FB"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If men stopped there, all would be simple. </w:t>
      </w:r>
      <w:ins w:id="2389" w:author="Comparison" w:date="2013-05-05T19:43:00Z">
        <w:r w:rsidRPr="00AA4B48">
          <w:rPr>
            <w:rFonts w:ascii="Courier New" w:hAnsi="Courier New" w:cs="Courier New"/>
          </w:rPr>
          <w:t>"</w:t>
        </w:r>
      </w:ins>
      <w:del w:id="2390" w:author="Comparison" w:date="2013-05-05T19:43:00Z">
        <w:r w:rsidRPr="00C100C3">
          <w:rPr>
            <w:rFonts w:ascii="Courier New" w:hAnsi="Courier New" w:cs="Courier New"/>
          </w:rPr>
          <w:delText>&amp;#8220;</w:delText>
        </w:r>
      </w:del>
      <w:r w:rsidRPr="00C100C3">
        <w:rPr>
          <w:rFonts w:ascii="Courier New" w:hAnsi="Courier New" w:cs="Courier New"/>
        </w:rPr>
        <w:t>Stand still</w:t>
      </w:r>
      <w:ins w:id="2391" w:author="Comparison" w:date="2013-05-05T19:43:00Z">
        <w:r w:rsidRPr="00AA4B48">
          <w:rPr>
            <w:rFonts w:ascii="Courier New" w:hAnsi="Courier New" w:cs="Courier New"/>
          </w:rPr>
          <w:t>"</w:t>
        </w:r>
      </w:ins>
      <w:del w:id="2392" w:author="Comparison" w:date="2013-05-05T19:43:00Z">
        <w:r w:rsidRPr="00C100C3">
          <w:rPr>
            <w:rFonts w:ascii="Courier New" w:hAnsi="Courier New" w:cs="Courier New"/>
          </w:rPr>
          <w:delText>&amp;#8221;</w:delText>
        </w:r>
      </w:del>
      <w:r w:rsidRPr="00C100C3">
        <w:rPr>
          <w:rFonts w:ascii="Courier New" w:hAnsi="Courier New" w:cs="Courier New"/>
        </w:rPr>
        <w:t xml:space="preserve"> is all that there would remain to be said. </w:t>
      </w:r>
      <w:ins w:id="2393" w:author="Comparison" w:date="2013-05-05T19:43:00Z">
        <w:r w:rsidRPr="00AA4B48">
          <w:rPr>
            <w:rFonts w:ascii="Courier New" w:hAnsi="Courier New" w:cs="Courier New"/>
          </w:rPr>
          <w:t>"</w:t>
        </w:r>
      </w:ins>
      <w:del w:id="2394" w:author="Comparison" w:date="2013-05-05T19:43:00Z">
        <w:r w:rsidRPr="00C100C3">
          <w:rPr>
            <w:rFonts w:ascii="Courier New" w:hAnsi="Courier New" w:cs="Courier New"/>
          </w:rPr>
          <w:delText>&amp;#8220;</w:delText>
        </w:r>
      </w:del>
      <w:r w:rsidRPr="00C100C3">
        <w:rPr>
          <w:rFonts w:ascii="Courier New" w:hAnsi="Courier New" w:cs="Courier New"/>
        </w:rPr>
        <w:t>Abide in the path where th</w:t>
      </w:r>
      <w:r w:rsidRPr="00C100C3">
        <w:rPr>
          <w:rFonts w:ascii="Courier New" w:hAnsi="Courier New" w:cs="Courier New"/>
        </w:rPr>
        <w:t xml:space="preserve">e tokens of a God of goodness recur to you, and where the goodness of a God who directs you, has set you; a path you have found in the word, found in peace, and yet with a heart burthened with grief for the Church, in the midst of the contempt of brethren </w:t>
      </w:r>
      <w:r w:rsidRPr="00C100C3">
        <w:rPr>
          <w:rFonts w:ascii="Courier New" w:hAnsi="Courier New" w:cs="Courier New"/>
        </w:rPr>
        <w:t>who then boasted in a position which now they decry with equal energy</w:t>
      </w:r>
      <w:ins w:id="2395" w:author="Comparison" w:date="2013-05-05T19:43:00Z">
        <w:r w:rsidRPr="00AA4B48">
          <w:rPr>
            <w:rFonts w:ascii="Courier New" w:hAnsi="Courier New" w:cs="Courier New"/>
          </w:rPr>
          <w:t xml:space="preserve"> -- </w:t>
        </w:r>
      </w:ins>
      <w:del w:id="2396" w:author="Comparison" w:date="2013-05-05T19:43:00Z">
        <w:r w:rsidRPr="00C100C3">
          <w:rPr>
            <w:rFonts w:ascii="Courier New" w:hAnsi="Courier New" w:cs="Courier New"/>
          </w:rPr>
          <w:delText>&amp;#8212;</w:delText>
        </w:r>
      </w:del>
      <w:r w:rsidRPr="00C100C3">
        <w:rPr>
          <w:rFonts w:ascii="Courier New" w:hAnsi="Courier New" w:cs="Courier New"/>
        </w:rPr>
        <w:t>of brethren who find the sole bond of union in that wherein they only saw schism some few days ago. Why busy yourselves with aught else than faithfulness to that which God has taug</w:t>
      </w:r>
      <w:r w:rsidRPr="00C100C3">
        <w:rPr>
          <w:rFonts w:ascii="Courier New" w:hAnsi="Courier New" w:cs="Courier New"/>
        </w:rPr>
        <w:t>ht you</w:t>
      </w:r>
      <w:ins w:id="2397" w:author="Comparison" w:date="2013-05-05T19:43:00Z">
        <w:r w:rsidRPr="00AA4B48">
          <w:rPr>
            <w:rFonts w:ascii="Courier New" w:hAnsi="Courier New" w:cs="Courier New"/>
          </w:rPr>
          <w:t>?"</w:t>
        </w:r>
      </w:ins>
      <w:del w:id="2398" w:author="Comparison" w:date="2013-05-05T19:43:00Z">
        <w:r w:rsidRPr="00C100C3">
          <w:rPr>
            <w:rFonts w:ascii="Courier New" w:hAnsi="Courier New" w:cs="Courier New"/>
          </w:rPr>
          <w:delText>?&amp;#8221;</w:delText>
        </w:r>
      </w:del>
    </w:p>
    <w:p w14:paraId="0A0713D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But here are some considerations which others present to us.</w:t>
      </w:r>
    </w:p>
    <w:p w14:paraId="688122DA" w14:textId="77777777" w:rsidR="00000000" w:rsidRPr="00AA4B48" w:rsidRDefault="00362818" w:rsidP="00AA4B48">
      <w:pPr>
        <w:pStyle w:val="PlainText"/>
        <w:rPr>
          <w:ins w:id="2399" w:author="Comparison" w:date="2013-05-05T19:43:00Z"/>
          <w:rFonts w:ascii="Courier New" w:hAnsi="Courier New" w:cs="Courier New"/>
        </w:rPr>
      </w:pPr>
      <w:ins w:id="2400" w:author="Comparison" w:date="2013-05-05T19:43:00Z">
        <w:r w:rsidRPr="00AA4B48">
          <w:rPr>
            <w:rFonts w:ascii="Courier New" w:hAnsi="Courier New" w:cs="Courier New"/>
          </w:rPr>
          <w:t>"</w:t>
        </w:r>
      </w:ins>
      <w:del w:id="2401" w:author="Comparison" w:date="2013-05-05T19:43:00Z">
        <w:r w:rsidRPr="00C100C3">
          <w:rPr>
            <w:rFonts w:ascii="Courier New" w:hAnsi="Courier New" w:cs="Courier New"/>
          </w:rPr>
          <w:delText>&amp;#8220;</w:delText>
        </w:r>
      </w:del>
      <w:r w:rsidRPr="00C100C3">
        <w:rPr>
          <w:rFonts w:ascii="Courier New" w:hAnsi="Courier New" w:cs="Courier New"/>
        </w:rPr>
        <w:t>The difficulties of the times are great</w:t>
      </w:r>
      <w:ins w:id="2402" w:author="Comparison" w:date="2013-05-05T19:43:00Z">
        <w:r w:rsidRPr="00AA4B48">
          <w:rPr>
            <w:rFonts w:ascii="Courier New" w:hAnsi="Courier New" w:cs="Courier New"/>
          </w:rPr>
          <w:t>."</w:t>
        </w:r>
      </w:ins>
    </w:p>
    <w:p w14:paraId="4C90D38E" w14:textId="3D22E1BB" w:rsidR="00000000" w:rsidRPr="00C100C3" w:rsidRDefault="00362818" w:rsidP="00C100C3">
      <w:pPr>
        <w:pStyle w:val="PlainText"/>
        <w:rPr>
          <w:del w:id="2403" w:author="Comparison" w:date="2013-05-05T19:43:00Z"/>
          <w:rFonts w:ascii="Courier New" w:hAnsi="Courier New" w:cs="Courier New"/>
        </w:rPr>
      </w:pPr>
      <w:ins w:id="2404" w:author="Comparison" w:date="2013-05-05T19:43:00Z">
        <w:r w:rsidRPr="00AA4B48">
          <w:rPr>
            <w:rFonts w:ascii="Courier New" w:hAnsi="Courier New" w:cs="Courier New"/>
          </w:rPr>
          <w:t>"</w:t>
        </w:r>
      </w:ins>
      <w:del w:id="2405" w:author="Comparison" w:date="2013-05-05T19:43:00Z">
        <w:r w:rsidRPr="00C100C3">
          <w:rPr>
            <w:rFonts w:ascii="Courier New" w:hAnsi="Courier New" w:cs="Courier New"/>
          </w:rPr>
          <w:delText>.&amp;#8221;</w:delText>
        </w:r>
      </w:del>
    </w:p>
    <w:p w14:paraId="6B10CE1E" w14:textId="77777777" w:rsidR="00000000" w:rsidRPr="00C100C3" w:rsidRDefault="00362818" w:rsidP="00C100C3">
      <w:pPr>
        <w:pStyle w:val="PlainText"/>
        <w:rPr>
          <w:rFonts w:ascii="Courier New" w:hAnsi="Courier New" w:cs="Courier New"/>
        </w:rPr>
      </w:pPr>
      <w:del w:id="2406" w:author="Comparison" w:date="2013-05-05T19:43:00Z">
        <w:r w:rsidRPr="00C100C3">
          <w:rPr>
            <w:rFonts w:ascii="Courier New" w:hAnsi="Courier New" w:cs="Courier New"/>
          </w:rPr>
          <w:delText>&amp;#8220;</w:delText>
        </w:r>
      </w:del>
      <w:r w:rsidRPr="00C100C3">
        <w:rPr>
          <w:rFonts w:ascii="Courier New" w:hAnsi="Courier New" w:cs="Courier New"/>
        </w:rPr>
        <w:t>True; but faith strengthened in a path that is known, is not afraid before them, like those who, just departing fro</w:t>
      </w:r>
      <w:r w:rsidRPr="00C100C3">
        <w:rPr>
          <w:rFonts w:ascii="Courier New" w:hAnsi="Courier New" w:cs="Courier New"/>
        </w:rPr>
        <w:t>m a system in which they have lived, find everything new to their</w:t>
      </w:r>
    </w:p>
    <w:p w14:paraId="7EC0457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{84}</w:t>
      </w:r>
    </w:p>
    <w:p w14:paraId="7E3AA948" w14:textId="77777777" w:rsidR="00000000" w:rsidRPr="00AA4B48" w:rsidRDefault="00362818" w:rsidP="00AA4B48">
      <w:pPr>
        <w:pStyle w:val="PlainText"/>
        <w:rPr>
          <w:ins w:id="2407" w:author="Comparison" w:date="2013-05-05T19:43:00Z"/>
          <w:rFonts w:ascii="Courier New" w:hAnsi="Courier New" w:cs="Courier New"/>
        </w:rPr>
      </w:pPr>
      <w:r w:rsidRPr="00C100C3">
        <w:rPr>
          <w:rFonts w:ascii="Courier New" w:hAnsi="Courier New" w:cs="Courier New"/>
        </w:rPr>
        <w:t>individual faith, and feel themselves, at the same time, called to found a system</w:t>
      </w:r>
      <w:ins w:id="2408" w:author="Comparison" w:date="2013-05-05T19:43:00Z">
        <w:r w:rsidRPr="00AA4B48">
          <w:rPr>
            <w:rFonts w:ascii="Courier New" w:hAnsi="Courier New" w:cs="Courier New"/>
          </w:rPr>
          <w:t>."</w:t>
        </w:r>
      </w:ins>
    </w:p>
    <w:p w14:paraId="3134D326" w14:textId="2B7D3401" w:rsidR="00000000" w:rsidRPr="00C100C3" w:rsidRDefault="00362818" w:rsidP="00C100C3">
      <w:pPr>
        <w:pStyle w:val="PlainText"/>
        <w:rPr>
          <w:del w:id="2409" w:author="Comparison" w:date="2013-05-05T19:43:00Z"/>
          <w:rFonts w:ascii="Courier New" w:hAnsi="Courier New" w:cs="Courier New"/>
        </w:rPr>
      </w:pPr>
      <w:ins w:id="2410" w:author="Comparison" w:date="2013-05-05T19:43:00Z">
        <w:r w:rsidRPr="00AA4B48">
          <w:rPr>
            <w:rFonts w:ascii="Courier New" w:hAnsi="Courier New" w:cs="Courier New"/>
          </w:rPr>
          <w:t>"</w:t>
        </w:r>
      </w:ins>
      <w:del w:id="2411" w:author="Comparison" w:date="2013-05-05T19:43:00Z">
        <w:r w:rsidRPr="00C100C3">
          <w:rPr>
            <w:rFonts w:ascii="Courier New" w:hAnsi="Courier New" w:cs="Courier New"/>
          </w:rPr>
          <w:delText>.&amp;#8221;</w:delText>
        </w:r>
      </w:del>
    </w:p>
    <w:p w14:paraId="52951D37" w14:textId="1034DEDD" w:rsidR="00000000" w:rsidRPr="00C100C3" w:rsidRDefault="00362818" w:rsidP="00C100C3">
      <w:pPr>
        <w:pStyle w:val="PlainText"/>
        <w:rPr>
          <w:rFonts w:ascii="Courier New" w:hAnsi="Courier New" w:cs="Courier New"/>
        </w:rPr>
      </w:pPr>
      <w:del w:id="2412" w:author="Comparison" w:date="2013-05-05T19:43:00Z">
        <w:r w:rsidRPr="00C100C3">
          <w:rPr>
            <w:rFonts w:ascii="Courier New" w:hAnsi="Courier New" w:cs="Courier New"/>
          </w:rPr>
          <w:delText>&amp;#8220;</w:delText>
        </w:r>
      </w:del>
      <w:r w:rsidRPr="00C100C3">
        <w:rPr>
          <w:rFonts w:ascii="Courier New" w:hAnsi="Courier New" w:cs="Courier New"/>
        </w:rPr>
        <w:t>But (say you) the difficulties are great</w:t>
      </w:r>
      <w:ins w:id="2413" w:author="Comparison" w:date="2013-05-05T19:43:00Z">
        <w:r w:rsidRPr="00AA4B48">
          <w:rPr>
            <w:rFonts w:ascii="Courier New" w:hAnsi="Courier New" w:cs="Courier New"/>
          </w:rPr>
          <w:t>."</w:t>
        </w:r>
      </w:ins>
      <w:del w:id="2414" w:author="Comparison" w:date="2013-05-05T19:43:00Z">
        <w:r w:rsidRPr="00C100C3">
          <w:rPr>
            <w:rFonts w:ascii="Courier New" w:hAnsi="Courier New" w:cs="Courier New"/>
          </w:rPr>
          <w:delText>.&amp;#8221;</w:delText>
        </w:r>
      </w:del>
      <w:r w:rsidRPr="00C100C3">
        <w:rPr>
          <w:rFonts w:ascii="Courier New" w:hAnsi="Courier New" w:cs="Courier New"/>
        </w:rPr>
        <w:t xml:space="preserve"> Unity is cried up as the only means </w:t>
      </w:r>
      <w:r w:rsidRPr="00C100C3">
        <w:rPr>
          <w:rFonts w:ascii="Courier New" w:hAnsi="Courier New" w:cs="Courier New"/>
        </w:rPr>
        <w:t xml:space="preserve">of strength against the rising billows. </w:t>
      </w:r>
      <w:ins w:id="2415" w:author="Comparison" w:date="2013-05-05T19:43:00Z">
        <w:r w:rsidRPr="00AA4B48">
          <w:rPr>
            <w:rFonts w:ascii="Courier New" w:hAnsi="Courier New" w:cs="Courier New"/>
          </w:rPr>
          <w:t>"</w:t>
        </w:r>
      </w:ins>
      <w:del w:id="2416" w:author="Comparison" w:date="2013-05-05T19:43:00Z">
        <w:r w:rsidRPr="00C100C3">
          <w:rPr>
            <w:rFonts w:ascii="Courier New" w:hAnsi="Courier New" w:cs="Courier New"/>
          </w:rPr>
          <w:delText>&amp;#8220;</w:delText>
        </w:r>
      </w:del>
      <w:r w:rsidRPr="00C100C3">
        <w:rPr>
          <w:rFonts w:ascii="Courier New" w:hAnsi="Courier New" w:cs="Courier New"/>
        </w:rPr>
        <w:t>It is a duty. You ought to think of the whole Church, and not merely of your own peculiar peace. If you do not, you cannot be blessed. Let us be unitedly one, for the good and strength of all</w:t>
      </w:r>
      <w:ins w:id="2417" w:author="Comparison" w:date="2013-05-05T19:43:00Z">
        <w:r w:rsidRPr="00AA4B48">
          <w:rPr>
            <w:rFonts w:ascii="Courier New" w:hAnsi="Courier New" w:cs="Courier New"/>
          </w:rPr>
          <w:t>."</w:t>
        </w:r>
      </w:ins>
      <w:del w:id="2418" w:author="Comparison" w:date="2013-05-05T19:43:00Z">
        <w:r w:rsidRPr="00C100C3">
          <w:rPr>
            <w:rFonts w:ascii="Courier New" w:hAnsi="Courier New" w:cs="Courier New"/>
          </w:rPr>
          <w:delText>.&amp;#8221;</w:delText>
        </w:r>
      </w:del>
    </w:p>
    <w:p w14:paraId="3D8E9A9A" w14:textId="1FB31558" w:rsidR="00000000" w:rsidRPr="00C100C3" w:rsidRDefault="00362818" w:rsidP="00C100C3">
      <w:pPr>
        <w:pStyle w:val="PlainText"/>
        <w:rPr>
          <w:rFonts w:ascii="Courier New" w:hAnsi="Courier New" w:cs="Courier New"/>
        </w:rPr>
      </w:pPr>
      <w:r w:rsidRPr="00C100C3">
        <w:rPr>
          <w:rFonts w:ascii="Courier New" w:hAnsi="Courier New" w:cs="Courier New"/>
        </w:rPr>
        <w:t>I answer</w:t>
      </w:r>
      <w:r w:rsidRPr="00C100C3">
        <w:rPr>
          <w:rFonts w:ascii="Courier New" w:hAnsi="Courier New" w:cs="Courier New"/>
        </w:rPr>
        <w:t xml:space="preserve"> to this, that, as the only means of strength, unity does not inspire me with unreserved confidence. I fear somewhat that, clothing itself withal with the character of the desire of unity, it is a want of faith with regard to the Head which seeks so strong</w:t>
      </w:r>
      <w:r w:rsidRPr="00C100C3">
        <w:rPr>
          <w:rFonts w:ascii="Courier New" w:hAnsi="Courier New" w:cs="Courier New"/>
        </w:rPr>
        <w:t>ly the support of the members. The conscience of our brethren has long felt the evil; but the importance in their eyes of those who shared in the same system themselves, but who had no strength from Christ the Head of His house, hindered them from separati</w:t>
      </w:r>
      <w:r w:rsidRPr="00C100C3">
        <w:rPr>
          <w:rFonts w:ascii="Courier New" w:hAnsi="Courier New" w:cs="Courier New"/>
        </w:rPr>
        <w:t xml:space="preserve">ng from them. This subsists still in their minds. These brethren feared then to separate from the mass, because of the importance which their own want of faith lent those who formed it. They fear them in this same measure still; and that so much the more, </w:t>
      </w:r>
      <w:r w:rsidRPr="00C100C3">
        <w:rPr>
          <w:rFonts w:ascii="Courier New" w:hAnsi="Courier New" w:cs="Courier New"/>
        </w:rPr>
        <w:t xml:space="preserve">as conscience and faith enfeeble themselves by hesitations, and delays and weaken themselves by the accrediting of things which they condemn. We know to what point influences so deleterious have led some brethren, otherwise respected by all. </w:t>
      </w:r>
      <w:ins w:id="2419" w:author="Comparison" w:date="2013-05-05T19:43:00Z">
        <w:r w:rsidRPr="00AA4B48">
          <w:rPr>
            <w:rFonts w:ascii="Courier New" w:hAnsi="Courier New" w:cs="Courier New"/>
          </w:rPr>
          <w:t>"</w:t>
        </w:r>
      </w:ins>
      <w:del w:id="2420" w:author="Comparison" w:date="2013-05-05T19:43:00Z">
        <w:r w:rsidRPr="00C100C3">
          <w:rPr>
            <w:rFonts w:ascii="Courier New" w:hAnsi="Courier New" w:cs="Courier New"/>
          </w:rPr>
          <w:delText>&amp;#8220;</w:delText>
        </w:r>
      </w:del>
      <w:r w:rsidRPr="00C100C3">
        <w:rPr>
          <w:rFonts w:ascii="Courier New" w:hAnsi="Courier New" w:cs="Courier New"/>
        </w:rPr>
        <w:t xml:space="preserve">Say ye </w:t>
      </w:r>
      <w:r w:rsidRPr="00C100C3">
        <w:rPr>
          <w:rFonts w:ascii="Courier New" w:hAnsi="Courier New" w:cs="Courier New"/>
        </w:rPr>
        <w:t>not, A confederacy to all them to whom this people shall say, A confederacy; neither fear ye their fear, nor be afraid. Sanctify the Lord of hosts himself; and let him be your fear, and let him be your dread. And he shall be for a sanctuary</w:t>
      </w:r>
      <w:ins w:id="2421" w:author="Comparison" w:date="2013-05-05T19:43:00Z">
        <w:r w:rsidRPr="00AA4B48">
          <w:rPr>
            <w:rFonts w:ascii="Courier New" w:hAnsi="Courier New" w:cs="Courier New"/>
          </w:rPr>
          <w:t>,"</w:t>
        </w:r>
      </w:ins>
      <w:del w:id="2422" w:author="Comparison" w:date="2013-05-05T19:43:00Z">
        <w:r w:rsidRPr="00C100C3">
          <w:rPr>
            <w:rFonts w:ascii="Courier New" w:hAnsi="Courier New" w:cs="Courier New"/>
          </w:rPr>
          <w:delText>,&amp;#8221;</w:delText>
        </w:r>
      </w:del>
      <w:r w:rsidRPr="00C100C3">
        <w:rPr>
          <w:rFonts w:ascii="Courier New" w:hAnsi="Courier New" w:cs="Courier New"/>
        </w:rPr>
        <w:t xml:space="preserve"> @Isaiah</w:t>
      </w:r>
      <w:r w:rsidRPr="00C100C3">
        <w:rPr>
          <w:rFonts w:ascii="Courier New" w:hAnsi="Courier New" w:cs="Courier New"/>
        </w:rPr>
        <w:t xml:space="preserve"> 8:</w:t>
      </w:r>
      <w:ins w:id="2423" w:author="Comparison" w:date="2013-05-05T19:43:00Z">
        <w:r w:rsidRPr="00AA4B48">
          <w:rPr>
            <w:rFonts w:ascii="Courier New" w:hAnsi="Courier New" w:cs="Courier New"/>
          </w:rPr>
          <w:t xml:space="preserve"> </w:t>
        </w:r>
      </w:ins>
      <w:r w:rsidRPr="00C100C3">
        <w:rPr>
          <w:rFonts w:ascii="Courier New" w:hAnsi="Courier New" w:cs="Courier New"/>
        </w:rPr>
        <w:t>12</w:t>
      </w:r>
      <w:ins w:id="2424" w:author="Comparison" w:date="2013-05-05T19:43:00Z">
        <w:r w:rsidRPr="00AA4B48">
          <w:rPr>
            <w:rFonts w:ascii="Courier New" w:hAnsi="Courier New" w:cs="Courier New"/>
          </w:rPr>
          <w:t>-</w:t>
        </w:r>
      </w:ins>
      <w:del w:id="2425" w:author="Comparison" w:date="2013-05-05T19:43:00Z">
        <w:r w:rsidRPr="00C100C3">
          <w:rPr>
            <w:rFonts w:ascii="Courier New" w:hAnsi="Courier New" w:cs="Courier New"/>
          </w:rPr>
          <w:delText xml:space="preserve"> - </w:delText>
        </w:r>
      </w:del>
      <w:r w:rsidRPr="00C100C3">
        <w:rPr>
          <w:rFonts w:ascii="Courier New" w:hAnsi="Courier New" w:cs="Courier New"/>
        </w:rPr>
        <w:t>14. Such is what occurs to the spirit of the believer on hearing these cries for union made to those who are departing from under a burden to which they have so long bowed their back.</w:t>
      </w:r>
    </w:p>
    <w:p w14:paraId="22CDD4B2" w14:textId="0FE97FE0" w:rsidR="00000000" w:rsidRPr="00C100C3" w:rsidRDefault="00362818" w:rsidP="00C100C3">
      <w:pPr>
        <w:pStyle w:val="PlainText"/>
        <w:rPr>
          <w:rFonts w:ascii="Courier New" w:hAnsi="Courier New" w:cs="Courier New"/>
        </w:rPr>
      </w:pPr>
      <w:r w:rsidRPr="00C100C3">
        <w:rPr>
          <w:rFonts w:ascii="Courier New" w:hAnsi="Courier New" w:cs="Courier New"/>
        </w:rPr>
        <w:t xml:space="preserve">But when they tell us, </w:t>
      </w:r>
      <w:ins w:id="2426" w:author="Comparison" w:date="2013-05-05T19:43:00Z">
        <w:r w:rsidRPr="00AA4B48">
          <w:rPr>
            <w:rFonts w:ascii="Courier New" w:hAnsi="Courier New" w:cs="Courier New"/>
          </w:rPr>
          <w:t>"</w:t>
        </w:r>
      </w:ins>
      <w:del w:id="2427" w:author="Comparison" w:date="2013-05-05T19:43:00Z">
        <w:r w:rsidRPr="00C100C3">
          <w:rPr>
            <w:rFonts w:ascii="Courier New" w:hAnsi="Courier New" w:cs="Courier New"/>
          </w:rPr>
          <w:delText>&amp;#8220;</w:delText>
        </w:r>
      </w:del>
      <w:r w:rsidRPr="00C100C3">
        <w:rPr>
          <w:rFonts w:ascii="Courier New" w:hAnsi="Courier New" w:cs="Courier New"/>
        </w:rPr>
        <w:t>You ought to be concerned about a</w:t>
      </w:r>
      <w:r w:rsidRPr="00C100C3">
        <w:rPr>
          <w:rFonts w:ascii="Courier New" w:hAnsi="Courier New" w:cs="Courier New"/>
        </w:rPr>
        <w:t>ll your brethren, and not confine</w:t>
      </w:r>
      <w:del w:id="2428" w:author="Comparison" w:date="2013-05-05T19:43:00Z">
        <w:r w:rsidRPr="00C100C3">
          <w:rPr>
            <w:rFonts w:ascii="Courier New" w:hAnsi="Courier New" w:cs="Courier New"/>
          </w:rPr>
          <w:delText>*</w:delText>
        </w:r>
      </w:del>
      <w:r w:rsidRPr="00C100C3">
        <w:rPr>
          <w:rFonts w:ascii="Courier New" w:hAnsi="Courier New" w:cs="Courier New"/>
        </w:rPr>
        <w:t xml:space="preserve"> yourselves to seeking your own peace, and your particular interests</w:t>
      </w:r>
      <w:ins w:id="2429" w:author="Comparison" w:date="2013-05-05T19:43:00Z">
        <w:r w:rsidRPr="00AA4B48">
          <w:rPr>
            <w:rFonts w:ascii="Courier New" w:hAnsi="Courier New" w:cs="Courier New"/>
          </w:rPr>
          <w:t>,"</w:t>
        </w:r>
      </w:ins>
      <w:del w:id="2430" w:author="Comparison" w:date="2013-05-05T19:43:00Z">
        <w:r w:rsidRPr="00C100C3">
          <w:rPr>
            <w:rFonts w:ascii="Courier New" w:hAnsi="Courier New" w:cs="Courier New"/>
          </w:rPr>
          <w:delText>,&amp;#8221;</w:delText>
        </w:r>
      </w:del>
      <w:r w:rsidRPr="00C100C3">
        <w:rPr>
          <w:rFonts w:ascii="Courier New" w:hAnsi="Courier New" w:cs="Courier New"/>
        </w:rPr>
        <w:t xml:space="preserve"> this has a hold on the conscience and heart, and we are engaged, before God, to weigh what this appeal demands of us.</w:t>
      </w:r>
    </w:p>
    <w:p w14:paraId="4D6586D5" w14:textId="0BDB666E" w:rsidR="00000000" w:rsidRPr="00C100C3" w:rsidRDefault="00362818" w:rsidP="00C100C3">
      <w:pPr>
        <w:pStyle w:val="PlainText"/>
        <w:rPr>
          <w:rFonts w:ascii="Courier New" w:hAnsi="Courier New" w:cs="Courier New"/>
        </w:rPr>
      </w:pPr>
      <w:r w:rsidRPr="00C100C3">
        <w:rPr>
          <w:rFonts w:ascii="Courier New" w:hAnsi="Courier New" w:cs="Courier New"/>
        </w:rPr>
        <w:t>What is the character, wha</w:t>
      </w:r>
      <w:r w:rsidRPr="00C100C3">
        <w:rPr>
          <w:rFonts w:ascii="Courier New" w:hAnsi="Courier New" w:cs="Courier New"/>
        </w:rPr>
        <w:t>t is the force of this movement in the sight of God? what its claims on our spiritual judgment? As regards man, there is good</w:t>
      </w:r>
      <w:ins w:id="2431" w:author="Comparison" w:date="2013-05-05T19:43:00Z">
        <w:r w:rsidRPr="00AA4B48">
          <w:rPr>
            <w:rFonts w:ascii="Courier New" w:hAnsi="Courier New" w:cs="Courier New"/>
          </w:rPr>
          <w:t xml:space="preserve"> -- </w:t>
        </w:r>
      </w:ins>
      <w:del w:id="2432" w:author="Comparison" w:date="2013-05-05T19:43:00Z">
        <w:r w:rsidRPr="00C100C3">
          <w:rPr>
            <w:rFonts w:ascii="Courier New" w:hAnsi="Courier New" w:cs="Courier New"/>
          </w:rPr>
          <w:delText>&amp;#8212;</w:delText>
        </w:r>
      </w:del>
      <w:r w:rsidRPr="00C100C3">
        <w:rPr>
          <w:rFonts w:ascii="Courier New" w:hAnsi="Courier New" w:cs="Courier New"/>
        </w:rPr>
        <w:t>there is conscience. As regards God, His hand has shewn itself in the circumstances. To what point does His Spirit shew Hims</w:t>
      </w:r>
      <w:r w:rsidRPr="00C100C3">
        <w:rPr>
          <w:rFonts w:ascii="Courier New" w:hAnsi="Courier New" w:cs="Courier New"/>
        </w:rPr>
        <w:t>elf in this movement itself?</w:t>
      </w:r>
    </w:p>
    <w:p w14:paraId="4AF26EDF" w14:textId="7AF54A52" w:rsidR="00000000" w:rsidRPr="00C100C3" w:rsidRDefault="00362818" w:rsidP="00C100C3">
      <w:pPr>
        <w:pStyle w:val="PlainText"/>
        <w:rPr>
          <w:rFonts w:ascii="Courier New" w:hAnsi="Courier New" w:cs="Courier New"/>
        </w:rPr>
      </w:pPr>
      <w:ins w:id="2433" w:author="Comparison" w:date="2013-05-05T19:43:00Z">
        <w:r w:rsidRPr="00AA4B48">
          <w:rPr>
            <w:rFonts w:ascii="Courier New" w:hAnsi="Courier New" w:cs="Courier New"/>
          </w:rPr>
          <w:t>Dullness</w:t>
        </w:r>
      </w:ins>
      <w:del w:id="2434" w:author="Comparison" w:date="2013-05-05T19:43:00Z">
        <w:r w:rsidRPr="00C100C3">
          <w:rPr>
            <w:rFonts w:ascii="Courier New" w:hAnsi="Courier New" w:cs="Courier New"/>
          </w:rPr>
          <w:delText>Dulness</w:delText>
        </w:r>
      </w:del>
      <w:r w:rsidRPr="00C100C3">
        <w:rPr>
          <w:rFonts w:ascii="Courier New" w:hAnsi="Courier New" w:cs="Courier New"/>
        </w:rPr>
        <w:t xml:space="preserve"> of conscience in these things does not induce me to</w:t>
      </w:r>
    </w:p>
    <w:p w14:paraId="5194448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{85}</w:t>
      </w:r>
    </w:p>
    <w:p w14:paraId="40155E2F" w14:textId="1A760D81" w:rsidR="00000000" w:rsidRPr="00C100C3" w:rsidRDefault="00362818" w:rsidP="00C100C3">
      <w:pPr>
        <w:pStyle w:val="PlainText"/>
        <w:rPr>
          <w:rFonts w:ascii="Courier New" w:hAnsi="Courier New" w:cs="Courier New"/>
        </w:rPr>
      </w:pPr>
      <w:r w:rsidRPr="00C100C3">
        <w:rPr>
          <w:rFonts w:ascii="Courier New" w:hAnsi="Courier New" w:cs="Courier New"/>
        </w:rPr>
        <w:t xml:space="preserve">address the least reproach whatsoever to our dear brethren who have shared it. One is rejoiced, with all </w:t>
      </w:r>
      <w:ins w:id="2435" w:author="Comparison" w:date="2013-05-05T19:43:00Z">
        <w:r w:rsidRPr="00AA4B48">
          <w:rPr>
            <w:rFonts w:ascii="Courier New" w:hAnsi="Courier New" w:cs="Courier New"/>
          </w:rPr>
          <w:t>one's</w:t>
        </w:r>
      </w:ins>
      <w:del w:id="2436" w:author="Comparison" w:date="2013-05-05T19:43:00Z">
        <w:r w:rsidRPr="00C100C3">
          <w:rPr>
            <w:rFonts w:ascii="Courier New" w:hAnsi="Courier New" w:cs="Courier New"/>
          </w:rPr>
          <w:delText>one&amp;#8217;s</w:delText>
        </w:r>
      </w:del>
      <w:r w:rsidRPr="00C100C3">
        <w:rPr>
          <w:rFonts w:ascii="Courier New" w:hAnsi="Courier New" w:cs="Courier New"/>
        </w:rPr>
        <w:t xml:space="preserve"> heart, that God has delivered them. The he</w:t>
      </w:r>
      <w:r w:rsidRPr="00C100C3">
        <w:rPr>
          <w:rFonts w:ascii="Courier New" w:hAnsi="Courier New" w:cs="Courier New"/>
        </w:rPr>
        <w:t xml:space="preserve">art of the Christian goes cordially to meet them. On their side they will agree that it is a question of our responsibility toward God, of the walk which would glorify Him most. Now, </w:t>
      </w:r>
      <w:ins w:id="2437" w:author="Comparison" w:date="2013-05-05T19:43:00Z">
        <w:r w:rsidRPr="00AA4B48">
          <w:rPr>
            <w:rFonts w:ascii="Courier New" w:hAnsi="Courier New" w:cs="Courier New"/>
          </w:rPr>
          <w:t>dullness</w:t>
        </w:r>
      </w:ins>
      <w:del w:id="2438" w:author="Comparison" w:date="2013-05-05T19:43:00Z">
        <w:r w:rsidRPr="00C100C3">
          <w:rPr>
            <w:rFonts w:ascii="Courier New" w:hAnsi="Courier New" w:cs="Courier New"/>
          </w:rPr>
          <w:delText>dulness</w:delText>
        </w:r>
      </w:del>
      <w:r w:rsidRPr="00C100C3">
        <w:rPr>
          <w:rFonts w:ascii="Courier New" w:hAnsi="Courier New" w:cs="Courier New"/>
        </w:rPr>
        <w:t xml:space="preserve"> of conscience</w:t>
      </w:r>
      <w:ins w:id="2439" w:author="Comparison" w:date="2013-05-05T19:43:00Z">
        <w:r w:rsidRPr="00AA4B48">
          <w:rPr>
            <w:rFonts w:ascii="Courier New" w:hAnsi="Courier New" w:cs="Courier New"/>
          </w:rPr>
          <w:t xml:space="preserve"> -- </w:t>
        </w:r>
      </w:ins>
      <w:del w:id="2440" w:author="Comparison" w:date="2013-05-05T19:43:00Z">
        <w:r w:rsidRPr="00C100C3">
          <w:rPr>
            <w:rFonts w:ascii="Courier New" w:hAnsi="Courier New" w:cs="Courier New"/>
          </w:rPr>
          <w:delText>&amp;#8212;</w:delText>
        </w:r>
      </w:del>
      <w:r w:rsidRPr="00C100C3">
        <w:rPr>
          <w:rFonts w:ascii="Courier New" w:hAnsi="Courier New" w:cs="Courier New"/>
        </w:rPr>
        <w:t>this feebleness which has hindered conscience</w:t>
      </w:r>
      <w:r w:rsidRPr="00C100C3">
        <w:rPr>
          <w:rFonts w:ascii="Courier New" w:hAnsi="Courier New" w:cs="Courier New"/>
        </w:rPr>
        <w:t xml:space="preserve"> from acting for long years of convictions, during which these dear brethren propped up what they knew to be evil, and even condemned those who separated themselves from their system and walk (and add to that the fact that *circumstances* have brought abou</w:t>
      </w:r>
      <w:r w:rsidRPr="00C100C3">
        <w:rPr>
          <w:rFonts w:ascii="Courier New" w:hAnsi="Courier New" w:cs="Courier New"/>
        </w:rPr>
        <w:t>t the conclusion at which they are themselves arrived</w:t>
      </w:r>
      <w:ins w:id="2441" w:author="Comparison" w:date="2013-05-05T19:43:00Z">
        <w:r w:rsidRPr="00AA4B48">
          <w:rPr>
            <w:rFonts w:ascii="Courier New" w:hAnsi="Courier New" w:cs="Courier New"/>
          </w:rPr>
          <w:t xml:space="preserve">) -- </w:t>
        </w:r>
      </w:ins>
      <w:del w:id="2442" w:author="Comparison" w:date="2013-05-05T19:43:00Z">
        <w:r w:rsidRPr="00C100C3">
          <w:rPr>
            <w:rFonts w:ascii="Courier New" w:hAnsi="Courier New" w:cs="Courier New"/>
          </w:rPr>
          <w:delText>)&amp;#8212;</w:delText>
        </w:r>
      </w:del>
      <w:r w:rsidRPr="00C100C3">
        <w:rPr>
          <w:rFonts w:ascii="Courier New" w:hAnsi="Courier New" w:cs="Courier New"/>
        </w:rPr>
        <w:t xml:space="preserve">this </w:t>
      </w:r>
      <w:ins w:id="2443" w:author="Comparison" w:date="2013-05-05T19:43:00Z">
        <w:r w:rsidRPr="00AA4B48">
          <w:rPr>
            <w:rFonts w:ascii="Courier New" w:hAnsi="Courier New" w:cs="Courier New"/>
          </w:rPr>
          <w:t>dullness</w:t>
        </w:r>
      </w:ins>
      <w:del w:id="2444" w:author="Comparison" w:date="2013-05-05T19:43:00Z">
        <w:r w:rsidRPr="00C100C3">
          <w:rPr>
            <w:rFonts w:ascii="Courier New" w:hAnsi="Courier New" w:cs="Courier New"/>
          </w:rPr>
          <w:delText>dulness</w:delText>
        </w:r>
      </w:del>
      <w:r w:rsidRPr="00C100C3">
        <w:rPr>
          <w:rFonts w:ascii="Courier New" w:hAnsi="Courier New" w:cs="Courier New"/>
        </w:rPr>
        <w:t xml:space="preserve"> of conscience hinders its activity of </w:t>
      </w:r>
      <w:ins w:id="2445" w:author="Comparison" w:date="2013-05-05T19:43:00Z">
        <w:r w:rsidRPr="00AA4B48">
          <w:rPr>
            <w:rFonts w:ascii="Courier New" w:hAnsi="Courier New" w:cs="Courier New"/>
          </w:rPr>
          <w:t>today</w:t>
        </w:r>
      </w:ins>
      <w:del w:id="2446" w:author="Comparison" w:date="2013-05-05T19:43:00Z">
        <w:r w:rsidRPr="00C100C3">
          <w:rPr>
            <w:rFonts w:ascii="Courier New" w:hAnsi="Courier New" w:cs="Courier New"/>
          </w:rPr>
          <w:delText>to-day</w:delText>
        </w:r>
      </w:del>
      <w:r w:rsidRPr="00C100C3">
        <w:rPr>
          <w:rFonts w:ascii="Courier New" w:hAnsi="Courier New" w:cs="Courier New"/>
        </w:rPr>
        <w:t xml:space="preserve"> from exercising so much power in forming their judgment as to the walk which is to be followed before God by us who already walk outside </w:t>
      </w:r>
      <w:r w:rsidRPr="00C100C3">
        <w:rPr>
          <w:rFonts w:ascii="Courier New" w:hAnsi="Courier New" w:cs="Courier New"/>
        </w:rPr>
        <w:t>that which they have just left. Does that hinder our hearts from being open</w:t>
      </w:r>
      <w:ins w:id="2447" w:author="Comparison" w:date="2013-05-05T19:43:00Z">
        <w:r w:rsidRPr="00AA4B48">
          <w:rPr>
            <w:rFonts w:ascii="Courier New" w:hAnsi="Courier New" w:cs="Courier New"/>
          </w:rPr>
          <w:t xml:space="preserve"> -- </w:t>
        </w:r>
      </w:ins>
      <w:del w:id="2448" w:author="Comparison" w:date="2013-05-05T19:43:00Z">
        <w:r w:rsidRPr="00C100C3">
          <w:rPr>
            <w:rFonts w:ascii="Courier New" w:hAnsi="Courier New" w:cs="Courier New"/>
          </w:rPr>
          <w:delText>&amp;#8212;</w:delText>
        </w:r>
      </w:del>
      <w:r w:rsidRPr="00C100C3">
        <w:rPr>
          <w:rFonts w:ascii="Courier New" w:hAnsi="Courier New" w:cs="Courier New"/>
        </w:rPr>
        <w:t>cordially open</w:t>
      </w:r>
      <w:ins w:id="2449" w:author="Comparison" w:date="2013-05-05T19:43:00Z">
        <w:r w:rsidRPr="00AA4B48">
          <w:rPr>
            <w:rFonts w:ascii="Courier New" w:hAnsi="Courier New" w:cs="Courier New"/>
          </w:rPr>
          <w:t xml:space="preserve"> -- </w:t>
        </w:r>
      </w:ins>
      <w:del w:id="2450" w:author="Comparison" w:date="2013-05-05T19:43:00Z">
        <w:r w:rsidRPr="00C100C3">
          <w:rPr>
            <w:rFonts w:ascii="Courier New" w:hAnsi="Courier New" w:cs="Courier New"/>
          </w:rPr>
          <w:delText>&amp;#8212;</w:delText>
        </w:r>
      </w:del>
      <w:r w:rsidRPr="00C100C3">
        <w:rPr>
          <w:rFonts w:ascii="Courier New" w:hAnsi="Courier New" w:cs="Courier New"/>
        </w:rPr>
        <w:t>to these brethren, from receiving them, and wishing to strengthen them, by prayer, as well as by an interest sincere and manifest to the eyes of all? Far</w:t>
      </w:r>
      <w:r w:rsidRPr="00C100C3">
        <w:rPr>
          <w:rFonts w:ascii="Courier New" w:hAnsi="Courier New" w:cs="Courier New"/>
        </w:rPr>
        <w:t xml:space="preserve"> from it. For my part (my voice is very feeble), I see </w:t>
      </w:r>
      <w:ins w:id="2451" w:author="Comparison" w:date="2013-05-05T19:43:00Z">
        <w:r w:rsidRPr="00AA4B48">
          <w:rPr>
            <w:rFonts w:ascii="Courier New" w:hAnsi="Courier New" w:cs="Courier New"/>
          </w:rPr>
          <w:t>God's</w:t>
        </w:r>
      </w:ins>
      <w:del w:id="2452" w:author="Comparison" w:date="2013-05-05T19:43:00Z">
        <w:r w:rsidRPr="00C100C3">
          <w:rPr>
            <w:rFonts w:ascii="Courier New" w:hAnsi="Courier New" w:cs="Courier New"/>
          </w:rPr>
          <w:delText>God&amp;#8217;s</w:delText>
        </w:r>
      </w:del>
      <w:r w:rsidRPr="00C100C3">
        <w:rPr>
          <w:rFonts w:ascii="Courier New" w:hAnsi="Courier New" w:cs="Courier New"/>
        </w:rPr>
        <w:t xml:space="preserve"> hand in what is passing. I see conscience in my brethren. My voice would encourage them, as my heart rejoices in it.</w:t>
      </w:r>
    </w:p>
    <w:p w14:paraId="0ECB0FF0" w14:textId="412E8DD6"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 fact that </w:t>
      </w:r>
      <w:ins w:id="2453" w:author="Comparison" w:date="2013-05-05T19:43:00Z">
        <w:r w:rsidRPr="00AA4B48">
          <w:rPr>
            <w:rFonts w:ascii="Courier New" w:hAnsi="Courier New" w:cs="Courier New"/>
          </w:rPr>
          <w:t>"</w:t>
        </w:r>
      </w:ins>
      <w:del w:id="2454" w:author="Comparison" w:date="2013-05-05T19:43:00Z">
        <w:r w:rsidRPr="00C100C3">
          <w:rPr>
            <w:rFonts w:ascii="Courier New" w:hAnsi="Courier New" w:cs="Courier New"/>
          </w:rPr>
          <w:delText>&amp;#8220;</w:delText>
        </w:r>
      </w:del>
      <w:r w:rsidRPr="00C100C3">
        <w:rPr>
          <w:rFonts w:ascii="Courier New" w:hAnsi="Courier New" w:cs="Courier New"/>
        </w:rPr>
        <w:t>the hand of God has acted</w:t>
      </w:r>
      <w:ins w:id="2455" w:author="Comparison" w:date="2013-05-05T19:43:00Z">
        <w:r w:rsidRPr="00AA4B48">
          <w:rPr>
            <w:rFonts w:ascii="Courier New" w:hAnsi="Courier New" w:cs="Courier New"/>
          </w:rPr>
          <w:t>"</w:t>
        </w:r>
      </w:ins>
      <w:del w:id="2456" w:author="Comparison" w:date="2013-05-05T19:43:00Z">
        <w:r w:rsidRPr="00C100C3">
          <w:rPr>
            <w:rFonts w:ascii="Courier New" w:hAnsi="Courier New" w:cs="Courier New"/>
          </w:rPr>
          <w:delText>&amp;#8221;</w:delText>
        </w:r>
      </w:del>
      <w:r w:rsidRPr="00C100C3">
        <w:rPr>
          <w:rFonts w:ascii="Courier New" w:hAnsi="Courier New" w:cs="Courier New"/>
        </w:rPr>
        <w:t xml:space="preserve"> produces evidentl</w:t>
      </w:r>
      <w:r w:rsidRPr="00C100C3">
        <w:rPr>
          <w:rFonts w:ascii="Courier New" w:hAnsi="Courier New" w:cs="Courier New"/>
        </w:rPr>
        <w:t xml:space="preserve">y, in the heart of him who looks to God, respect for the movement. God is there, that is evident. This action of His providence makes what is passing to be respected. But, to a certain point, it deprives the work of the character of a work of </w:t>
      </w:r>
      <w:ins w:id="2457" w:author="Comparison" w:date="2013-05-05T19:43:00Z">
        <w:r w:rsidRPr="00AA4B48">
          <w:rPr>
            <w:rFonts w:ascii="Courier New" w:hAnsi="Courier New" w:cs="Courier New"/>
          </w:rPr>
          <w:t>God's</w:t>
        </w:r>
      </w:ins>
      <w:del w:id="2458" w:author="Comparison" w:date="2013-05-05T19:43:00Z">
        <w:r w:rsidRPr="00C100C3">
          <w:rPr>
            <w:rFonts w:ascii="Courier New" w:hAnsi="Courier New" w:cs="Courier New"/>
          </w:rPr>
          <w:delText>God&amp;#8217;s</w:delText>
        </w:r>
      </w:del>
      <w:r w:rsidRPr="00C100C3">
        <w:rPr>
          <w:rFonts w:ascii="Courier New" w:hAnsi="Courier New" w:cs="Courier New"/>
        </w:rPr>
        <w:t xml:space="preserve"> S</w:t>
      </w:r>
      <w:r w:rsidRPr="00C100C3">
        <w:rPr>
          <w:rFonts w:ascii="Courier New" w:hAnsi="Courier New" w:cs="Courier New"/>
        </w:rPr>
        <w:t xml:space="preserve">pirit. I say to a certain point; for I have no doubt that the Spirit of God acts in the heart of these brethren, and I hope also in others not yet manifested. I understood also that the fact of having preceded them in date is far from saying all. </w:t>
      </w:r>
      <w:ins w:id="2459" w:author="Comparison" w:date="2013-05-05T19:43:00Z">
        <w:r w:rsidRPr="00AA4B48">
          <w:rPr>
            <w:rFonts w:ascii="Courier New" w:hAnsi="Courier New" w:cs="Courier New"/>
          </w:rPr>
          <w:t>"</w:t>
        </w:r>
      </w:ins>
      <w:del w:id="2460" w:author="Comparison" w:date="2013-05-05T19:43:00Z">
        <w:r w:rsidRPr="00C100C3">
          <w:rPr>
            <w:rFonts w:ascii="Courier New" w:hAnsi="Courier New" w:cs="Courier New"/>
          </w:rPr>
          <w:delText>&amp;#8220;</w:delText>
        </w:r>
      </w:del>
      <w:r w:rsidRPr="00C100C3">
        <w:rPr>
          <w:rFonts w:ascii="Courier New" w:hAnsi="Courier New" w:cs="Courier New"/>
        </w:rPr>
        <w:t>Th</w:t>
      </w:r>
      <w:r w:rsidRPr="00C100C3">
        <w:rPr>
          <w:rFonts w:ascii="Courier New" w:hAnsi="Courier New" w:cs="Courier New"/>
        </w:rPr>
        <w:t>ere are first who shall be last, and last who shall be first</w:t>
      </w:r>
      <w:ins w:id="2461" w:author="Comparison" w:date="2013-05-05T19:43:00Z">
        <w:r w:rsidRPr="00AA4B48">
          <w:rPr>
            <w:rFonts w:ascii="Courier New" w:hAnsi="Courier New" w:cs="Courier New"/>
          </w:rPr>
          <w:t>."</w:t>
        </w:r>
      </w:ins>
      <w:del w:id="2462" w:author="Comparison" w:date="2013-05-05T19:43:00Z">
        <w:r w:rsidRPr="00C100C3">
          <w:rPr>
            <w:rFonts w:ascii="Courier New" w:hAnsi="Courier New" w:cs="Courier New"/>
          </w:rPr>
          <w:delText>.&amp;#8221;</w:delText>
        </w:r>
      </w:del>
      <w:r w:rsidRPr="00C100C3">
        <w:rPr>
          <w:rFonts w:ascii="Courier New" w:hAnsi="Courier New" w:cs="Courier New"/>
        </w:rPr>
        <w:t xml:space="preserve"> I understand that this may seem to say from God, to those who walked outside the world-church, </w:t>
      </w:r>
      <w:ins w:id="2463" w:author="Comparison" w:date="2013-05-05T19:43:00Z">
        <w:r w:rsidRPr="00AA4B48">
          <w:rPr>
            <w:rFonts w:ascii="Courier New" w:hAnsi="Courier New" w:cs="Courier New"/>
          </w:rPr>
          <w:t>"</w:t>
        </w:r>
      </w:ins>
      <w:del w:id="2464" w:author="Comparison" w:date="2013-05-05T19:43:00Z">
        <w:r w:rsidRPr="00C100C3">
          <w:rPr>
            <w:rFonts w:ascii="Courier New" w:hAnsi="Courier New" w:cs="Courier New"/>
          </w:rPr>
          <w:delText>&amp;#8220;</w:delText>
        </w:r>
      </w:del>
      <w:r w:rsidRPr="00C100C3">
        <w:rPr>
          <w:rFonts w:ascii="Courier New" w:hAnsi="Courier New" w:cs="Courier New"/>
        </w:rPr>
        <w:t>If you had been faithful</w:t>
      </w:r>
      <w:ins w:id="2465" w:author="Comparison" w:date="2013-05-05T19:43:00Z">
        <w:r w:rsidRPr="00AA4B48">
          <w:rPr>
            <w:rFonts w:ascii="Courier New" w:hAnsi="Courier New" w:cs="Courier New"/>
          </w:rPr>
          <w:t xml:space="preserve"> -- </w:t>
        </w:r>
      </w:ins>
      <w:del w:id="2466" w:author="Comparison" w:date="2013-05-05T19:43:00Z">
        <w:r w:rsidRPr="00C100C3">
          <w:rPr>
            <w:rFonts w:ascii="Courier New" w:hAnsi="Courier New" w:cs="Courier New"/>
          </w:rPr>
          <w:delText>&amp;#8212;</w:delText>
        </w:r>
      </w:del>
      <w:r w:rsidRPr="00C100C3">
        <w:rPr>
          <w:rFonts w:ascii="Courier New" w:hAnsi="Courier New" w:cs="Courier New"/>
        </w:rPr>
        <w:t>if you had had the faith necessary to make the word te</w:t>
      </w:r>
      <w:r w:rsidRPr="00C100C3">
        <w:rPr>
          <w:rFonts w:ascii="Courier New" w:hAnsi="Courier New" w:cs="Courier New"/>
        </w:rPr>
        <w:t>ll in the souls I had prepared, I should have had no need to raise up a new testimony</w:t>
      </w:r>
      <w:ins w:id="2467" w:author="Comparison" w:date="2013-05-05T19:43:00Z">
        <w:r w:rsidRPr="00AA4B48">
          <w:rPr>
            <w:rFonts w:ascii="Courier New" w:hAnsi="Courier New" w:cs="Courier New"/>
          </w:rPr>
          <w:t>."</w:t>
        </w:r>
      </w:ins>
      <w:del w:id="2468" w:author="Comparison" w:date="2013-05-05T19:43:00Z">
        <w:r w:rsidRPr="00C100C3">
          <w:rPr>
            <w:rFonts w:ascii="Courier New" w:hAnsi="Courier New" w:cs="Courier New"/>
          </w:rPr>
          <w:delText>.&amp;#8221;</w:delText>
        </w:r>
      </w:del>
      <w:r w:rsidRPr="00C100C3">
        <w:rPr>
          <w:rFonts w:ascii="Courier New" w:hAnsi="Courier New" w:cs="Courier New"/>
        </w:rPr>
        <w:t xml:space="preserve"> I submit myself, I hope, with all my heart to this appeal to my conscience. It is always good to listen to God. Only it behoves that I seriously weigh what He tel</w:t>
      </w:r>
      <w:r w:rsidRPr="00C100C3">
        <w:rPr>
          <w:rFonts w:ascii="Courier New" w:hAnsi="Courier New" w:cs="Courier New"/>
        </w:rPr>
        <w:t xml:space="preserve">ls me, and that in the means He employs, if the means be not directly His word, I separate what is of man from what is of God; </w:t>
      </w:r>
      <w:ins w:id="2469" w:author="Comparison" w:date="2013-05-05T19:43:00Z">
        <w:r w:rsidRPr="00AA4B48">
          <w:rPr>
            <w:rFonts w:ascii="Courier New" w:hAnsi="Courier New" w:cs="Courier New"/>
          </w:rPr>
          <w:t>"</w:t>
        </w:r>
      </w:ins>
      <w:del w:id="2470" w:author="Comparison" w:date="2013-05-05T19:43:00Z">
        <w:r w:rsidRPr="00C100C3">
          <w:rPr>
            <w:rFonts w:ascii="Courier New" w:hAnsi="Courier New" w:cs="Courier New"/>
          </w:rPr>
          <w:delText>&amp;#8220;</w:delText>
        </w:r>
      </w:del>
      <w:r w:rsidRPr="00C100C3">
        <w:rPr>
          <w:rFonts w:ascii="Courier New" w:hAnsi="Courier New" w:cs="Courier New"/>
        </w:rPr>
        <w:t>the precious from the vile</w:t>
      </w:r>
      <w:ins w:id="2471" w:author="Comparison" w:date="2013-05-05T19:43:00Z">
        <w:r w:rsidRPr="00AA4B48">
          <w:rPr>
            <w:rFonts w:ascii="Courier New" w:hAnsi="Courier New" w:cs="Courier New"/>
          </w:rPr>
          <w:t>,"</w:t>
        </w:r>
      </w:ins>
      <w:del w:id="2472" w:author="Comparison" w:date="2013-05-05T19:43:00Z">
        <w:r w:rsidRPr="00C100C3">
          <w:rPr>
            <w:rFonts w:ascii="Courier New" w:hAnsi="Courier New" w:cs="Courier New"/>
          </w:rPr>
          <w:delText>,&amp;#8221;</w:delText>
        </w:r>
      </w:del>
      <w:r w:rsidRPr="00C100C3">
        <w:rPr>
          <w:rFonts w:ascii="Courier New" w:hAnsi="Courier New" w:cs="Courier New"/>
        </w:rPr>
        <w:t xml:space="preserve"> @Jeremiah 15:</w:t>
      </w:r>
      <w:ins w:id="2473" w:author="Comparison" w:date="2013-05-05T19:43:00Z">
        <w:r w:rsidRPr="00AA4B48">
          <w:rPr>
            <w:rFonts w:ascii="Courier New" w:hAnsi="Courier New" w:cs="Courier New"/>
          </w:rPr>
          <w:t xml:space="preserve"> </w:t>
        </w:r>
      </w:ins>
      <w:r w:rsidRPr="00C100C3">
        <w:rPr>
          <w:rFonts w:ascii="Courier New" w:hAnsi="Courier New" w:cs="Courier New"/>
        </w:rPr>
        <w:t>19. My</w:t>
      </w:r>
    </w:p>
    <w:p w14:paraId="1F2F1C0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{86}</w:t>
      </w:r>
    </w:p>
    <w:p w14:paraId="6D529746" w14:textId="63136446" w:rsidR="00000000" w:rsidRPr="00C100C3" w:rsidRDefault="00362818" w:rsidP="00C100C3">
      <w:pPr>
        <w:pStyle w:val="PlainText"/>
        <w:rPr>
          <w:rFonts w:ascii="Courier New" w:hAnsi="Courier New" w:cs="Courier New"/>
        </w:rPr>
      </w:pPr>
      <w:r w:rsidRPr="00C100C3">
        <w:rPr>
          <w:rFonts w:ascii="Courier New" w:hAnsi="Courier New" w:cs="Courier New"/>
        </w:rPr>
        <w:t>brethren, I am sure, will agree to this. Without it I should</w:t>
      </w:r>
      <w:r w:rsidRPr="00C100C3">
        <w:rPr>
          <w:rFonts w:ascii="Courier New" w:hAnsi="Courier New" w:cs="Courier New"/>
        </w:rPr>
        <w:t xml:space="preserve"> go astray in a path, which, while presenting something good, would not answer to the impulse communicated by God Himself; and I should lose perhaps much of the testimony He had formerly confided to me. I repeat, then, that the providential character of th</w:t>
      </w:r>
      <w:r w:rsidRPr="00C100C3">
        <w:rPr>
          <w:rFonts w:ascii="Courier New" w:hAnsi="Courier New" w:cs="Courier New"/>
        </w:rPr>
        <w:t>e present movement, the impulse it has received from political movements of the day, the fact that it has even sprung up in these movements</w:t>
      </w:r>
      <w:ins w:id="2474" w:author="Comparison" w:date="2013-05-05T19:43:00Z">
        <w:r w:rsidRPr="00AA4B48">
          <w:rPr>
            <w:rFonts w:ascii="Courier New" w:hAnsi="Courier New" w:cs="Courier New"/>
          </w:rPr>
          <w:t xml:space="preserve"> -- </w:t>
        </w:r>
      </w:ins>
      <w:del w:id="2475" w:author="Comparison" w:date="2013-05-05T19:43:00Z">
        <w:r w:rsidRPr="00C100C3">
          <w:rPr>
            <w:rFonts w:ascii="Courier New" w:hAnsi="Courier New" w:cs="Courier New"/>
          </w:rPr>
          <w:delText>&amp;#8212;</w:delText>
        </w:r>
      </w:del>
      <w:r w:rsidRPr="00C100C3">
        <w:rPr>
          <w:rFonts w:ascii="Courier New" w:hAnsi="Courier New" w:cs="Courier New"/>
        </w:rPr>
        <w:t>all this requires me to consider what is of God, and what is not. It is not, I repeat also, that I see not the</w:t>
      </w:r>
      <w:r w:rsidRPr="00C100C3">
        <w:rPr>
          <w:rFonts w:ascii="Courier New" w:hAnsi="Courier New" w:cs="Courier New"/>
        </w:rPr>
        <w:t xml:space="preserve"> work of </w:t>
      </w:r>
      <w:ins w:id="2476" w:author="Comparison" w:date="2013-05-05T19:43:00Z">
        <w:r w:rsidRPr="00AA4B48">
          <w:rPr>
            <w:rFonts w:ascii="Courier New" w:hAnsi="Courier New" w:cs="Courier New"/>
          </w:rPr>
          <w:t>God's</w:t>
        </w:r>
      </w:ins>
      <w:del w:id="2477" w:author="Comparison" w:date="2013-05-05T19:43:00Z">
        <w:r w:rsidRPr="00C100C3">
          <w:rPr>
            <w:rFonts w:ascii="Courier New" w:hAnsi="Courier New" w:cs="Courier New"/>
          </w:rPr>
          <w:delText>God&amp;#8217;s</w:delText>
        </w:r>
      </w:del>
      <w:r w:rsidRPr="00C100C3">
        <w:rPr>
          <w:rFonts w:ascii="Courier New" w:hAnsi="Courier New" w:cs="Courier New"/>
        </w:rPr>
        <w:t xml:space="preserve"> Spirit in their hearts. Nor is it that I attribute the religious movement to the spirit which has produced the political movement. Far from it. Nevertheless, it is plain that the religious movement has been occasioned by the political </w:t>
      </w:r>
      <w:r w:rsidRPr="00C100C3">
        <w:rPr>
          <w:rFonts w:ascii="Courier New" w:hAnsi="Courier New" w:cs="Courier New"/>
        </w:rPr>
        <w:t>movement. Consciences were discontented. The Holy Spirit had suggested wants to their hearts. But neither this trouble of conscience, nor this action of the Holy Spirit, gave birth to that which is being done. Revolutions followed unexpectedly. Bonds, in a</w:t>
      </w:r>
      <w:r w:rsidRPr="00C100C3">
        <w:rPr>
          <w:rFonts w:ascii="Courier New" w:hAnsi="Courier New" w:cs="Courier New"/>
        </w:rPr>
        <w:t>ppearance still solid, were found rotten or worn out; and that which conscience and the work of the Spirit in it brought not about, circumstances have accomplished. The Church was not set free by the power of the Spirit; revolutions have freed her. Blessed</w:t>
      </w:r>
      <w:r w:rsidRPr="00C100C3">
        <w:rPr>
          <w:rFonts w:ascii="Courier New" w:hAnsi="Courier New" w:cs="Courier New"/>
        </w:rPr>
        <w:t xml:space="preserve"> be God, if His goodness accomplish outwardly that which the faith of our brethren could not lay hold of, that which was offered them by His hand ever stretched out to give them what His voice, in the word, revealed to them!</w:t>
      </w:r>
    </w:p>
    <w:p w14:paraId="14823FC2" w14:textId="79FAC5B7" w:rsidR="00000000" w:rsidRPr="00C100C3" w:rsidRDefault="00362818" w:rsidP="00C100C3">
      <w:pPr>
        <w:pStyle w:val="PlainText"/>
        <w:rPr>
          <w:rFonts w:ascii="Courier New" w:hAnsi="Courier New" w:cs="Courier New"/>
        </w:rPr>
      </w:pPr>
      <w:ins w:id="2478" w:author="Comparison" w:date="2013-05-05T19:43:00Z">
        <w:r w:rsidRPr="00AA4B48">
          <w:rPr>
            <w:rFonts w:ascii="Courier New" w:hAnsi="Courier New" w:cs="Courier New"/>
          </w:rPr>
          <w:t>3</w:t>
        </w:r>
      </w:ins>
      <w:del w:id="2479" w:author="Comparison" w:date="2013-05-05T19:43:00Z">
        <w:r w:rsidRPr="00C100C3">
          <w:rPr>
            <w:rFonts w:ascii="Courier New" w:hAnsi="Courier New" w:cs="Courier New"/>
          </w:rPr>
          <w:delText>III</w:delText>
        </w:r>
      </w:del>
      <w:r w:rsidRPr="00C100C3">
        <w:rPr>
          <w:rFonts w:ascii="Courier New" w:hAnsi="Courier New" w:cs="Courier New"/>
        </w:rPr>
        <w:t>. It has not been so when G</w:t>
      </w:r>
      <w:r w:rsidRPr="00C100C3">
        <w:rPr>
          <w:rFonts w:ascii="Courier New" w:hAnsi="Courier New" w:cs="Courier New"/>
        </w:rPr>
        <w:t>od acted in His deliverances.</w:t>
      </w:r>
    </w:p>
    <w:p w14:paraId="63D4BB88" w14:textId="5CA9FA87" w:rsidR="00000000" w:rsidRPr="00C100C3" w:rsidRDefault="00362818" w:rsidP="00C100C3">
      <w:pPr>
        <w:pStyle w:val="PlainText"/>
        <w:rPr>
          <w:rFonts w:ascii="Courier New" w:hAnsi="Courier New" w:cs="Courier New"/>
        </w:rPr>
      </w:pPr>
      <w:r w:rsidRPr="00C100C3">
        <w:rPr>
          <w:rFonts w:ascii="Courier New" w:hAnsi="Courier New" w:cs="Courier New"/>
        </w:rPr>
        <w:t>Cast out by his brethren, who understood him not, Moses received from God in the bush the rod of his authority. He sets out. He returns to his oppressed brethren, and makes known to them the God of their fathers; and he forsa</w:t>
      </w:r>
      <w:r w:rsidRPr="00C100C3">
        <w:rPr>
          <w:rFonts w:ascii="Courier New" w:hAnsi="Courier New" w:cs="Courier New"/>
        </w:rPr>
        <w:t xml:space="preserve">kes Egypt, not fearing the wrath of the king, for he endured as seeing Him who is invisible, and had respect unto the recompense of reward. The people, standing still, see the deliverance of God Himself, and their enemies are swallowed up in the </w:t>
      </w:r>
      <w:ins w:id="2480" w:author="Comparison" w:date="2013-05-05T19:43:00Z">
        <w:r w:rsidRPr="00AA4B48">
          <w:rPr>
            <w:rFonts w:ascii="Courier New" w:hAnsi="Courier New" w:cs="Courier New"/>
          </w:rPr>
          <w:t>"</w:t>
        </w:r>
      </w:ins>
      <w:del w:id="2481" w:author="Comparison" w:date="2013-05-05T19:43:00Z">
        <w:r w:rsidRPr="00C100C3">
          <w:rPr>
            <w:rFonts w:ascii="Courier New" w:hAnsi="Courier New" w:cs="Courier New"/>
          </w:rPr>
          <w:delText>&amp;#8220;</w:delText>
        </w:r>
      </w:del>
      <w:r w:rsidRPr="00C100C3">
        <w:rPr>
          <w:rFonts w:ascii="Courier New" w:hAnsi="Courier New" w:cs="Courier New"/>
        </w:rPr>
        <w:t>mig</w:t>
      </w:r>
      <w:r w:rsidRPr="00C100C3">
        <w:rPr>
          <w:rFonts w:ascii="Courier New" w:hAnsi="Courier New" w:cs="Courier New"/>
        </w:rPr>
        <w:t>hty waters</w:t>
      </w:r>
      <w:ins w:id="2482" w:author="Comparison" w:date="2013-05-05T19:43:00Z">
        <w:r w:rsidRPr="00AA4B48">
          <w:rPr>
            <w:rFonts w:ascii="Courier New" w:hAnsi="Courier New" w:cs="Courier New"/>
          </w:rPr>
          <w:t>."</w:t>
        </w:r>
      </w:ins>
      <w:del w:id="2483" w:author="Comparison" w:date="2013-05-05T19:43:00Z">
        <w:r w:rsidRPr="00C100C3">
          <w:rPr>
            <w:rFonts w:ascii="Courier New" w:hAnsi="Courier New" w:cs="Courier New"/>
          </w:rPr>
          <w:delText>.&amp;#8221;</w:delText>
        </w:r>
      </w:del>
      <w:r w:rsidRPr="00C100C3">
        <w:rPr>
          <w:rFonts w:ascii="Courier New" w:hAnsi="Courier New" w:cs="Courier New"/>
        </w:rPr>
        <w:t xml:space="preserve"> In the face of much unbelief, and in spite of many murmurs, God Himself and His cloud led them through the wilderness, where there was no way and where fiery serpents disputed their passage. It was God Himself who brought into Canaan thi</w:t>
      </w:r>
      <w:r w:rsidRPr="00C100C3">
        <w:rPr>
          <w:rFonts w:ascii="Courier New" w:hAnsi="Courier New" w:cs="Courier New"/>
        </w:rPr>
        <w:t>s, alas! incredulous people, acquainting them with the discovery that, at the end of so many griefs and dangers,</w:t>
      </w:r>
    </w:p>
    <w:p w14:paraId="732B4A3D"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{87}</w:t>
      </w:r>
    </w:p>
    <w:p w14:paraId="5ECBED5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their raiment waxed not old, neither did their foot swell. It was the faithfulness of God which nourished a faith ready to die, and whic</w:t>
      </w:r>
      <w:r w:rsidRPr="00C100C3">
        <w:rPr>
          <w:rFonts w:ascii="Courier New" w:hAnsi="Courier New" w:cs="Courier New"/>
        </w:rPr>
        <w:t>h maintained the courage of some in the presence of the unbelief of many.</w:t>
      </w:r>
    </w:p>
    <w:p w14:paraId="505CDABA" w14:textId="21A9A1E3" w:rsidR="00000000" w:rsidRPr="00C100C3" w:rsidRDefault="00362818" w:rsidP="00C100C3">
      <w:pPr>
        <w:pStyle w:val="PlainText"/>
        <w:rPr>
          <w:rFonts w:ascii="Courier New" w:hAnsi="Courier New" w:cs="Courier New"/>
        </w:rPr>
      </w:pPr>
      <w:ins w:id="2484" w:author="Comparison" w:date="2013-05-05T19:43:00Z">
        <w:r w:rsidRPr="00AA4B48">
          <w:rPr>
            <w:rFonts w:ascii="Courier New" w:hAnsi="Courier New" w:cs="Courier New"/>
          </w:rPr>
          <w:t>"</w:t>
        </w:r>
      </w:ins>
      <w:del w:id="2485" w:author="Comparison" w:date="2013-05-05T19:43:00Z">
        <w:r w:rsidRPr="00C100C3">
          <w:rPr>
            <w:rFonts w:ascii="Courier New" w:hAnsi="Courier New" w:cs="Courier New"/>
          </w:rPr>
          <w:delText>&amp;#8220;</w:delText>
        </w:r>
      </w:del>
      <w:r w:rsidRPr="00C100C3">
        <w:rPr>
          <w:rFonts w:ascii="Courier New" w:hAnsi="Courier New" w:cs="Courier New"/>
        </w:rPr>
        <w:t>Blessed is the man that dwelleth in thy house</w:t>
      </w:r>
      <w:ins w:id="2486" w:author="Comparison" w:date="2013-05-05T19:43:00Z">
        <w:r w:rsidRPr="00AA4B48">
          <w:rPr>
            <w:rFonts w:ascii="Courier New" w:hAnsi="Courier New" w:cs="Courier New"/>
          </w:rPr>
          <w:t>!"</w:t>
        </w:r>
      </w:ins>
      <w:del w:id="2487" w:author="Comparison" w:date="2013-05-05T19:43:00Z">
        <w:r w:rsidRPr="00C100C3">
          <w:rPr>
            <w:rFonts w:ascii="Courier New" w:hAnsi="Courier New" w:cs="Courier New"/>
          </w:rPr>
          <w:delText>!&amp;#8221;</w:delText>
        </w:r>
      </w:del>
      <w:r w:rsidRPr="00C100C3">
        <w:rPr>
          <w:rFonts w:ascii="Courier New" w:hAnsi="Courier New" w:cs="Courier New"/>
        </w:rPr>
        <w:t xml:space="preserve"> And blessed also is he in whose heart are the ways, the ways which lead to </w:t>
      </w:r>
      <w:ins w:id="2488" w:author="Comparison" w:date="2013-05-05T19:43:00Z">
        <w:r w:rsidRPr="00AA4B48">
          <w:rPr>
            <w:rFonts w:ascii="Courier New" w:hAnsi="Courier New" w:cs="Courier New"/>
          </w:rPr>
          <w:t>"</w:t>
        </w:r>
      </w:ins>
      <w:del w:id="2489" w:author="Comparison" w:date="2013-05-05T19:43:00Z">
        <w:r w:rsidRPr="00C100C3">
          <w:rPr>
            <w:rFonts w:ascii="Courier New" w:hAnsi="Courier New" w:cs="Courier New"/>
          </w:rPr>
          <w:delText>&amp;#8220;</w:delText>
        </w:r>
      </w:del>
      <w:r w:rsidRPr="00C100C3">
        <w:rPr>
          <w:rFonts w:ascii="Courier New" w:hAnsi="Courier New" w:cs="Courier New"/>
        </w:rPr>
        <w:t>thy house</w:t>
      </w:r>
      <w:ins w:id="2490" w:author="Comparison" w:date="2013-05-05T19:43:00Z">
        <w:r w:rsidRPr="00AA4B48">
          <w:rPr>
            <w:rFonts w:ascii="Courier New" w:hAnsi="Courier New" w:cs="Courier New"/>
          </w:rPr>
          <w:t>,"</w:t>
        </w:r>
      </w:ins>
      <w:del w:id="2491" w:author="Comparison" w:date="2013-05-05T19:43:00Z">
        <w:r w:rsidRPr="00C100C3">
          <w:rPr>
            <w:rFonts w:ascii="Courier New" w:hAnsi="Courier New" w:cs="Courier New"/>
          </w:rPr>
          <w:delText>,&amp;#8221;</w:delText>
        </w:r>
      </w:del>
      <w:r w:rsidRPr="00C100C3">
        <w:rPr>
          <w:rFonts w:ascii="Courier New" w:hAnsi="Courier New" w:cs="Courier New"/>
        </w:rPr>
        <w:t xml:space="preserve"> and which, </w:t>
      </w:r>
      <w:ins w:id="2492" w:author="Comparison" w:date="2013-05-05T19:43:00Z">
        <w:r w:rsidRPr="00AA4B48">
          <w:rPr>
            <w:rFonts w:ascii="Courier New" w:hAnsi="Courier New" w:cs="Courier New"/>
          </w:rPr>
          <w:t>"</w:t>
        </w:r>
      </w:ins>
      <w:del w:id="2493" w:author="Comparison" w:date="2013-05-05T19:43:00Z">
        <w:r w:rsidRPr="00C100C3">
          <w:rPr>
            <w:rFonts w:ascii="Courier New" w:hAnsi="Courier New" w:cs="Courier New"/>
          </w:rPr>
          <w:delText>&amp;#8220;</w:delText>
        </w:r>
      </w:del>
      <w:r w:rsidRPr="00C100C3">
        <w:rPr>
          <w:rFonts w:ascii="Courier New" w:hAnsi="Courier New" w:cs="Courier New"/>
        </w:rPr>
        <w:t>pa</w:t>
      </w:r>
      <w:r w:rsidRPr="00C100C3">
        <w:rPr>
          <w:rFonts w:ascii="Courier New" w:hAnsi="Courier New" w:cs="Courier New"/>
        </w:rPr>
        <w:t>ssing through the valley of Baca, make it a well: the rain also filleth the pools</w:t>
      </w:r>
      <w:ins w:id="2494" w:author="Comparison" w:date="2013-05-05T19:43:00Z">
        <w:r w:rsidRPr="00AA4B48">
          <w:rPr>
            <w:rFonts w:ascii="Courier New" w:hAnsi="Courier New" w:cs="Courier New"/>
          </w:rPr>
          <w:t>."</w:t>
        </w:r>
      </w:ins>
      <w:del w:id="2495" w:author="Comparison" w:date="2013-05-05T19:43:00Z">
        <w:r w:rsidRPr="00C100C3">
          <w:rPr>
            <w:rFonts w:ascii="Courier New" w:hAnsi="Courier New" w:cs="Courier New"/>
          </w:rPr>
          <w:delText>.&amp;#8221;</w:delText>
        </w:r>
      </w:del>
    </w:p>
    <w:p w14:paraId="153FED49" w14:textId="0BF7E957" w:rsidR="00000000" w:rsidRPr="00C100C3" w:rsidRDefault="00362818" w:rsidP="00C100C3">
      <w:pPr>
        <w:pStyle w:val="PlainText"/>
        <w:rPr>
          <w:rFonts w:ascii="Courier New" w:hAnsi="Courier New" w:cs="Courier New"/>
        </w:rPr>
      </w:pPr>
      <w:r w:rsidRPr="00C100C3">
        <w:rPr>
          <w:rFonts w:ascii="Courier New" w:hAnsi="Courier New" w:cs="Courier New"/>
        </w:rPr>
        <w:t>And when Christianity, that unspeakable gift of God, was introduced into this world, what did we see in Jesus, that Man who lifted not up His voice in the streets? A</w:t>
      </w:r>
      <w:r w:rsidRPr="00C100C3">
        <w:rPr>
          <w:rFonts w:ascii="Courier New" w:hAnsi="Courier New" w:cs="Courier New"/>
        </w:rPr>
        <w:t xml:space="preserve"> testimony which was His, purely and profoundly moral</w:t>
      </w:r>
      <w:ins w:id="2496" w:author="Comparison" w:date="2013-05-05T19:43:00Z">
        <w:r w:rsidRPr="00AA4B48">
          <w:rPr>
            <w:rFonts w:ascii="Courier New" w:hAnsi="Courier New" w:cs="Courier New"/>
          </w:rPr>
          <w:t xml:space="preserve"> -- </w:t>
        </w:r>
      </w:ins>
      <w:del w:id="2497" w:author="Comparison" w:date="2013-05-05T19:43:00Z">
        <w:r w:rsidRPr="00C100C3">
          <w:rPr>
            <w:rFonts w:ascii="Courier New" w:hAnsi="Courier New" w:cs="Courier New"/>
          </w:rPr>
          <w:delText>&amp;#8212;</w:delText>
        </w:r>
      </w:del>
      <w:r w:rsidRPr="00C100C3">
        <w:rPr>
          <w:rFonts w:ascii="Courier New" w:hAnsi="Courier New" w:cs="Courier New"/>
        </w:rPr>
        <w:t>what do I say</w:t>
      </w:r>
      <w:ins w:id="2498" w:author="Comparison" w:date="2013-05-05T19:43:00Z">
        <w:r w:rsidRPr="00AA4B48">
          <w:rPr>
            <w:rFonts w:ascii="Courier New" w:hAnsi="Courier New" w:cs="Courier New"/>
          </w:rPr>
          <w:t>? --</w:t>
        </w:r>
      </w:ins>
      <w:del w:id="2499" w:author="Comparison" w:date="2013-05-05T19:43:00Z">
        <w:r w:rsidRPr="00C100C3">
          <w:rPr>
            <w:rFonts w:ascii="Courier New" w:hAnsi="Courier New" w:cs="Courier New"/>
          </w:rPr>
          <w:delText>?&amp;#8212;</w:delText>
        </w:r>
      </w:del>
      <w:r w:rsidRPr="00C100C3">
        <w:rPr>
          <w:rFonts w:ascii="Courier New" w:hAnsi="Courier New" w:cs="Courier New"/>
        </w:rPr>
        <w:t xml:space="preserve"> divine, in the midst of a world which had its own ways; a testimony, a life, a person, introducing into this world the light of God Himself, the consolation, the brightness, </w:t>
      </w:r>
      <w:r w:rsidRPr="00C100C3">
        <w:rPr>
          <w:rFonts w:ascii="Courier New" w:hAnsi="Courier New" w:cs="Courier New"/>
        </w:rPr>
        <w:t xml:space="preserve">the power morally independent, which proceeded from Him; and that in a humility which made them penetrate in love wheresoever a broken heart, degraded perhaps in </w:t>
      </w:r>
      <w:ins w:id="2500" w:author="Comparison" w:date="2013-05-05T19:43:00Z">
        <w:r w:rsidRPr="00AA4B48">
          <w:rPr>
            <w:rFonts w:ascii="Courier New" w:hAnsi="Courier New" w:cs="Courier New"/>
          </w:rPr>
          <w:t>men's</w:t>
        </w:r>
      </w:ins>
      <w:del w:id="2501" w:author="Comparison" w:date="2013-05-05T19:43:00Z">
        <w:r w:rsidRPr="00C100C3">
          <w:rPr>
            <w:rFonts w:ascii="Courier New" w:hAnsi="Courier New" w:cs="Courier New"/>
          </w:rPr>
          <w:delText>men&amp;#8217;s</w:delText>
        </w:r>
      </w:del>
      <w:r w:rsidRPr="00C100C3">
        <w:rPr>
          <w:rFonts w:ascii="Courier New" w:hAnsi="Courier New" w:cs="Courier New"/>
        </w:rPr>
        <w:t xml:space="preserve"> eyes, had need of it; a humility which opened the road to a love before which noth</w:t>
      </w:r>
      <w:r w:rsidRPr="00C100C3">
        <w:rPr>
          <w:rFonts w:ascii="Courier New" w:hAnsi="Courier New" w:cs="Courier New"/>
        </w:rPr>
        <w:t>ing was found too low for God to descend to it in grace. O what need had this poor world of it! Did He borrow anything from the circumstances which surrounded Him? The contrary was the entire of His life. He came into the midst of these circumstances to re</w:t>
      </w:r>
      <w:r w:rsidRPr="00C100C3">
        <w:rPr>
          <w:rFonts w:ascii="Courier New" w:hAnsi="Courier New" w:cs="Courier New"/>
        </w:rPr>
        <w:t xml:space="preserve">veal God there, because all was opposed to Him, and because, consequently, all was miserable; and God in love entered there in that grace, which much more abounds where sin abounded. Did Jesus meet with the concurrence of circumstances? Certainly not. </w:t>
      </w:r>
      <w:ins w:id="2502" w:author="Comparison" w:date="2013-05-05T19:43:00Z">
        <w:r w:rsidRPr="00AA4B48">
          <w:rPr>
            <w:rFonts w:ascii="Courier New" w:hAnsi="Courier New" w:cs="Courier New"/>
          </w:rPr>
          <w:t>"</w:t>
        </w:r>
      </w:ins>
      <w:del w:id="2503" w:author="Comparison" w:date="2013-05-05T19:43:00Z">
        <w:r w:rsidRPr="00C100C3">
          <w:rPr>
            <w:rFonts w:ascii="Courier New" w:hAnsi="Courier New" w:cs="Courier New"/>
          </w:rPr>
          <w:delText>&amp;#82</w:delText>
        </w:r>
        <w:r w:rsidRPr="00C100C3">
          <w:rPr>
            <w:rFonts w:ascii="Courier New" w:hAnsi="Courier New" w:cs="Courier New"/>
          </w:rPr>
          <w:delText>20;</w:delText>
        </w:r>
      </w:del>
      <w:r w:rsidRPr="00C100C3">
        <w:rPr>
          <w:rFonts w:ascii="Courier New" w:hAnsi="Courier New" w:cs="Courier New"/>
        </w:rPr>
        <w:t>His time</w:t>
      </w:r>
      <w:ins w:id="2504" w:author="Comparison" w:date="2013-05-05T19:43:00Z">
        <w:r w:rsidRPr="00AA4B48">
          <w:rPr>
            <w:rFonts w:ascii="Courier New" w:hAnsi="Courier New" w:cs="Courier New"/>
          </w:rPr>
          <w:t>"</w:t>
        </w:r>
      </w:ins>
      <w:del w:id="2505" w:author="Comparison" w:date="2013-05-05T19:43:00Z">
        <w:r w:rsidRPr="00C100C3">
          <w:rPr>
            <w:rFonts w:ascii="Courier New" w:hAnsi="Courier New" w:cs="Courier New"/>
          </w:rPr>
          <w:delText>&amp;#8221;</w:delText>
        </w:r>
      </w:del>
      <w:r w:rsidRPr="00C100C3">
        <w:rPr>
          <w:rFonts w:ascii="Courier New" w:hAnsi="Courier New" w:cs="Courier New"/>
        </w:rPr>
        <w:t xml:space="preserve"> was </w:t>
      </w:r>
      <w:ins w:id="2506" w:author="Comparison" w:date="2013-05-05T19:43:00Z">
        <w:r w:rsidRPr="00AA4B48">
          <w:rPr>
            <w:rFonts w:ascii="Courier New" w:hAnsi="Courier New" w:cs="Courier New"/>
          </w:rPr>
          <w:t>"</w:t>
        </w:r>
      </w:ins>
      <w:del w:id="2507" w:author="Comparison" w:date="2013-05-05T19:43:00Z">
        <w:r w:rsidRPr="00C100C3">
          <w:rPr>
            <w:rFonts w:ascii="Courier New" w:hAnsi="Courier New" w:cs="Courier New"/>
          </w:rPr>
          <w:delText>&amp;#8220;</w:delText>
        </w:r>
      </w:del>
      <w:r w:rsidRPr="00C100C3">
        <w:rPr>
          <w:rFonts w:ascii="Courier New" w:hAnsi="Courier New" w:cs="Courier New"/>
        </w:rPr>
        <w:t>when man was ungodly and without strength</w:t>
      </w:r>
      <w:ins w:id="2508" w:author="Comparison" w:date="2013-05-05T19:43:00Z">
        <w:r w:rsidRPr="00AA4B48">
          <w:rPr>
            <w:rFonts w:ascii="Courier New" w:hAnsi="Courier New" w:cs="Courier New"/>
          </w:rPr>
          <w:t>." Thus</w:t>
        </w:r>
      </w:ins>
      <w:del w:id="2509" w:author="Comparison" w:date="2013-05-05T19:43:00Z">
        <w:r w:rsidRPr="00C100C3">
          <w:rPr>
            <w:rFonts w:ascii="Courier New" w:hAnsi="Courier New" w:cs="Courier New"/>
          </w:rPr>
          <w:delText>.&amp;#8221; This</w:delText>
        </w:r>
      </w:del>
      <w:r w:rsidRPr="00C100C3">
        <w:rPr>
          <w:rFonts w:ascii="Courier New" w:hAnsi="Courier New" w:cs="Courier New"/>
        </w:rPr>
        <w:t xml:space="preserve"> work must have been the work *of God</w:t>
      </w:r>
      <w:ins w:id="2510" w:author="Comparison" w:date="2013-05-05T19:43:00Z">
        <w:r w:rsidRPr="00AA4B48">
          <w:rPr>
            <w:rFonts w:ascii="Courier New" w:hAnsi="Courier New" w:cs="Courier New"/>
          </w:rPr>
          <w:t>*.</w:t>
        </w:r>
      </w:ins>
      <w:del w:id="2511" w:author="Comparison" w:date="2013-05-05T19:43:00Z">
        <w:r w:rsidRPr="00C100C3">
          <w:rPr>
            <w:rFonts w:ascii="Courier New" w:hAnsi="Courier New" w:cs="Courier New"/>
          </w:rPr>
          <w:delText>.*</w:delText>
        </w:r>
      </w:del>
      <w:r w:rsidRPr="00C100C3">
        <w:rPr>
          <w:rFonts w:ascii="Courier New" w:hAnsi="Courier New" w:cs="Courier New"/>
        </w:rPr>
        <w:t xml:space="preserve"> O how happy are we to have a work which is a manifestation of Him in this poor world! Has not God made circumstances co-operate? Yes</w:t>
      </w:r>
      <w:r w:rsidRPr="00C100C3">
        <w:rPr>
          <w:rFonts w:ascii="Courier New" w:hAnsi="Courier New" w:cs="Courier New"/>
        </w:rPr>
        <w:t>, all conspires after its way: not that He arranges circumstances to falsify the character of the testimony, as if this testimony were not of God, or as if man were not opposed to Him. Whatever might have been the height of the wall that man opposed to His</w:t>
      </w:r>
      <w:r w:rsidRPr="00C100C3">
        <w:rPr>
          <w:rFonts w:ascii="Courier New" w:hAnsi="Courier New" w:cs="Courier New"/>
        </w:rPr>
        <w:t xml:space="preserve"> entrance, to Him, Jesus, the porter opened, and the sheep heard His voice.</w:t>
      </w:r>
    </w:p>
    <w:p w14:paraId="507EC995" w14:textId="40BF7603" w:rsidR="00000000" w:rsidRPr="00C100C3" w:rsidRDefault="00362818" w:rsidP="00C100C3">
      <w:pPr>
        <w:pStyle w:val="PlainText"/>
        <w:rPr>
          <w:rFonts w:ascii="Courier New" w:hAnsi="Courier New" w:cs="Courier New"/>
        </w:rPr>
      </w:pPr>
      <w:r w:rsidRPr="00C100C3">
        <w:rPr>
          <w:rFonts w:ascii="Courier New" w:hAnsi="Courier New" w:cs="Courier New"/>
        </w:rPr>
        <w:t>We are not Jesus. No, my brethren, we are not. But you would imitate Him; and God is faithful, who will not suffer us to be tempted above that we are able. Here is what the word t</w:t>
      </w:r>
      <w:r w:rsidRPr="00C100C3">
        <w:rPr>
          <w:rFonts w:ascii="Courier New" w:hAnsi="Courier New" w:cs="Courier New"/>
        </w:rPr>
        <w:t xml:space="preserve">eaches me: </w:t>
      </w:r>
      <w:ins w:id="2512" w:author="Comparison" w:date="2013-05-05T19:43:00Z">
        <w:r w:rsidRPr="00AA4B48">
          <w:rPr>
            <w:rFonts w:ascii="Courier New" w:hAnsi="Courier New" w:cs="Courier New"/>
          </w:rPr>
          <w:t>"</w:t>
        </w:r>
      </w:ins>
      <w:del w:id="2513" w:author="Comparison" w:date="2013-05-05T19:43:00Z">
        <w:r w:rsidRPr="00C100C3">
          <w:rPr>
            <w:rFonts w:ascii="Courier New" w:hAnsi="Courier New" w:cs="Courier New"/>
          </w:rPr>
          <w:delText>&amp;#8220;</w:delText>
        </w:r>
      </w:del>
      <w:r w:rsidRPr="00C100C3">
        <w:rPr>
          <w:rFonts w:ascii="Courier New" w:hAnsi="Courier New" w:cs="Courier New"/>
        </w:rPr>
        <w:t>for thou hast a little strength, and hast kept my</w:t>
      </w:r>
    </w:p>
    <w:p w14:paraId="2B083E9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{88}</w:t>
      </w:r>
    </w:p>
    <w:p w14:paraId="7655B1B8" w14:textId="23571748" w:rsidR="00000000" w:rsidRPr="00C100C3" w:rsidRDefault="00362818" w:rsidP="00C100C3">
      <w:pPr>
        <w:pStyle w:val="PlainText"/>
        <w:rPr>
          <w:rFonts w:ascii="Courier New" w:hAnsi="Courier New" w:cs="Courier New"/>
        </w:rPr>
      </w:pPr>
      <w:r w:rsidRPr="00C100C3">
        <w:rPr>
          <w:rFonts w:ascii="Courier New" w:hAnsi="Courier New" w:cs="Courier New"/>
        </w:rPr>
        <w:t>word, and hast not denied my name</w:t>
      </w:r>
      <w:ins w:id="2514" w:author="Comparison" w:date="2013-05-05T19:43:00Z">
        <w:r w:rsidRPr="00AA4B48">
          <w:rPr>
            <w:rFonts w:ascii="Courier New" w:hAnsi="Courier New" w:cs="Courier New"/>
          </w:rPr>
          <w:t>." --</w:t>
        </w:r>
      </w:ins>
      <w:del w:id="2515" w:author="Comparison" w:date="2013-05-05T19:43:00Z">
        <w:r w:rsidRPr="00C100C3">
          <w:rPr>
            <w:rFonts w:ascii="Courier New" w:hAnsi="Courier New" w:cs="Courier New"/>
          </w:rPr>
          <w:delText>.&amp;#8221;</w:delText>
        </w:r>
      </w:del>
      <w:r w:rsidRPr="00C100C3">
        <w:rPr>
          <w:rFonts w:ascii="Courier New" w:hAnsi="Courier New" w:cs="Courier New"/>
        </w:rPr>
        <w:t xml:space="preserve"> And He that openeth and no man shutteth, and shutteth and no man openeth, what does He for those who are thus described on His part? He set</w:t>
      </w:r>
      <w:r w:rsidRPr="00C100C3">
        <w:rPr>
          <w:rFonts w:ascii="Courier New" w:hAnsi="Courier New" w:cs="Courier New"/>
        </w:rPr>
        <w:t>s before them an open door, and no one shall shut it. That</w:t>
      </w:r>
      <w:del w:id="2516" w:author="Comparison" w:date="2013-05-05T19:43:00Z">
        <w:r w:rsidRPr="00C100C3">
          <w:rPr>
            <w:rFonts w:ascii="Courier New" w:hAnsi="Courier New" w:cs="Courier New"/>
          </w:rPr>
          <w:delText>,</w:delText>
        </w:r>
      </w:del>
      <w:r w:rsidRPr="00C100C3">
        <w:rPr>
          <w:rFonts w:ascii="Courier New" w:hAnsi="Courier New" w:cs="Courier New"/>
        </w:rPr>
        <w:t xml:space="preserve"> then, to which I hold is to keep His word, and not to deny His name; to keep His word whatever may be the weakness of the position in which I am found; to maintain pure, and such as He has entrust</w:t>
      </w:r>
      <w:r w:rsidRPr="00C100C3">
        <w:rPr>
          <w:rFonts w:ascii="Courier New" w:hAnsi="Courier New" w:cs="Courier New"/>
        </w:rPr>
        <w:t>ed it to me, the testimony of His name</w:t>
      </w:r>
      <w:del w:id="2517" w:author="Comparison" w:date="2013-05-05T19:43:00Z">
        <w:r w:rsidRPr="00C100C3">
          <w:rPr>
            <w:rFonts w:ascii="Courier New" w:hAnsi="Courier New" w:cs="Courier New"/>
          </w:rPr>
          <w:delText>.</w:delText>
        </w:r>
      </w:del>
      <w:r w:rsidRPr="00C100C3">
        <w:rPr>
          <w:rFonts w:ascii="Courier New" w:hAnsi="Courier New" w:cs="Courier New"/>
        </w:rPr>
        <w:t xml:space="preserve"> This is what He calls keeping the word of *His* patience. Our business is to keep the testimony pure. God will accompany it with His power. Jesus was the faithful witness. The porter opened to Him. God, who ruled all</w:t>
      </w:r>
      <w:r w:rsidRPr="00C100C3">
        <w:rPr>
          <w:rFonts w:ascii="Courier New" w:hAnsi="Courier New" w:cs="Courier New"/>
        </w:rPr>
        <w:t>, put the testimony in relief by circumstances seemingly opposed, but in which, in reality, He made all conspire to the full effect of this testimony. He who has all power in heaven and earth will do the same. If it is His word, the word of His patience, e</w:t>
      </w:r>
      <w:r w:rsidRPr="00C100C3">
        <w:rPr>
          <w:rFonts w:ascii="Courier New" w:hAnsi="Courier New" w:cs="Courier New"/>
        </w:rPr>
        <w:t xml:space="preserve">ven when it shall be with but little strength, He will open and no one will shut, and *He will keep us from the hour of temptation, which is coming upon all the world, to try them that* </w:t>
      </w:r>
      <w:ins w:id="2518" w:author="Comparison" w:date="2013-05-05T19:43:00Z">
        <w:r w:rsidRPr="00AA4B48">
          <w:rPr>
            <w:rFonts w:ascii="Courier New" w:hAnsi="Courier New" w:cs="Courier New"/>
          </w:rPr>
          <w:t>DWELL UPON THE EARTH.</w:t>
        </w:r>
      </w:ins>
      <w:del w:id="2519" w:author="Comparison" w:date="2013-05-05T19:43:00Z">
        <w:r w:rsidRPr="00C100C3">
          <w:rPr>
            <w:rFonts w:ascii="Courier New" w:hAnsi="Courier New" w:cs="Courier New"/>
          </w:rPr>
          <w:delText>dwell upon the earth.</w:delText>
        </w:r>
      </w:del>
      <w:r w:rsidRPr="00C100C3">
        <w:rPr>
          <w:rFonts w:ascii="Courier New" w:hAnsi="Courier New" w:cs="Courier New"/>
        </w:rPr>
        <w:t xml:space="preserve"> You know the beautiful name the church bore to w</w:t>
      </w:r>
      <w:r w:rsidRPr="00C100C3">
        <w:rPr>
          <w:rFonts w:ascii="Courier New" w:hAnsi="Courier New" w:cs="Courier New"/>
        </w:rPr>
        <w:t>hich He addressed this promise.</w:t>
      </w:r>
    </w:p>
    <w:p w14:paraId="508FC6A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Our task is then to keep His word, not to deny His name</w:t>
      </w:r>
      <w:del w:id="2520" w:author="Comparison" w:date="2013-05-05T19:43:00Z">
        <w:r w:rsidRPr="00C100C3">
          <w:rPr>
            <w:rFonts w:ascii="Courier New" w:hAnsi="Courier New" w:cs="Courier New"/>
          </w:rPr>
          <w:delText>,</w:delText>
        </w:r>
      </w:del>
      <w:r w:rsidRPr="00C100C3">
        <w:rPr>
          <w:rFonts w:ascii="Courier New" w:hAnsi="Courier New" w:cs="Courier New"/>
        </w:rPr>
        <w:t xml:space="preserve"> all that His name implies (for the name of Jesus means what He is), to keep the word of His patience.</w:t>
      </w:r>
    </w:p>
    <w:p w14:paraId="36C489E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 testimony of Jesus derives, then, neither its strength nor </w:t>
      </w:r>
      <w:r w:rsidRPr="00C100C3">
        <w:rPr>
          <w:rFonts w:ascii="Courier New" w:hAnsi="Courier New" w:cs="Courier New"/>
        </w:rPr>
        <w:t>its existence from the circumstances of the moment: its value consists in this, that He was what He was in Himself, coming from God and giving testimony to Him. God perfectly took care of this testimony.</w:t>
      </w:r>
    </w:p>
    <w:p w14:paraId="2CEA195D"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Let us now examine the testimony of the Apostles. D</w:t>
      </w:r>
      <w:r w:rsidRPr="00C100C3">
        <w:rPr>
          <w:rFonts w:ascii="Courier New" w:hAnsi="Courier New" w:cs="Courier New"/>
        </w:rPr>
        <w:t>id this testimony draw its existence, did it originate in circumstances? No. It came directly from God. Not only is this true of the doctrine; it is not less true of the testimony rendered to Christ Himself</w:t>
      </w:r>
      <w:del w:id="2521" w:author="Comparison" w:date="2013-05-05T19:43:00Z">
        <w:r w:rsidRPr="00C100C3">
          <w:rPr>
            <w:rFonts w:ascii="Courier New" w:hAnsi="Courier New" w:cs="Courier New"/>
          </w:rPr>
          <w:delText>.</w:delText>
        </w:r>
      </w:del>
      <w:r w:rsidRPr="00C100C3">
        <w:rPr>
          <w:rFonts w:ascii="Courier New" w:hAnsi="Courier New" w:cs="Courier New"/>
        </w:rPr>
        <w:t xml:space="preserve"> Whether miraculously, or by His energy in the so</w:t>
      </w:r>
      <w:r w:rsidRPr="00C100C3">
        <w:rPr>
          <w:rFonts w:ascii="Courier New" w:hAnsi="Courier New" w:cs="Courier New"/>
        </w:rPr>
        <w:t>ul, the Spirit of God raised a testimony which drew its strength and its character from this energy itself of the Spirit; thus He introduced, and without mixture, the testimony of God into the world. This the world, this the Church needed. Nor is it less t</w:t>
      </w:r>
      <w:r w:rsidRPr="00C100C3">
        <w:rPr>
          <w:rFonts w:ascii="Courier New" w:hAnsi="Courier New" w:cs="Courier New"/>
        </w:rPr>
        <w:t>he true testimony, now that the Church is quite mixed up with the world, and at the same time steeped in error.</w:t>
      </w:r>
    </w:p>
    <w:p w14:paraId="2BDBC719" w14:textId="5F24E3F2" w:rsidR="00000000" w:rsidRPr="00C100C3" w:rsidRDefault="00362818" w:rsidP="00C100C3">
      <w:pPr>
        <w:pStyle w:val="PlainText"/>
        <w:rPr>
          <w:rFonts w:ascii="Courier New" w:hAnsi="Courier New" w:cs="Courier New"/>
        </w:rPr>
      </w:pPr>
      <w:r w:rsidRPr="00C100C3">
        <w:rPr>
          <w:rFonts w:ascii="Courier New" w:hAnsi="Courier New" w:cs="Courier New"/>
        </w:rPr>
        <w:t xml:space="preserve">Outward persecution acted in </w:t>
      </w:r>
      <w:ins w:id="2522" w:author="Comparison" w:date="2013-05-05T19:43:00Z">
        <w:r w:rsidRPr="00AA4B48">
          <w:rPr>
            <w:rFonts w:ascii="Courier New" w:hAnsi="Courier New" w:cs="Courier New"/>
          </w:rPr>
          <w:t>Judea</w:t>
        </w:r>
      </w:ins>
      <w:del w:id="2523" w:author="Comparison" w:date="2013-05-05T19:43:00Z">
        <w:r w:rsidRPr="00C100C3">
          <w:rPr>
            <w:rFonts w:ascii="Courier New" w:hAnsi="Courier New" w:cs="Courier New"/>
          </w:rPr>
          <w:delText>Judaea</w:delText>
        </w:r>
      </w:del>
      <w:r w:rsidRPr="00C100C3">
        <w:rPr>
          <w:rFonts w:ascii="Courier New" w:hAnsi="Courier New" w:cs="Courier New"/>
        </w:rPr>
        <w:t xml:space="preserve"> so as to extend the sphere of testimony. By that patience of grace which had told</w:t>
      </w:r>
    </w:p>
    <w:p w14:paraId="2971DA6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{89}</w:t>
      </w:r>
    </w:p>
    <w:p w14:paraId="0FD496D5" w14:textId="12AD5563" w:rsidR="00000000" w:rsidRPr="00C100C3" w:rsidRDefault="00362818" w:rsidP="00C100C3">
      <w:pPr>
        <w:pStyle w:val="PlainText"/>
        <w:rPr>
          <w:rFonts w:ascii="Courier New" w:hAnsi="Courier New" w:cs="Courier New"/>
        </w:rPr>
      </w:pPr>
      <w:r w:rsidRPr="00C100C3">
        <w:rPr>
          <w:rFonts w:ascii="Courier New" w:hAnsi="Courier New" w:cs="Courier New"/>
        </w:rPr>
        <w:t>the Apostles to pr</w:t>
      </w:r>
      <w:r w:rsidRPr="00C100C3">
        <w:rPr>
          <w:rFonts w:ascii="Courier New" w:hAnsi="Courier New" w:cs="Courier New"/>
        </w:rPr>
        <w:t>each in His name, *beginning at Jerusalem</w:t>
      </w:r>
      <w:ins w:id="2524" w:author="Comparison" w:date="2013-05-05T19:43:00Z">
        <w:r w:rsidRPr="00AA4B48">
          <w:rPr>
            <w:rFonts w:ascii="Courier New" w:hAnsi="Courier New" w:cs="Courier New"/>
          </w:rPr>
          <w:t>*,</w:t>
        </w:r>
      </w:ins>
      <w:del w:id="2525" w:author="Comparison" w:date="2013-05-05T19:43:00Z">
        <w:r w:rsidRPr="00C100C3">
          <w:rPr>
            <w:rFonts w:ascii="Courier New" w:hAnsi="Courier New" w:cs="Courier New"/>
          </w:rPr>
          <w:delText>,*</w:delText>
        </w:r>
      </w:del>
      <w:r w:rsidRPr="00C100C3">
        <w:rPr>
          <w:rFonts w:ascii="Courier New" w:hAnsi="Courier New" w:cs="Courier New"/>
        </w:rPr>
        <w:t xml:space="preserve"> Jerusalem had been for a moment the centre of </w:t>
      </w:r>
      <w:ins w:id="2526" w:author="Comparison" w:date="2013-05-05T19:43:00Z">
        <w:r w:rsidRPr="00AA4B48">
          <w:rPr>
            <w:rFonts w:ascii="Courier New" w:hAnsi="Courier New" w:cs="Courier New"/>
          </w:rPr>
          <w:t>God's</w:t>
        </w:r>
      </w:ins>
      <w:del w:id="2527" w:author="Comparison" w:date="2013-05-05T19:43:00Z">
        <w:r w:rsidRPr="00C100C3">
          <w:rPr>
            <w:rFonts w:ascii="Courier New" w:hAnsi="Courier New" w:cs="Courier New"/>
          </w:rPr>
          <w:delText>God&amp;#8217;s</w:delText>
        </w:r>
      </w:del>
      <w:r w:rsidRPr="00C100C3">
        <w:rPr>
          <w:rFonts w:ascii="Courier New" w:hAnsi="Courier New" w:cs="Courier New"/>
        </w:rPr>
        <w:t xml:space="preserve"> testimony; but, become hostile to the Gospel, it drives from its bosom the persons who testified. God then recommences His testimony at Antioch, in making</w:t>
      </w:r>
      <w:r w:rsidRPr="00C100C3">
        <w:rPr>
          <w:rFonts w:ascii="Courier New" w:hAnsi="Courier New" w:cs="Courier New"/>
        </w:rPr>
        <w:t xml:space="preserve"> of the communications and authority of the Holy Spirit the starting point of this testimony. Never has the movement of the world given rise to that which has been </w:t>
      </w:r>
      <w:ins w:id="2528" w:author="Comparison" w:date="2013-05-05T19:43:00Z">
        <w:r w:rsidRPr="00AA4B48">
          <w:rPr>
            <w:rFonts w:ascii="Courier New" w:hAnsi="Courier New" w:cs="Courier New"/>
          </w:rPr>
          <w:t>God's</w:t>
        </w:r>
      </w:ins>
      <w:del w:id="2529" w:author="Comparison" w:date="2013-05-05T19:43:00Z">
        <w:r w:rsidRPr="00C100C3">
          <w:rPr>
            <w:rFonts w:ascii="Courier New" w:hAnsi="Courier New" w:cs="Courier New"/>
          </w:rPr>
          <w:delText>God&amp;#8217;s</w:delText>
        </w:r>
      </w:del>
      <w:r w:rsidRPr="00C100C3">
        <w:rPr>
          <w:rFonts w:ascii="Courier New" w:hAnsi="Courier New" w:cs="Courier New"/>
        </w:rPr>
        <w:t xml:space="preserve"> own testimony.</w:t>
      </w:r>
    </w:p>
    <w:p w14:paraId="69AB350E" w14:textId="23D72764" w:rsidR="00000000" w:rsidRPr="00C100C3" w:rsidRDefault="00362818" w:rsidP="00C100C3">
      <w:pPr>
        <w:pStyle w:val="PlainText"/>
        <w:rPr>
          <w:rFonts w:ascii="Courier New" w:hAnsi="Courier New" w:cs="Courier New"/>
        </w:rPr>
      </w:pPr>
      <w:r w:rsidRPr="00C100C3">
        <w:rPr>
          <w:rFonts w:ascii="Courier New" w:hAnsi="Courier New" w:cs="Courier New"/>
        </w:rPr>
        <w:t>Come we then to the Reformation. Is it born of circumstances? By</w:t>
      </w:r>
      <w:r w:rsidRPr="00C100C3">
        <w:rPr>
          <w:rFonts w:ascii="Courier New" w:hAnsi="Courier New" w:cs="Courier New"/>
        </w:rPr>
        <w:t xml:space="preserve"> no means. It is (none call it in question) a soul chosen of God, whose anguish goes even to death; a soul hence stripped of its own righteousness, and, what is of great importance, stripped to a great degree of its own strength; who finds a Bible, and in </w:t>
      </w:r>
      <w:r w:rsidRPr="00C100C3">
        <w:rPr>
          <w:rFonts w:ascii="Courier New" w:hAnsi="Courier New" w:cs="Courier New"/>
        </w:rPr>
        <w:t xml:space="preserve">the Bible the marvellous revelation of </w:t>
      </w:r>
      <w:ins w:id="2530" w:author="Comparison" w:date="2013-05-05T19:43:00Z">
        <w:r w:rsidRPr="00AA4B48">
          <w:rPr>
            <w:rFonts w:ascii="Courier New" w:hAnsi="Courier New" w:cs="Courier New"/>
          </w:rPr>
          <w:t>God's</w:t>
        </w:r>
      </w:ins>
      <w:del w:id="2531" w:author="Comparison" w:date="2013-05-05T19:43:00Z">
        <w:r w:rsidRPr="00C100C3">
          <w:rPr>
            <w:rFonts w:ascii="Courier New" w:hAnsi="Courier New" w:cs="Courier New"/>
          </w:rPr>
          <w:delText>God&amp;#8217;s</w:delText>
        </w:r>
      </w:del>
      <w:r w:rsidRPr="00C100C3">
        <w:rPr>
          <w:rFonts w:ascii="Courier New" w:hAnsi="Courier New" w:cs="Courier New"/>
        </w:rPr>
        <w:t xml:space="preserve"> sovereign and efficacious grace. It is not a new revelation, like that of the Law and that of Christianity; and the work is thus mixed up with the inner life of man, develops itself little by little in its</w:t>
      </w:r>
      <w:r w:rsidRPr="00C100C3">
        <w:rPr>
          <w:rFonts w:ascii="Courier New" w:hAnsi="Courier New" w:cs="Courier New"/>
        </w:rPr>
        <w:t xml:space="preserve"> fundamental truths with this life itself, and clothes, to a certain point, with its effects the measure of light to which the instrument who accomplished it arrived. But it is the fruit of an inner work. Circumstances, revolutions, in no wise caused the R</w:t>
      </w:r>
      <w:r w:rsidRPr="00C100C3">
        <w:rPr>
          <w:rFonts w:ascii="Courier New" w:hAnsi="Courier New" w:cs="Courier New"/>
        </w:rPr>
        <w:t xml:space="preserve">eformation. The profound iniquity that existed in that which called itself the Church, inasmuch as it shocked and disgusted the natural conscience of man, </w:t>
      </w:r>
      <w:ins w:id="2532" w:author="Comparison" w:date="2013-05-05T19:43:00Z">
        <w:r w:rsidRPr="00AA4B48">
          <w:rPr>
            <w:rFonts w:ascii="Courier New" w:hAnsi="Courier New" w:cs="Courier New"/>
          </w:rPr>
          <w:t>dashed</w:t>
        </w:r>
      </w:ins>
      <w:del w:id="2533" w:author="Comparison" w:date="2013-05-05T19:43:00Z">
        <w:r w:rsidRPr="00C100C3">
          <w:rPr>
            <w:rFonts w:ascii="Courier New" w:hAnsi="Courier New" w:cs="Courier New"/>
          </w:rPr>
          <w:delText>clashed</w:delText>
        </w:r>
      </w:del>
      <w:r w:rsidRPr="00C100C3">
        <w:rPr>
          <w:rFonts w:ascii="Courier New" w:hAnsi="Courier New" w:cs="Courier New"/>
        </w:rPr>
        <w:t xml:space="preserve"> with his interests, and insulted him in the feelings that were dearest to his heart</w:t>
      </w:r>
      <w:ins w:id="2534" w:author="Comparison" w:date="2013-05-05T19:43:00Z">
        <w:r w:rsidRPr="00AA4B48">
          <w:rPr>
            <w:rFonts w:ascii="Courier New" w:hAnsi="Courier New" w:cs="Courier New"/>
          </w:rPr>
          <w:t xml:space="preserve"> -- </w:t>
        </w:r>
      </w:ins>
      <w:del w:id="2535" w:author="Comparison" w:date="2013-05-05T19:43:00Z">
        <w:r w:rsidRPr="00C100C3">
          <w:rPr>
            <w:rFonts w:ascii="Courier New" w:hAnsi="Courier New" w:cs="Courier New"/>
          </w:rPr>
          <w:delText>&amp;#8212;</w:delText>
        </w:r>
      </w:del>
      <w:r w:rsidRPr="00C100C3">
        <w:rPr>
          <w:rFonts w:ascii="Courier New" w:hAnsi="Courier New" w:cs="Courier New"/>
        </w:rPr>
        <w:t>all</w:t>
      </w:r>
      <w:r w:rsidRPr="00C100C3">
        <w:rPr>
          <w:rFonts w:ascii="Courier New" w:hAnsi="Courier New" w:cs="Courier New"/>
        </w:rPr>
        <w:t xml:space="preserve"> this was a cause that the truth, which was to deliver the mass from this insupportable burden, gained them over to the support of this truth without having penetrated their hearts; and the work of the Reformation became a work of multitudes and nations. K</w:t>
      </w:r>
      <w:r w:rsidRPr="00C100C3">
        <w:rPr>
          <w:rFonts w:ascii="Courier New" w:hAnsi="Courier New" w:cs="Courier New"/>
        </w:rPr>
        <w:t>ings and princes took advantage of it, in order to get rid of the pope, and to be masters at home. The people, no more exalting Rome, resorted only to the temporal authority; and what called itself the Church exalted princes and kings. But whatever form it</w:t>
      </w:r>
      <w:r w:rsidRPr="00C100C3">
        <w:rPr>
          <w:rFonts w:ascii="Courier New" w:hAnsi="Courier New" w:cs="Courier New"/>
        </w:rPr>
        <w:t xml:space="preserve"> took, this work derived its origin from God, and drew its strength from God by faith. It was not the fruit of circumstances, though God wrought in many ways to bring about this result, both by subsequent political events, and by the invention of printing </w:t>
      </w:r>
      <w:r w:rsidRPr="00C100C3">
        <w:rPr>
          <w:rFonts w:ascii="Courier New" w:hAnsi="Courier New" w:cs="Courier New"/>
        </w:rPr>
        <w:t>and the introduction of the Greek literature of Constantinople, which preceded this epoch. In its cause, origin, and energy, the work was exclusively inward and divine, though not a new revelation, destined to stamp its particular character upon the</w:t>
      </w:r>
    </w:p>
    <w:p w14:paraId="681F457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{90}</w:t>
      </w:r>
    </w:p>
    <w:p w14:paraId="12B87E83" w14:textId="281D3DC8" w:rsidR="00000000" w:rsidRPr="00C100C3" w:rsidRDefault="00362818" w:rsidP="00C100C3">
      <w:pPr>
        <w:pStyle w:val="PlainText"/>
        <w:rPr>
          <w:rFonts w:ascii="Courier New" w:hAnsi="Courier New" w:cs="Courier New"/>
        </w:rPr>
      </w:pPr>
      <w:r w:rsidRPr="00C100C3">
        <w:rPr>
          <w:rFonts w:ascii="Courier New" w:hAnsi="Courier New" w:cs="Courier New"/>
        </w:rPr>
        <w:t>result produced. A work which is at the same time a revelation, preserves its distinctive character, whatever be the unfaithfulness of man, by the very fact that it is a revelation. But the Reformation was a moral work in man, a work in which the Spirit o</w:t>
      </w:r>
      <w:r w:rsidRPr="00C100C3">
        <w:rPr>
          <w:rFonts w:ascii="Courier New" w:hAnsi="Courier New" w:cs="Courier New"/>
        </w:rPr>
        <w:t>f God acted; but it was a fruit of the Spirit of God which related to a revelation already given; a fruit which, *in the work</w:t>
      </w:r>
      <w:ins w:id="2536" w:author="Comparison" w:date="2013-05-05T19:43:00Z">
        <w:r w:rsidRPr="00AA4B48">
          <w:rPr>
            <w:rFonts w:ascii="Courier New" w:hAnsi="Courier New" w:cs="Courier New"/>
          </w:rPr>
          <w:t>*,</w:t>
        </w:r>
      </w:ins>
      <w:del w:id="2537" w:author="Comparison" w:date="2013-05-05T19:43:00Z">
        <w:r w:rsidRPr="00C100C3">
          <w:rPr>
            <w:rFonts w:ascii="Courier New" w:hAnsi="Courier New" w:cs="Courier New"/>
          </w:rPr>
          <w:delText>,*</w:delText>
        </w:r>
      </w:del>
      <w:r w:rsidRPr="00C100C3">
        <w:rPr>
          <w:rFonts w:ascii="Courier New" w:hAnsi="Courier New" w:cs="Courier New"/>
        </w:rPr>
        <w:t xml:space="preserve"> made this revelation stand out with a remarkable strength, and which, if the *work* should fail, sent us, not to the work itself</w:t>
      </w:r>
      <w:r w:rsidRPr="00C100C3">
        <w:rPr>
          <w:rFonts w:ascii="Courier New" w:hAnsi="Courier New" w:cs="Courier New"/>
        </w:rPr>
        <w:t xml:space="preserve">, but to the revelation which was both the source and authority of it, even as </w:t>
      </w:r>
      <w:ins w:id="2538" w:author="Comparison" w:date="2013-05-05T19:43:00Z">
        <w:r w:rsidRPr="00AA4B48">
          <w:rPr>
            <w:rFonts w:ascii="Courier New" w:hAnsi="Courier New" w:cs="Courier New"/>
          </w:rPr>
          <w:t>God's</w:t>
        </w:r>
      </w:ins>
      <w:del w:id="2539" w:author="Comparison" w:date="2013-05-05T19:43:00Z">
        <w:r w:rsidRPr="00C100C3">
          <w:rPr>
            <w:rFonts w:ascii="Courier New" w:hAnsi="Courier New" w:cs="Courier New"/>
          </w:rPr>
          <w:delText>God&amp;#8217;s</w:delText>
        </w:r>
      </w:del>
      <w:r w:rsidRPr="00C100C3">
        <w:rPr>
          <w:rFonts w:ascii="Courier New" w:hAnsi="Courier New" w:cs="Courier New"/>
        </w:rPr>
        <w:t xml:space="preserve"> Spirit was its strength. Christianity rested much on the Old Testament; but it was a new revelation, as we all recognize. And that is what makes the difference, in t</w:t>
      </w:r>
      <w:r w:rsidRPr="00C100C3">
        <w:rPr>
          <w:rFonts w:ascii="Courier New" w:hAnsi="Courier New" w:cs="Courier New"/>
        </w:rPr>
        <w:t>his respect, between the modern school of Geneva and the truth of the position of the Christian before God in our days.</w:t>
      </w:r>
    </w:p>
    <w:p w14:paraId="4ADA155F" w14:textId="21ACBFAD"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 work of the Reformation was a work of </w:t>
      </w:r>
      <w:ins w:id="2540" w:author="Comparison" w:date="2013-05-05T19:43:00Z">
        <w:r w:rsidRPr="00AA4B48">
          <w:rPr>
            <w:rFonts w:ascii="Courier New" w:hAnsi="Courier New" w:cs="Courier New"/>
          </w:rPr>
          <w:t>God's</w:t>
        </w:r>
      </w:ins>
      <w:del w:id="2541" w:author="Comparison" w:date="2013-05-05T19:43:00Z">
        <w:r w:rsidRPr="00C100C3">
          <w:rPr>
            <w:rFonts w:ascii="Courier New" w:hAnsi="Courier New" w:cs="Courier New"/>
          </w:rPr>
          <w:delText>God&amp;#8217;s</w:delText>
        </w:r>
      </w:del>
      <w:r w:rsidRPr="00C100C3">
        <w:rPr>
          <w:rFonts w:ascii="Courier New" w:hAnsi="Courier New" w:cs="Courier New"/>
        </w:rPr>
        <w:t xml:space="preserve"> Spirit, and of the power of the truth; and its history gives me a proof of this p</w:t>
      </w:r>
      <w:r w:rsidRPr="00C100C3">
        <w:rPr>
          <w:rFonts w:ascii="Courier New" w:hAnsi="Courier New" w:cs="Courier New"/>
        </w:rPr>
        <w:t>ower, an effect of this truth; but it does not give me the standard of it. The Reformation is not a revelation that abides, preserving always the same degree of authority, never ceasing to be the rule of truth, forasmuch as it reveals it; it is but a fruit</w:t>
      </w:r>
      <w:r w:rsidRPr="00C100C3">
        <w:rPr>
          <w:rFonts w:ascii="Courier New" w:hAnsi="Courier New" w:cs="Courier New"/>
        </w:rPr>
        <w:t xml:space="preserve"> which can decay, and which sends me back to the rule whose authority maintains itself intact throughout all ages. The Reformation was in no sense Christianity itself. Christianity was not reproduced by it, and that by the very fact that it was not a revel</w:t>
      </w:r>
      <w:r w:rsidRPr="00C100C3">
        <w:rPr>
          <w:rFonts w:ascii="Courier New" w:hAnsi="Courier New" w:cs="Courier New"/>
        </w:rPr>
        <w:t>ation. It was a very precious fruit produced by the Holy Ghost on this tree already planted. To make of it the standard of truth, of that which God ought to do, is to misapprehend its nature, and, what is much more important, is to misapprehend what is Chr</w:t>
      </w:r>
      <w:r w:rsidRPr="00C100C3">
        <w:rPr>
          <w:rFonts w:ascii="Courier New" w:hAnsi="Courier New" w:cs="Courier New"/>
        </w:rPr>
        <w:t xml:space="preserve">istianity. We must come to the word, which the Reformation so blessedly exhumed. The Church might have need of certain truths which are found there, and which God in His wisdom brought not on the stage at the time of the Reformation. Not to appreciate the </w:t>
      </w:r>
      <w:r w:rsidRPr="00C100C3">
        <w:rPr>
          <w:rFonts w:ascii="Courier New" w:hAnsi="Courier New" w:cs="Courier New"/>
        </w:rPr>
        <w:t>Reformation would be to despise the work of God. On the other hand, to consider the historical church as that to which we ought to return, and as the standard of what we ought to do, would be to disown the living God who acted there, and who acts always; t</w:t>
      </w:r>
      <w:r w:rsidRPr="00C100C3">
        <w:rPr>
          <w:rFonts w:ascii="Courier New" w:hAnsi="Courier New" w:cs="Courier New"/>
        </w:rPr>
        <w:t>o disown the word He has given us as the sole standard of our faith</w:t>
      </w:r>
      <w:ins w:id="2542" w:author="Comparison" w:date="2013-05-05T19:43:00Z">
        <w:r w:rsidRPr="00AA4B48">
          <w:rPr>
            <w:rFonts w:ascii="Courier New" w:hAnsi="Courier New" w:cs="Courier New"/>
          </w:rPr>
          <w:t xml:space="preserve"> -- </w:t>
        </w:r>
      </w:ins>
      <w:del w:id="2543" w:author="Comparison" w:date="2013-05-05T19:43:00Z">
        <w:r w:rsidRPr="00C100C3">
          <w:rPr>
            <w:rFonts w:ascii="Courier New" w:hAnsi="Courier New" w:cs="Courier New"/>
          </w:rPr>
          <w:delText>&amp;#8212;</w:delText>
        </w:r>
      </w:del>
      <w:r w:rsidRPr="00C100C3">
        <w:rPr>
          <w:rFonts w:ascii="Courier New" w:hAnsi="Courier New" w:cs="Courier New"/>
        </w:rPr>
        <w:t>and the word sanctions none other</w:t>
      </w:r>
      <w:ins w:id="2544" w:author="Comparison" w:date="2013-05-05T19:43:00Z">
        <w:r w:rsidRPr="00AA4B48">
          <w:rPr>
            <w:rFonts w:ascii="Courier New" w:hAnsi="Courier New" w:cs="Courier New"/>
          </w:rPr>
          <w:t>;</w:t>
        </w:r>
      </w:ins>
      <w:del w:id="2545" w:author="Comparison" w:date="2013-05-05T19:43:00Z">
        <w:r w:rsidRPr="00C100C3">
          <w:rPr>
            <w:rFonts w:ascii="Courier New" w:hAnsi="Courier New" w:cs="Courier New"/>
          </w:rPr>
          <w:delText>*;*</w:delText>
        </w:r>
      </w:del>
      <w:r w:rsidRPr="00C100C3">
        <w:rPr>
          <w:rFonts w:ascii="Courier New" w:hAnsi="Courier New" w:cs="Courier New"/>
        </w:rPr>
        <w:t xml:space="preserve"> to disown, finally, the power and supremacy of the Spirit, and the care of Christ with regard to His Church, as if we could impose on Christ</w:t>
      </w:r>
    </w:p>
    <w:p w14:paraId="2B72B6AE"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{91</w:t>
      </w:r>
      <w:r w:rsidRPr="00C100C3">
        <w:rPr>
          <w:rFonts w:ascii="Courier New" w:hAnsi="Courier New" w:cs="Courier New"/>
        </w:rPr>
        <w:t>}</w:t>
      </w:r>
    </w:p>
    <w:p w14:paraId="6AD6EA8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historical idea that we make for ourselves, of His action at a given period, as an instruction and a standard for us as to what He should do now.</w:t>
      </w:r>
    </w:p>
    <w:p w14:paraId="51F03B85" w14:textId="7B420724" w:rsidR="00000000" w:rsidRPr="00C100C3" w:rsidRDefault="00362818" w:rsidP="00C100C3">
      <w:pPr>
        <w:pStyle w:val="PlainText"/>
        <w:rPr>
          <w:rFonts w:ascii="Courier New" w:hAnsi="Courier New" w:cs="Courier New"/>
        </w:rPr>
      </w:pPr>
      <w:ins w:id="2546" w:author="Comparison" w:date="2013-05-05T19:43:00Z">
        <w:r w:rsidRPr="00AA4B48">
          <w:rPr>
            <w:rFonts w:ascii="Courier New" w:hAnsi="Courier New" w:cs="Courier New"/>
          </w:rPr>
          <w:t>4</w:t>
        </w:r>
      </w:ins>
      <w:del w:id="2547" w:author="Comparison" w:date="2013-05-05T19:43:00Z">
        <w:r w:rsidRPr="00C100C3">
          <w:rPr>
            <w:rFonts w:ascii="Courier New" w:hAnsi="Courier New" w:cs="Courier New"/>
          </w:rPr>
          <w:delText>IV</w:delText>
        </w:r>
      </w:del>
      <w:r w:rsidRPr="00C100C3">
        <w:rPr>
          <w:rFonts w:ascii="Courier New" w:hAnsi="Courier New" w:cs="Courier New"/>
        </w:rPr>
        <w:t>. Far be it from me to suggest to my reader the thought that the school of which I speak would, in d</w:t>
      </w:r>
      <w:r w:rsidRPr="00C100C3">
        <w:rPr>
          <w:rFonts w:ascii="Courier New" w:hAnsi="Courier New" w:cs="Courier New"/>
        </w:rPr>
        <w:t xml:space="preserve">octrine, establish another rule of faith than the word. I speak of its system, sufficiently know by its writings; a system which, in one manner or another, is found expressed in the Constitutions of the free churches, and the *Address* of the brethren who </w:t>
      </w:r>
      <w:r w:rsidRPr="00C100C3">
        <w:rPr>
          <w:rFonts w:ascii="Courier New" w:hAnsi="Courier New" w:cs="Courier New"/>
        </w:rPr>
        <w:t>withdrew from the Synod of Paris. Now, I believe that to take historically the Reformation as the standard of truth, as Christianity integrally restored, is to make a profound miscalculation, and to strike a blow at the authority of the word in its nature,</w:t>
      </w:r>
      <w:r w:rsidRPr="00C100C3">
        <w:rPr>
          <w:rFonts w:ascii="Courier New" w:hAnsi="Courier New" w:cs="Courier New"/>
        </w:rPr>
        <w:t xml:space="preserve"> and at the right to be alone heard which it has.</w:t>
      </w:r>
    </w:p>
    <w:p w14:paraId="08284E89" w14:textId="6B11888A" w:rsidR="00000000" w:rsidRPr="00C100C3" w:rsidRDefault="00362818" w:rsidP="00C100C3">
      <w:pPr>
        <w:pStyle w:val="PlainText"/>
        <w:rPr>
          <w:rFonts w:ascii="Courier New" w:hAnsi="Courier New" w:cs="Courier New"/>
        </w:rPr>
      </w:pPr>
      <w:r w:rsidRPr="00C100C3">
        <w:rPr>
          <w:rFonts w:ascii="Courier New" w:hAnsi="Courier New" w:cs="Courier New"/>
        </w:rPr>
        <w:t>The consequences soon force themselves upon us. One is forced to make the sin of man appear to be the wisdom of God, because God can make use of everything. Lutheranism and Calvinism are there; Anglicanism</w:t>
      </w:r>
      <w:r w:rsidRPr="00C100C3">
        <w:rPr>
          <w:rFonts w:ascii="Courier New" w:hAnsi="Courier New" w:cs="Courier New"/>
        </w:rPr>
        <w:t xml:space="preserve"> and Nationalism, or the union of the Church and State, are there; and men torture themselves to draw from these things (which assuredly are not found in the word of God) philosophical consequences which they apply </w:t>
      </w:r>
      <w:ins w:id="2548" w:author="Comparison" w:date="2013-05-05T19:43:00Z">
        <w:r w:rsidRPr="00AA4B48">
          <w:rPr>
            <w:rFonts w:ascii="Courier New" w:hAnsi="Courier New" w:cs="Courier New"/>
          </w:rPr>
          <w:t>today</w:t>
        </w:r>
      </w:ins>
      <w:del w:id="2549" w:author="Comparison" w:date="2013-05-05T19:43:00Z">
        <w:r w:rsidRPr="00C100C3">
          <w:rPr>
            <w:rFonts w:ascii="Courier New" w:hAnsi="Courier New" w:cs="Courier New"/>
          </w:rPr>
          <w:delText>to-day</w:delText>
        </w:r>
      </w:del>
      <w:r w:rsidRPr="00C100C3">
        <w:rPr>
          <w:rFonts w:ascii="Courier New" w:hAnsi="Courier New" w:cs="Courier New"/>
        </w:rPr>
        <w:t>, and abandon or destroy tomorrow i</w:t>
      </w:r>
      <w:r w:rsidRPr="00C100C3">
        <w:rPr>
          <w:rFonts w:ascii="Courier New" w:hAnsi="Courier New" w:cs="Courier New"/>
        </w:rPr>
        <w:t xml:space="preserve">n order to form something altogether new; and in order to make the essay of this novelty, they bring us back to the work which produced what they destroy. Though there be in the Reformation an admirable work of </w:t>
      </w:r>
      <w:ins w:id="2550" w:author="Comparison" w:date="2013-05-05T19:43:00Z">
        <w:r w:rsidRPr="00AA4B48">
          <w:rPr>
            <w:rFonts w:ascii="Courier New" w:hAnsi="Courier New" w:cs="Courier New"/>
          </w:rPr>
          <w:t>God's</w:t>
        </w:r>
      </w:ins>
      <w:del w:id="2551" w:author="Comparison" w:date="2013-05-05T19:43:00Z">
        <w:r w:rsidRPr="00C100C3">
          <w:rPr>
            <w:rFonts w:ascii="Courier New" w:hAnsi="Courier New" w:cs="Courier New"/>
          </w:rPr>
          <w:delText>God&amp;#8217;s</w:delText>
        </w:r>
      </w:del>
      <w:r w:rsidRPr="00C100C3">
        <w:rPr>
          <w:rFonts w:ascii="Courier New" w:hAnsi="Courier New" w:cs="Courier New"/>
        </w:rPr>
        <w:t xml:space="preserve"> Spirit, it suffices not to adapt </w:t>
      </w:r>
      <w:r w:rsidRPr="00C100C3">
        <w:rPr>
          <w:rFonts w:ascii="Courier New" w:hAnsi="Courier New" w:cs="Courier New"/>
        </w:rPr>
        <w:t>to the circumstances of the present time the truths then admitted; a task of which I understand at the same time the bearing, and which contains a just principle as to the walk of the Church of God. Would we serve God in our generation, let us take the Bib</w:t>
      </w:r>
      <w:r w:rsidRPr="00C100C3">
        <w:rPr>
          <w:rFonts w:ascii="Courier New" w:hAnsi="Courier New" w:cs="Courier New"/>
        </w:rPr>
        <w:t>le itself, not to question truths already acquired (new truths cannot put aside the old), but let us take it as truth itself.</w:t>
      </w:r>
    </w:p>
    <w:p w14:paraId="0D59A2DB" w14:textId="41DAEA99" w:rsidR="00000000" w:rsidRPr="00C100C3" w:rsidRDefault="00362818" w:rsidP="00C100C3">
      <w:pPr>
        <w:pStyle w:val="PlainText"/>
        <w:rPr>
          <w:rFonts w:ascii="Courier New" w:hAnsi="Courier New" w:cs="Courier New"/>
        </w:rPr>
      </w:pPr>
      <w:r w:rsidRPr="00C100C3">
        <w:rPr>
          <w:rFonts w:ascii="Courier New" w:hAnsi="Courier New" w:cs="Courier New"/>
        </w:rPr>
        <w:t>It is to that I attach myself, and not to a work in man, though it be a work of the Spirit of God. At the epoch of the Reformatio</w:t>
      </w:r>
      <w:r w:rsidRPr="00C100C3">
        <w:rPr>
          <w:rFonts w:ascii="Courier New" w:hAnsi="Courier New" w:cs="Courier New"/>
        </w:rPr>
        <w:t xml:space="preserve">n, God, all wise, put in relief the truths necessary for His Church. And while I receive them, I do not conclude that God has nothing to make known to me from His word necessary for the times in which we live. It is one thing to find in the Reformation </w:t>
      </w:r>
      <w:ins w:id="2552" w:author="Comparison" w:date="2013-05-05T19:43:00Z">
        <w:r w:rsidRPr="00AA4B48">
          <w:rPr>
            <w:rFonts w:ascii="Courier New" w:hAnsi="Courier New" w:cs="Courier New"/>
          </w:rPr>
          <w:t>man's</w:t>
        </w:r>
      </w:ins>
      <w:del w:id="2553" w:author="Comparison" w:date="2013-05-05T19:43:00Z">
        <w:r w:rsidRPr="00C100C3">
          <w:rPr>
            <w:rFonts w:ascii="Courier New" w:hAnsi="Courier New" w:cs="Courier New"/>
          </w:rPr>
          <w:delText>man</w:delText>
        </w:r>
        <w:r w:rsidRPr="00C100C3">
          <w:rPr>
            <w:rFonts w:ascii="Courier New" w:hAnsi="Courier New" w:cs="Courier New"/>
          </w:rPr>
          <w:delText>&amp;#8217;s</w:delText>
        </w:r>
      </w:del>
      <w:r w:rsidRPr="00C100C3">
        <w:rPr>
          <w:rFonts w:ascii="Courier New" w:hAnsi="Courier New" w:cs="Courier New"/>
        </w:rPr>
        <w:t xml:space="preserve"> liberty of thought</w:t>
      </w:r>
      <w:ins w:id="2554" w:author="Comparison" w:date="2013-05-05T19:43:00Z">
        <w:r w:rsidRPr="00AA4B48">
          <w:rPr>
            <w:rFonts w:ascii="Courier New" w:hAnsi="Courier New" w:cs="Courier New"/>
          </w:rPr>
          <w:t xml:space="preserve"> -- </w:t>
        </w:r>
      </w:ins>
      <w:del w:id="2555" w:author="Comparison" w:date="2013-05-05T19:43:00Z">
        <w:r w:rsidRPr="00C100C3">
          <w:rPr>
            <w:rFonts w:ascii="Courier New" w:hAnsi="Courier New" w:cs="Courier New"/>
          </w:rPr>
          <w:delText>&amp;#8212;</w:delText>
        </w:r>
      </w:del>
      <w:r w:rsidRPr="00C100C3">
        <w:rPr>
          <w:rFonts w:ascii="Courier New" w:hAnsi="Courier New" w:cs="Courier New"/>
        </w:rPr>
        <w:t>that is, the intellectual principle of sin</w:t>
      </w:r>
      <w:ins w:id="2556" w:author="Comparison" w:date="2013-05-05T19:43:00Z">
        <w:r w:rsidRPr="00AA4B48">
          <w:rPr>
            <w:rFonts w:ascii="Courier New" w:hAnsi="Courier New" w:cs="Courier New"/>
          </w:rPr>
          <w:t xml:space="preserve"> -- </w:t>
        </w:r>
      </w:ins>
      <w:del w:id="2557" w:author="Comparison" w:date="2013-05-05T19:43:00Z">
        <w:r w:rsidRPr="00C100C3">
          <w:rPr>
            <w:rFonts w:ascii="Courier New" w:hAnsi="Courier New" w:cs="Courier New"/>
          </w:rPr>
          <w:delText>&amp;#8212;</w:delText>
        </w:r>
      </w:del>
      <w:r w:rsidRPr="00C100C3">
        <w:rPr>
          <w:rFonts w:ascii="Courier New" w:hAnsi="Courier New" w:cs="Courier New"/>
        </w:rPr>
        <w:t>and here is that to which</w:t>
      </w:r>
      <w:ins w:id="2558" w:author="Comparison" w:date="2013-05-05T19:43:00Z">
        <w:r w:rsidRPr="00AA4B48">
          <w:rPr>
            <w:rFonts w:ascii="Courier New" w:hAnsi="Courier New" w:cs="Courier New"/>
          </w:rPr>
          <w:t xml:space="preserve"> Rationalists</w:t>
        </w:r>
      </w:ins>
    </w:p>
    <w:p w14:paraId="42C9712B"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{92}</w:t>
      </w:r>
    </w:p>
    <w:p w14:paraId="45074EA5" w14:textId="2FCE6B78" w:rsidR="00000000" w:rsidRPr="00C100C3" w:rsidRDefault="00362818" w:rsidP="00C100C3">
      <w:pPr>
        <w:pStyle w:val="PlainText"/>
        <w:rPr>
          <w:rFonts w:ascii="Courier New" w:hAnsi="Courier New" w:cs="Courier New"/>
        </w:rPr>
      </w:pPr>
      <w:del w:id="2559" w:author="Comparison" w:date="2013-05-05T19:43:00Z">
        <w:r w:rsidRPr="00C100C3">
          <w:rPr>
            <w:rFonts w:ascii="Courier New" w:hAnsi="Courier New" w:cs="Courier New"/>
          </w:rPr>
          <w:delText xml:space="preserve">Rationalists </w:delText>
        </w:r>
      </w:del>
      <w:r w:rsidRPr="00C100C3">
        <w:rPr>
          <w:rFonts w:ascii="Courier New" w:hAnsi="Courier New" w:cs="Courier New"/>
        </w:rPr>
        <w:t xml:space="preserve">of every sort limit themselves. It is another thing to find there the communication of the truth which we have to make use of </w:t>
      </w:r>
      <w:ins w:id="2560" w:author="Comparison" w:date="2013-05-05T19:43:00Z">
        <w:r w:rsidRPr="00AA4B48">
          <w:rPr>
            <w:rFonts w:ascii="Courier New" w:hAnsi="Courier New" w:cs="Courier New"/>
          </w:rPr>
          <w:t>today</w:t>
        </w:r>
      </w:ins>
      <w:del w:id="2561" w:author="Comparison" w:date="2013-05-05T19:43:00Z">
        <w:r w:rsidRPr="00C100C3">
          <w:rPr>
            <w:rFonts w:ascii="Courier New" w:hAnsi="Courier New" w:cs="Courier New"/>
          </w:rPr>
          <w:delText>t</w:delText>
        </w:r>
        <w:r w:rsidRPr="00C100C3">
          <w:rPr>
            <w:rFonts w:ascii="Courier New" w:hAnsi="Courier New" w:cs="Courier New"/>
          </w:rPr>
          <w:delText>o-day</w:delText>
        </w:r>
      </w:del>
      <w:r w:rsidRPr="00C100C3">
        <w:rPr>
          <w:rFonts w:ascii="Courier New" w:hAnsi="Courier New" w:cs="Courier New"/>
        </w:rPr>
        <w:t>, adapting it to the new circumstances of the Church; and here is the horizon whereby the brethren of the free churches of different shades are bounded: and, again, another thing is to own the work of God and the powerful truths brought to light by th</w:t>
      </w:r>
      <w:r w:rsidRPr="00C100C3">
        <w:rPr>
          <w:rFonts w:ascii="Courier New" w:hAnsi="Courier New" w:cs="Courier New"/>
        </w:rPr>
        <w:t xml:space="preserve">e power of His Spirit, and take the Bible as the servant of God bound to this sole rule, without daring either to own any other means of finding His will, or to withdraw from anything of that which is found there, confiding in God, in His faithful love to </w:t>
      </w:r>
      <w:r w:rsidRPr="00C100C3">
        <w:rPr>
          <w:rFonts w:ascii="Courier New" w:hAnsi="Courier New" w:cs="Courier New"/>
        </w:rPr>
        <w:t>His Church</w:t>
      </w:r>
      <w:ins w:id="2562" w:author="Comparison" w:date="2013-05-05T19:43:00Z">
        <w:r w:rsidRPr="00AA4B48">
          <w:rPr>
            <w:rFonts w:ascii="Courier New" w:hAnsi="Courier New" w:cs="Courier New"/>
          </w:rPr>
          <w:t xml:space="preserve"> </w:t>
        </w:r>
      </w:ins>
      <w:del w:id="2563" w:author="Comparison" w:date="2013-05-05T19:43:00Z">
        <w:r w:rsidRPr="00C100C3">
          <w:rPr>
            <w:rFonts w:ascii="Courier New" w:hAnsi="Courier New" w:cs="Courier New"/>
          </w:rPr>
          <w:delText>&amp;#8212;</w:delText>
        </w:r>
      </w:del>
      <w:r w:rsidRPr="00C100C3">
        <w:rPr>
          <w:rFonts w:ascii="Courier New" w:hAnsi="Courier New" w:cs="Courier New"/>
        </w:rPr>
        <w:t>a love according to which He communicates the things needful for the circumstances in which she actually finds herself.</w:t>
      </w:r>
    </w:p>
    <w:p w14:paraId="4460E97B"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In the perfection of the word, there are, I have no doubt, truths and lights necessary for the critical circumstances,</w:t>
      </w:r>
      <w:r w:rsidRPr="00C100C3">
        <w:rPr>
          <w:rFonts w:ascii="Courier New" w:hAnsi="Courier New" w:cs="Courier New"/>
        </w:rPr>
        <w:t xml:space="preserve"> for the trying days, in which we are found, which God gave not to His servants at the time of the Reformation; truths which, at least, they made no use of, dragged away by the circumstances in which they were, and which, on the contrary, we could not perh</w:t>
      </w:r>
      <w:r w:rsidRPr="00C100C3">
        <w:rPr>
          <w:rFonts w:ascii="Courier New" w:hAnsi="Courier New" w:cs="Courier New"/>
        </w:rPr>
        <w:t>aps pass by if we would ensure the blessing of the Church at this moment.</w:t>
      </w:r>
    </w:p>
    <w:p w14:paraId="49BE11FE" w14:textId="77777777" w:rsidR="00000000" w:rsidRPr="00AA4B48" w:rsidRDefault="00362818" w:rsidP="00AA4B48">
      <w:pPr>
        <w:pStyle w:val="PlainText"/>
        <w:rPr>
          <w:ins w:id="2564" w:author="Comparison" w:date="2013-05-05T19:43:00Z"/>
          <w:rFonts w:ascii="Courier New" w:hAnsi="Courier New" w:cs="Courier New"/>
        </w:rPr>
      </w:pPr>
      <w:r w:rsidRPr="00C100C3">
        <w:rPr>
          <w:rFonts w:ascii="Courier New" w:hAnsi="Courier New" w:cs="Courier New"/>
        </w:rPr>
        <w:t>The deliverance of Israel out of Egypt, Christianity, and even the Reformation, proceed directly from God and His work. It is God in the bush; Christ come from the bosom of the Fath</w:t>
      </w:r>
      <w:r w:rsidRPr="00C100C3">
        <w:rPr>
          <w:rFonts w:ascii="Courier New" w:hAnsi="Courier New" w:cs="Courier New"/>
        </w:rPr>
        <w:t xml:space="preserve">er; the apostles sent of Him and filled of the Holy Ghost; Paul </w:t>
      </w:r>
      <w:ins w:id="2565" w:author="Comparison" w:date="2013-05-05T19:43:00Z">
        <w:r w:rsidRPr="00AA4B48">
          <w:rPr>
            <w:rFonts w:ascii="Courier New" w:hAnsi="Courier New" w:cs="Courier New"/>
          </w:rPr>
          <w:t>eyewitness</w:t>
        </w:r>
      </w:ins>
      <w:del w:id="2566" w:author="Comparison" w:date="2013-05-05T19:43:00Z">
        <w:r w:rsidRPr="00C100C3">
          <w:rPr>
            <w:rFonts w:ascii="Courier New" w:hAnsi="Courier New" w:cs="Courier New"/>
          </w:rPr>
          <w:delText>eye-witness</w:delText>
        </w:r>
      </w:del>
      <w:r w:rsidRPr="00C100C3">
        <w:rPr>
          <w:rFonts w:ascii="Courier New" w:hAnsi="Courier New" w:cs="Courier New"/>
        </w:rPr>
        <w:t xml:space="preserve"> of His glory; Paul and Barnabas sent from the bosom of the Church by the voice of the Holy Ghost; it is spiritual energy which, drawing its testimony from the truth already reveale</w:t>
      </w:r>
      <w:r w:rsidRPr="00C100C3">
        <w:rPr>
          <w:rFonts w:ascii="Courier New" w:hAnsi="Courier New" w:cs="Courier New"/>
        </w:rPr>
        <w:t>d, established it according to the measure of this energy and the gift which was distributed. I speak of the testimony itself, and not of the instruments or of the form of their mission. Luther and Calvin were raised up by God for a work which takes its ri</w:t>
      </w:r>
      <w:r w:rsidRPr="00C100C3">
        <w:rPr>
          <w:rFonts w:ascii="Courier New" w:hAnsi="Courier New" w:cs="Courier New"/>
        </w:rPr>
        <w:t>se in their faith by His grace</w:t>
      </w:r>
      <w:ins w:id="2567" w:author="Comparison" w:date="2013-05-05T19:43:00Z">
        <w:r w:rsidRPr="00AA4B48">
          <w:rPr>
            <w:rFonts w:ascii="Courier New" w:hAnsi="Courier New" w:cs="Courier New"/>
          </w:rPr>
          <w:t>.¦</w:t>
        </w:r>
      </w:ins>
    </w:p>
    <w:p w14:paraId="149F75F8" w14:textId="77777777" w:rsidR="00000000" w:rsidRPr="00AA4B48" w:rsidRDefault="00362818" w:rsidP="00AA4B48">
      <w:pPr>
        <w:pStyle w:val="PlainText"/>
        <w:rPr>
          <w:ins w:id="2568" w:author="Comparison" w:date="2013-05-05T19:43:00Z"/>
          <w:rFonts w:ascii="Courier New" w:hAnsi="Courier New" w:cs="Courier New"/>
        </w:rPr>
      </w:pPr>
      <w:ins w:id="2569" w:author="Comparison" w:date="2013-05-05T19:43:00Z">
        <w:r w:rsidRPr="00AA4B48">
          <w:rPr>
            <w:rFonts w:ascii="Courier New" w:hAnsi="Courier New" w:cs="Courier New"/>
          </w:rPr>
          <w:t>¦</w:t>
        </w:r>
      </w:ins>
      <w:del w:id="2570" w:author="Comparison" w:date="2013-05-05T19:43:00Z">
        <w:r w:rsidRPr="00C100C3">
          <w:rPr>
            <w:rFonts w:ascii="Courier New" w:hAnsi="Courier New" w:cs="Courier New"/>
          </w:rPr>
          <w:delText>.||</w:delText>
        </w:r>
      </w:del>
      <w:r w:rsidRPr="00C100C3">
        <w:rPr>
          <w:rFonts w:ascii="Courier New" w:hAnsi="Courier New" w:cs="Courier New"/>
        </w:rPr>
        <w:t xml:space="preserve"> The reader will find, in pages 11, 12, and 29 of the *Address* of Paris brethren, their principles on this point. Here are some of them, which will make what is at the bottom of their thought understood</w:t>
      </w:r>
      <w:ins w:id="2571" w:author="Comparison" w:date="2013-05-05T19:43:00Z">
        <w:r w:rsidRPr="00AA4B48">
          <w:rPr>
            <w:rFonts w:ascii="Courier New" w:hAnsi="Courier New" w:cs="Courier New"/>
          </w:rPr>
          <w:t>: -- &lt;p&gt;"</w:t>
        </w:r>
      </w:ins>
      <w:del w:id="2572" w:author="Comparison" w:date="2013-05-05T19:43:00Z">
        <w:r w:rsidRPr="00C100C3">
          <w:rPr>
            <w:rFonts w:ascii="Courier New" w:hAnsi="Courier New" w:cs="Courier New"/>
          </w:rPr>
          <w:delText>:&amp;#8212;&amp;#8220;</w:delText>
        </w:r>
      </w:del>
      <w:r w:rsidRPr="00C100C3">
        <w:rPr>
          <w:rFonts w:ascii="Courier New" w:hAnsi="Courier New" w:cs="Courier New"/>
        </w:rPr>
        <w:t xml:space="preserve">Thus </w:t>
      </w:r>
      <w:r w:rsidRPr="00C100C3">
        <w:rPr>
          <w:rFonts w:ascii="Courier New" w:hAnsi="Courier New" w:cs="Courier New"/>
        </w:rPr>
        <w:t>spring up [say they] the living and popular professions of the Church, which are those of all its members, which answer to the actual attacks of infidelity, and resolve the difficulties of the time</w:t>
      </w:r>
      <w:ins w:id="2573" w:author="Comparison" w:date="2013-05-05T19:43:00Z">
        <w:r w:rsidRPr="00AA4B48">
          <w:rPr>
            <w:rFonts w:ascii="Courier New" w:hAnsi="Courier New" w:cs="Courier New"/>
          </w:rPr>
          <w:t>. &lt;p&gt;"</w:t>
        </w:r>
      </w:ins>
      <w:del w:id="2574" w:author="Comparison" w:date="2013-05-05T19:43:00Z">
        <w:r w:rsidRPr="00C100C3">
          <w:rPr>
            <w:rFonts w:ascii="Courier New" w:hAnsi="Courier New" w:cs="Courier New"/>
          </w:rPr>
          <w:delText>.&amp;#8220;</w:delText>
        </w:r>
      </w:del>
      <w:r w:rsidRPr="00C100C3">
        <w:rPr>
          <w:rFonts w:ascii="Courier New" w:hAnsi="Courier New" w:cs="Courier New"/>
        </w:rPr>
        <w:t>We place ourselves again on the ground of the *Refo</w:t>
      </w:r>
      <w:r w:rsidRPr="00C100C3">
        <w:rPr>
          <w:rFonts w:ascii="Courier New" w:hAnsi="Courier New" w:cs="Courier New"/>
        </w:rPr>
        <w:t>rmed Churches of France</w:t>
      </w:r>
      <w:ins w:id="2575" w:author="Comparison" w:date="2013-05-05T19:43:00Z">
        <w:r w:rsidRPr="00AA4B48">
          <w:rPr>
            <w:rFonts w:ascii="Courier New" w:hAnsi="Courier New" w:cs="Courier New"/>
          </w:rPr>
          <w:t>*.</w:t>
        </w:r>
      </w:ins>
      <w:del w:id="2576" w:author="Comparison" w:date="2013-05-05T19:43:00Z">
        <w:r w:rsidRPr="00C100C3">
          <w:rPr>
            <w:rFonts w:ascii="Courier New" w:hAnsi="Courier New" w:cs="Courier New"/>
          </w:rPr>
          <w:delText>.*</w:delText>
        </w:r>
      </w:del>
      <w:r w:rsidRPr="00C100C3">
        <w:rPr>
          <w:rFonts w:ascii="Courier New" w:hAnsi="Courier New" w:cs="Courier New"/>
        </w:rPr>
        <w:t xml:space="preserve"> We raise with our feeble hands the colours which drag in the dust. It is worth while to pick up this noble standard of our fathers, which is the standard of Christ</w:t>
      </w:r>
      <w:ins w:id="2577" w:author="Comparison" w:date="2013-05-05T19:43:00Z">
        <w:r w:rsidRPr="00AA4B48">
          <w:rPr>
            <w:rFonts w:ascii="Courier New" w:hAnsi="Courier New" w:cs="Courier New"/>
          </w:rPr>
          <w:t>-</w:t>
        </w:r>
      </w:ins>
      <w:del w:id="2578" w:author="Comparison" w:date="2013-05-05T19:43:00Z">
        <w:r w:rsidRPr="00C100C3">
          <w:rPr>
            <w:rFonts w:ascii="Courier New" w:hAnsi="Courier New" w:cs="Courier New"/>
          </w:rPr>
          <w:delText>&amp;#8212;</w:delText>
        </w:r>
      </w:del>
      <w:r w:rsidRPr="00C100C3">
        <w:rPr>
          <w:rFonts w:ascii="Courier New" w:hAnsi="Courier New" w:cs="Courier New"/>
        </w:rPr>
        <w:t>of Christ boldly and clearly confessed</w:t>
      </w:r>
      <w:ins w:id="2579" w:author="Comparison" w:date="2013-05-05T19:43:00Z">
        <w:r w:rsidRPr="00AA4B48">
          <w:rPr>
            <w:rFonts w:ascii="Courier New" w:hAnsi="Courier New" w:cs="Courier New"/>
          </w:rPr>
          <w:t>.</w:t>
        </w:r>
        <w:r w:rsidRPr="00AA4B48">
          <w:rPr>
            <w:rFonts w:ascii="Courier New" w:hAnsi="Courier New" w:cs="Courier New"/>
          </w:rPr>
          <w:t>"</w:t>
        </w:r>
      </w:ins>
    </w:p>
    <w:p w14:paraId="54E9EFD8" w14:textId="447D78DF" w:rsidR="00000000" w:rsidRPr="00C100C3" w:rsidRDefault="00362818" w:rsidP="00C100C3">
      <w:pPr>
        <w:pStyle w:val="PlainText"/>
        <w:rPr>
          <w:del w:id="2580" w:author="Comparison" w:date="2013-05-05T19:43:00Z"/>
          <w:rFonts w:ascii="Courier New" w:hAnsi="Courier New" w:cs="Courier New"/>
        </w:rPr>
      </w:pPr>
      <w:ins w:id="2581" w:author="Comparison" w:date="2013-05-05T19:43:00Z">
        <w:r w:rsidRPr="00AA4B48">
          <w:rPr>
            <w:rFonts w:ascii="Courier New" w:hAnsi="Courier New" w:cs="Courier New"/>
          </w:rPr>
          <w:t>{</w:t>
        </w:r>
      </w:ins>
      <w:del w:id="2582" w:author="Comparison" w:date="2013-05-05T19:43:00Z">
        <w:r w:rsidRPr="00C100C3">
          <w:rPr>
            <w:rFonts w:ascii="Courier New" w:hAnsi="Courier New" w:cs="Courier New"/>
          </w:rPr>
          <w:delText>.&amp;#8221;</w:delText>
        </w:r>
      </w:del>
    </w:p>
    <w:p w14:paraId="2DA31B58" w14:textId="77777777" w:rsidR="00000000" w:rsidRPr="00C100C3" w:rsidRDefault="00362818" w:rsidP="00C100C3">
      <w:pPr>
        <w:pStyle w:val="PlainText"/>
        <w:rPr>
          <w:rFonts w:ascii="Courier New" w:hAnsi="Courier New" w:cs="Courier New"/>
        </w:rPr>
      </w:pPr>
      <w:del w:id="2583" w:author="Comparison" w:date="2013-05-05T19:43:00Z">
        <w:r w:rsidRPr="00C100C3">
          <w:rPr>
            <w:rFonts w:ascii="Courier New" w:hAnsi="Courier New" w:cs="Courier New"/>
          </w:rPr>
          <w:delText xml:space="preserve">{pb </w:delText>
        </w:r>
      </w:del>
      <w:r w:rsidRPr="00C100C3">
        <w:rPr>
          <w:rFonts w:ascii="Courier New" w:hAnsi="Courier New" w:cs="Courier New"/>
        </w:rPr>
        <w:t>93}</w:t>
      </w:r>
    </w:p>
    <w:p w14:paraId="655CCBB2" w14:textId="468EC721" w:rsidR="00000000" w:rsidRPr="00C100C3" w:rsidRDefault="00362818" w:rsidP="00C100C3">
      <w:pPr>
        <w:pStyle w:val="PlainText"/>
        <w:rPr>
          <w:rFonts w:ascii="Courier New" w:hAnsi="Courier New" w:cs="Courier New"/>
        </w:rPr>
      </w:pPr>
      <w:r w:rsidRPr="00C100C3">
        <w:rPr>
          <w:rFonts w:ascii="Courier New" w:hAnsi="Courier New" w:cs="Courier New"/>
        </w:rPr>
        <w:t>Now</w:t>
      </w:r>
      <w:r w:rsidRPr="00C100C3">
        <w:rPr>
          <w:rFonts w:ascii="Courier New" w:hAnsi="Courier New" w:cs="Courier New"/>
        </w:rPr>
        <w:t xml:space="preserve">, a testimony born of circumstances is clothed more or less with the character which they imprint on it. We are bound to examine to what point it is the word of </w:t>
      </w:r>
      <w:ins w:id="2584" w:author="Comparison" w:date="2013-05-05T19:43:00Z">
        <w:r w:rsidRPr="00AA4B48">
          <w:rPr>
            <w:rFonts w:ascii="Courier New" w:hAnsi="Courier New" w:cs="Courier New"/>
          </w:rPr>
          <w:t>Christ's</w:t>
        </w:r>
      </w:ins>
      <w:del w:id="2585" w:author="Comparison" w:date="2013-05-05T19:43:00Z">
        <w:r w:rsidRPr="00C100C3">
          <w:rPr>
            <w:rFonts w:ascii="Courier New" w:hAnsi="Courier New" w:cs="Courier New"/>
          </w:rPr>
          <w:delText>Christ&amp;#8217;s</w:delText>
        </w:r>
      </w:del>
      <w:r w:rsidRPr="00C100C3">
        <w:rPr>
          <w:rFonts w:ascii="Courier New" w:hAnsi="Courier New" w:cs="Courier New"/>
        </w:rPr>
        <w:t xml:space="preserve"> patience. The elevated position, both in society and in the world</w:t>
      </w:r>
      <w:ins w:id="2586" w:author="Comparison" w:date="2013-05-05T19:43:00Z">
        <w:r w:rsidRPr="00AA4B48">
          <w:rPr>
            <w:rFonts w:ascii="Courier New" w:hAnsi="Courier New" w:cs="Courier New"/>
          </w:rPr>
          <w:t xml:space="preserve"> </w:t>
        </w:r>
      </w:ins>
      <w:del w:id="2587" w:author="Comparison" w:date="2013-05-05T19:43:00Z">
        <w:r w:rsidRPr="00C100C3">
          <w:rPr>
            <w:rFonts w:ascii="Courier New" w:hAnsi="Courier New" w:cs="Courier New"/>
          </w:rPr>
          <w:delText>-</w:delText>
        </w:r>
      </w:del>
      <w:r w:rsidRPr="00C100C3">
        <w:rPr>
          <w:rFonts w:ascii="Courier New" w:hAnsi="Courier New" w:cs="Courier New"/>
        </w:rPr>
        <w:t>church which t</w:t>
      </w:r>
      <w:r w:rsidRPr="00C100C3">
        <w:rPr>
          <w:rFonts w:ascii="Courier New" w:hAnsi="Courier New" w:cs="Courier New"/>
        </w:rPr>
        <w:t>hey who render it occupy, may be an element which has weight, looked at from the point of view of providence. God may make use of it, and even employ it to put in the shade and bury a testimony that possesses it not, and that because of its infidelity; and</w:t>
      </w:r>
      <w:r w:rsidRPr="00C100C3">
        <w:rPr>
          <w:rFonts w:ascii="Courier New" w:hAnsi="Courier New" w:cs="Courier New"/>
        </w:rPr>
        <w:t xml:space="preserve"> if God found it good to do so, His judgment would certainly be just. But this consideration says nothing as to the character of the testimony itself, and cannot act on conscience, although the fact might act on circumstances.</w:t>
      </w:r>
    </w:p>
    <w:p w14:paraId="33FF458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It is evident this is a publ</w:t>
      </w:r>
      <w:r w:rsidRPr="00C100C3">
        <w:rPr>
          <w:rFonts w:ascii="Courier New" w:hAnsi="Courier New" w:cs="Courier New"/>
        </w:rPr>
        <w:t>ic fact, that the formation of free churches has been a result, a produce of the political movements of the day. The consequence has been that they have not extended beyond the sphere on which these movements have acted. The revolution of the Canton of Vau</w:t>
      </w:r>
      <w:r w:rsidRPr="00C100C3">
        <w:rPr>
          <w:rFonts w:ascii="Courier New" w:hAnsi="Courier New" w:cs="Courier New"/>
        </w:rPr>
        <w:t>d produced a free church of the Canton of Vaud; the revolution of Geneva gave occasion to a free or evangelical church of Geneva; and the revolution of February is the cradle of the free church of France.</w:t>
      </w:r>
    </w:p>
    <w:p w14:paraId="631A378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Does that rise to the height of the testimony of G</w:t>
      </w:r>
      <w:r w:rsidRPr="00C100C3">
        <w:rPr>
          <w:rFonts w:ascii="Courier New" w:hAnsi="Courier New" w:cs="Courier New"/>
        </w:rPr>
        <w:t>od?</w:t>
      </w:r>
    </w:p>
    <w:p w14:paraId="7FD15C2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There will be, it is understood, fraternity amongst those different churches. Community of interests and sentiments will produce and keep up, to a certain point, ecclesiastical confraternity; for I speak not here of purely Christian brotherhood, which</w:t>
      </w:r>
      <w:r w:rsidRPr="00C100C3">
        <w:rPr>
          <w:rFonts w:ascii="Courier New" w:hAnsi="Courier New" w:cs="Courier New"/>
        </w:rPr>
        <w:t xml:space="preserve"> has evidently other foundations. But does all this answer to the wants which the Holy Spirit has caused to spring up in a great number of Christian souls, and to the exigencies of the love of Christ, and the rights of this love over us? Do these new natio</w:t>
      </w:r>
      <w:r w:rsidRPr="00C100C3">
        <w:rPr>
          <w:rFonts w:ascii="Courier New" w:hAnsi="Courier New" w:cs="Courier New"/>
        </w:rPr>
        <w:t>nal free churches answer to the testimony Christ has given at this moment? Have not political circumstances, in the bosom of which they have received existence, left on them a tint, which, in certain respects, absorbs and hides this testimony dear to Chris</w:t>
      </w:r>
      <w:r w:rsidRPr="00C100C3">
        <w:rPr>
          <w:rFonts w:ascii="Courier New" w:hAnsi="Courier New" w:cs="Courier New"/>
        </w:rPr>
        <w:t>t?</w:t>
      </w:r>
    </w:p>
    <w:p w14:paraId="1DC95F1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You will admit, my brethren, that it is a serious point for a conscientious soul. You will grant me that we are bound to walk, as much as we can, to the extent of the testimony of the Saviour, and I will not say the entire testimony which is found in t</w:t>
      </w:r>
      <w:r w:rsidRPr="00C100C3">
        <w:rPr>
          <w:rFonts w:ascii="Courier New" w:hAnsi="Courier New" w:cs="Courier New"/>
        </w:rPr>
        <w:t>he word, as if we had wholly realized it. No. We are all</w:t>
      </w:r>
    </w:p>
    <w:p w14:paraId="5152F403"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{94}</w:t>
      </w:r>
    </w:p>
    <w:p w14:paraId="7668096D"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by ignorance below that. At least we should neither be below what we have understood, nor place ourselves in a position which, modelled according to the little light we have acquired, hinders </w:t>
      </w:r>
      <w:r w:rsidRPr="00C100C3">
        <w:rPr>
          <w:rFonts w:ascii="Courier New" w:hAnsi="Courier New" w:cs="Courier New"/>
        </w:rPr>
        <w:t>us from going farther.</w:t>
      </w:r>
    </w:p>
    <w:p w14:paraId="103EA1D9" w14:textId="74517654" w:rsidR="00000000" w:rsidRPr="00C100C3" w:rsidRDefault="00362818" w:rsidP="00C100C3">
      <w:pPr>
        <w:pStyle w:val="PlainText"/>
        <w:rPr>
          <w:rFonts w:ascii="Courier New" w:hAnsi="Courier New" w:cs="Courier New"/>
        </w:rPr>
      </w:pPr>
      <w:r w:rsidRPr="00C100C3">
        <w:rPr>
          <w:rFonts w:ascii="Courier New" w:hAnsi="Courier New" w:cs="Courier New"/>
        </w:rPr>
        <w:t>This is so much the more important as they already speak to us of schism, if we range not ourselves there, and of a schism which afflicts all the Church. And those dear and excellent brethren, who latterly separated from the Synod o</w:t>
      </w:r>
      <w:r w:rsidRPr="00C100C3">
        <w:rPr>
          <w:rFonts w:ascii="Courier New" w:hAnsi="Courier New" w:cs="Courier New"/>
        </w:rPr>
        <w:t>f Protestant France, declare to us that it would be a scandal for the independent churches not to be joined with them in the work of the constituent assembly which they are going to summon. I do not take that as addressing itself to me, for I do not belong</w:t>
      </w:r>
      <w:r w:rsidRPr="00C100C3">
        <w:rPr>
          <w:rFonts w:ascii="Courier New" w:hAnsi="Courier New" w:cs="Courier New"/>
        </w:rPr>
        <w:t xml:space="preserve"> to the independent churches which they have in view. I speak as the servant of God to the consciences of the whole Church of God. I understand them, and I understand their desire of unity, and the fear with which the effects of division inspire them. I de</w:t>
      </w:r>
      <w:r w:rsidRPr="00C100C3">
        <w:rPr>
          <w:rFonts w:ascii="Courier New" w:hAnsi="Courier New" w:cs="Courier New"/>
        </w:rPr>
        <w:t>sire neither to weaken their walk (far from it), nor to furnish arms against them to those who remain in evil. I have no sympathy with those who remain there, save the sympathies of my prayers, and of a Christian heart toward my brethren who I see in somet</w:t>
      </w:r>
      <w:r w:rsidRPr="00C100C3">
        <w:rPr>
          <w:rFonts w:ascii="Courier New" w:hAnsi="Courier New" w:cs="Courier New"/>
        </w:rPr>
        <w:t>hing which is more than an error, whom I believe to be in a very grave fault, which, though they have not committed it knowingly and willingly, is no less a fault. I impute nothing to them. As I have said, God may often make the last first. We are all unde</w:t>
      </w:r>
      <w:r w:rsidRPr="00C100C3">
        <w:rPr>
          <w:rFonts w:ascii="Courier New" w:hAnsi="Courier New" w:cs="Courier New"/>
        </w:rPr>
        <w:t>r grace</w:t>
      </w:r>
      <w:ins w:id="2588" w:author="Comparison" w:date="2013-05-05T19:43:00Z">
        <w:r w:rsidRPr="00AA4B48">
          <w:rPr>
            <w:rFonts w:ascii="Courier New" w:hAnsi="Courier New" w:cs="Courier New"/>
          </w:rPr>
          <w:t xml:space="preserve"> -- </w:t>
        </w:r>
      </w:ins>
      <w:del w:id="2589" w:author="Comparison" w:date="2013-05-05T19:43:00Z">
        <w:r w:rsidRPr="00C100C3">
          <w:rPr>
            <w:rFonts w:ascii="Courier New" w:hAnsi="Courier New" w:cs="Courier New"/>
          </w:rPr>
          <w:delText>&amp;#8212;</w:delText>
        </w:r>
      </w:del>
      <w:r w:rsidRPr="00C100C3">
        <w:rPr>
          <w:rFonts w:ascii="Courier New" w:hAnsi="Courier New" w:cs="Courier New"/>
        </w:rPr>
        <w:t>the only hope of us all. But as to their position, I believe it is entirely false. Further, I have no doubt that the brethren who signed the *Address to the Members of the Reformed Churches of France* sincerely seek to do the will of God in t</w:t>
      </w:r>
      <w:r w:rsidRPr="00C100C3">
        <w:rPr>
          <w:rFonts w:ascii="Courier New" w:hAnsi="Courier New" w:cs="Courier New"/>
        </w:rPr>
        <w:t>heir constituent assembly. But is the starting-point such that the result can satisfy the testimony of God</w:t>
      </w:r>
      <w:ins w:id="2590" w:author="Comparison" w:date="2013-05-05T19:43:00Z">
        <w:r w:rsidRPr="00AA4B48">
          <w:rPr>
            <w:rFonts w:ascii="Courier New" w:hAnsi="Courier New" w:cs="Courier New"/>
          </w:rPr>
          <w:t xml:space="preserve"> -- </w:t>
        </w:r>
      </w:ins>
      <w:del w:id="2591" w:author="Comparison" w:date="2013-05-05T19:43:00Z">
        <w:r w:rsidRPr="00C100C3">
          <w:rPr>
            <w:rFonts w:ascii="Courier New" w:hAnsi="Courier New" w:cs="Courier New"/>
          </w:rPr>
          <w:delText>&amp;#8212;</w:delText>
        </w:r>
      </w:del>
      <w:r w:rsidRPr="00C100C3">
        <w:rPr>
          <w:rFonts w:ascii="Courier New" w:hAnsi="Courier New" w:cs="Courier New"/>
        </w:rPr>
        <w:t>this word of patience that we are called to keep? And, without risking here a remark on the circumstances in the midst of which this assembly w</w:t>
      </w:r>
      <w:r w:rsidRPr="00C100C3">
        <w:rPr>
          <w:rFonts w:ascii="Courier New" w:hAnsi="Courier New" w:cs="Courier New"/>
        </w:rPr>
        <w:t>ill be able to unite, nor on the probable consequences of the resolutions it will be called to take, I will confine myself to presenting some considerations on the testimony of God, and on the great principles which serve as the basis to these free churche</w:t>
      </w:r>
      <w:r w:rsidRPr="00C100C3">
        <w:rPr>
          <w:rFonts w:ascii="Courier New" w:hAnsi="Courier New" w:cs="Courier New"/>
        </w:rPr>
        <w:t xml:space="preserve">s, as well as to other religious movements; besides considerations which the Lord, I doubt not, has given me to find in the word, which apply to all the movement, and flow from the truths which, in the depths of </w:t>
      </w:r>
      <w:ins w:id="2592" w:author="Comparison" w:date="2013-05-05T19:43:00Z">
        <w:r w:rsidRPr="00AA4B48">
          <w:rPr>
            <w:rFonts w:ascii="Courier New" w:hAnsi="Courier New" w:cs="Courier New"/>
          </w:rPr>
          <w:t>God's</w:t>
        </w:r>
      </w:ins>
      <w:del w:id="2593" w:author="Comparison" w:date="2013-05-05T19:43:00Z">
        <w:r w:rsidRPr="00C100C3">
          <w:rPr>
            <w:rFonts w:ascii="Courier New" w:hAnsi="Courier New" w:cs="Courier New"/>
          </w:rPr>
          <w:delText>God&amp;#8217;s</w:delText>
        </w:r>
      </w:del>
      <w:r w:rsidRPr="00C100C3">
        <w:rPr>
          <w:rFonts w:ascii="Courier New" w:hAnsi="Courier New" w:cs="Courier New"/>
        </w:rPr>
        <w:t xml:space="preserve"> thoughts, precede the movement a</w:t>
      </w:r>
      <w:r w:rsidRPr="00C100C3">
        <w:rPr>
          <w:rFonts w:ascii="Courier New" w:hAnsi="Courier New" w:cs="Courier New"/>
        </w:rPr>
        <w:t>nd govern the whole subject. If the</w:t>
      </w:r>
    </w:p>
    <w:p w14:paraId="4DD3B01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{95}</w:t>
      </w:r>
    </w:p>
    <w:p w14:paraId="4D16326C"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signers of the address deign to read this, they will feel that I have not slighted that which their heart put forward to Christians.</w:t>
      </w:r>
    </w:p>
    <w:p w14:paraId="6799468D" w14:textId="3DE61564" w:rsidR="00000000" w:rsidRPr="00C100C3" w:rsidRDefault="00362818" w:rsidP="00C100C3">
      <w:pPr>
        <w:pStyle w:val="PlainText"/>
        <w:rPr>
          <w:rFonts w:ascii="Courier New" w:hAnsi="Courier New" w:cs="Courier New"/>
        </w:rPr>
      </w:pPr>
      <w:ins w:id="2594" w:author="Comparison" w:date="2013-05-05T19:43:00Z">
        <w:r w:rsidRPr="00AA4B48">
          <w:rPr>
            <w:rFonts w:ascii="Courier New" w:hAnsi="Courier New" w:cs="Courier New"/>
          </w:rPr>
          <w:t>5</w:t>
        </w:r>
      </w:ins>
      <w:del w:id="2595" w:author="Comparison" w:date="2013-05-05T19:43:00Z">
        <w:r w:rsidRPr="00C100C3">
          <w:rPr>
            <w:rFonts w:ascii="Courier New" w:hAnsi="Courier New" w:cs="Courier New"/>
          </w:rPr>
          <w:delText>V</w:delText>
        </w:r>
      </w:del>
      <w:r w:rsidRPr="00C100C3">
        <w:rPr>
          <w:rFonts w:ascii="Courier New" w:hAnsi="Courier New" w:cs="Courier New"/>
        </w:rPr>
        <w:t xml:space="preserve">. The Constitution of the Evangelical Church of Geneva, laying down something </w:t>
      </w:r>
      <w:r w:rsidRPr="00C100C3">
        <w:rPr>
          <w:rFonts w:ascii="Courier New" w:hAnsi="Courier New" w:cs="Courier New"/>
        </w:rPr>
        <w:t>precise, will give me an evident opportunity for presenting my thoughts upon these things. This constitution, having, besides, the pretension to unite the Christians of this city, and claiming rights over our consciences, demands some observations. This pr</w:t>
      </w:r>
      <w:r w:rsidRPr="00C100C3">
        <w:rPr>
          <w:rFonts w:ascii="Courier New" w:hAnsi="Courier New" w:cs="Courier New"/>
        </w:rPr>
        <w:t>etension is not expressed, and could not be, in the letter itself of the constitution; but it is in the writings of those who are occupied with it</w:t>
      </w:r>
      <w:ins w:id="2596" w:author="Comparison" w:date="2013-05-05T19:43:00Z">
        <w:r w:rsidRPr="00AA4B48">
          <w:rPr>
            <w:rFonts w:ascii="Courier New" w:hAnsi="Courier New" w:cs="Courier New"/>
          </w:rPr>
          <w:t>-</w:t>
        </w:r>
      </w:ins>
      <w:del w:id="2597" w:author="Comparison" w:date="2013-05-05T19:43:00Z">
        <w:r w:rsidRPr="00C100C3">
          <w:rPr>
            <w:rFonts w:ascii="Courier New" w:hAnsi="Courier New" w:cs="Courier New"/>
          </w:rPr>
          <w:delText>&amp;#8212;</w:delText>
        </w:r>
      </w:del>
      <w:r w:rsidRPr="00C100C3">
        <w:rPr>
          <w:rFonts w:ascii="Courier New" w:hAnsi="Courier New" w:cs="Courier New"/>
        </w:rPr>
        <w:t>writings which accuse of schism those who do not join this new church.</w:t>
      </w:r>
    </w:p>
    <w:p w14:paraId="7E348FF2"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 appeal, nevertheless, to all </w:t>
      </w:r>
      <w:r w:rsidRPr="00C100C3">
        <w:rPr>
          <w:rFonts w:ascii="Courier New" w:hAnsi="Courier New" w:cs="Courier New"/>
        </w:rPr>
        <w:t>my brethren.</w:t>
      </w:r>
    </w:p>
    <w:p w14:paraId="4183395D"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fact that the Evangelical Church of Geneva is the church of a single city, has preserved it from certain things which, in my eyes, are contrary to the word, which (bear with me, my brethren) disfigure the constitution of the Free Church o</w:t>
      </w:r>
      <w:r w:rsidRPr="00C100C3">
        <w:rPr>
          <w:rFonts w:ascii="Courier New" w:hAnsi="Courier New" w:cs="Courier New"/>
        </w:rPr>
        <w:t>f the Canton of Vaud. A considerable part of its doctrine freely expresses truths which it is my happiness to believe and my joy to hear expressed by brethren whose sincerity and piety I honour. But when I come to the question of the Church (and surely thi</w:t>
      </w:r>
      <w:r w:rsidRPr="00C100C3">
        <w:rPr>
          <w:rFonts w:ascii="Courier New" w:hAnsi="Courier New" w:cs="Courier New"/>
        </w:rPr>
        <w:t>s is the question, when men are making one), I find a gap, or rather error, which seems to me to attach itself to all the work of the free churches, and to make their position essentially false; and I pray my brethren to be willing to weigh this point seri</w:t>
      </w:r>
      <w:r w:rsidRPr="00C100C3">
        <w:rPr>
          <w:rFonts w:ascii="Courier New" w:hAnsi="Courier New" w:cs="Courier New"/>
        </w:rPr>
        <w:t>ously. It is found at the bottom of all the questions which at this moment agitate the Church of God. I shall speak frankly and with candour. I owe it to my brethren. It is true brotherly love.</w:t>
      </w:r>
    </w:p>
    <w:p w14:paraId="623C87C3" w14:textId="3ECF815C"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 error at the foundation of their work will always hinder </w:t>
      </w:r>
      <w:r w:rsidRPr="00C100C3">
        <w:rPr>
          <w:rFonts w:ascii="Courier New" w:hAnsi="Courier New" w:cs="Courier New"/>
        </w:rPr>
        <w:t>it, as it seems to me, from satisfying the wants of a large number of enlightened Christians, as well as the heart and intentions of Christ, and from answering either to the wants arising out of the difficult times through which evidently the Church of God</w:t>
      </w:r>
      <w:r w:rsidRPr="00C100C3">
        <w:rPr>
          <w:rFonts w:ascii="Courier New" w:hAnsi="Courier New" w:cs="Courier New"/>
        </w:rPr>
        <w:t xml:space="preserve"> must pass, or to the light which those trials, I doubt not, will cause to break upon souls. Their work will be partial, and will not last, such at least as it is at present. It has not roots deep enough in truth, and particularly in the truth of which God</w:t>
      </w:r>
      <w:r w:rsidRPr="00C100C3">
        <w:rPr>
          <w:rFonts w:ascii="Courier New" w:hAnsi="Courier New" w:cs="Courier New"/>
        </w:rPr>
        <w:t xml:space="preserve"> is *now* making use. The foundation of the truth as to the Church is wanting. Instead of drawing its essential </w:t>
      </w:r>
      <w:del w:id="2598" w:author="Comparison" w:date="2013-05-05T19:43:00Z">
        <w:r w:rsidRPr="00C100C3">
          <w:rPr>
            <w:rFonts w:ascii="Courier New" w:hAnsi="Courier New" w:cs="Courier New"/>
          </w:rPr>
          <w:delText xml:space="preserve">character from the </w:delText>
        </w:r>
      </w:del>
      <w:r w:rsidRPr="00C100C3">
        <w:rPr>
          <w:rFonts w:ascii="Courier New" w:hAnsi="Courier New" w:cs="Courier New"/>
        </w:rPr>
        <w:t>everlasting truth of God</w:t>
      </w:r>
      <w:ins w:id="2599" w:author="Comparison" w:date="2013-05-05T19:43:00Z">
        <w:r w:rsidRPr="00AA4B48">
          <w:rPr>
            <w:rFonts w:ascii="Courier New" w:hAnsi="Courier New" w:cs="Courier New"/>
          </w:rPr>
          <w:t xml:space="preserve"> -- </w:t>
        </w:r>
      </w:ins>
      <w:del w:id="2600" w:author="Comparison" w:date="2013-05-05T19:43:00Z">
        <w:r w:rsidRPr="00C100C3">
          <w:rPr>
            <w:rFonts w:ascii="Courier New" w:hAnsi="Courier New" w:cs="Courier New"/>
          </w:rPr>
          <w:delText>&amp;#8212;</w:delText>
        </w:r>
      </w:del>
      <w:r w:rsidRPr="00C100C3">
        <w:rPr>
          <w:rFonts w:ascii="Courier New" w:hAnsi="Courier New" w:cs="Courier New"/>
        </w:rPr>
        <w:t>I speak not of</w:t>
      </w:r>
    </w:p>
    <w:p w14:paraId="4731420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{96}</w:t>
      </w:r>
    </w:p>
    <w:p w14:paraId="47BE8F29" w14:textId="39A26CB5" w:rsidR="00000000" w:rsidRPr="00C100C3" w:rsidRDefault="00362818" w:rsidP="00C100C3">
      <w:pPr>
        <w:pStyle w:val="PlainText"/>
        <w:rPr>
          <w:rFonts w:ascii="Courier New" w:hAnsi="Courier New" w:cs="Courier New"/>
        </w:rPr>
      </w:pPr>
      <w:r w:rsidRPr="00C100C3">
        <w:rPr>
          <w:rFonts w:ascii="Courier New" w:hAnsi="Courier New" w:cs="Courier New"/>
        </w:rPr>
        <w:t>salvation, but of that which concerns the Church</w:t>
      </w:r>
      <w:ins w:id="2601" w:author="Comparison" w:date="2013-05-05T19:43:00Z">
        <w:r w:rsidRPr="00AA4B48">
          <w:rPr>
            <w:rFonts w:ascii="Courier New" w:hAnsi="Courier New" w:cs="Courier New"/>
          </w:rPr>
          <w:t xml:space="preserve"> -- </w:t>
        </w:r>
      </w:ins>
      <w:del w:id="2602" w:author="Comparison" w:date="2013-05-05T19:43:00Z">
        <w:r w:rsidRPr="00C100C3">
          <w:rPr>
            <w:rFonts w:ascii="Courier New" w:hAnsi="Courier New" w:cs="Courier New"/>
          </w:rPr>
          <w:delText>&amp;#8212;</w:delText>
        </w:r>
      </w:del>
      <w:r w:rsidRPr="00C100C3">
        <w:rPr>
          <w:rFonts w:ascii="Courier New" w:hAnsi="Courier New" w:cs="Courier New"/>
        </w:rPr>
        <w:t>it seeks it in th</w:t>
      </w:r>
      <w:r w:rsidRPr="00C100C3">
        <w:rPr>
          <w:rFonts w:ascii="Courier New" w:hAnsi="Courier New" w:cs="Courier New"/>
        </w:rPr>
        <w:t>e circumstances and habits of the moment; so that, in proportion as we advance and circumstances alter, a further difficulty will be produced.</w:t>
      </w:r>
    </w:p>
    <w:p w14:paraId="7486ED76" w14:textId="68F94FFC" w:rsidR="00000000" w:rsidRPr="00C100C3" w:rsidRDefault="00362818" w:rsidP="00C100C3">
      <w:pPr>
        <w:pStyle w:val="PlainText"/>
        <w:rPr>
          <w:rFonts w:ascii="Courier New" w:hAnsi="Courier New" w:cs="Courier New"/>
        </w:rPr>
      </w:pPr>
      <w:r w:rsidRPr="00C100C3">
        <w:rPr>
          <w:rFonts w:ascii="Courier New" w:hAnsi="Courier New" w:cs="Courier New"/>
        </w:rPr>
        <w:t>I beseech my brethren to hear me. I make no question of their sincerity. I sympathize with them in the difficult</w:t>
      </w:r>
      <w:r w:rsidRPr="00C100C3">
        <w:rPr>
          <w:rFonts w:ascii="Courier New" w:hAnsi="Courier New" w:cs="Courier New"/>
        </w:rPr>
        <w:t xml:space="preserve">ies through which they have passed, and which have influenced their walk. I own the faith of several among them, who were obliged to act in the face of the most painful circumstances. My heart goes forth to them in all these respects. In </w:t>
      </w:r>
      <w:ins w:id="2603" w:author="Comparison" w:date="2013-05-05T19:43:00Z">
        <w:r w:rsidRPr="00AA4B48">
          <w:rPr>
            <w:rFonts w:ascii="Courier New" w:hAnsi="Courier New" w:cs="Courier New"/>
          </w:rPr>
          <w:t>acting</w:t>
        </w:r>
      </w:ins>
      <w:del w:id="2604" w:author="Comparison" w:date="2013-05-05T19:43:00Z">
        <w:r w:rsidRPr="00C100C3">
          <w:rPr>
            <w:rFonts w:ascii="Courier New" w:hAnsi="Courier New" w:cs="Courier New"/>
          </w:rPr>
          <w:delText>aqting</w:delText>
        </w:r>
      </w:del>
      <w:r w:rsidRPr="00C100C3">
        <w:rPr>
          <w:rFonts w:ascii="Courier New" w:hAnsi="Courier New" w:cs="Courier New"/>
        </w:rPr>
        <w:t xml:space="preserve"> according t</w:t>
      </w:r>
      <w:r w:rsidRPr="00C100C3">
        <w:rPr>
          <w:rFonts w:ascii="Courier New" w:hAnsi="Courier New" w:cs="Courier New"/>
        </w:rPr>
        <w:t xml:space="preserve">o the principles set forth in the different constitutions of free churches, they will succeed, perhaps, in uniting a certain number of persons. Their faith, their personal influence, the wants of many souls who are seeking something better, the confidence </w:t>
      </w:r>
      <w:r w:rsidRPr="00C100C3">
        <w:rPr>
          <w:rFonts w:ascii="Courier New" w:hAnsi="Courier New" w:cs="Courier New"/>
        </w:rPr>
        <w:t>which their persons inspire</w:t>
      </w:r>
      <w:ins w:id="2605" w:author="Comparison" w:date="2013-05-05T19:43:00Z">
        <w:r w:rsidRPr="00AA4B48">
          <w:rPr>
            <w:rFonts w:ascii="Courier New" w:hAnsi="Courier New" w:cs="Courier New"/>
          </w:rPr>
          <w:t xml:space="preserve"> -- </w:t>
        </w:r>
      </w:ins>
      <w:del w:id="2606" w:author="Comparison" w:date="2013-05-05T19:43:00Z">
        <w:r w:rsidRPr="00C100C3">
          <w:rPr>
            <w:rFonts w:ascii="Courier New" w:hAnsi="Courier New" w:cs="Courier New"/>
          </w:rPr>
          <w:delText>&amp;#8212;</w:delText>
        </w:r>
      </w:del>
      <w:r w:rsidRPr="00C100C3">
        <w:rPr>
          <w:rFonts w:ascii="Courier New" w:hAnsi="Courier New" w:cs="Courier New"/>
        </w:rPr>
        <w:t>confidence, without doubt, deserved, so far as that may be said of man</w:t>
      </w:r>
      <w:ins w:id="2607" w:author="Comparison" w:date="2013-05-05T19:43:00Z">
        <w:r w:rsidRPr="00AA4B48">
          <w:rPr>
            <w:rFonts w:ascii="Courier New" w:hAnsi="Courier New" w:cs="Courier New"/>
          </w:rPr>
          <w:t xml:space="preserve"> --</w:t>
        </w:r>
      </w:ins>
      <w:del w:id="2608" w:author="Comparison" w:date="2013-05-05T19:43:00Z">
        <w:r w:rsidRPr="00C100C3">
          <w:rPr>
            <w:rFonts w:ascii="Courier New" w:hAnsi="Courier New" w:cs="Courier New"/>
          </w:rPr>
          <w:delText>&amp;#8212;</w:delText>
        </w:r>
      </w:del>
      <w:r w:rsidRPr="00C100C3">
        <w:rPr>
          <w:rFonts w:ascii="Courier New" w:hAnsi="Courier New" w:cs="Courier New"/>
        </w:rPr>
        <w:t xml:space="preserve"> all will contribute to this; but I feel assured they will not work the work of God, such as they desire to make it. I count on their love, and t</w:t>
      </w:r>
      <w:r w:rsidRPr="00C100C3">
        <w:rPr>
          <w:rFonts w:ascii="Courier New" w:hAnsi="Courier New" w:cs="Courier New"/>
        </w:rPr>
        <w:t>hat they will believe me sincere. I expect from their Christian honesty, that they will do me the justice to believe that I have studied the word of God on this point, and that what I present to them is what I believe to be a truth of God, absolutely neces</w:t>
      </w:r>
      <w:r w:rsidRPr="00C100C3">
        <w:rPr>
          <w:rFonts w:ascii="Courier New" w:hAnsi="Courier New" w:cs="Courier New"/>
        </w:rPr>
        <w:t>sary to the blessing of His people.</w:t>
      </w:r>
    </w:p>
    <w:p w14:paraId="7750B25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Let them smite me. Alas! I am accustomed to it; but let them hear.</w:t>
      </w:r>
    </w:p>
    <w:p w14:paraId="6DD691CA" w14:textId="3F7E6717" w:rsidR="00000000" w:rsidRPr="00C100C3" w:rsidRDefault="00362818" w:rsidP="00C100C3">
      <w:pPr>
        <w:pStyle w:val="PlainText"/>
        <w:rPr>
          <w:rFonts w:ascii="Courier New" w:hAnsi="Courier New" w:cs="Courier New"/>
        </w:rPr>
      </w:pPr>
      <w:r w:rsidRPr="00C100C3">
        <w:rPr>
          <w:rFonts w:ascii="Courier New" w:hAnsi="Courier New" w:cs="Courier New"/>
        </w:rPr>
        <w:t>Here, then, is that which I assert</w:t>
      </w:r>
      <w:ins w:id="2609" w:author="Comparison" w:date="2013-05-05T19:43:00Z">
        <w:r w:rsidRPr="00AA4B48">
          <w:rPr>
            <w:rFonts w:ascii="Courier New" w:hAnsi="Courier New" w:cs="Courier New"/>
          </w:rPr>
          <w:t>: --</w:t>
        </w:r>
      </w:ins>
      <w:del w:id="2610" w:author="Comparison" w:date="2013-05-05T19:43:00Z">
        <w:r w:rsidRPr="00C100C3">
          <w:rPr>
            <w:rFonts w:ascii="Courier New" w:hAnsi="Courier New" w:cs="Courier New"/>
          </w:rPr>
          <w:delText>:&amp;#8212;</w:delText>
        </w:r>
      </w:del>
    </w:p>
    <w:p w14:paraId="5BA3D8A9" w14:textId="5F8F1679" w:rsidR="00000000" w:rsidRPr="00C100C3" w:rsidRDefault="00362818" w:rsidP="00C100C3">
      <w:pPr>
        <w:pStyle w:val="PlainText"/>
        <w:rPr>
          <w:rFonts w:ascii="Courier New" w:hAnsi="Courier New" w:cs="Courier New"/>
        </w:rPr>
      </w:pPr>
      <w:r w:rsidRPr="00C100C3">
        <w:rPr>
          <w:rFonts w:ascii="Courier New" w:hAnsi="Courier New" w:cs="Courier New"/>
        </w:rPr>
        <w:t>The idea of the Church, so far as it relates to the present question, is wanting to them. Perhaps this rema</w:t>
      </w:r>
      <w:r w:rsidRPr="00C100C3">
        <w:rPr>
          <w:rFonts w:ascii="Courier New" w:hAnsi="Courier New" w:cs="Courier New"/>
        </w:rPr>
        <w:t>rk already produces impatience. For the sake of the glory of our common Master, I beseech them to grant me some moments of attention. If I do not produce conviction in those dear brethren whom I respect, at least I shall have made known to them the grave</w:t>
      </w:r>
      <w:ins w:id="2611" w:author="Comparison" w:date="2013-05-05T19:43:00Z">
        <w:r w:rsidRPr="00AA4B48">
          <w:rPr>
            <w:rFonts w:ascii="Courier New" w:hAnsi="Courier New" w:cs="Courier New"/>
          </w:rPr>
          <w:t xml:space="preserve"> --</w:t>
        </w:r>
      </w:ins>
      <w:del w:id="2612" w:author="Comparison" w:date="2013-05-05T19:43:00Z">
        <w:r w:rsidRPr="00C100C3">
          <w:rPr>
            <w:rFonts w:ascii="Courier New" w:hAnsi="Courier New" w:cs="Courier New"/>
          </w:rPr>
          <w:delText>&amp;#</w:delText>
        </w:r>
        <w:r w:rsidRPr="00C100C3">
          <w:rPr>
            <w:rFonts w:ascii="Courier New" w:hAnsi="Courier New" w:cs="Courier New"/>
          </w:rPr>
          <w:delText>8212;</w:delText>
        </w:r>
      </w:del>
      <w:r w:rsidRPr="00C100C3">
        <w:rPr>
          <w:rFonts w:ascii="Courier New" w:hAnsi="Courier New" w:cs="Courier New"/>
        </w:rPr>
        <w:t xml:space="preserve"> and for me obligatory</w:t>
      </w:r>
      <w:ins w:id="2613" w:author="Comparison" w:date="2013-05-05T19:43:00Z">
        <w:r w:rsidRPr="00AA4B48">
          <w:rPr>
            <w:rFonts w:ascii="Courier New" w:hAnsi="Courier New" w:cs="Courier New"/>
          </w:rPr>
          <w:t xml:space="preserve"> -- </w:t>
        </w:r>
      </w:ins>
      <w:del w:id="2614" w:author="Comparison" w:date="2013-05-05T19:43:00Z">
        <w:r w:rsidRPr="00C100C3">
          <w:rPr>
            <w:rFonts w:ascii="Courier New" w:hAnsi="Courier New" w:cs="Courier New"/>
          </w:rPr>
          <w:delText>&amp;#8212;</w:delText>
        </w:r>
      </w:del>
      <w:r w:rsidRPr="00C100C3">
        <w:rPr>
          <w:rFonts w:ascii="Courier New" w:hAnsi="Courier New" w:cs="Courier New"/>
        </w:rPr>
        <w:t>reasons, on the ground of which I cannot walk with that which would deny the principle I am about to explain, because I judge that in denying it they would not do the work of God. If conviction is not produced, charity, at</w:t>
      </w:r>
      <w:r w:rsidRPr="00C100C3">
        <w:rPr>
          <w:rFonts w:ascii="Courier New" w:hAnsi="Courier New" w:cs="Courier New"/>
        </w:rPr>
        <w:t xml:space="preserve"> least, will gain ground.</w:t>
      </w:r>
    </w:p>
    <w:p w14:paraId="37BBA2FD"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In the discussions I have had in England on this subject (I speak not of the frightful heresies which have broken out there latterly); in my discussion with Mr. Rochat, with Mr. Francis Olivier, in the arrangements of the Free Ch</w:t>
      </w:r>
      <w:r w:rsidRPr="00C100C3">
        <w:rPr>
          <w:rFonts w:ascii="Courier New" w:hAnsi="Courier New" w:cs="Courier New"/>
        </w:rPr>
        <w:t>urch of the Canton of Vaud; in those of the Evangelical Church of</w:t>
      </w:r>
    </w:p>
    <w:p w14:paraId="3468845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{97}</w:t>
      </w:r>
    </w:p>
    <w:p w14:paraId="28AA2C44" w14:textId="5FA8454F" w:rsidR="00000000" w:rsidRPr="00C100C3" w:rsidRDefault="00362818" w:rsidP="00C100C3">
      <w:pPr>
        <w:pStyle w:val="PlainText"/>
        <w:rPr>
          <w:rFonts w:ascii="Courier New" w:hAnsi="Courier New" w:cs="Courier New"/>
        </w:rPr>
      </w:pPr>
      <w:r w:rsidRPr="00C100C3">
        <w:rPr>
          <w:rFonts w:ascii="Courier New" w:hAnsi="Courier New" w:cs="Courier New"/>
        </w:rPr>
        <w:t>Geneva, and up to the recent attacks of Mr. Monsell; it is, with all, the absence of the idea of the Church which has marked all their reasonings, and all the constitutions of the fre</w:t>
      </w:r>
      <w:r w:rsidRPr="00C100C3">
        <w:rPr>
          <w:rFonts w:ascii="Courier New" w:hAnsi="Courier New" w:cs="Courier New"/>
        </w:rPr>
        <w:t>e churches. I believe this truth</w:t>
      </w:r>
      <w:ins w:id="2615" w:author="Comparison" w:date="2013-05-05T19:43:00Z">
        <w:r w:rsidRPr="00AA4B48">
          <w:rPr>
            <w:rFonts w:ascii="Courier New" w:hAnsi="Courier New" w:cs="Courier New"/>
          </w:rPr>
          <w:t xml:space="preserve"> -- </w:t>
        </w:r>
      </w:ins>
      <w:del w:id="2616" w:author="Comparison" w:date="2013-05-05T19:43:00Z">
        <w:r w:rsidRPr="00C100C3">
          <w:rPr>
            <w:rFonts w:ascii="Courier New" w:hAnsi="Courier New" w:cs="Courier New"/>
          </w:rPr>
          <w:delText>&amp;#8212;</w:delText>
        </w:r>
      </w:del>
      <w:r w:rsidRPr="00C100C3">
        <w:rPr>
          <w:rFonts w:ascii="Courier New" w:hAnsi="Courier New" w:cs="Courier New"/>
        </w:rPr>
        <w:t>with that of the coming of the Saviour</w:t>
      </w:r>
      <w:ins w:id="2617" w:author="Comparison" w:date="2013-05-05T19:43:00Z">
        <w:r w:rsidRPr="00AA4B48">
          <w:rPr>
            <w:rFonts w:ascii="Courier New" w:hAnsi="Courier New" w:cs="Courier New"/>
          </w:rPr>
          <w:t xml:space="preserve"> -- </w:t>
        </w:r>
      </w:ins>
      <w:del w:id="2618" w:author="Comparison" w:date="2013-05-05T19:43:00Z">
        <w:r w:rsidRPr="00C100C3">
          <w:rPr>
            <w:rFonts w:ascii="Courier New" w:hAnsi="Courier New" w:cs="Courier New"/>
          </w:rPr>
          <w:delText>&amp;#8212;</w:delText>
        </w:r>
      </w:del>
      <w:r w:rsidRPr="00C100C3">
        <w:rPr>
          <w:rFonts w:ascii="Courier New" w:hAnsi="Courier New" w:cs="Courier New"/>
        </w:rPr>
        <w:t>the most important, the most vital which can be at this moment; not for individual salvation, but for the walk of the Church of God, and for that of the Christian whose ass</w:t>
      </w:r>
      <w:r w:rsidRPr="00C100C3">
        <w:rPr>
          <w:rFonts w:ascii="Courier New" w:hAnsi="Courier New" w:cs="Courier New"/>
        </w:rPr>
        <w:t>ured salvation is already realized in his heart. It throws light upon this salvation itself, and upon the doctrine that establishes it, which it confirms with new lustre. It gives to this salvation a fresh importance</w:t>
      </w:r>
      <w:ins w:id="2619" w:author="Comparison" w:date="2013-05-05T19:43:00Z">
        <w:r w:rsidRPr="00AA4B48">
          <w:rPr>
            <w:rFonts w:ascii="Courier New" w:hAnsi="Courier New" w:cs="Courier New"/>
          </w:rPr>
          <w:t xml:space="preserve"> -- </w:t>
        </w:r>
      </w:ins>
      <w:del w:id="2620" w:author="Comparison" w:date="2013-05-05T19:43:00Z">
        <w:r w:rsidRPr="00C100C3">
          <w:rPr>
            <w:rFonts w:ascii="Courier New" w:hAnsi="Courier New" w:cs="Courier New"/>
          </w:rPr>
          <w:delText>&amp;#8212;</w:delText>
        </w:r>
      </w:del>
      <w:r w:rsidRPr="00C100C3">
        <w:rPr>
          <w:rFonts w:ascii="Courier New" w:hAnsi="Courier New" w:cs="Courier New"/>
        </w:rPr>
        <w:t>a far grander bearing.</w:t>
      </w:r>
    </w:p>
    <w:p w14:paraId="2370EFB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Mr. Rocha</w:t>
      </w:r>
      <w:r w:rsidRPr="00C100C3">
        <w:rPr>
          <w:rFonts w:ascii="Courier New" w:hAnsi="Courier New" w:cs="Courier New"/>
        </w:rPr>
        <w:t>t had well understood what the question was; and though at the end he declared that his ideas on this point were modified, he had in clear and precise terms denied the existence of the Church, such as I had defined it. He felt that such a doctrine, if true</w:t>
      </w:r>
      <w:r w:rsidRPr="00C100C3">
        <w:rPr>
          <w:rFonts w:ascii="Courier New" w:hAnsi="Courier New" w:cs="Courier New"/>
        </w:rPr>
        <w:t>, rendered the dissenting systems impossible. He was right.</w:t>
      </w:r>
    </w:p>
    <w:p w14:paraId="3EA81B9D" w14:textId="0C92CD0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He sums up his views and mine in the following words: </w:t>
      </w:r>
      <w:ins w:id="2621" w:author="Comparison" w:date="2013-05-05T19:43:00Z">
        <w:r w:rsidRPr="00AA4B48">
          <w:rPr>
            <w:rFonts w:ascii="Courier New" w:hAnsi="Courier New" w:cs="Courier New"/>
          </w:rPr>
          <w:t>"</w:t>
        </w:r>
      </w:ins>
      <w:del w:id="2622" w:author="Comparison" w:date="2013-05-05T19:43:00Z">
        <w:r w:rsidRPr="00C100C3">
          <w:rPr>
            <w:rFonts w:ascii="Courier New" w:hAnsi="Courier New" w:cs="Courier New"/>
          </w:rPr>
          <w:delText>&amp;#8220;</w:delText>
        </w:r>
      </w:del>
      <w:r w:rsidRPr="00C100C3">
        <w:rPr>
          <w:rFonts w:ascii="Courier New" w:hAnsi="Courier New" w:cs="Courier New"/>
        </w:rPr>
        <w:t>But what I have denied, what I deny still, is that which the author affirms, and which I believe him unable to prove</w:t>
      </w:r>
      <w:ins w:id="2623" w:author="Comparison" w:date="2013-05-05T19:43:00Z">
        <w:r w:rsidRPr="00AA4B48">
          <w:rPr>
            <w:rFonts w:ascii="Courier New" w:hAnsi="Courier New" w:cs="Courier New"/>
          </w:rPr>
          <w:t xml:space="preserve"> -- </w:t>
        </w:r>
      </w:ins>
      <w:del w:id="2624" w:author="Comparison" w:date="2013-05-05T19:43:00Z">
        <w:r w:rsidRPr="00C100C3">
          <w:rPr>
            <w:rFonts w:ascii="Courier New" w:hAnsi="Courier New" w:cs="Courier New"/>
          </w:rPr>
          <w:delText>&amp;#8212;</w:delText>
        </w:r>
      </w:del>
      <w:r w:rsidRPr="00C100C3">
        <w:rPr>
          <w:rFonts w:ascii="Courier New" w:hAnsi="Courier New" w:cs="Courier New"/>
        </w:rPr>
        <w:t>the unity o</w:t>
      </w:r>
      <w:r w:rsidRPr="00C100C3">
        <w:rPr>
          <w:rFonts w:ascii="Courier New" w:hAnsi="Courier New" w:cs="Courier New"/>
        </w:rPr>
        <w:t>f the Church in the sense of a society here below</w:t>
      </w:r>
      <w:ins w:id="2625" w:author="Comparison" w:date="2013-05-05T19:43:00Z">
        <w:r w:rsidRPr="00AA4B48">
          <w:rPr>
            <w:rFonts w:ascii="Courier New" w:hAnsi="Courier New" w:cs="Courier New"/>
          </w:rPr>
          <w:t xml:space="preserve"> ... .</w:t>
        </w:r>
      </w:ins>
      <w:del w:id="2626" w:author="Comparison" w:date="2013-05-05T19:43:00Z">
        <w:r w:rsidRPr="00C100C3">
          <w:rPr>
            <w:rFonts w:ascii="Courier New" w:hAnsi="Courier New" w:cs="Courier New"/>
          </w:rPr>
          <w:delText>&amp;#8230;</w:delText>
        </w:r>
      </w:del>
      <w:r w:rsidRPr="00C100C3">
        <w:rPr>
          <w:rFonts w:ascii="Courier New" w:hAnsi="Courier New" w:cs="Courier New"/>
        </w:rPr>
        <w:t xml:space="preserve"> A fundamental error into which the author has fallen, and which falsifies all his reasoning</w:t>
      </w:r>
      <w:ins w:id="2627" w:author="Comparison" w:date="2013-05-05T19:43:00Z">
        <w:r w:rsidRPr="00AA4B48">
          <w:rPr>
            <w:rFonts w:ascii="Courier New" w:hAnsi="Courier New" w:cs="Courier New"/>
          </w:rPr>
          <w:t xml:space="preserve"> ...</w:t>
        </w:r>
      </w:ins>
      <w:del w:id="2628" w:author="Comparison" w:date="2013-05-05T19:43:00Z">
        <w:r w:rsidRPr="00C100C3">
          <w:rPr>
            <w:rFonts w:ascii="Courier New" w:hAnsi="Courier New" w:cs="Courier New"/>
          </w:rPr>
          <w:delText>&amp;#8230;</w:delText>
        </w:r>
      </w:del>
      <w:r w:rsidRPr="00C100C3">
        <w:rPr>
          <w:rFonts w:ascii="Courier New" w:hAnsi="Courier New" w:cs="Courier New"/>
        </w:rPr>
        <w:t xml:space="preserve"> is that he considers the Church a sort of body</w:t>
      </w:r>
      <w:ins w:id="2629" w:author="Comparison" w:date="2013-05-05T19:43:00Z">
        <w:r w:rsidRPr="00AA4B48">
          <w:rPr>
            <w:rFonts w:ascii="Courier New" w:hAnsi="Courier New" w:cs="Courier New"/>
          </w:rPr>
          <w:t>,"</w:t>
        </w:r>
      </w:ins>
      <w:del w:id="2630" w:author="Comparison" w:date="2013-05-05T19:43:00Z">
        <w:r w:rsidRPr="00C100C3">
          <w:rPr>
            <w:rFonts w:ascii="Courier New" w:hAnsi="Courier New" w:cs="Courier New"/>
          </w:rPr>
          <w:delText>,&amp;#8221;</w:delText>
        </w:r>
      </w:del>
      <w:r w:rsidRPr="00C100C3">
        <w:rPr>
          <w:rFonts w:ascii="Courier New" w:hAnsi="Courier New" w:cs="Courier New"/>
        </w:rPr>
        <w:t xml:space="preserve"> etc. Mr. Rochat adds, that the passages I had</w:t>
      </w:r>
      <w:r w:rsidRPr="00C100C3">
        <w:rPr>
          <w:rFonts w:ascii="Courier New" w:hAnsi="Courier New" w:cs="Courier New"/>
        </w:rPr>
        <w:t xml:space="preserve"> cited relate </w:t>
      </w:r>
      <w:ins w:id="2631" w:author="Comparison" w:date="2013-05-05T19:43:00Z">
        <w:r w:rsidRPr="00AA4B48">
          <w:rPr>
            <w:rFonts w:ascii="Courier New" w:hAnsi="Courier New" w:cs="Courier New"/>
          </w:rPr>
          <w:t>"</w:t>
        </w:r>
      </w:ins>
      <w:del w:id="2632" w:author="Comparison" w:date="2013-05-05T19:43:00Z">
        <w:r w:rsidRPr="00C100C3">
          <w:rPr>
            <w:rFonts w:ascii="Courier New" w:hAnsi="Courier New" w:cs="Courier New"/>
          </w:rPr>
          <w:delText>&amp;#8220;</w:delText>
        </w:r>
      </w:del>
      <w:r w:rsidRPr="00C100C3">
        <w:rPr>
          <w:rFonts w:ascii="Courier New" w:hAnsi="Courier New" w:cs="Courier New"/>
        </w:rPr>
        <w:t>not to the unity of a society, which would have tended to make of churches a single body, responsible, and having a common destiny, here below, as to its existence as a society</w:t>
      </w:r>
      <w:ins w:id="2633" w:author="Comparison" w:date="2013-05-05T19:43:00Z">
        <w:r w:rsidRPr="00AA4B48">
          <w:rPr>
            <w:rFonts w:ascii="Courier New" w:hAnsi="Courier New" w:cs="Courier New"/>
          </w:rPr>
          <w:t>,"</w:t>
        </w:r>
      </w:ins>
      <w:del w:id="2634" w:author="Comparison" w:date="2013-05-05T19:43:00Z">
        <w:r w:rsidRPr="00C100C3">
          <w:rPr>
            <w:rFonts w:ascii="Courier New" w:hAnsi="Courier New" w:cs="Courier New"/>
          </w:rPr>
          <w:delText>,&amp;#8221;</w:delText>
        </w:r>
      </w:del>
      <w:r w:rsidRPr="00C100C3">
        <w:rPr>
          <w:rFonts w:ascii="Courier New" w:hAnsi="Courier New" w:cs="Courier New"/>
        </w:rPr>
        <w:t xml:space="preserve"> etc.</w:t>
      </w:r>
    </w:p>
    <w:p w14:paraId="5238265C" w14:textId="76D03592" w:rsidR="00000000" w:rsidRPr="00C100C3" w:rsidRDefault="00362818" w:rsidP="00C100C3">
      <w:pPr>
        <w:pStyle w:val="PlainText"/>
        <w:rPr>
          <w:rFonts w:ascii="Courier New" w:hAnsi="Courier New" w:cs="Courier New"/>
        </w:rPr>
      </w:pPr>
      <w:r w:rsidRPr="00C100C3">
        <w:rPr>
          <w:rFonts w:ascii="Courier New" w:hAnsi="Courier New" w:cs="Courier New"/>
        </w:rPr>
        <w:t>The same point was at the bottom of my contr</w:t>
      </w:r>
      <w:r w:rsidRPr="00C100C3">
        <w:rPr>
          <w:rFonts w:ascii="Courier New" w:hAnsi="Courier New" w:cs="Courier New"/>
        </w:rPr>
        <w:t>oversy with Mr. F. Olivier</w:t>
      </w:r>
      <w:ins w:id="2635" w:author="Comparison" w:date="2013-05-05T19:43:00Z">
        <w:r w:rsidRPr="00AA4B48">
          <w:rPr>
            <w:rFonts w:ascii="Courier New" w:hAnsi="Courier New" w:cs="Courier New"/>
          </w:rPr>
          <w:t>.¦</w:t>
        </w:r>
      </w:ins>
      <w:del w:id="2636" w:author="Comparison" w:date="2013-05-05T19:43:00Z">
        <w:r w:rsidRPr="00C100C3">
          <w:rPr>
            <w:rFonts w:ascii="Courier New" w:hAnsi="Courier New" w:cs="Courier New"/>
          </w:rPr>
          <w:delText>.|</w:delText>
        </w:r>
      </w:del>
      <w:r w:rsidRPr="00C100C3">
        <w:rPr>
          <w:rFonts w:ascii="Courier New" w:hAnsi="Courier New" w:cs="Courier New"/>
        </w:rPr>
        <w:t xml:space="preserve"> Remember the question is not about the Church as a body infallibly gathered in glory, but about the Church as one body here below.</w:t>
      </w:r>
    </w:p>
    <w:p w14:paraId="4F246678" w14:textId="2CA40C70" w:rsidR="00000000" w:rsidRPr="00C100C3" w:rsidRDefault="00362818" w:rsidP="00C100C3">
      <w:pPr>
        <w:pStyle w:val="PlainText"/>
        <w:rPr>
          <w:rFonts w:ascii="Courier New" w:hAnsi="Courier New" w:cs="Courier New"/>
        </w:rPr>
      </w:pPr>
      <w:r w:rsidRPr="00C100C3">
        <w:rPr>
          <w:rFonts w:ascii="Courier New" w:hAnsi="Courier New" w:cs="Courier New"/>
        </w:rPr>
        <w:t xml:space="preserve">Here are his words: </w:t>
      </w:r>
      <w:ins w:id="2637" w:author="Comparison" w:date="2013-05-05T19:43:00Z">
        <w:r w:rsidRPr="00AA4B48">
          <w:rPr>
            <w:rFonts w:ascii="Courier New" w:hAnsi="Courier New" w:cs="Courier New"/>
          </w:rPr>
          <w:t>"</w:t>
        </w:r>
      </w:ins>
      <w:del w:id="2638" w:author="Comparison" w:date="2013-05-05T19:43:00Z">
        <w:r w:rsidRPr="00C100C3">
          <w:rPr>
            <w:rFonts w:ascii="Courier New" w:hAnsi="Courier New" w:cs="Courier New"/>
          </w:rPr>
          <w:delText>&amp;#8220;</w:delText>
        </w:r>
      </w:del>
      <w:r w:rsidRPr="00C100C3">
        <w:rPr>
          <w:rFonts w:ascii="Courier New" w:hAnsi="Courier New" w:cs="Courier New"/>
        </w:rPr>
        <w:t>Mr. Darby owns that the word church means assembly; and though he ca</w:t>
      </w:r>
      <w:r w:rsidRPr="00C100C3">
        <w:rPr>
          <w:rFonts w:ascii="Courier New" w:hAnsi="Courier New" w:cs="Courier New"/>
        </w:rPr>
        <w:t xml:space="preserve">nnot deny this truth, namely, that the body of Christ never has been really gathered here below, and that the different churches have never been united in one single assembly, he ceases not continually to represent the Christians living on the earth, at a </w:t>
      </w:r>
      <w:r w:rsidRPr="00C100C3">
        <w:rPr>
          <w:rFonts w:ascii="Courier New" w:hAnsi="Courier New" w:cs="Courier New"/>
        </w:rPr>
        <w:t>given</w:t>
      </w:r>
    </w:p>
    <w:p w14:paraId="427BFBA3" w14:textId="2C7DFBD5" w:rsidR="00000000" w:rsidRPr="00C100C3" w:rsidRDefault="00362818" w:rsidP="00C100C3">
      <w:pPr>
        <w:pStyle w:val="PlainText"/>
        <w:rPr>
          <w:rFonts w:ascii="Courier New" w:hAnsi="Courier New" w:cs="Courier New"/>
        </w:rPr>
      </w:pPr>
      <w:ins w:id="2639" w:author="Comparison" w:date="2013-05-05T19:43:00Z">
        <w:r w:rsidRPr="00AA4B48">
          <w:rPr>
            <w:rFonts w:ascii="Courier New" w:hAnsi="Courier New" w:cs="Courier New"/>
          </w:rPr>
          <w:t>¦</w:t>
        </w:r>
      </w:ins>
      <w:del w:id="2640" w:author="Comparison" w:date="2013-05-05T19:43:00Z">
        <w:r w:rsidRPr="00C100C3">
          <w:rPr>
            <w:rFonts w:ascii="Courier New" w:hAnsi="Courier New" w:cs="Courier New"/>
          </w:rPr>
          <w:delText>|</w:delText>
        </w:r>
      </w:del>
      <w:r w:rsidRPr="00C100C3">
        <w:rPr>
          <w:rFonts w:ascii="Courier New" w:hAnsi="Courier New" w:cs="Courier New"/>
        </w:rPr>
        <w:t xml:space="preserve"> Mr. Olivier has latterly had a protest published to shew that he retains the doctrine of the Church. The reader will find the sort of passages which have made me say that he denies it formally.</w:t>
      </w:r>
    </w:p>
    <w:p w14:paraId="2971613A"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{98}</w:t>
      </w:r>
    </w:p>
    <w:p w14:paraId="3CC11D7D" w14:textId="77777777" w:rsidR="00000000" w:rsidRPr="00AA4B48" w:rsidRDefault="00362818" w:rsidP="00AA4B48">
      <w:pPr>
        <w:pStyle w:val="PlainText"/>
        <w:rPr>
          <w:ins w:id="2641" w:author="Comparison" w:date="2013-05-05T19:43:00Z"/>
          <w:rFonts w:ascii="Courier New" w:hAnsi="Courier New" w:cs="Courier New"/>
        </w:rPr>
      </w:pPr>
      <w:r w:rsidRPr="00C100C3">
        <w:rPr>
          <w:rFonts w:ascii="Courier New" w:hAnsi="Courier New" w:cs="Courier New"/>
        </w:rPr>
        <w:t xml:space="preserve">moment, as being </w:t>
      </w:r>
      <w:ins w:id="2642" w:author="Comparison" w:date="2013-05-05T19:43:00Z">
        <w:r w:rsidRPr="00AA4B48">
          <w:rPr>
            <w:rFonts w:ascii="Courier New" w:hAnsi="Courier New" w:cs="Courier New"/>
          </w:rPr>
          <w:t>*</w:t>
        </w:r>
      </w:ins>
      <w:r w:rsidRPr="00C100C3">
        <w:rPr>
          <w:rFonts w:ascii="Courier New" w:hAnsi="Courier New" w:cs="Courier New"/>
        </w:rPr>
        <w:t>one assembly</w:t>
      </w:r>
      <w:ins w:id="2643" w:author="Comparison" w:date="2013-05-05T19:43:00Z">
        <w:r w:rsidRPr="00AA4B48">
          <w:rPr>
            <w:rFonts w:ascii="Courier New" w:hAnsi="Courier New" w:cs="Courier New"/>
          </w:rPr>
          <w:t>*,</w:t>
        </w:r>
      </w:ins>
      <w:del w:id="2644" w:author="Comparison" w:date="2013-05-05T19:43:00Z">
        <w:r w:rsidRPr="00C100C3">
          <w:rPr>
            <w:rFonts w:ascii="Courier New" w:hAnsi="Courier New" w:cs="Courier New"/>
          </w:rPr>
          <w:delText>,</w:delText>
        </w:r>
      </w:del>
      <w:r w:rsidRPr="00C100C3">
        <w:rPr>
          <w:rFonts w:ascii="Courier New" w:hAnsi="Courier New" w:cs="Courier New"/>
        </w:rPr>
        <w:t xml:space="preserve"> with the respon</w:t>
      </w:r>
      <w:r w:rsidRPr="00C100C3">
        <w:rPr>
          <w:rFonts w:ascii="Courier New" w:hAnsi="Courier New" w:cs="Courier New"/>
        </w:rPr>
        <w:t xml:space="preserve">sibility </w:t>
      </w:r>
      <w:ins w:id="2645" w:author="Comparison" w:date="2013-05-05T19:43:00Z">
        <w:r w:rsidRPr="00AA4B48">
          <w:rPr>
            <w:rFonts w:ascii="Courier New" w:hAnsi="Courier New" w:cs="Courier New"/>
          </w:rPr>
          <w:t>*</w:t>
        </w:r>
      </w:ins>
      <w:r w:rsidRPr="00C100C3">
        <w:rPr>
          <w:rFonts w:ascii="Courier New" w:hAnsi="Courier New" w:cs="Courier New"/>
        </w:rPr>
        <w:t>of this assembly</w:t>
      </w:r>
      <w:ins w:id="2646" w:author="Comparison" w:date="2013-05-05T19:43:00Z">
        <w:r w:rsidRPr="00AA4B48">
          <w:rPr>
            <w:rFonts w:ascii="Courier New" w:hAnsi="Courier New" w:cs="Courier New"/>
          </w:rPr>
          <w:t>*;</w:t>
        </w:r>
      </w:ins>
      <w:del w:id="2647" w:author="Comparison" w:date="2013-05-05T19:43:00Z">
        <w:r w:rsidRPr="00C100C3">
          <w:rPr>
            <w:rFonts w:ascii="Courier New" w:hAnsi="Courier New" w:cs="Courier New"/>
          </w:rPr>
          <w:delText>;</w:delText>
        </w:r>
      </w:del>
      <w:r w:rsidRPr="00C100C3">
        <w:rPr>
          <w:rFonts w:ascii="Courier New" w:hAnsi="Courier New" w:cs="Courier New"/>
        </w:rPr>
        <w:t xml:space="preserve"> and he calls it </w:t>
      </w:r>
      <w:ins w:id="2648" w:author="Comparison" w:date="2013-05-05T19:43:00Z">
        <w:r w:rsidRPr="00AA4B48">
          <w:rPr>
            <w:rFonts w:ascii="Courier New" w:hAnsi="Courier New" w:cs="Courier New"/>
          </w:rPr>
          <w:t>*</w:t>
        </w:r>
      </w:ins>
      <w:r w:rsidRPr="00C100C3">
        <w:rPr>
          <w:rFonts w:ascii="Courier New" w:hAnsi="Courier New" w:cs="Courier New"/>
        </w:rPr>
        <w:t>the assembly of Christ</w:t>
      </w:r>
      <w:ins w:id="2649" w:author="Comparison" w:date="2013-05-05T19:43:00Z">
        <w:r w:rsidRPr="00AA4B48">
          <w:rPr>
            <w:rFonts w:ascii="Courier New" w:hAnsi="Courier New" w:cs="Courier New"/>
          </w:rPr>
          <w:t xml:space="preserve"> -- </w:t>
        </w:r>
      </w:ins>
      <w:del w:id="2650" w:author="Comparison" w:date="2013-05-05T19:43:00Z">
        <w:r w:rsidRPr="00C100C3">
          <w:rPr>
            <w:rFonts w:ascii="Courier New" w:hAnsi="Courier New" w:cs="Courier New"/>
          </w:rPr>
          <w:delText>&amp;#8212;</w:delText>
        </w:r>
      </w:del>
      <w:r w:rsidRPr="00C100C3">
        <w:rPr>
          <w:rFonts w:ascii="Courier New" w:hAnsi="Courier New" w:cs="Courier New"/>
        </w:rPr>
        <w:t>the universal assembly on earth</w:t>
      </w:r>
      <w:ins w:id="2651" w:author="Comparison" w:date="2013-05-05T19:43:00Z">
        <w:r w:rsidRPr="00AA4B48">
          <w:rPr>
            <w:rFonts w:ascii="Courier New" w:hAnsi="Courier New" w:cs="Courier New"/>
          </w:rPr>
          <w:t>*."¦</w:t>
        </w:r>
      </w:ins>
    </w:p>
    <w:p w14:paraId="7DABACB5" w14:textId="57951B67" w:rsidR="00000000" w:rsidRPr="00C100C3" w:rsidRDefault="00362818" w:rsidP="00C100C3">
      <w:pPr>
        <w:pStyle w:val="PlainText"/>
        <w:rPr>
          <w:del w:id="2652" w:author="Comparison" w:date="2013-05-05T19:43:00Z"/>
          <w:rFonts w:ascii="Courier New" w:hAnsi="Courier New" w:cs="Courier New"/>
        </w:rPr>
      </w:pPr>
      <w:ins w:id="2653" w:author="Comparison" w:date="2013-05-05T19:43:00Z">
        <w:r w:rsidRPr="00AA4B48">
          <w:rPr>
            <w:rFonts w:ascii="Courier New" w:hAnsi="Courier New" w:cs="Courier New"/>
          </w:rPr>
          <w:t>"</w:t>
        </w:r>
      </w:ins>
      <w:del w:id="2654" w:author="Comparison" w:date="2013-05-05T19:43:00Z">
        <w:r w:rsidRPr="00C100C3">
          <w:rPr>
            <w:rFonts w:ascii="Courier New" w:hAnsi="Courier New" w:cs="Courier New"/>
          </w:rPr>
          <w:delText>.&amp;#8221;|</w:delText>
        </w:r>
      </w:del>
    </w:p>
    <w:p w14:paraId="0C5DC8EE" w14:textId="77777777" w:rsidR="00000000" w:rsidRPr="00AA4B48" w:rsidRDefault="00362818" w:rsidP="00AA4B48">
      <w:pPr>
        <w:pStyle w:val="PlainText"/>
        <w:rPr>
          <w:ins w:id="2655" w:author="Comparison" w:date="2013-05-05T19:43:00Z"/>
          <w:rFonts w:ascii="Courier New" w:hAnsi="Courier New" w:cs="Courier New"/>
        </w:rPr>
      </w:pPr>
      <w:del w:id="2656" w:author="Comparison" w:date="2013-05-05T19:43:00Z">
        <w:r w:rsidRPr="00C100C3">
          <w:rPr>
            <w:rFonts w:ascii="Courier New" w:hAnsi="Courier New" w:cs="Courier New"/>
          </w:rPr>
          <w:delText>&amp;#8220;</w:delText>
        </w:r>
      </w:del>
      <w:r w:rsidRPr="00C100C3">
        <w:rPr>
          <w:rFonts w:ascii="Courier New" w:hAnsi="Courier New" w:cs="Courier New"/>
        </w:rPr>
        <w:t xml:space="preserve">Could he better insist now on the idea of a Church assembled on earth, and receiving, for this reason, the name of church or assembly? </w:t>
      </w:r>
      <w:r w:rsidRPr="00C100C3">
        <w:rPr>
          <w:rFonts w:ascii="Courier New" w:hAnsi="Courier New" w:cs="Courier New"/>
        </w:rPr>
        <w:t>But that cannot be, not only because the Church was never united in a single assembly here below, but also</w:t>
      </w:r>
      <w:ins w:id="2657" w:author="Comparison" w:date="2013-05-05T19:43:00Z">
        <w:r w:rsidRPr="00AA4B48">
          <w:rPr>
            <w:rFonts w:ascii="Courier New" w:hAnsi="Courier New" w:cs="Courier New"/>
          </w:rPr>
          <w:t>,"</w:t>
        </w:r>
      </w:ins>
      <w:del w:id="2658" w:author="Comparison" w:date="2013-05-05T19:43:00Z">
        <w:r w:rsidRPr="00C100C3">
          <w:rPr>
            <w:rFonts w:ascii="Courier New" w:hAnsi="Courier New" w:cs="Courier New"/>
          </w:rPr>
          <w:delText>,&amp;#8221;</w:delText>
        </w:r>
      </w:del>
      <w:r w:rsidRPr="00C100C3">
        <w:rPr>
          <w:rFonts w:ascii="Courier New" w:hAnsi="Courier New" w:cs="Courier New"/>
        </w:rPr>
        <w:t xml:space="preserve"> etc. </w:t>
      </w:r>
      <w:ins w:id="2659" w:author="Comparison" w:date="2013-05-05T19:43:00Z">
        <w:r w:rsidRPr="00AA4B48">
          <w:rPr>
            <w:rFonts w:ascii="Courier New" w:hAnsi="Courier New" w:cs="Courier New"/>
          </w:rPr>
          <w:t>"</w:t>
        </w:r>
      </w:ins>
      <w:del w:id="2660" w:author="Comparison" w:date="2013-05-05T19:43:00Z">
        <w:r w:rsidRPr="00C100C3">
          <w:rPr>
            <w:rFonts w:ascii="Courier New" w:hAnsi="Courier New" w:cs="Courier New"/>
          </w:rPr>
          <w:delText>&amp;#8220;</w:delText>
        </w:r>
      </w:del>
      <w:r w:rsidRPr="00C100C3">
        <w:rPr>
          <w:rFonts w:ascii="Courier New" w:hAnsi="Courier New" w:cs="Courier New"/>
        </w:rPr>
        <w:t xml:space="preserve">But that this whole, this totality, was </w:t>
      </w:r>
      <w:del w:id="2661" w:author="Comparison" w:date="2013-05-05T19:43:00Z">
        <w:r w:rsidRPr="00C100C3">
          <w:rPr>
            <w:rFonts w:ascii="Courier New" w:hAnsi="Courier New" w:cs="Courier New"/>
          </w:rPr>
          <w:delText>*</w:delText>
        </w:r>
      </w:del>
      <w:r w:rsidRPr="00C100C3">
        <w:rPr>
          <w:rFonts w:ascii="Courier New" w:hAnsi="Courier New" w:cs="Courier New"/>
        </w:rPr>
        <w:t>one assembly</w:t>
      </w:r>
      <w:ins w:id="2662" w:author="Comparison" w:date="2013-05-05T19:43:00Z">
        <w:r w:rsidRPr="00AA4B48">
          <w:rPr>
            <w:rFonts w:ascii="Courier New" w:hAnsi="Courier New" w:cs="Courier New"/>
          </w:rPr>
          <w:t>,</w:t>
        </w:r>
      </w:ins>
      <w:del w:id="2663" w:author="Comparison" w:date="2013-05-05T19:43:00Z">
        <w:r w:rsidRPr="00C100C3">
          <w:rPr>
            <w:rFonts w:ascii="Courier New" w:hAnsi="Courier New" w:cs="Courier New"/>
          </w:rPr>
          <w:delText>,*</w:delText>
        </w:r>
      </w:del>
      <w:r w:rsidRPr="00C100C3">
        <w:rPr>
          <w:rFonts w:ascii="Courier New" w:hAnsi="Courier New" w:cs="Courier New"/>
        </w:rPr>
        <w:t xml:space="preserve"> and that for this it was named the Church, I presume the author no more t</w:t>
      </w:r>
      <w:r w:rsidRPr="00C100C3">
        <w:rPr>
          <w:rFonts w:ascii="Courier New" w:hAnsi="Courier New" w:cs="Courier New"/>
        </w:rPr>
        <w:t>hinks of sustaining it</w:t>
      </w:r>
      <w:ins w:id="2664" w:author="Comparison" w:date="2013-05-05T19:43:00Z">
        <w:r w:rsidRPr="00AA4B48">
          <w:rPr>
            <w:rFonts w:ascii="Courier New" w:hAnsi="Courier New" w:cs="Courier New"/>
          </w:rPr>
          <w:t>."¦</w:t>
        </w:r>
      </w:ins>
    </w:p>
    <w:p w14:paraId="3E0D9643" w14:textId="04F207E4" w:rsidR="00000000" w:rsidRPr="00C100C3" w:rsidRDefault="00362818" w:rsidP="00C100C3">
      <w:pPr>
        <w:pStyle w:val="PlainText"/>
        <w:rPr>
          <w:del w:id="2665" w:author="Comparison" w:date="2013-05-05T19:43:00Z"/>
          <w:rFonts w:ascii="Courier New" w:hAnsi="Courier New" w:cs="Courier New"/>
        </w:rPr>
      </w:pPr>
      <w:ins w:id="2666" w:author="Comparison" w:date="2013-05-05T19:43:00Z">
        <w:r w:rsidRPr="00AA4B48">
          <w:rPr>
            <w:rFonts w:ascii="Courier New" w:hAnsi="Courier New" w:cs="Courier New"/>
          </w:rPr>
          <w:t>"</w:t>
        </w:r>
      </w:ins>
      <w:del w:id="2667" w:author="Comparison" w:date="2013-05-05T19:43:00Z">
        <w:r w:rsidRPr="00C100C3">
          <w:rPr>
            <w:rFonts w:ascii="Courier New" w:hAnsi="Courier New" w:cs="Courier New"/>
          </w:rPr>
          <w:delText>.&amp;#8221;|</w:delText>
        </w:r>
      </w:del>
    </w:p>
    <w:p w14:paraId="5425567F" w14:textId="77777777" w:rsidR="00000000" w:rsidRPr="00AA4B48" w:rsidRDefault="00362818" w:rsidP="00AA4B48">
      <w:pPr>
        <w:pStyle w:val="PlainText"/>
        <w:rPr>
          <w:ins w:id="2668" w:author="Comparison" w:date="2013-05-05T19:43:00Z"/>
          <w:rFonts w:ascii="Courier New" w:hAnsi="Courier New" w:cs="Courier New"/>
        </w:rPr>
      </w:pPr>
      <w:del w:id="2669" w:author="Comparison" w:date="2013-05-05T19:43:00Z">
        <w:r w:rsidRPr="00C100C3">
          <w:rPr>
            <w:rFonts w:ascii="Courier New" w:hAnsi="Courier New" w:cs="Courier New"/>
          </w:rPr>
          <w:delText>&amp;#8220;</w:delText>
        </w:r>
      </w:del>
      <w:r w:rsidRPr="00C100C3">
        <w:rPr>
          <w:rFonts w:ascii="Courier New" w:hAnsi="Courier New" w:cs="Courier New"/>
        </w:rPr>
        <w:t xml:space="preserve">When Mr. Darby affirms that the totality of churches here below forms the Church, he goes also too far, seeing that what forms the Church is not only the totality of the churches at a given time, but the totality of </w:t>
      </w:r>
      <w:r w:rsidRPr="00C100C3">
        <w:rPr>
          <w:rFonts w:ascii="Courier New" w:hAnsi="Courier New" w:cs="Courier New"/>
        </w:rPr>
        <w:t>the believers in all the succession of ages between the first and second advent of Christ</w:t>
      </w:r>
      <w:ins w:id="2670" w:author="Comparison" w:date="2013-05-05T19:43:00Z">
        <w:r w:rsidRPr="00AA4B48">
          <w:rPr>
            <w:rFonts w:ascii="Courier New" w:hAnsi="Courier New" w:cs="Courier New"/>
          </w:rPr>
          <w:t>."</w:t>
        </w:r>
      </w:ins>
    </w:p>
    <w:p w14:paraId="2A4A6195" w14:textId="37742778" w:rsidR="00000000" w:rsidRPr="00C100C3" w:rsidRDefault="00362818" w:rsidP="00C100C3">
      <w:pPr>
        <w:pStyle w:val="PlainText"/>
        <w:rPr>
          <w:del w:id="2671" w:author="Comparison" w:date="2013-05-05T19:43:00Z"/>
          <w:rFonts w:ascii="Courier New" w:hAnsi="Courier New" w:cs="Courier New"/>
        </w:rPr>
      </w:pPr>
      <w:ins w:id="2672" w:author="Comparison" w:date="2013-05-05T19:43:00Z">
        <w:r w:rsidRPr="00AA4B48">
          <w:rPr>
            <w:rFonts w:ascii="Courier New" w:hAnsi="Courier New" w:cs="Courier New"/>
          </w:rPr>
          <w:t>"</w:t>
        </w:r>
      </w:ins>
      <w:del w:id="2673" w:author="Comparison" w:date="2013-05-05T19:43:00Z">
        <w:r w:rsidRPr="00C100C3">
          <w:rPr>
            <w:rFonts w:ascii="Courier New" w:hAnsi="Courier New" w:cs="Courier New"/>
          </w:rPr>
          <w:delText>.&amp;#8221;</w:delText>
        </w:r>
      </w:del>
    </w:p>
    <w:p w14:paraId="014A7FD7" w14:textId="77777777" w:rsidR="00000000" w:rsidRPr="00AA4B48" w:rsidRDefault="00362818" w:rsidP="00AA4B48">
      <w:pPr>
        <w:pStyle w:val="PlainText"/>
        <w:rPr>
          <w:ins w:id="2674" w:author="Comparison" w:date="2013-05-05T19:43:00Z"/>
          <w:rFonts w:ascii="Courier New" w:hAnsi="Courier New" w:cs="Courier New"/>
        </w:rPr>
      </w:pPr>
      <w:del w:id="2675" w:author="Comparison" w:date="2013-05-05T19:43:00Z">
        <w:r w:rsidRPr="00C100C3">
          <w:rPr>
            <w:rFonts w:ascii="Courier New" w:hAnsi="Courier New" w:cs="Courier New"/>
          </w:rPr>
          <w:delText>&amp;#8220;</w:delText>
        </w:r>
      </w:del>
      <w:r w:rsidRPr="00C100C3">
        <w:rPr>
          <w:rFonts w:ascii="Courier New" w:hAnsi="Courier New" w:cs="Courier New"/>
        </w:rPr>
        <w:t xml:space="preserve">Mr. </w:t>
      </w:r>
      <w:ins w:id="2676" w:author="Comparison" w:date="2013-05-05T19:43:00Z">
        <w:r w:rsidRPr="00AA4B48">
          <w:rPr>
            <w:rFonts w:ascii="Courier New" w:hAnsi="Courier New" w:cs="Courier New"/>
          </w:rPr>
          <w:t>Darby's</w:t>
        </w:r>
      </w:ins>
      <w:del w:id="2677" w:author="Comparison" w:date="2013-05-05T19:43:00Z">
        <w:r w:rsidRPr="00C100C3">
          <w:rPr>
            <w:rFonts w:ascii="Courier New" w:hAnsi="Courier New" w:cs="Courier New"/>
          </w:rPr>
          <w:delText>Darby&amp;#8217;s</w:delText>
        </w:r>
      </w:del>
      <w:r w:rsidRPr="00C100C3">
        <w:rPr>
          <w:rFonts w:ascii="Courier New" w:hAnsi="Courier New" w:cs="Courier New"/>
        </w:rPr>
        <w:t xml:space="preserve"> manner of thinking makes a division of the body of Christ in two, and even makes two bodies of Christ, if I may say so; namely, firs</w:t>
      </w:r>
      <w:r w:rsidRPr="00C100C3">
        <w:rPr>
          <w:rFonts w:ascii="Courier New" w:hAnsi="Courier New" w:cs="Courier New"/>
        </w:rPr>
        <w:t>t, this pretended body of Christ that God should have created complete on earth</w:t>
      </w:r>
      <w:ins w:id="2678" w:author="Comparison" w:date="2013-05-05T19:43:00Z">
        <w:r w:rsidRPr="00AA4B48">
          <w:rPr>
            <w:rFonts w:ascii="Courier New" w:hAnsi="Courier New" w:cs="Courier New"/>
          </w:rPr>
          <w:t>,"</w:t>
        </w:r>
      </w:ins>
      <w:del w:id="2679" w:author="Comparison" w:date="2013-05-05T19:43:00Z">
        <w:r w:rsidRPr="00C100C3">
          <w:rPr>
            <w:rFonts w:ascii="Courier New" w:hAnsi="Courier New" w:cs="Courier New"/>
          </w:rPr>
          <w:delText>,&amp;#8221;</w:delText>
        </w:r>
      </w:del>
      <w:r w:rsidRPr="00C100C3">
        <w:rPr>
          <w:rFonts w:ascii="Courier New" w:hAnsi="Courier New" w:cs="Courier New"/>
        </w:rPr>
        <w:t xml:space="preserve"> etc</w:t>
      </w:r>
      <w:ins w:id="2680" w:author="Comparison" w:date="2013-05-05T19:43:00Z">
        <w:r w:rsidRPr="00AA4B48">
          <w:rPr>
            <w:rFonts w:ascii="Courier New" w:hAnsi="Courier New" w:cs="Courier New"/>
          </w:rPr>
          <w:t>.¦</w:t>
        </w:r>
      </w:ins>
    </w:p>
    <w:p w14:paraId="028E516C" w14:textId="221700A6" w:rsidR="00000000" w:rsidRPr="00C100C3" w:rsidRDefault="00362818" w:rsidP="00C100C3">
      <w:pPr>
        <w:pStyle w:val="PlainText"/>
        <w:rPr>
          <w:del w:id="2681" w:author="Comparison" w:date="2013-05-05T19:43:00Z"/>
          <w:rFonts w:ascii="Courier New" w:hAnsi="Courier New" w:cs="Courier New"/>
        </w:rPr>
      </w:pPr>
      <w:ins w:id="2682" w:author="Comparison" w:date="2013-05-05T19:43:00Z">
        <w:r w:rsidRPr="00AA4B48">
          <w:rPr>
            <w:rFonts w:ascii="Courier New" w:hAnsi="Courier New" w:cs="Courier New"/>
          </w:rPr>
          <w:t>"</w:t>
        </w:r>
      </w:ins>
      <w:del w:id="2683" w:author="Comparison" w:date="2013-05-05T19:43:00Z">
        <w:r w:rsidRPr="00C100C3">
          <w:rPr>
            <w:rFonts w:ascii="Courier New" w:hAnsi="Courier New" w:cs="Courier New"/>
          </w:rPr>
          <w:delText>.|</w:delText>
        </w:r>
      </w:del>
    </w:p>
    <w:p w14:paraId="4AB51CB3" w14:textId="77777777" w:rsidR="00000000" w:rsidRPr="00AA4B48" w:rsidRDefault="00362818" w:rsidP="00AA4B48">
      <w:pPr>
        <w:pStyle w:val="PlainText"/>
        <w:rPr>
          <w:ins w:id="2684" w:author="Comparison" w:date="2013-05-05T19:43:00Z"/>
          <w:rFonts w:ascii="Courier New" w:hAnsi="Courier New" w:cs="Courier New"/>
        </w:rPr>
      </w:pPr>
      <w:del w:id="2685" w:author="Comparison" w:date="2013-05-05T19:43:00Z">
        <w:r w:rsidRPr="00C100C3">
          <w:rPr>
            <w:rFonts w:ascii="Courier New" w:hAnsi="Courier New" w:cs="Courier New"/>
          </w:rPr>
          <w:delText>&amp;#8220;</w:delText>
        </w:r>
      </w:del>
      <w:r w:rsidRPr="00C100C3">
        <w:rPr>
          <w:rFonts w:ascii="Courier New" w:hAnsi="Courier New" w:cs="Courier New"/>
        </w:rPr>
        <w:t xml:space="preserve">I could not charge myself with any responsibility in respect of this pretended exterior body, </w:t>
      </w:r>
      <w:ins w:id="2686" w:author="Comparison" w:date="2013-05-05T19:43:00Z">
        <w:r w:rsidRPr="00AA4B48">
          <w:rPr>
            <w:rFonts w:ascii="Courier New" w:hAnsi="Courier New" w:cs="Courier New"/>
          </w:rPr>
          <w:t>...</w:t>
        </w:r>
      </w:ins>
      <w:del w:id="2687" w:author="Comparison" w:date="2013-05-05T19:43:00Z">
        <w:r w:rsidRPr="00C100C3">
          <w:rPr>
            <w:rFonts w:ascii="Courier New" w:hAnsi="Courier New" w:cs="Courier New"/>
          </w:rPr>
          <w:delText>&amp;#8230;</w:delText>
        </w:r>
      </w:del>
      <w:r w:rsidRPr="00C100C3">
        <w:rPr>
          <w:rFonts w:ascii="Courier New" w:hAnsi="Courier New" w:cs="Courier New"/>
        </w:rPr>
        <w:t xml:space="preserve"> or this would-be assembly, which, however, has never</w:t>
      </w:r>
      <w:r w:rsidRPr="00C100C3">
        <w:rPr>
          <w:rFonts w:ascii="Courier New" w:hAnsi="Courier New" w:cs="Courier New"/>
        </w:rPr>
        <w:t xml:space="preserve"> been assembled</w:t>
      </w:r>
      <w:ins w:id="2688" w:author="Comparison" w:date="2013-05-05T19:43:00Z">
        <w:r w:rsidRPr="00AA4B48">
          <w:rPr>
            <w:rFonts w:ascii="Courier New" w:hAnsi="Courier New" w:cs="Courier New"/>
          </w:rPr>
          <w:t>."¦</w:t>
        </w:r>
      </w:ins>
    </w:p>
    <w:p w14:paraId="28D649DE" w14:textId="211AE2FC" w:rsidR="00000000" w:rsidRPr="00C100C3" w:rsidRDefault="00362818" w:rsidP="00C100C3">
      <w:pPr>
        <w:pStyle w:val="PlainText"/>
        <w:rPr>
          <w:del w:id="2689" w:author="Comparison" w:date="2013-05-05T19:43:00Z"/>
          <w:rFonts w:ascii="Courier New" w:hAnsi="Courier New" w:cs="Courier New"/>
        </w:rPr>
      </w:pPr>
      <w:ins w:id="2690" w:author="Comparison" w:date="2013-05-05T19:43:00Z">
        <w:r w:rsidRPr="00AA4B48">
          <w:rPr>
            <w:rFonts w:ascii="Courier New" w:hAnsi="Courier New" w:cs="Courier New"/>
          </w:rPr>
          <w:t>"</w:t>
        </w:r>
      </w:ins>
      <w:del w:id="2691" w:author="Comparison" w:date="2013-05-05T19:43:00Z">
        <w:r w:rsidRPr="00C100C3">
          <w:rPr>
            <w:rFonts w:ascii="Courier New" w:hAnsi="Courier New" w:cs="Courier New"/>
          </w:rPr>
          <w:delText>.&amp;#8221;|</w:delText>
        </w:r>
      </w:del>
    </w:p>
    <w:p w14:paraId="3FDC94E1" w14:textId="1F829CDD" w:rsidR="00000000" w:rsidRPr="00C100C3" w:rsidRDefault="00362818" w:rsidP="00C100C3">
      <w:pPr>
        <w:pStyle w:val="PlainText"/>
        <w:rPr>
          <w:rFonts w:ascii="Courier New" w:hAnsi="Courier New" w:cs="Courier New"/>
        </w:rPr>
      </w:pPr>
      <w:del w:id="2692" w:author="Comparison" w:date="2013-05-05T19:43:00Z">
        <w:r w:rsidRPr="00C100C3">
          <w:rPr>
            <w:rFonts w:ascii="Courier New" w:hAnsi="Courier New" w:cs="Courier New"/>
          </w:rPr>
          <w:delText>&amp;#8220;</w:delText>
        </w:r>
      </w:del>
      <w:r w:rsidRPr="00C100C3">
        <w:rPr>
          <w:rFonts w:ascii="Courier New" w:hAnsi="Courier New" w:cs="Courier New"/>
        </w:rPr>
        <w:t>Now, this view is contrary, at once, to the notions which scripture gives us of the *totality* and *unity* of the Church, as well as of the *assembly* of the Church, since the earthly body of Christ, which Mr. Darby believe</w:t>
      </w:r>
      <w:r w:rsidRPr="00C100C3">
        <w:rPr>
          <w:rFonts w:ascii="Courier New" w:hAnsi="Courier New" w:cs="Courier New"/>
        </w:rPr>
        <w:t>s to have been formed of a totality of *disseminated* churches, would never have been really assembled here below</w:t>
      </w:r>
      <w:ins w:id="2693" w:author="Comparison" w:date="2013-05-05T19:43:00Z">
        <w:r w:rsidRPr="00AA4B48">
          <w:rPr>
            <w:rFonts w:ascii="Courier New" w:hAnsi="Courier New" w:cs="Courier New"/>
          </w:rPr>
          <w:t>."¦</w:t>
        </w:r>
      </w:ins>
      <w:del w:id="2694" w:author="Comparison" w:date="2013-05-05T19:43:00Z">
        <w:r w:rsidRPr="00C100C3">
          <w:rPr>
            <w:rFonts w:ascii="Courier New" w:hAnsi="Courier New" w:cs="Courier New"/>
          </w:rPr>
          <w:delText>.&amp;#8221;|</w:delText>
        </w:r>
      </w:del>
    </w:p>
    <w:p w14:paraId="0C48544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Such is the language of Mr. Olivier.</w:t>
      </w:r>
    </w:p>
    <w:p w14:paraId="4DD702A3"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 will not make any observations on the passages just cited. I confine myself to begging the r</w:t>
      </w:r>
      <w:r w:rsidRPr="00C100C3">
        <w:rPr>
          <w:rFonts w:ascii="Courier New" w:hAnsi="Courier New" w:cs="Courier New"/>
        </w:rPr>
        <w:t>eader not to take what is there said of my views as being an exact representation of them. My object is only to establish the fact as to the doctrine.</w:t>
      </w:r>
    </w:p>
    <w:p w14:paraId="4C8CF9E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Evangelical Church of Geneva believes that particular churches, established in different places, and</w:t>
      </w:r>
      <w:r w:rsidRPr="00C100C3">
        <w:rPr>
          <w:rFonts w:ascii="Courier New" w:hAnsi="Courier New" w:cs="Courier New"/>
        </w:rPr>
        <w:t xml:space="preserve"> more or less a mixture of regenerate and unconverted persons, ought, etc.:</w:t>
      </w:r>
    </w:p>
    <w:p w14:paraId="575D340B" w14:textId="4E1240D4" w:rsidR="00000000" w:rsidRPr="00C100C3" w:rsidRDefault="00362818" w:rsidP="00C100C3">
      <w:pPr>
        <w:pStyle w:val="PlainText"/>
        <w:rPr>
          <w:rFonts w:ascii="Courier New" w:hAnsi="Courier New" w:cs="Courier New"/>
        </w:rPr>
      </w:pPr>
      <w:ins w:id="2695" w:author="Comparison" w:date="2013-05-05T19:43:00Z">
        <w:r w:rsidRPr="00AA4B48">
          <w:rPr>
            <w:rFonts w:ascii="Courier New" w:hAnsi="Courier New" w:cs="Courier New"/>
          </w:rPr>
          <w:t>¦ "</w:t>
        </w:r>
      </w:ins>
      <w:del w:id="2696" w:author="Comparison" w:date="2013-05-05T19:43:00Z">
        <w:r w:rsidRPr="00C100C3">
          <w:rPr>
            <w:rFonts w:ascii="Courier New" w:hAnsi="Courier New" w:cs="Courier New"/>
          </w:rPr>
          <w:delText>| &amp;#8220;</w:delText>
        </w:r>
      </w:del>
      <w:r w:rsidRPr="00C100C3">
        <w:rPr>
          <w:rFonts w:ascii="Courier New" w:hAnsi="Courier New" w:cs="Courier New"/>
        </w:rPr>
        <w:t>Defence of the Principles</w:t>
      </w:r>
      <w:ins w:id="2697" w:author="Comparison" w:date="2013-05-05T19:43:00Z">
        <w:r w:rsidRPr="00AA4B48">
          <w:rPr>
            <w:rFonts w:ascii="Courier New" w:hAnsi="Courier New" w:cs="Courier New"/>
          </w:rPr>
          <w:t>,"</w:t>
        </w:r>
      </w:ins>
      <w:del w:id="2698" w:author="Comparison" w:date="2013-05-05T19:43:00Z">
        <w:r w:rsidRPr="00C100C3">
          <w:rPr>
            <w:rFonts w:ascii="Courier New" w:hAnsi="Courier New" w:cs="Courier New"/>
          </w:rPr>
          <w:delText>,&amp;#8221;</w:delText>
        </w:r>
      </w:del>
      <w:r w:rsidRPr="00C100C3">
        <w:rPr>
          <w:rFonts w:ascii="Courier New" w:hAnsi="Courier New" w:cs="Courier New"/>
        </w:rPr>
        <w:t xml:space="preserve"> etc., </w:t>
      </w:r>
      <w:ins w:id="2699" w:author="Comparison" w:date="2013-05-05T19:43:00Z">
        <w:r w:rsidRPr="00AA4B48">
          <w:rPr>
            <w:rFonts w:ascii="Courier New" w:hAnsi="Courier New" w:cs="Courier New"/>
          </w:rPr>
          <w:t>page</w:t>
        </w:r>
      </w:ins>
      <w:del w:id="2700" w:author="Comparison" w:date="2013-05-05T19:43:00Z">
        <w:r w:rsidRPr="00C100C3">
          <w:rPr>
            <w:rFonts w:ascii="Courier New" w:hAnsi="Courier New" w:cs="Courier New"/>
          </w:rPr>
          <w:delText>p.</w:delText>
        </w:r>
      </w:del>
      <w:r w:rsidRPr="00C100C3">
        <w:rPr>
          <w:rFonts w:ascii="Courier New" w:hAnsi="Courier New" w:cs="Courier New"/>
        </w:rPr>
        <w:t xml:space="preserve"> 75.</w:t>
      </w:r>
    </w:p>
    <w:p w14:paraId="2DA26B41" w14:textId="213454AB" w:rsidR="00000000" w:rsidRPr="00C100C3" w:rsidRDefault="00362818" w:rsidP="00C100C3">
      <w:pPr>
        <w:pStyle w:val="PlainText"/>
        <w:rPr>
          <w:rFonts w:ascii="Courier New" w:hAnsi="Courier New" w:cs="Courier New"/>
        </w:rPr>
      </w:pPr>
      <w:ins w:id="2701" w:author="Comparison" w:date="2013-05-05T19:43:00Z">
        <w:r w:rsidRPr="00AA4B48">
          <w:rPr>
            <w:rFonts w:ascii="Courier New" w:hAnsi="Courier New" w:cs="Courier New"/>
          </w:rPr>
          <w:t>¦</w:t>
        </w:r>
      </w:ins>
      <w:del w:id="2702" w:author="Comparison" w:date="2013-05-05T19:43:00Z">
        <w:r w:rsidRPr="00C100C3">
          <w:rPr>
            <w:rFonts w:ascii="Courier New" w:hAnsi="Courier New" w:cs="Courier New"/>
          </w:rPr>
          <w:delText>|</w:delText>
        </w:r>
      </w:del>
      <w:r w:rsidRPr="00C100C3">
        <w:rPr>
          <w:rFonts w:ascii="Courier New" w:hAnsi="Courier New" w:cs="Courier New"/>
        </w:rPr>
        <w:t xml:space="preserve"> Ibid</w:t>
      </w:r>
      <w:ins w:id="2703" w:author="Comparison" w:date="2013-05-05T19:43:00Z">
        <w:r w:rsidRPr="00AA4B48">
          <w:rPr>
            <w:rFonts w:ascii="Courier New" w:hAnsi="Courier New" w:cs="Courier New"/>
          </w:rPr>
          <w:t>., pages</w:t>
        </w:r>
      </w:ins>
      <w:del w:id="2704" w:author="Comparison" w:date="2013-05-05T19:43:00Z">
        <w:r w:rsidRPr="00C100C3">
          <w:rPr>
            <w:rFonts w:ascii="Courier New" w:hAnsi="Courier New" w:cs="Courier New"/>
          </w:rPr>
          <w:delText>, pp.</w:delText>
        </w:r>
      </w:del>
      <w:r w:rsidRPr="00C100C3">
        <w:rPr>
          <w:rFonts w:ascii="Courier New" w:hAnsi="Courier New" w:cs="Courier New"/>
        </w:rPr>
        <w:t xml:space="preserve"> 88, 89.</w:t>
      </w:r>
    </w:p>
    <w:p w14:paraId="4AF96D9C" w14:textId="0DB47E1F" w:rsidR="00000000" w:rsidRPr="00C100C3" w:rsidRDefault="00362818" w:rsidP="00C100C3">
      <w:pPr>
        <w:pStyle w:val="PlainText"/>
        <w:rPr>
          <w:rFonts w:ascii="Courier New" w:hAnsi="Courier New" w:cs="Courier New"/>
        </w:rPr>
      </w:pPr>
      <w:ins w:id="2705" w:author="Comparison" w:date="2013-05-05T19:43:00Z">
        <w:r w:rsidRPr="00AA4B48">
          <w:rPr>
            <w:rFonts w:ascii="Courier New" w:hAnsi="Courier New" w:cs="Courier New"/>
          </w:rPr>
          <w:t>¦</w:t>
        </w:r>
      </w:ins>
      <w:del w:id="2706" w:author="Comparison" w:date="2013-05-05T19:43:00Z">
        <w:r w:rsidRPr="00C100C3">
          <w:rPr>
            <w:rFonts w:ascii="Courier New" w:hAnsi="Courier New" w:cs="Courier New"/>
          </w:rPr>
          <w:delText>|</w:delText>
        </w:r>
      </w:del>
      <w:r w:rsidRPr="00C100C3">
        <w:rPr>
          <w:rFonts w:ascii="Courier New" w:hAnsi="Courier New" w:cs="Courier New"/>
        </w:rPr>
        <w:t xml:space="preserve"> Ibid., </w:t>
      </w:r>
      <w:ins w:id="2707" w:author="Comparison" w:date="2013-05-05T19:43:00Z">
        <w:r w:rsidRPr="00AA4B48">
          <w:rPr>
            <w:rFonts w:ascii="Courier New" w:hAnsi="Courier New" w:cs="Courier New"/>
          </w:rPr>
          <w:t>page</w:t>
        </w:r>
      </w:ins>
      <w:del w:id="2708" w:author="Comparison" w:date="2013-05-05T19:43:00Z">
        <w:r w:rsidRPr="00C100C3">
          <w:rPr>
            <w:rFonts w:ascii="Courier New" w:hAnsi="Courier New" w:cs="Courier New"/>
          </w:rPr>
          <w:delText>p.</w:delText>
        </w:r>
      </w:del>
      <w:r w:rsidRPr="00C100C3">
        <w:rPr>
          <w:rFonts w:ascii="Courier New" w:hAnsi="Courier New" w:cs="Courier New"/>
        </w:rPr>
        <w:t xml:space="preserve"> 93.</w:t>
      </w:r>
    </w:p>
    <w:p w14:paraId="5DEEE112" w14:textId="097C87C0" w:rsidR="00000000" w:rsidRPr="00C100C3" w:rsidRDefault="00362818" w:rsidP="00C100C3">
      <w:pPr>
        <w:pStyle w:val="PlainText"/>
        <w:rPr>
          <w:rFonts w:ascii="Courier New" w:hAnsi="Courier New" w:cs="Courier New"/>
        </w:rPr>
      </w:pPr>
      <w:ins w:id="2709" w:author="Comparison" w:date="2013-05-05T19:43:00Z">
        <w:r w:rsidRPr="00AA4B48">
          <w:rPr>
            <w:rFonts w:ascii="Courier New" w:hAnsi="Courier New" w:cs="Courier New"/>
          </w:rPr>
          <w:t>¦</w:t>
        </w:r>
      </w:ins>
      <w:del w:id="2710" w:author="Comparison" w:date="2013-05-05T19:43:00Z">
        <w:r w:rsidRPr="00C100C3">
          <w:rPr>
            <w:rFonts w:ascii="Courier New" w:hAnsi="Courier New" w:cs="Courier New"/>
          </w:rPr>
          <w:delText>|</w:delText>
        </w:r>
      </w:del>
      <w:r w:rsidRPr="00C100C3">
        <w:rPr>
          <w:rFonts w:ascii="Courier New" w:hAnsi="Courier New" w:cs="Courier New"/>
        </w:rPr>
        <w:t xml:space="preserve"> Ibid., </w:t>
      </w:r>
      <w:ins w:id="2711" w:author="Comparison" w:date="2013-05-05T19:43:00Z">
        <w:r w:rsidRPr="00AA4B48">
          <w:rPr>
            <w:rFonts w:ascii="Courier New" w:hAnsi="Courier New" w:cs="Courier New"/>
          </w:rPr>
          <w:t>page</w:t>
        </w:r>
      </w:ins>
      <w:del w:id="2712" w:author="Comparison" w:date="2013-05-05T19:43:00Z">
        <w:r w:rsidRPr="00C100C3">
          <w:rPr>
            <w:rFonts w:ascii="Courier New" w:hAnsi="Courier New" w:cs="Courier New"/>
          </w:rPr>
          <w:delText>p.</w:delText>
        </w:r>
      </w:del>
      <w:r w:rsidRPr="00C100C3">
        <w:rPr>
          <w:rFonts w:ascii="Courier New" w:hAnsi="Courier New" w:cs="Courier New"/>
        </w:rPr>
        <w:t xml:space="preserve"> 125.</w:t>
      </w:r>
    </w:p>
    <w:p w14:paraId="303D62DB" w14:textId="244B8860" w:rsidR="00000000" w:rsidRPr="00C100C3" w:rsidRDefault="00362818" w:rsidP="00C100C3">
      <w:pPr>
        <w:pStyle w:val="PlainText"/>
        <w:rPr>
          <w:rFonts w:ascii="Courier New" w:hAnsi="Courier New" w:cs="Courier New"/>
        </w:rPr>
      </w:pPr>
      <w:ins w:id="2713" w:author="Comparison" w:date="2013-05-05T19:43:00Z">
        <w:r w:rsidRPr="00AA4B48">
          <w:rPr>
            <w:rFonts w:ascii="Courier New" w:hAnsi="Courier New" w:cs="Courier New"/>
          </w:rPr>
          <w:t>¦</w:t>
        </w:r>
        <w:r w:rsidRPr="00AA4B48">
          <w:rPr>
            <w:rFonts w:ascii="Courier New" w:hAnsi="Courier New" w:cs="Courier New"/>
          </w:rPr>
          <w:t xml:space="preserve"> "</w:t>
        </w:r>
      </w:ins>
      <w:del w:id="2714" w:author="Comparison" w:date="2013-05-05T19:43:00Z">
        <w:r w:rsidRPr="00C100C3">
          <w:rPr>
            <w:rFonts w:ascii="Courier New" w:hAnsi="Courier New" w:cs="Courier New"/>
          </w:rPr>
          <w:delText>| &amp;#8220;</w:delText>
        </w:r>
      </w:del>
      <w:r w:rsidRPr="00C100C3">
        <w:rPr>
          <w:rFonts w:ascii="Courier New" w:hAnsi="Courier New" w:cs="Courier New"/>
        </w:rPr>
        <w:t>Defence of the Principles</w:t>
      </w:r>
      <w:ins w:id="2715" w:author="Comparison" w:date="2013-05-05T19:43:00Z">
        <w:r w:rsidRPr="00AA4B48">
          <w:rPr>
            <w:rFonts w:ascii="Courier New" w:hAnsi="Courier New" w:cs="Courier New"/>
          </w:rPr>
          <w:t>,"</w:t>
        </w:r>
      </w:ins>
      <w:del w:id="2716" w:author="Comparison" w:date="2013-05-05T19:43:00Z">
        <w:r w:rsidRPr="00C100C3">
          <w:rPr>
            <w:rFonts w:ascii="Courier New" w:hAnsi="Courier New" w:cs="Courier New"/>
          </w:rPr>
          <w:delText>,&amp;#8221;</w:delText>
        </w:r>
      </w:del>
      <w:r w:rsidRPr="00C100C3">
        <w:rPr>
          <w:rFonts w:ascii="Courier New" w:hAnsi="Courier New" w:cs="Courier New"/>
        </w:rPr>
        <w:t xml:space="preserve"> etc., </w:t>
      </w:r>
      <w:ins w:id="2717" w:author="Comparison" w:date="2013-05-05T19:43:00Z">
        <w:r w:rsidRPr="00AA4B48">
          <w:rPr>
            <w:rFonts w:ascii="Courier New" w:hAnsi="Courier New" w:cs="Courier New"/>
          </w:rPr>
          <w:t>page</w:t>
        </w:r>
      </w:ins>
      <w:del w:id="2718" w:author="Comparison" w:date="2013-05-05T19:43:00Z">
        <w:r w:rsidRPr="00C100C3">
          <w:rPr>
            <w:rFonts w:ascii="Courier New" w:hAnsi="Courier New" w:cs="Courier New"/>
          </w:rPr>
          <w:delText>p.</w:delText>
        </w:r>
      </w:del>
      <w:r w:rsidRPr="00C100C3">
        <w:rPr>
          <w:rFonts w:ascii="Courier New" w:hAnsi="Courier New" w:cs="Courier New"/>
        </w:rPr>
        <w:t xml:space="preserve"> 94</w:t>
      </w:r>
      <w:ins w:id="2719" w:author="Comparison" w:date="2013-05-05T19:43:00Z">
        <w:r w:rsidRPr="00AA4B48">
          <w:rPr>
            <w:rFonts w:ascii="Courier New" w:hAnsi="Courier New" w:cs="Courier New"/>
          </w:rPr>
          <w:t>;</w:t>
        </w:r>
      </w:ins>
      <w:del w:id="2720" w:author="Comparison" w:date="2013-05-05T19:43:00Z">
        <w:r w:rsidRPr="00C100C3">
          <w:rPr>
            <w:rFonts w:ascii="Courier New" w:hAnsi="Courier New" w:cs="Courier New"/>
          </w:rPr>
          <w:delText>*;*</w:delText>
        </w:r>
      </w:del>
      <w:r w:rsidRPr="00C100C3">
        <w:rPr>
          <w:rFonts w:ascii="Courier New" w:hAnsi="Courier New" w:cs="Courier New"/>
        </w:rPr>
        <w:t xml:space="preserve"> and </w:t>
      </w:r>
      <w:ins w:id="2721" w:author="Comparison" w:date="2013-05-05T19:43:00Z">
        <w:r w:rsidRPr="00AA4B48">
          <w:rPr>
            <w:rFonts w:ascii="Courier New" w:hAnsi="Courier New" w:cs="Courier New"/>
          </w:rPr>
          <w:t>"</w:t>
        </w:r>
      </w:ins>
      <w:del w:id="2722" w:author="Comparison" w:date="2013-05-05T19:43:00Z">
        <w:r w:rsidRPr="00C100C3">
          <w:rPr>
            <w:rFonts w:ascii="Courier New" w:hAnsi="Courier New" w:cs="Courier New"/>
          </w:rPr>
          <w:delText>&amp;#82</w:delText>
        </w:r>
        <w:r w:rsidRPr="00C100C3">
          <w:rPr>
            <w:rFonts w:ascii="Courier New" w:hAnsi="Courier New" w:cs="Courier New"/>
          </w:rPr>
          <w:delText>20;</w:delText>
        </w:r>
      </w:del>
      <w:r w:rsidRPr="00C100C3">
        <w:rPr>
          <w:rFonts w:ascii="Courier New" w:hAnsi="Courier New" w:cs="Courier New"/>
        </w:rPr>
        <w:t>Essay on the Kingdom of God</w:t>
      </w:r>
      <w:ins w:id="2723" w:author="Comparison" w:date="2013-05-05T19:43:00Z">
        <w:r w:rsidRPr="00AA4B48">
          <w:rPr>
            <w:rFonts w:ascii="Courier New" w:hAnsi="Courier New" w:cs="Courier New"/>
          </w:rPr>
          <w:t>," pages</w:t>
        </w:r>
      </w:ins>
      <w:del w:id="2724" w:author="Comparison" w:date="2013-05-05T19:43:00Z">
        <w:r w:rsidRPr="00C100C3">
          <w:rPr>
            <w:rFonts w:ascii="Courier New" w:hAnsi="Courier New" w:cs="Courier New"/>
          </w:rPr>
          <w:delText>,&amp;#8221; pp.</w:delText>
        </w:r>
      </w:del>
      <w:r w:rsidRPr="00C100C3">
        <w:rPr>
          <w:rFonts w:ascii="Courier New" w:hAnsi="Courier New" w:cs="Courier New"/>
        </w:rPr>
        <w:t xml:space="preserve"> 116, 117.</w:t>
      </w:r>
    </w:p>
    <w:p w14:paraId="3E0633F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{99}</w:t>
      </w:r>
    </w:p>
    <w:p w14:paraId="0F0369DD" w14:textId="34F38878" w:rsidR="00000000" w:rsidRPr="00C100C3" w:rsidRDefault="00362818" w:rsidP="00C100C3">
      <w:pPr>
        <w:pStyle w:val="PlainText"/>
        <w:rPr>
          <w:rFonts w:ascii="Courier New" w:hAnsi="Courier New" w:cs="Courier New"/>
        </w:rPr>
      </w:pPr>
      <w:ins w:id="2725" w:author="Comparison" w:date="2013-05-05T19:43:00Z">
        <w:r w:rsidRPr="00AA4B48">
          <w:rPr>
            <w:rFonts w:ascii="Courier New" w:hAnsi="Courier New" w:cs="Courier New"/>
          </w:rPr>
          <w:t>"</w:t>
        </w:r>
      </w:ins>
      <w:del w:id="2726" w:author="Comparison" w:date="2013-05-05T19:43:00Z">
        <w:r w:rsidRPr="00C100C3">
          <w:rPr>
            <w:rFonts w:ascii="Courier New" w:hAnsi="Courier New" w:cs="Courier New"/>
          </w:rPr>
          <w:delText>&amp;#8220;</w:delText>
        </w:r>
      </w:del>
      <w:r w:rsidRPr="00C100C3">
        <w:rPr>
          <w:rFonts w:ascii="Courier New" w:hAnsi="Courier New" w:cs="Courier New"/>
        </w:rPr>
        <w:t>it believes, also, that over and beyond all those particular churches which have been, are, and shall be, there exists before God a holy universal Church, composed of all the regenerate, an</w:t>
      </w:r>
      <w:r w:rsidRPr="00C100C3">
        <w:rPr>
          <w:rFonts w:ascii="Courier New" w:hAnsi="Courier New" w:cs="Courier New"/>
        </w:rPr>
        <w:t>d forming a single invisible body of which Jesus Christ is the Head, and of which the members shall be manifested only at the last day</w:t>
      </w:r>
      <w:ins w:id="2727" w:author="Comparison" w:date="2013-05-05T19:43:00Z">
        <w:r w:rsidRPr="00AA4B48">
          <w:rPr>
            <w:rFonts w:ascii="Courier New" w:hAnsi="Courier New" w:cs="Courier New"/>
          </w:rPr>
          <w:t>."¦</w:t>
        </w:r>
      </w:ins>
      <w:del w:id="2728" w:author="Comparison" w:date="2013-05-05T19:43:00Z">
        <w:r w:rsidRPr="00C100C3">
          <w:rPr>
            <w:rFonts w:ascii="Courier New" w:hAnsi="Courier New" w:cs="Courier New"/>
          </w:rPr>
          <w:delText>.&amp;#8221;|</w:delText>
        </w:r>
      </w:del>
    </w:p>
    <w:p w14:paraId="1100F77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Here are ideas sufficiently precise. There are particular churches, and there is an invisible universal Church.</w:t>
      </w:r>
      <w:r w:rsidRPr="00C100C3">
        <w:rPr>
          <w:rFonts w:ascii="Courier New" w:hAnsi="Courier New" w:cs="Courier New"/>
        </w:rPr>
        <w:t xml:space="preserve"> Now I say that the idea of the Church, such as the word of God presents it, is entirely lost here.</w:t>
      </w:r>
    </w:p>
    <w:p w14:paraId="6D21475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 constitution of the Free Church of the Canton of Vaud goes farther. It makes of their Vaudois flocks a body which, according to it, is *a* church, and </w:t>
      </w:r>
      <w:r w:rsidRPr="00C100C3">
        <w:rPr>
          <w:rFonts w:ascii="Courier New" w:hAnsi="Courier New" w:cs="Courier New"/>
        </w:rPr>
        <w:t>the spouse of Christ.</w:t>
      </w:r>
    </w:p>
    <w:p w14:paraId="30BAFBF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Mr. Monsell sets forth views fundamentally the same; but I pass by his essay here; I will speak of it elsewhere. It is not necessary, either, to speak of the opinions which are in vogue in England.</w:t>
      </w:r>
    </w:p>
    <w:p w14:paraId="1062373D" w14:textId="7DC7417A" w:rsidR="00000000" w:rsidRPr="00C100C3" w:rsidRDefault="00362818" w:rsidP="00C100C3">
      <w:pPr>
        <w:pStyle w:val="PlainText"/>
        <w:rPr>
          <w:rFonts w:ascii="Courier New" w:hAnsi="Courier New" w:cs="Courier New"/>
        </w:rPr>
      </w:pPr>
      <w:r w:rsidRPr="00C100C3">
        <w:rPr>
          <w:rFonts w:ascii="Courier New" w:hAnsi="Courier New" w:cs="Courier New"/>
        </w:rPr>
        <w:t>An evident consequence of the opin</w:t>
      </w:r>
      <w:r w:rsidRPr="00C100C3">
        <w:rPr>
          <w:rFonts w:ascii="Courier New" w:hAnsi="Courier New" w:cs="Courier New"/>
        </w:rPr>
        <w:t xml:space="preserve">ions just cited is, that there exists not a unity like that which we find in the apostolic times, and that it is not even sought. The movements which we witness are national. We have </w:t>
      </w:r>
      <w:del w:id="2729" w:author="Comparison" w:date="2013-05-05T19:43:00Z">
        <w:r w:rsidRPr="00C100C3">
          <w:rPr>
            <w:rFonts w:ascii="Courier New" w:hAnsi="Courier New" w:cs="Courier New"/>
          </w:rPr>
          <w:delText>*</w:delText>
        </w:r>
      </w:del>
      <w:r w:rsidRPr="00C100C3">
        <w:rPr>
          <w:rFonts w:ascii="Courier New" w:hAnsi="Courier New" w:cs="Courier New"/>
        </w:rPr>
        <w:t>a</w:t>
      </w:r>
      <w:del w:id="2730" w:author="Comparison" w:date="2013-05-05T19:43:00Z">
        <w:r w:rsidRPr="00C100C3">
          <w:rPr>
            <w:rFonts w:ascii="Courier New" w:hAnsi="Courier New" w:cs="Courier New"/>
          </w:rPr>
          <w:delText>*</w:delText>
        </w:r>
      </w:del>
      <w:r w:rsidRPr="00C100C3">
        <w:rPr>
          <w:rFonts w:ascii="Courier New" w:hAnsi="Courier New" w:cs="Courier New"/>
        </w:rPr>
        <w:t xml:space="preserve"> free church of Scotland, </w:t>
      </w:r>
      <w:del w:id="2731" w:author="Comparison" w:date="2013-05-05T19:43:00Z">
        <w:r w:rsidRPr="00C100C3">
          <w:rPr>
            <w:rFonts w:ascii="Courier New" w:hAnsi="Courier New" w:cs="Courier New"/>
          </w:rPr>
          <w:delText>*</w:delText>
        </w:r>
      </w:del>
      <w:r w:rsidRPr="00C100C3">
        <w:rPr>
          <w:rFonts w:ascii="Courier New" w:hAnsi="Courier New" w:cs="Courier New"/>
        </w:rPr>
        <w:t>a</w:t>
      </w:r>
      <w:del w:id="2732" w:author="Comparison" w:date="2013-05-05T19:43:00Z">
        <w:r w:rsidRPr="00C100C3">
          <w:rPr>
            <w:rFonts w:ascii="Courier New" w:hAnsi="Courier New" w:cs="Courier New"/>
          </w:rPr>
          <w:delText>*</w:delText>
        </w:r>
      </w:del>
      <w:r w:rsidRPr="00C100C3">
        <w:rPr>
          <w:rFonts w:ascii="Courier New" w:hAnsi="Courier New" w:cs="Courier New"/>
        </w:rPr>
        <w:t xml:space="preserve"> free church of the Canton of Vaud, *an* </w:t>
      </w:r>
      <w:r w:rsidRPr="00C100C3">
        <w:rPr>
          <w:rFonts w:ascii="Courier New" w:hAnsi="Courier New" w:cs="Courier New"/>
        </w:rPr>
        <w:t xml:space="preserve">evangelical church of Geneva, and </w:t>
      </w:r>
      <w:del w:id="2733" w:author="Comparison" w:date="2013-05-05T19:43:00Z">
        <w:r w:rsidRPr="00C100C3">
          <w:rPr>
            <w:rFonts w:ascii="Courier New" w:hAnsi="Courier New" w:cs="Courier New"/>
          </w:rPr>
          <w:delText>*</w:delText>
        </w:r>
      </w:del>
      <w:r w:rsidRPr="00C100C3">
        <w:rPr>
          <w:rFonts w:ascii="Courier New" w:hAnsi="Courier New" w:cs="Courier New"/>
        </w:rPr>
        <w:t>the</w:t>
      </w:r>
      <w:del w:id="2734" w:author="Comparison" w:date="2013-05-05T19:43:00Z">
        <w:r w:rsidRPr="00C100C3">
          <w:rPr>
            <w:rFonts w:ascii="Courier New" w:hAnsi="Courier New" w:cs="Courier New"/>
          </w:rPr>
          <w:delText>*</w:delText>
        </w:r>
      </w:del>
      <w:r w:rsidRPr="00C100C3">
        <w:rPr>
          <w:rFonts w:ascii="Courier New" w:hAnsi="Courier New" w:cs="Courier New"/>
        </w:rPr>
        <w:t xml:space="preserve"> reformed churches of France</w:t>
      </w:r>
      <w:ins w:id="2735" w:author="Comparison" w:date="2013-05-05T19:43:00Z">
        <w:r w:rsidRPr="00AA4B48">
          <w:rPr>
            <w:rFonts w:ascii="Courier New" w:hAnsi="Courier New" w:cs="Courier New"/>
          </w:rPr>
          <w:t>.¦</w:t>
        </w:r>
      </w:ins>
      <w:del w:id="2736" w:author="Comparison" w:date="2013-05-05T19:43:00Z">
        <w:r w:rsidRPr="00C100C3">
          <w:rPr>
            <w:rFonts w:ascii="Courier New" w:hAnsi="Courier New" w:cs="Courier New"/>
          </w:rPr>
          <w:delText>.|</w:delText>
        </w:r>
      </w:del>
    </w:p>
    <w:p w14:paraId="22EDCB3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Now, what is the scriptural idea of the Church?</w:t>
      </w:r>
    </w:p>
    <w:p w14:paraId="1799F5B1" w14:textId="6027E183" w:rsidR="00000000" w:rsidRPr="00C100C3" w:rsidRDefault="00362818" w:rsidP="00C100C3">
      <w:pPr>
        <w:pStyle w:val="PlainText"/>
        <w:rPr>
          <w:rFonts w:ascii="Courier New" w:hAnsi="Courier New" w:cs="Courier New"/>
        </w:rPr>
      </w:pPr>
      <w:r w:rsidRPr="00C100C3">
        <w:rPr>
          <w:rFonts w:ascii="Courier New" w:hAnsi="Courier New" w:cs="Courier New"/>
        </w:rPr>
        <w:t>I leave aside the idea of the invisible church, an idea which is not found in the Bible. An invisible assembly is almost nonsense. There</w:t>
      </w:r>
      <w:r w:rsidRPr="00C100C3">
        <w:rPr>
          <w:rFonts w:ascii="Courier New" w:hAnsi="Courier New" w:cs="Courier New"/>
        </w:rPr>
        <w:t xml:space="preserve"> *will</w:t>
      </w:r>
      <w:ins w:id="2737" w:author="Comparison" w:date="2013-05-05T19:43:00Z">
        <w:r w:rsidRPr="00AA4B48">
          <w:rPr>
            <w:rFonts w:ascii="Courier New" w:hAnsi="Courier New" w:cs="Courier New"/>
          </w:rPr>
          <w:t>*</w:t>
        </w:r>
      </w:ins>
      <w:r w:rsidRPr="00C100C3">
        <w:rPr>
          <w:rFonts w:ascii="Courier New" w:hAnsi="Courier New" w:cs="Courier New"/>
        </w:rPr>
        <w:t xml:space="preserve"> be</w:t>
      </w:r>
      <w:del w:id="2738" w:author="Comparison" w:date="2013-05-05T19:43:00Z">
        <w:r w:rsidRPr="00C100C3">
          <w:rPr>
            <w:rFonts w:ascii="Courier New" w:hAnsi="Courier New" w:cs="Courier New"/>
          </w:rPr>
          <w:delText>*</w:delText>
        </w:r>
      </w:del>
      <w:r w:rsidRPr="00C100C3">
        <w:rPr>
          <w:rFonts w:ascii="Courier New" w:hAnsi="Courier New" w:cs="Courier New"/>
        </w:rPr>
        <w:t xml:space="preserve"> a universal Church manifested in glory</w:t>
      </w:r>
    </w:p>
    <w:p w14:paraId="087352AF" w14:textId="1E67D951" w:rsidR="00000000" w:rsidRPr="00C100C3" w:rsidRDefault="00362818" w:rsidP="00C100C3">
      <w:pPr>
        <w:pStyle w:val="PlainText"/>
        <w:rPr>
          <w:rFonts w:ascii="Courier New" w:hAnsi="Courier New" w:cs="Courier New"/>
        </w:rPr>
      </w:pPr>
      <w:ins w:id="2739" w:author="Comparison" w:date="2013-05-05T19:43:00Z">
        <w:r w:rsidRPr="00AA4B48">
          <w:rPr>
            <w:rFonts w:ascii="Courier New" w:hAnsi="Courier New" w:cs="Courier New"/>
          </w:rPr>
          <w:t>¦</w:t>
        </w:r>
      </w:ins>
      <w:del w:id="2740" w:author="Comparison" w:date="2013-05-05T19:43:00Z">
        <w:r w:rsidRPr="00C100C3">
          <w:rPr>
            <w:rFonts w:ascii="Courier New" w:hAnsi="Courier New" w:cs="Courier New"/>
          </w:rPr>
          <w:delText>|</w:delText>
        </w:r>
      </w:del>
      <w:r w:rsidRPr="00C100C3">
        <w:rPr>
          <w:rFonts w:ascii="Courier New" w:hAnsi="Courier New" w:cs="Courier New"/>
        </w:rPr>
        <w:t xml:space="preserve"> It is the reproduction of Mr. F. </w:t>
      </w:r>
      <w:ins w:id="2741" w:author="Comparison" w:date="2013-05-05T19:43:00Z">
        <w:r w:rsidRPr="00AA4B48">
          <w:rPr>
            <w:rFonts w:ascii="Courier New" w:hAnsi="Courier New" w:cs="Courier New"/>
          </w:rPr>
          <w:t>Olivier's</w:t>
        </w:r>
      </w:ins>
      <w:del w:id="2742" w:author="Comparison" w:date="2013-05-05T19:43:00Z">
        <w:r w:rsidRPr="00C100C3">
          <w:rPr>
            <w:rFonts w:ascii="Courier New" w:hAnsi="Courier New" w:cs="Courier New"/>
          </w:rPr>
          <w:delText>Olivier&amp;#8217;s</w:delText>
        </w:r>
      </w:del>
      <w:r w:rsidRPr="00C100C3">
        <w:rPr>
          <w:rFonts w:ascii="Courier New" w:hAnsi="Courier New" w:cs="Courier New"/>
        </w:rPr>
        <w:t xml:space="preserve"> views, with this difference, that Mr. Olivier makes the Church consist of all the believers between *the first and the second coming of Jesus</w:t>
      </w:r>
      <w:ins w:id="2743" w:author="Comparison" w:date="2013-05-05T19:43:00Z">
        <w:r w:rsidRPr="00AA4B48">
          <w:rPr>
            <w:rFonts w:ascii="Courier New" w:hAnsi="Courier New" w:cs="Courier New"/>
          </w:rPr>
          <w:t>*;</w:t>
        </w:r>
      </w:ins>
      <w:del w:id="2744" w:author="Comparison" w:date="2013-05-05T19:43:00Z">
        <w:r w:rsidRPr="00C100C3">
          <w:rPr>
            <w:rFonts w:ascii="Courier New" w:hAnsi="Courier New" w:cs="Courier New"/>
          </w:rPr>
          <w:delText>;*</w:delText>
        </w:r>
      </w:del>
      <w:r w:rsidRPr="00C100C3">
        <w:rPr>
          <w:rFonts w:ascii="Courier New" w:hAnsi="Courier New" w:cs="Courier New"/>
        </w:rPr>
        <w:t xml:space="preserve"> and the co</w:t>
      </w:r>
      <w:r w:rsidRPr="00C100C3">
        <w:rPr>
          <w:rFonts w:ascii="Courier New" w:hAnsi="Courier New" w:cs="Courier New"/>
        </w:rPr>
        <w:t>nstitution of the Evangelical Church of Geneva makes it consist of all the regenerate, an expression which must embrace also the believers of the Old Testament.</w:t>
      </w:r>
    </w:p>
    <w:p w14:paraId="4B37ACB6" w14:textId="13CE1818" w:rsidR="00000000" w:rsidRPr="00C100C3" w:rsidRDefault="00362818" w:rsidP="00C100C3">
      <w:pPr>
        <w:pStyle w:val="PlainText"/>
        <w:rPr>
          <w:rFonts w:ascii="Courier New" w:hAnsi="Courier New" w:cs="Courier New"/>
        </w:rPr>
      </w:pPr>
      <w:ins w:id="2745" w:author="Comparison" w:date="2013-05-05T19:43:00Z">
        <w:r w:rsidRPr="00AA4B48">
          <w:rPr>
            <w:rFonts w:ascii="Courier New" w:hAnsi="Courier New" w:cs="Courier New"/>
          </w:rPr>
          <w:t>¦</w:t>
        </w:r>
      </w:ins>
      <w:del w:id="2746" w:author="Comparison" w:date="2013-05-05T19:43:00Z">
        <w:r w:rsidRPr="00C100C3">
          <w:rPr>
            <w:rFonts w:ascii="Courier New" w:hAnsi="Courier New" w:cs="Courier New"/>
          </w:rPr>
          <w:delText>|</w:delText>
        </w:r>
      </w:del>
      <w:r w:rsidRPr="00C100C3">
        <w:rPr>
          <w:rFonts w:ascii="Courier New" w:hAnsi="Courier New" w:cs="Courier New"/>
        </w:rPr>
        <w:t xml:space="preserve"> I know not if our brethren of France have advanced a step in their ecclesiastical ideas, and</w:t>
      </w:r>
      <w:r w:rsidRPr="00C100C3">
        <w:rPr>
          <w:rFonts w:ascii="Courier New" w:hAnsi="Courier New" w:cs="Courier New"/>
        </w:rPr>
        <w:t xml:space="preserve"> rejected the idea of *a* reformed church of France. In general, they speak of *the* reformed churches of France; but they speak also of *a* church, and the projected constituent assembly </w:t>
      </w:r>
      <w:ins w:id="2747" w:author="Comparison" w:date="2013-05-05T19:43:00Z">
        <w:r w:rsidRPr="00AA4B48">
          <w:rPr>
            <w:rFonts w:ascii="Courier New" w:hAnsi="Courier New" w:cs="Courier New"/>
          </w:rPr>
          <w:t>seem</w:t>
        </w:r>
      </w:ins>
      <w:del w:id="2748" w:author="Comparison" w:date="2013-05-05T19:43:00Z">
        <w:r w:rsidRPr="00C100C3">
          <w:rPr>
            <w:rFonts w:ascii="Courier New" w:hAnsi="Courier New" w:cs="Courier New"/>
          </w:rPr>
          <w:delText>seems</w:delText>
        </w:r>
      </w:del>
      <w:r w:rsidRPr="00C100C3">
        <w:rPr>
          <w:rFonts w:ascii="Courier New" w:hAnsi="Courier New" w:cs="Courier New"/>
        </w:rPr>
        <w:t xml:space="preserve"> about to unite the reformed churches in a body. Some explanati</w:t>
      </w:r>
      <w:r w:rsidRPr="00C100C3">
        <w:rPr>
          <w:rFonts w:ascii="Courier New" w:hAnsi="Courier New" w:cs="Courier New"/>
        </w:rPr>
        <w:t>ons would be desirable on this subject. Nobody, at this time, should seek to create embarrassment for them by inducing them to express themselves on that head: not I, at least. Their *Address* being only provisional, perhaps we ought not to seek in it anyt</w:t>
      </w:r>
      <w:r w:rsidRPr="00C100C3">
        <w:rPr>
          <w:rFonts w:ascii="Courier New" w:hAnsi="Courier New" w:cs="Courier New"/>
        </w:rPr>
        <w:t>hing but a language long used. However this be, speak they of *the* churches or of *a* reformed church, it is a question always of a church of *France</w:t>
      </w:r>
      <w:ins w:id="2749" w:author="Comparison" w:date="2013-05-05T19:43:00Z">
        <w:r w:rsidRPr="00AA4B48">
          <w:rPr>
            <w:rFonts w:ascii="Courier New" w:hAnsi="Courier New" w:cs="Courier New"/>
          </w:rPr>
          <w:t>*,</w:t>
        </w:r>
      </w:ins>
      <w:del w:id="2750" w:author="Comparison" w:date="2013-05-05T19:43:00Z">
        <w:r w:rsidRPr="00C100C3">
          <w:rPr>
            <w:rFonts w:ascii="Courier New" w:hAnsi="Courier New" w:cs="Courier New"/>
          </w:rPr>
          <w:delText>,* or</w:delText>
        </w:r>
      </w:del>
      <w:r w:rsidRPr="00C100C3">
        <w:rPr>
          <w:rFonts w:ascii="Courier New" w:hAnsi="Courier New" w:cs="Courier New"/>
        </w:rPr>
        <w:t xml:space="preserve"> of the churches of *France</w:t>
      </w:r>
      <w:ins w:id="2751" w:author="Comparison" w:date="2013-05-05T19:43:00Z">
        <w:r w:rsidRPr="00AA4B48">
          <w:rPr>
            <w:rFonts w:ascii="Courier New" w:hAnsi="Courier New" w:cs="Courier New"/>
          </w:rPr>
          <w:t>*.</w:t>
        </w:r>
      </w:ins>
      <w:del w:id="2752" w:author="Comparison" w:date="2013-05-05T19:43:00Z">
        <w:r w:rsidRPr="00C100C3">
          <w:rPr>
            <w:rFonts w:ascii="Courier New" w:hAnsi="Courier New" w:cs="Courier New"/>
          </w:rPr>
          <w:delText>.*</w:delText>
        </w:r>
      </w:del>
    </w:p>
    <w:p w14:paraId="31E9913E"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{100}</w:t>
      </w:r>
    </w:p>
    <w:p w14:paraId="6875CA2B" w14:textId="76E50E70" w:rsidR="00000000" w:rsidRPr="00C100C3" w:rsidRDefault="00362818" w:rsidP="00C100C3">
      <w:pPr>
        <w:pStyle w:val="PlainText"/>
        <w:rPr>
          <w:rFonts w:ascii="Courier New" w:hAnsi="Courier New" w:cs="Courier New"/>
        </w:rPr>
      </w:pPr>
      <w:r w:rsidRPr="00C100C3">
        <w:rPr>
          <w:rFonts w:ascii="Courier New" w:hAnsi="Courier New" w:cs="Courier New"/>
        </w:rPr>
        <w:t>in the day of Christ</w:t>
      </w:r>
      <w:ins w:id="2753" w:author="Comparison" w:date="2013-05-05T19:43:00Z">
        <w:r w:rsidRPr="00AA4B48">
          <w:rPr>
            <w:rFonts w:ascii="Courier New" w:hAnsi="Courier New" w:cs="Courier New"/>
          </w:rPr>
          <w:t>.¦</w:t>
        </w:r>
      </w:ins>
      <w:del w:id="2754" w:author="Comparison" w:date="2013-05-05T19:43:00Z">
        <w:r w:rsidRPr="00C100C3">
          <w:rPr>
            <w:rFonts w:ascii="Courier New" w:hAnsi="Courier New" w:cs="Courier New"/>
          </w:rPr>
          <w:delText>.|</w:delText>
        </w:r>
      </w:del>
      <w:r w:rsidRPr="00C100C3">
        <w:rPr>
          <w:rFonts w:ascii="Courier New" w:hAnsi="Courier New" w:cs="Courier New"/>
        </w:rPr>
        <w:t xml:space="preserve"> Far from being invisible, it will be see</w:t>
      </w:r>
      <w:r w:rsidRPr="00C100C3">
        <w:rPr>
          <w:rFonts w:ascii="Courier New" w:hAnsi="Courier New" w:cs="Courier New"/>
        </w:rPr>
        <w:t>n in all the glory of its Head. The children of God, alas! are but too often hidden in the world; and in this sense one may speak of an invisible church. In this case, where is the city set on a hill? where is the light which the Lord would not put under a</w:t>
      </w:r>
      <w:r w:rsidRPr="00C100C3">
        <w:rPr>
          <w:rFonts w:ascii="Courier New" w:hAnsi="Courier New" w:cs="Courier New"/>
        </w:rPr>
        <w:t xml:space="preserve"> bushel? To say church is to say assembly. </w:t>
      </w:r>
      <w:ins w:id="2755" w:author="Comparison" w:date="2013-05-05T19:43:00Z">
        <w:r w:rsidRPr="00AA4B48">
          <w:rPr>
            <w:rFonts w:ascii="Courier New" w:hAnsi="Courier New" w:cs="Courier New"/>
          </w:rPr>
          <w:t>Mr</w:t>
        </w:r>
      </w:ins>
      <w:del w:id="2756" w:author="Comparison" w:date="2013-05-05T19:43:00Z">
        <w:r w:rsidRPr="00C100C3">
          <w:rPr>
            <w:rFonts w:ascii="Courier New" w:hAnsi="Courier New" w:cs="Courier New"/>
          </w:rPr>
          <w:delText>Air</w:delText>
        </w:r>
      </w:del>
      <w:r w:rsidRPr="00C100C3">
        <w:rPr>
          <w:rFonts w:ascii="Courier New" w:hAnsi="Courier New" w:cs="Courier New"/>
        </w:rPr>
        <w:t xml:space="preserve">. Olivier makes use of this word to say that, since believers have never been all assembled, there has been no assembly, nor church consequently, except by a figure which consists in speaking of a part for the </w:t>
      </w:r>
      <w:r w:rsidRPr="00C100C3">
        <w:rPr>
          <w:rFonts w:ascii="Courier New" w:hAnsi="Courier New" w:cs="Courier New"/>
        </w:rPr>
        <w:t>whole.</w:t>
      </w:r>
    </w:p>
    <w:p w14:paraId="09D9BAE0" w14:textId="7674BD21" w:rsidR="00000000" w:rsidRPr="00C100C3" w:rsidRDefault="00362818" w:rsidP="00C100C3">
      <w:pPr>
        <w:pStyle w:val="PlainText"/>
        <w:rPr>
          <w:rFonts w:ascii="Courier New" w:hAnsi="Courier New" w:cs="Courier New"/>
        </w:rPr>
      </w:pPr>
      <w:r w:rsidRPr="00C100C3">
        <w:rPr>
          <w:rFonts w:ascii="Courier New" w:hAnsi="Courier New" w:cs="Courier New"/>
        </w:rPr>
        <w:t>The word of God, on the contrary, speaks positively, as of a matter of faith, of an assembly</w:t>
      </w:r>
      <w:ins w:id="2757" w:author="Comparison" w:date="2013-05-05T19:43:00Z">
        <w:r w:rsidRPr="00AA4B48">
          <w:rPr>
            <w:rFonts w:ascii="Courier New" w:hAnsi="Courier New" w:cs="Courier New"/>
          </w:rPr>
          <w:t xml:space="preserve"> -- </w:t>
        </w:r>
      </w:ins>
      <w:del w:id="2758" w:author="Comparison" w:date="2013-05-05T19:43:00Z">
        <w:r w:rsidRPr="00C100C3">
          <w:rPr>
            <w:rFonts w:ascii="Courier New" w:hAnsi="Courier New" w:cs="Courier New"/>
          </w:rPr>
          <w:delText>&amp;#8212;</w:delText>
        </w:r>
      </w:del>
      <w:r w:rsidRPr="00C100C3">
        <w:rPr>
          <w:rFonts w:ascii="Courier New" w:hAnsi="Courier New" w:cs="Courier New"/>
        </w:rPr>
        <w:t xml:space="preserve">of a church on earth responsible for the manifestation of the glory of Jesus and of a </w:t>
      </w:r>
      <w:ins w:id="2759" w:author="Comparison" w:date="2013-05-05T19:43:00Z">
        <w:r w:rsidRPr="00AA4B48">
          <w:rPr>
            <w:rFonts w:ascii="Courier New" w:hAnsi="Courier New" w:cs="Courier New"/>
          </w:rPr>
          <w:t>Father's</w:t>
        </w:r>
      </w:ins>
      <w:del w:id="2760" w:author="Comparison" w:date="2013-05-05T19:43:00Z">
        <w:r w:rsidRPr="00C100C3">
          <w:rPr>
            <w:rFonts w:ascii="Courier New" w:hAnsi="Courier New" w:cs="Courier New"/>
          </w:rPr>
          <w:delText>Father&amp;#8217;s</w:delText>
        </w:r>
      </w:del>
      <w:r w:rsidRPr="00C100C3">
        <w:rPr>
          <w:rFonts w:ascii="Courier New" w:hAnsi="Courier New" w:cs="Courier New"/>
        </w:rPr>
        <w:t xml:space="preserve"> love</w:t>
      </w:r>
      <w:ins w:id="2761" w:author="Comparison" w:date="2013-05-05T19:43:00Z">
        <w:r w:rsidRPr="00AA4B48">
          <w:rPr>
            <w:rFonts w:ascii="Courier New" w:hAnsi="Courier New" w:cs="Courier New"/>
          </w:rPr>
          <w:t xml:space="preserve"> -- </w:t>
        </w:r>
      </w:ins>
      <w:del w:id="2762" w:author="Comparison" w:date="2013-05-05T19:43:00Z">
        <w:r w:rsidRPr="00C100C3">
          <w:rPr>
            <w:rFonts w:ascii="Courier New" w:hAnsi="Courier New" w:cs="Courier New"/>
          </w:rPr>
          <w:delText>&amp;#8212;</w:delText>
        </w:r>
      </w:del>
      <w:r w:rsidRPr="00C100C3">
        <w:rPr>
          <w:rFonts w:ascii="Courier New" w:hAnsi="Courier New" w:cs="Courier New"/>
        </w:rPr>
        <w:t>of a body acting by its members.</w:t>
      </w:r>
    </w:p>
    <w:p w14:paraId="00E2E265" w14:textId="77888ADA" w:rsidR="00000000" w:rsidRPr="00C100C3" w:rsidRDefault="00362818" w:rsidP="00C100C3">
      <w:pPr>
        <w:pStyle w:val="PlainText"/>
        <w:rPr>
          <w:rFonts w:ascii="Courier New" w:hAnsi="Courier New" w:cs="Courier New"/>
        </w:rPr>
      </w:pPr>
      <w:r w:rsidRPr="00C100C3">
        <w:rPr>
          <w:rFonts w:ascii="Courier New" w:hAnsi="Courier New" w:cs="Courier New"/>
        </w:rPr>
        <w:t>I d</w:t>
      </w:r>
      <w:r w:rsidRPr="00C100C3">
        <w:rPr>
          <w:rFonts w:ascii="Courier New" w:hAnsi="Courier New" w:cs="Courier New"/>
        </w:rPr>
        <w:t>o not insist upon the Church as about to be, at a future period, gathered completely in heaven, because I suppose we all own it</w:t>
      </w:r>
      <w:ins w:id="2763" w:author="Comparison" w:date="2013-05-05T19:43:00Z">
        <w:r w:rsidRPr="00AA4B48">
          <w:rPr>
            <w:rFonts w:ascii="Courier New" w:hAnsi="Courier New" w:cs="Courier New"/>
          </w:rPr>
          <w:t>.¦</w:t>
        </w:r>
      </w:ins>
      <w:del w:id="2764" w:author="Comparison" w:date="2013-05-05T19:43:00Z">
        <w:r w:rsidRPr="00C100C3">
          <w:rPr>
            <w:rFonts w:ascii="Courier New" w:hAnsi="Courier New" w:cs="Courier New"/>
          </w:rPr>
          <w:delText>.|</w:delText>
        </w:r>
      </w:del>
      <w:r w:rsidRPr="00C100C3">
        <w:rPr>
          <w:rFonts w:ascii="Courier New" w:hAnsi="Courier New" w:cs="Courier New"/>
        </w:rPr>
        <w:t xml:space="preserve"> I do not speak of a particular local church formed in each city, because I recognize them in the word; I suppose as nearly all</w:t>
      </w:r>
      <w:r w:rsidRPr="00C100C3">
        <w:rPr>
          <w:rFonts w:ascii="Courier New" w:hAnsi="Courier New" w:cs="Courier New"/>
        </w:rPr>
        <w:t xml:space="preserve"> our brethren do. When the question is about sects and denominations, this subject becomes, it is true, important. I speak of the *Church* on earth. Now what I find in the word is an assembly on earth formed in the unity of one body by the Holy Ghost *come</w:t>
      </w:r>
      <w:r w:rsidRPr="00C100C3">
        <w:rPr>
          <w:rFonts w:ascii="Courier New" w:hAnsi="Courier New" w:cs="Courier New"/>
        </w:rPr>
        <w:t xml:space="preserve"> down from heaven*, the Head being in heaven.</w:t>
      </w:r>
    </w:p>
    <w:p w14:paraId="1B13E6F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It will be remarked, that the fact that the Holy Spirit is</w:t>
      </w:r>
    </w:p>
    <w:p w14:paraId="658FE333" w14:textId="4C43D4BD" w:rsidR="00000000" w:rsidRPr="00C100C3" w:rsidRDefault="00362818" w:rsidP="00C100C3">
      <w:pPr>
        <w:pStyle w:val="PlainText"/>
        <w:rPr>
          <w:rFonts w:ascii="Courier New" w:hAnsi="Courier New" w:cs="Courier New"/>
        </w:rPr>
      </w:pPr>
      <w:ins w:id="2765" w:author="Comparison" w:date="2013-05-05T19:43:00Z">
        <w:r w:rsidRPr="00AA4B48">
          <w:rPr>
            <w:rFonts w:ascii="Courier New" w:hAnsi="Courier New" w:cs="Courier New"/>
          </w:rPr>
          <w:t>¦</w:t>
        </w:r>
      </w:ins>
      <w:del w:id="2766" w:author="Comparison" w:date="2013-05-05T19:43:00Z">
        <w:r w:rsidRPr="00C100C3">
          <w:rPr>
            <w:rFonts w:ascii="Courier New" w:hAnsi="Courier New" w:cs="Courier New"/>
          </w:rPr>
          <w:delText>|</w:delText>
        </w:r>
      </w:del>
      <w:r w:rsidRPr="00C100C3">
        <w:rPr>
          <w:rFonts w:ascii="Courier New" w:hAnsi="Courier New" w:cs="Courier New"/>
        </w:rPr>
        <w:t xml:space="preserve"> The constitution of the Evangelical Church of Geneva does not admit the visibility of the Church, even in glory. The members of the invisible churc</w:t>
      </w:r>
      <w:r w:rsidRPr="00C100C3">
        <w:rPr>
          <w:rFonts w:ascii="Courier New" w:hAnsi="Courier New" w:cs="Courier New"/>
        </w:rPr>
        <w:t>h will be manifested in the last day. This shews how far the idea of the body of the Church is destroyed by the notion of an invisible Church; a notion which, moreover, dates, I think, from the time of St. Augustine, when the Spirit of Christ made that pio</w:t>
      </w:r>
      <w:r w:rsidRPr="00C100C3">
        <w:rPr>
          <w:rFonts w:ascii="Courier New" w:hAnsi="Courier New" w:cs="Courier New"/>
        </w:rPr>
        <w:t>us man feel that the exterior church answered in no wise to that which the word said of the Church, while the exterior body was always the church for superstitious consciences. We know what influence St. Augustine exercised on the Reformation, though the e</w:t>
      </w:r>
      <w:r w:rsidRPr="00C100C3">
        <w:rPr>
          <w:rFonts w:ascii="Courier New" w:hAnsi="Courier New" w:cs="Courier New"/>
        </w:rPr>
        <w:t>nergy of the Holy Spirit acting in the Reformers far surpassed the measure of St. Augustine. It will be well to remember that the present movement seeks to bring us back upon the ground of the Reformation. And precious as that work was, is it at all the th</w:t>
      </w:r>
      <w:r w:rsidRPr="00C100C3">
        <w:rPr>
          <w:rFonts w:ascii="Courier New" w:hAnsi="Courier New" w:cs="Courier New"/>
        </w:rPr>
        <w:t>ought of God to bring us back to it? Perhaps our brethren of France will not bind themselves to stop there. They cannot bless God more than I for the work itself of the Reformation! Would to God that we had the energy which was displayed then!</w:t>
      </w:r>
    </w:p>
    <w:p w14:paraId="5C0C0896" w14:textId="61454720" w:rsidR="00000000" w:rsidRPr="00C100C3" w:rsidRDefault="00362818" w:rsidP="00C100C3">
      <w:pPr>
        <w:pStyle w:val="PlainText"/>
        <w:rPr>
          <w:rFonts w:ascii="Courier New" w:hAnsi="Courier New" w:cs="Courier New"/>
        </w:rPr>
      </w:pPr>
      <w:ins w:id="2767" w:author="Comparison" w:date="2013-05-05T19:43:00Z">
        <w:r w:rsidRPr="00AA4B48">
          <w:rPr>
            <w:rFonts w:ascii="Courier New" w:hAnsi="Courier New" w:cs="Courier New"/>
          </w:rPr>
          <w:t>¦</w:t>
        </w:r>
      </w:ins>
      <w:del w:id="2768" w:author="Comparison" w:date="2013-05-05T19:43:00Z">
        <w:r w:rsidRPr="00C100C3">
          <w:rPr>
            <w:rFonts w:ascii="Courier New" w:hAnsi="Courier New" w:cs="Courier New"/>
          </w:rPr>
          <w:delText>|</w:delText>
        </w:r>
      </w:del>
      <w:r w:rsidRPr="00C100C3">
        <w:rPr>
          <w:rFonts w:ascii="Courier New" w:hAnsi="Courier New" w:cs="Courier New"/>
        </w:rPr>
        <w:t xml:space="preserve"> We have s</w:t>
      </w:r>
      <w:r w:rsidRPr="00C100C3">
        <w:rPr>
          <w:rFonts w:ascii="Courier New" w:hAnsi="Courier New" w:cs="Courier New"/>
        </w:rPr>
        <w:t>een, nevertheless, how singularly this idea is weakened, and even lost, in the constitution of the Evangelical Church of Geneva.</w:t>
      </w:r>
    </w:p>
    <w:p w14:paraId="54B237A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{101}</w:t>
      </w:r>
    </w:p>
    <w:p w14:paraId="540F2291" w14:textId="39C6891E" w:rsidR="00000000" w:rsidRPr="00C100C3" w:rsidRDefault="00362818" w:rsidP="00C100C3">
      <w:pPr>
        <w:pStyle w:val="PlainText"/>
        <w:rPr>
          <w:rFonts w:ascii="Courier New" w:hAnsi="Courier New" w:cs="Courier New"/>
        </w:rPr>
      </w:pPr>
      <w:r w:rsidRPr="00C100C3">
        <w:rPr>
          <w:rFonts w:ascii="Courier New" w:hAnsi="Courier New" w:cs="Courier New"/>
        </w:rPr>
        <w:t>come down from heaven is of primary importance; because it is what establishes plainly the distinction between the stat</w:t>
      </w:r>
      <w:r w:rsidRPr="00C100C3">
        <w:rPr>
          <w:rFonts w:ascii="Courier New" w:hAnsi="Courier New" w:cs="Courier New"/>
        </w:rPr>
        <w:t xml:space="preserve">e of the body viewed here below, and the heavenly state of the Church in glory. God, in the accomplishment of His counsel, will establish the Church, </w:t>
      </w:r>
      <w:ins w:id="2769" w:author="Comparison" w:date="2013-05-05T19:43:00Z">
        <w:r w:rsidRPr="00AA4B48">
          <w:rPr>
            <w:rFonts w:ascii="Courier New" w:hAnsi="Courier New" w:cs="Courier New"/>
          </w:rPr>
          <w:t>Christ's</w:t>
        </w:r>
      </w:ins>
      <w:del w:id="2770" w:author="Comparison" w:date="2013-05-05T19:43:00Z">
        <w:r w:rsidRPr="00C100C3">
          <w:rPr>
            <w:rFonts w:ascii="Courier New" w:hAnsi="Courier New" w:cs="Courier New"/>
          </w:rPr>
          <w:delText>Christ&amp;#8217;s</w:delText>
        </w:r>
      </w:del>
      <w:r w:rsidRPr="00C100C3">
        <w:rPr>
          <w:rFonts w:ascii="Courier New" w:hAnsi="Courier New" w:cs="Courier New"/>
        </w:rPr>
        <w:t xml:space="preserve"> body, in the same glory as her Head in heaven. That is the idea of the Church in its plenit</w:t>
      </w:r>
      <w:r w:rsidRPr="00C100C3">
        <w:rPr>
          <w:rFonts w:ascii="Courier New" w:hAnsi="Courier New" w:cs="Courier New"/>
        </w:rPr>
        <w:t xml:space="preserve">ude: but, just as that has always occurred, God first set man in a position of responsibility with regard to the things which it is His will to accomplish at a later period by His power. Thus Israel was set under that law which, by and by, will be written </w:t>
      </w:r>
      <w:r w:rsidRPr="00C100C3">
        <w:rPr>
          <w:rFonts w:ascii="Courier New" w:hAnsi="Courier New" w:cs="Courier New"/>
        </w:rPr>
        <w:t>on their heart. Now if it be thus, it is evident that the lot of the Church *on earth* hinges both upon this position and upon the faithfulness that she displays there. But it is that very Church which these selfsame persons disown, deny, or understand not</w:t>
      </w:r>
      <w:r w:rsidRPr="00C100C3">
        <w:rPr>
          <w:rFonts w:ascii="Courier New" w:hAnsi="Courier New" w:cs="Courier New"/>
        </w:rPr>
        <w:t>, even those who are acting with a view to raise her up again at the important moment to which we are come.</w:t>
      </w:r>
    </w:p>
    <w:p w14:paraId="63AE0764" w14:textId="27F1CB56" w:rsidR="00000000" w:rsidRPr="00C100C3" w:rsidRDefault="00362818" w:rsidP="00C100C3">
      <w:pPr>
        <w:pStyle w:val="PlainText"/>
        <w:rPr>
          <w:rFonts w:ascii="Courier New" w:hAnsi="Courier New" w:cs="Courier New"/>
        </w:rPr>
      </w:pPr>
      <w:ins w:id="2771" w:author="Comparison" w:date="2013-05-05T19:43:00Z">
        <w:r w:rsidRPr="00AA4B48">
          <w:rPr>
            <w:rFonts w:ascii="Courier New" w:hAnsi="Courier New" w:cs="Courier New"/>
          </w:rPr>
          <w:t>6</w:t>
        </w:r>
      </w:ins>
      <w:del w:id="2772" w:author="Comparison" w:date="2013-05-05T19:43:00Z">
        <w:r w:rsidRPr="00C100C3">
          <w:rPr>
            <w:rFonts w:ascii="Courier New" w:hAnsi="Courier New" w:cs="Courier New"/>
          </w:rPr>
          <w:delText>VI</w:delText>
        </w:r>
      </w:del>
      <w:r w:rsidRPr="00C100C3">
        <w:rPr>
          <w:rFonts w:ascii="Courier New" w:hAnsi="Courier New" w:cs="Courier New"/>
        </w:rPr>
        <w:t>. Let us see if the word of God shews us such a Church</w:t>
      </w:r>
      <w:ins w:id="2773" w:author="Comparison" w:date="2013-05-05T19:43:00Z">
        <w:r w:rsidRPr="00AA4B48">
          <w:rPr>
            <w:rFonts w:ascii="Courier New" w:hAnsi="Courier New" w:cs="Courier New"/>
          </w:rPr>
          <w:t xml:space="preserve"> --</w:t>
        </w:r>
      </w:ins>
      <w:del w:id="2774" w:author="Comparison" w:date="2013-05-05T19:43:00Z">
        <w:r w:rsidRPr="00C100C3">
          <w:rPr>
            <w:rFonts w:ascii="Courier New" w:hAnsi="Courier New" w:cs="Courier New"/>
          </w:rPr>
          <w:delText>&amp;#8212;</w:delText>
        </w:r>
      </w:del>
      <w:r w:rsidRPr="00C100C3">
        <w:rPr>
          <w:rFonts w:ascii="Courier New" w:hAnsi="Courier New" w:cs="Courier New"/>
        </w:rPr>
        <w:t xml:space="preserve"> a body one and unique upon earth.</w:t>
      </w:r>
    </w:p>
    <w:p w14:paraId="265E64B1" w14:textId="021278A3" w:rsidR="00000000" w:rsidRPr="00C100C3" w:rsidRDefault="00362818" w:rsidP="00C100C3">
      <w:pPr>
        <w:pStyle w:val="PlainText"/>
        <w:rPr>
          <w:rFonts w:ascii="Courier New" w:hAnsi="Courier New" w:cs="Courier New"/>
        </w:rPr>
      </w:pPr>
      <w:r w:rsidRPr="00C100C3">
        <w:rPr>
          <w:rFonts w:ascii="Courier New" w:hAnsi="Courier New" w:cs="Courier New"/>
        </w:rPr>
        <w:t>I repeat my thought. Christ having ascended to t</w:t>
      </w:r>
      <w:r w:rsidRPr="00C100C3">
        <w:rPr>
          <w:rFonts w:ascii="Courier New" w:hAnsi="Courier New" w:cs="Courier New"/>
        </w:rPr>
        <w:t>he Father, the Holy Ghost is come down, not only to quicken (that had been already), but to gather in one single body on earth the children of God</w:t>
      </w:r>
      <w:ins w:id="2775" w:author="Comparison" w:date="2013-05-05T19:43:00Z">
        <w:r w:rsidRPr="00AA4B48">
          <w:rPr>
            <w:rFonts w:ascii="Courier New" w:hAnsi="Courier New" w:cs="Courier New"/>
          </w:rPr>
          <w:t xml:space="preserve"> -- </w:t>
        </w:r>
      </w:ins>
      <w:del w:id="2776" w:author="Comparison" w:date="2013-05-05T19:43:00Z">
        <w:r w:rsidRPr="00C100C3">
          <w:rPr>
            <w:rFonts w:ascii="Courier New" w:hAnsi="Courier New" w:cs="Courier New"/>
          </w:rPr>
          <w:delText>&amp;#8212;</w:delText>
        </w:r>
      </w:del>
      <w:r w:rsidRPr="00C100C3">
        <w:rPr>
          <w:rFonts w:ascii="Courier New" w:hAnsi="Courier New" w:cs="Courier New"/>
        </w:rPr>
        <w:t xml:space="preserve">a body of whose unity His presence was the source and strength, so that all the believers were members </w:t>
      </w:r>
      <w:r w:rsidRPr="00C100C3">
        <w:rPr>
          <w:rFonts w:ascii="Courier New" w:hAnsi="Courier New" w:cs="Courier New"/>
        </w:rPr>
        <w:t>of that body.</w:t>
      </w:r>
    </w:p>
    <w:p w14:paraId="0E499A38" w14:textId="19AAC941" w:rsidR="00000000" w:rsidRPr="00C100C3" w:rsidRDefault="00362818" w:rsidP="00C100C3">
      <w:pPr>
        <w:pStyle w:val="PlainText"/>
        <w:rPr>
          <w:rFonts w:ascii="Courier New" w:hAnsi="Courier New" w:cs="Courier New"/>
        </w:rPr>
      </w:pPr>
      <w:r w:rsidRPr="00C100C3">
        <w:rPr>
          <w:rFonts w:ascii="Courier New" w:hAnsi="Courier New" w:cs="Courier New"/>
        </w:rPr>
        <w:t>What says the word on this subject? @Ephesians 1:</w:t>
      </w:r>
      <w:ins w:id="2777" w:author="Comparison" w:date="2013-05-05T19:43:00Z">
        <w:r w:rsidRPr="00AA4B48">
          <w:rPr>
            <w:rFonts w:ascii="Courier New" w:hAnsi="Courier New" w:cs="Courier New"/>
          </w:rPr>
          <w:t xml:space="preserve"> </w:t>
        </w:r>
      </w:ins>
      <w:r w:rsidRPr="00C100C3">
        <w:rPr>
          <w:rFonts w:ascii="Courier New" w:hAnsi="Courier New" w:cs="Courier New"/>
        </w:rPr>
        <w:t xml:space="preserve">22. This passage gives us the idea of the grand result in the counsels of God; namely, *all things* subject to Christ who had created them, and the Church united to Him, as a body of which He </w:t>
      </w:r>
      <w:r w:rsidRPr="00C100C3">
        <w:rPr>
          <w:rFonts w:ascii="Courier New" w:hAnsi="Courier New" w:cs="Courier New"/>
        </w:rPr>
        <w:t>is the Head; the body being thus the accomplishment of the Head, who could not remain without the body.</w:t>
      </w:r>
    </w:p>
    <w:p w14:paraId="38AE077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French, the modern French at least, hardly gives this idea, because the word *chef* in the acceptation of *head* is grown obsolete; and one can har</w:t>
      </w:r>
      <w:r w:rsidRPr="00C100C3">
        <w:rPr>
          <w:rFonts w:ascii="Courier New" w:hAnsi="Courier New" w:cs="Courier New"/>
        </w:rPr>
        <w:t>dly say of Christ that He is *chef over* all things, though one might say, at the head of all. Taking *chef* in the etymological meaning of head, the sense is clear; head (chef) *over* all things *to* His body, which completes the Head to form a whole.</w:t>
      </w:r>
    </w:p>
    <w:p w14:paraId="076272F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Ch</w:t>
      </w:r>
      <w:r w:rsidRPr="00C100C3">
        <w:rPr>
          <w:rFonts w:ascii="Courier New" w:hAnsi="Courier New" w:cs="Courier New"/>
        </w:rPr>
        <w:t>apter 2 of the Epistle to the Ephesians presents to us the means which God employs for the accomplishment of this work</w:t>
      </w:r>
    </w:p>
    <w:p w14:paraId="66E17A2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{102}</w:t>
      </w:r>
    </w:p>
    <w:p w14:paraId="7317C66A" w14:textId="175009F3" w:rsidR="00000000" w:rsidRPr="00C100C3" w:rsidRDefault="00362818" w:rsidP="00C100C3">
      <w:pPr>
        <w:pStyle w:val="PlainText"/>
        <w:rPr>
          <w:rFonts w:ascii="Courier New" w:hAnsi="Courier New" w:cs="Courier New"/>
        </w:rPr>
      </w:pPr>
      <w:r w:rsidRPr="00C100C3">
        <w:rPr>
          <w:rFonts w:ascii="Courier New" w:hAnsi="Courier New" w:cs="Courier New"/>
        </w:rPr>
        <w:t>of grace; that is to say, what is done in time for the accomplishment of the everlasting purpose of God. The Jews had been a peop</w:t>
      </w:r>
      <w:r w:rsidRPr="00C100C3">
        <w:rPr>
          <w:rFonts w:ascii="Courier New" w:hAnsi="Courier New" w:cs="Courier New"/>
        </w:rPr>
        <w:t xml:space="preserve">le brought nigh to God; the Gentiles remained afar off from Him, and, at the same time, separated from the Jews by the ordinances which constituted these as a people on the part of God. By His death Christ abolished these ordinances to make of the two one </w:t>
      </w:r>
      <w:r w:rsidRPr="00C100C3">
        <w:rPr>
          <w:rFonts w:ascii="Courier New" w:hAnsi="Courier New" w:cs="Courier New"/>
        </w:rPr>
        <w:t xml:space="preserve">new man, and to reconcile them in one body to God by the cross. Then the preaching of it was made to them who were nigh; and, says Paul to the Ephesian Gentiles, </w:t>
      </w:r>
      <w:ins w:id="2778" w:author="Comparison" w:date="2013-05-05T19:43:00Z">
        <w:r w:rsidRPr="00AA4B48">
          <w:rPr>
            <w:rFonts w:ascii="Courier New" w:hAnsi="Courier New" w:cs="Courier New"/>
          </w:rPr>
          <w:t>"</w:t>
        </w:r>
      </w:ins>
      <w:del w:id="2779" w:author="Comparison" w:date="2013-05-05T19:43:00Z">
        <w:r w:rsidRPr="00C100C3">
          <w:rPr>
            <w:rFonts w:ascii="Courier New" w:hAnsi="Courier New" w:cs="Courier New"/>
          </w:rPr>
          <w:delText>&amp;#8220;</w:delText>
        </w:r>
      </w:del>
      <w:r w:rsidRPr="00C100C3">
        <w:rPr>
          <w:rFonts w:ascii="Courier New" w:hAnsi="Courier New" w:cs="Courier New"/>
        </w:rPr>
        <w:t>to you which were afar off</w:t>
      </w:r>
      <w:ins w:id="2780" w:author="Comparison" w:date="2013-05-05T19:43:00Z">
        <w:r w:rsidRPr="00AA4B48">
          <w:rPr>
            <w:rFonts w:ascii="Courier New" w:hAnsi="Courier New" w:cs="Courier New"/>
          </w:rPr>
          <w:t>";</w:t>
        </w:r>
      </w:ins>
      <w:del w:id="2781" w:author="Comparison" w:date="2013-05-05T19:43:00Z">
        <w:r w:rsidRPr="00C100C3">
          <w:rPr>
            <w:rFonts w:ascii="Courier New" w:hAnsi="Courier New" w:cs="Courier New"/>
          </w:rPr>
          <w:delText>&amp;#8221;;</w:delText>
        </w:r>
      </w:del>
      <w:r w:rsidRPr="00C100C3">
        <w:rPr>
          <w:rFonts w:ascii="Courier New" w:hAnsi="Courier New" w:cs="Courier New"/>
        </w:rPr>
        <w:t xml:space="preserve"> so that they were built upon the foundation of the a</w:t>
      </w:r>
      <w:r w:rsidRPr="00C100C3">
        <w:rPr>
          <w:rFonts w:ascii="Courier New" w:hAnsi="Courier New" w:cs="Courier New"/>
        </w:rPr>
        <w:t>postles and prophets (prophets of the New Testament; compare chapter 3:</w:t>
      </w:r>
      <w:ins w:id="2782" w:author="Comparison" w:date="2013-05-05T19:43:00Z">
        <w:r w:rsidRPr="00AA4B48">
          <w:rPr>
            <w:rFonts w:ascii="Courier New" w:hAnsi="Courier New" w:cs="Courier New"/>
          </w:rPr>
          <w:t xml:space="preserve"> </w:t>
        </w:r>
      </w:ins>
      <w:r w:rsidRPr="00C100C3">
        <w:rPr>
          <w:rFonts w:ascii="Courier New" w:hAnsi="Courier New" w:cs="Courier New"/>
        </w:rPr>
        <w:t xml:space="preserve">5), Jesus Christ being the chief </w:t>
      </w:r>
      <w:ins w:id="2783" w:author="Comparison" w:date="2013-05-05T19:43:00Z">
        <w:r w:rsidRPr="00AA4B48">
          <w:rPr>
            <w:rFonts w:ascii="Courier New" w:hAnsi="Courier New" w:cs="Courier New"/>
          </w:rPr>
          <w:t>cornerstone</w:t>
        </w:r>
      </w:ins>
      <w:del w:id="2784" w:author="Comparison" w:date="2013-05-05T19:43:00Z">
        <w:r w:rsidRPr="00C100C3">
          <w:rPr>
            <w:rFonts w:ascii="Courier New" w:hAnsi="Courier New" w:cs="Courier New"/>
          </w:rPr>
          <w:delText>corner-stone</w:delText>
        </w:r>
      </w:del>
      <w:r w:rsidRPr="00C100C3">
        <w:rPr>
          <w:rFonts w:ascii="Courier New" w:hAnsi="Courier New" w:cs="Courier New"/>
        </w:rPr>
        <w:t xml:space="preserve">; in whom all the building fitly framed together, groweth unto a holy temple in the Lord: </w:t>
      </w:r>
      <w:ins w:id="2785" w:author="Comparison" w:date="2013-05-05T19:43:00Z">
        <w:r w:rsidRPr="00AA4B48">
          <w:rPr>
            <w:rFonts w:ascii="Courier New" w:hAnsi="Courier New" w:cs="Courier New"/>
          </w:rPr>
          <w:t>"</w:t>
        </w:r>
      </w:ins>
      <w:del w:id="2786" w:author="Comparison" w:date="2013-05-05T19:43:00Z">
        <w:r w:rsidRPr="00C100C3">
          <w:rPr>
            <w:rFonts w:ascii="Courier New" w:hAnsi="Courier New" w:cs="Courier New"/>
          </w:rPr>
          <w:delText>&amp;#8220;</w:delText>
        </w:r>
      </w:del>
      <w:r w:rsidRPr="00C100C3">
        <w:rPr>
          <w:rFonts w:ascii="Courier New" w:hAnsi="Courier New" w:cs="Courier New"/>
        </w:rPr>
        <w:t>in whom ye also are builded together for an</w:t>
      </w:r>
      <w:r w:rsidRPr="00C100C3">
        <w:rPr>
          <w:rFonts w:ascii="Courier New" w:hAnsi="Courier New" w:cs="Courier New"/>
        </w:rPr>
        <w:t xml:space="preserve"> habitation of God through the Spirit</w:t>
      </w:r>
      <w:ins w:id="2787" w:author="Comparison" w:date="2013-05-05T19:43:00Z">
        <w:r w:rsidRPr="00AA4B48">
          <w:rPr>
            <w:rFonts w:ascii="Courier New" w:hAnsi="Courier New" w:cs="Courier New"/>
          </w:rPr>
          <w:t>."¦</w:t>
        </w:r>
      </w:ins>
      <w:del w:id="2788" w:author="Comparison" w:date="2013-05-05T19:43:00Z">
        <w:r w:rsidRPr="00C100C3">
          <w:rPr>
            <w:rFonts w:ascii="Courier New" w:hAnsi="Courier New" w:cs="Courier New"/>
          </w:rPr>
          <w:delText>.&amp;#8221;|</w:delText>
        </w:r>
      </w:del>
      <w:r w:rsidRPr="00C100C3">
        <w:rPr>
          <w:rFonts w:ascii="Courier New" w:hAnsi="Courier New" w:cs="Courier New"/>
        </w:rPr>
        <w:t xml:space="preserve"> Where? On earth it was assuredly that the tabernacle of God was formed by the presence of the Holy Ghost.</w:t>
      </w:r>
    </w:p>
    <w:p w14:paraId="7223BCB4" w14:textId="64DEF459" w:rsidR="00000000" w:rsidRPr="00C100C3" w:rsidRDefault="00362818" w:rsidP="00C100C3">
      <w:pPr>
        <w:pStyle w:val="PlainText"/>
        <w:rPr>
          <w:rFonts w:ascii="Courier New" w:hAnsi="Courier New" w:cs="Courier New"/>
        </w:rPr>
      </w:pPr>
      <w:r w:rsidRPr="00C100C3">
        <w:rPr>
          <w:rFonts w:ascii="Courier New" w:hAnsi="Courier New" w:cs="Courier New"/>
        </w:rPr>
        <w:t>In chapter 3 of the same epistle, he explains the mystery; namely, that the Gentiles are of the same b</w:t>
      </w:r>
      <w:r w:rsidRPr="00C100C3">
        <w:rPr>
          <w:rFonts w:ascii="Courier New" w:hAnsi="Courier New" w:cs="Courier New"/>
        </w:rPr>
        <w:t xml:space="preserve">ody (a joint body) as the Jew, and closes by saying, </w:t>
      </w:r>
      <w:ins w:id="2789" w:author="Comparison" w:date="2013-05-05T19:43:00Z">
        <w:r w:rsidRPr="00AA4B48">
          <w:rPr>
            <w:rFonts w:ascii="Courier New" w:hAnsi="Courier New" w:cs="Courier New"/>
          </w:rPr>
          <w:t>"</w:t>
        </w:r>
      </w:ins>
      <w:del w:id="2790" w:author="Comparison" w:date="2013-05-05T19:43:00Z">
        <w:r w:rsidRPr="00C100C3">
          <w:rPr>
            <w:rFonts w:ascii="Courier New" w:hAnsi="Courier New" w:cs="Courier New"/>
          </w:rPr>
          <w:delText>&amp;#8220;</w:delText>
        </w:r>
      </w:del>
      <w:r w:rsidRPr="00C100C3">
        <w:rPr>
          <w:rFonts w:ascii="Courier New" w:hAnsi="Courier New" w:cs="Courier New"/>
        </w:rPr>
        <w:t xml:space="preserve">Now unto him that is able to do exceeding abundantly above all that we ask or think, according to the power that worketh </w:t>
      </w:r>
      <w:del w:id="2791" w:author="Comparison" w:date="2013-05-05T19:43:00Z">
        <w:r w:rsidRPr="00C100C3">
          <w:rPr>
            <w:rFonts w:ascii="Courier New" w:hAnsi="Courier New" w:cs="Courier New"/>
          </w:rPr>
          <w:delText>*</w:delText>
        </w:r>
      </w:del>
      <w:r w:rsidRPr="00C100C3">
        <w:rPr>
          <w:rFonts w:ascii="Courier New" w:hAnsi="Courier New" w:cs="Courier New"/>
        </w:rPr>
        <w:t>in</w:t>
      </w:r>
      <w:del w:id="2792" w:author="Comparison" w:date="2013-05-05T19:43:00Z">
        <w:r w:rsidRPr="00C100C3">
          <w:rPr>
            <w:rFonts w:ascii="Courier New" w:hAnsi="Courier New" w:cs="Courier New"/>
          </w:rPr>
          <w:delText>*</w:delText>
        </w:r>
      </w:del>
      <w:r w:rsidRPr="00C100C3">
        <w:rPr>
          <w:rFonts w:ascii="Courier New" w:hAnsi="Courier New" w:cs="Courier New"/>
        </w:rPr>
        <w:t xml:space="preserve"> us; unto him be glory in the church, by Christ Jesus, throughout all a</w:t>
      </w:r>
      <w:r w:rsidRPr="00C100C3">
        <w:rPr>
          <w:rFonts w:ascii="Courier New" w:hAnsi="Courier New" w:cs="Courier New"/>
        </w:rPr>
        <w:t>ges, world without end</w:t>
      </w:r>
      <w:ins w:id="2793" w:author="Comparison" w:date="2013-05-05T19:43:00Z">
        <w:r w:rsidRPr="00AA4B48">
          <w:rPr>
            <w:rFonts w:ascii="Courier New" w:hAnsi="Courier New" w:cs="Courier New"/>
          </w:rPr>
          <w:t>."</w:t>
        </w:r>
      </w:ins>
      <w:del w:id="2794" w:author="Comparison" w:date="2013-05-05T19:43:00Z">
        <w:r w:rsidRPr="00C100C3">
          <w:rPr>
            <w:rFonts w:ascii="Courier New" w:hAnsi="Courier New" w:cs="Courier New"/>
          </w:rPr>
          <w:delText>.&amp;#8221;</w:delText>
        </w:r>
      </w:del>
    </w:p>
    <w:p w14:paraId="600B2A51" w14:textId="3318C8EE" w:rsidR="00000000" w:rsidRPr="00C100C3" w:rsidRDefault="00362818" w:rsidP="00C100C3">
      <w:pPr>
        <w:pStyle w:val="PlainText"/>
        <w:rPr>
          <w:rFonts w:ascii="Courier New" w:hAnsi="Courier New" w:cs="Courier New"/>
        </w:rPr>
      </w:pPr>
      <w:r w:rsidRPr="00C100C3">
        <w:rPr>
          <w:rFonts w:ascii="Courier New" w:hAnsi="Courier New" w:cs="Courier New"/>
        </w:rPr>
        <w:t>The Church, then, is here considered objectively in all its extent possible; but it is, nevertheless, viewed as one body on earth, and as being on earth the habitation of God through His Spirit, who is come down and has unit</w:t>
      </w:r>
      <w:r w:rsidRPr="00C100C3">
        <w:rPr>
          <w:rFonts w:ascii="Courier New" w:hAnsi="Courier New" w:cs="Courier New"/>
        </w:rPr>
        <w:t xml:space="preserve">ed Jew and Gentile in this one body. That is *the vocation* in regard to which it is said, </w:t>
      </w:r>
      <w:ins w:id="2795" w:author="Comparison" w:date="2013-05-05T19:43:00Z">
        <w:r w:rsidRPr="00AA4B48">
          <w:rPr>
            <w:rFonts w:ascii="Courier New" w:hAnsi="Courier New" w:cs="Courier New"/>
          </w:rPr>
          <w:t>"*</w:t>
        </w:r>
      </w:ins>
      <w:del w:id="2796" w:author="Comparison" w:date="2013-05-05T19:43:00Z">
        <w:r w:rsidRPr="00C100C3">
          <w:rPr>
            <w:rFonts w:ascii="Courier New" w:hAnsi="Courier New" w:cs="Courier New"/>
          </w:rPr>
          <w:delText>&amp;#8220;*</w:delText>
        </w:r>
      </w:del>
      <w:r w:rsidRPr="00C100C3">
        <w:rPr>
          <w:rFonts w:ascii="Courier New" w:hAnsi="Courier New" w:cs="Courier New"/>
        </w:rPr>
        <w:t>Walk worthy of the vocation wherewith ye are called</w:t>
      </w:r>
      <w:ins w:id="2797" w:author="Comparison" w:date="2013-05-05T19:43:00Z">
        <w:r w:rsidRPr="00AA4B48">
          <w:rPr>
            <w:rFonts w:ascii="Courier New" w:hAnsi="Courier New" w:cs="Courier New"/>
          </w:rPr>
          <w:t>*."</w:t>
        </w:r>
      </w:ins>
      <w:del w:id="2798" w:author="Comparison" w:date="2013-05-05T19:43:00Z">
        <w:r w:rsidRPr="00C100C3">
          <w:rPr>
            <w:rFonts w:ascii="Courier New" w:hAnsi="Courier New" w:cs="Courier New"/>
          </w:rPr>
          <w:delText>.&amp;#8221;*</w:delText>
        </w:r>
      </w:del>
    </w:p>
    <w:p w14:paraId="2763590B" w14:textId="4E70BA0B" w:rsidR="00000000" w:rsidRPr="00C100C3" w:rsidRDefault="00362818" w:rsidP="00C100C3">
      <w:pPr>
        <w:pStyle w:val="PlainText"/>
        <w:rPr>
          <w:rFonts w:ascii="Courier New" w:hAnsi="Courier New" w:cs="Courier New"/>
        </w:rPr>
      </w:pPr>
      <w:r w:rsidRPr="00C100C3">
        <w:rPr>
          <w:rFonts w:ascii="Courier New" w:hAnsi="Courier New" w:cs="Courier New"/>
        </w:rPr>
        <w:t>Unity is not simply a unity of life. *Life does not make unity</w:t>
      </w:r>
      <w:ins w:id="2799" w:author="Comparison" w:date="2013-05-05T19:43:00Z">
        <w:r w:rsidRPr="00AA4B48">
          <w:rPr>
            <w:rFonts w:ascii="Courier New" w:hAnsi="Courier New" w:cs="Courier New"/>
          </w:rPr>
          <w:t>*.</w:t>
        </w:r>
      </w:ins>
      <w:del w:id="2800" w:author="Comparison" w:date="2013-05-05T19:43:00Z">
        <w:r w:rsidRPr="00C100C3">
          <w:rPr>
            <w:rFonts w:ascii="Courier New" w:hAnsi="Courier New" w:cs="Courier New"/>
          </w:rPr>
          <w:delText>.*</w:delText>
        </w:r>
      </w:del>
      <w:r w:rsidRPr="00C100C3">
        <w:rPr>
          <w:rFonts w:ascii="Courier New" w:hAnsi="Courier New" w:cs="Courier New"/>
        </w:rPr>
        <w:t xml:space="preserve"> I pray my dear brethren to pay</w:t>
      </w:r>
      <w:r w:rsidRPr="00C100C3">
        <w:rPr>
          <w:rFonts w:ascii="Courier New" w:hAnsi="Courier New" w:cs="Courier New"/>
        </w:rPr>
        <w:t xml:space="preserve"> attention to it. The source of unity is the Holy Ghost come down from heaven. And, though we have faith and common sentiments, *life leaves us in individuality</w:t>
      </w:r>
      <w:ins w:id="2801" w:author="Comparison" w:date="2013-05-05T19:43:00Z">
        <w:r w:rsidRPr="00AA4B48">
          <w:rPr>
            <w:rFonts w:ascii="Courier New" w:hAnsi="Courier New" w:cs="Courier New"/>
          </w:rPr>
          <w:t>*.</w:t>
        </w:r>
      </w:ins>
      <w:del w:id="2802" w:author="Comparison" w:date="2013-05-05T19:43:00Z">
        <w:r w:rsidRPr="00C100C3">
          <w:rPr>
            <w:rFonts w:ascii="Courier New" w:hAnsi="Courier New" w:cs="Courier New"/>
          </w:rPr>
          <w:delText>.*</w:delText>
        </w:r>
      </w:del>
      <w:r w:rsidRPr="00C100C3">
        <w:rPr>
          <w:rFonts w:ascii="Courier New" w:hAnsi="Courier New" w:cs="Courier New"/>
        </w:rPr>
        <w:t xml:space="preserve"> All that in general is sought, and would be called unity, is community of sentiments and fait</w:t>
      </w:r>
      <w:r w:rsidRPr="00C100C3">
        <w:rPr>
          <w:rFonts w:ascii="Courier New" w:hAnsi="Courier New" w:cs="Courier New"/>
        </w:rPr>
        <w:t>h. The presence</w:t>
      </w:r>
    </w:p>
    <w:p w14:paraId="295BB8E3" w14:textId="4DFCAC68" w:rsidR="00000000" w:rsidRPr="00C100C3" w:rsidRDefault="00362818" w:rsidP="00C100C3">
      <w:pPr>
        <w:pStyle w:val="PlainText"/>
        <w:rPr>
          <w:rFonts w:ascii="Courier New" w:hAnsi="Courier New" w:cs="Courier New"/>
        </w:rPr>
      </w:pPr>
      <w:ins w:id="2803" w:author="Comparison" w:date="2013-05-05T19:43:00Z">
        <w:r w:rsidRPr="00AA4B48">
          <w:rPr>
            <w:rFonts w:ascii="Courier New" w:hAnsi="Courier New" w:cs="Courier New"/>
          </w:rPr>
          <w:t>¦</w:t>
        </w:r>
      </w:ins>
      <w:del w:id="2804" w:author="Comparison" w:date="2013-05-05T19:43:00Z">
        <w:r w:rsidRPr="00C100C3">
          <w:rPr>
            <w:rFonts w:ascii="Courier New" w:hAnsi="Courier New" w:cs="Courier New"/>
          </w:rPr>
          <w:delText>|</w:delText>
        </w:r>
      </w:del>
      <w:r w:rsidRPr="00C100C3">
        <w:rPr>
          <w:rFonts w:ascii="Courier New" w:hAnsi="Courier New" w:cs="Courier New"/>
        </w:rPr>
        <w:t xml:space="preserve"> Some have wished to see here nothing but the church of Ephesus</w:t>
      </w:r>
      <w:ins w:id="2805" w:author="Comparison" w:date="2013-05-05T19:43:00Z">
        <w:r w:rsidRPr="00AA4B48">
          <w:rPr>
            <w:rFonts w:ascii="Courier New" w:hAnsi="Courier New" w:cs="Courier New"/>
          </w:rPr>
          <w:t>;</w:t>
        </w:r>
      </w:ins>
      <w:del w:id="2806" w:author="Comparison" w:date="2013-05-05T19:43:00Z">
        <w:r w:rsidRPr="00C100C3">
          <w:rPr>
            <w:rFonts w:ascii="Courier New" w:hAnsi="Courier New" w:cs="Courier New"/>
          </w:rPr>
          <w:delText>*;*</w:delText>
        </w:r>
      </w:del>
      <w:r w:rsidRPr="00C100C3">
        <w:rPr>
          <w:rFonts w:ascii="Courier New" w:hAnsi="Courier New" w:cs="Courier New"/>
        </w:rPr>
        <w:t xml:space="preserve"> but clearly</w:t>
      </w:r>
      <w:ins w:id="2807" w:author="Comparison" w:date="2013-05-05T19:43:00Z">
        <w:r w:rsidRPr="00AA4B48">
          <w:rPr>
            <w:rFonts w:ascii="Courier New" w:hAnsi="Courier New" w:cs="Courier New"/>
          </w:rPr>
          <w:t>?</w:t>
        </w:r>
      </w:ins>
      <w:del w:id="2808" w:author="Comparison" w:date="2013-05-05T19:43:00Z">
        <w:r w:rsidRPr="00C100C3">
          <w:rPr>
            <w:rFonts w:ascii="Courier New" w:hAnsi="Courier New" w:cs="Courier New"/>
          </w:rPr>
          <w:delText>,</w:delText>
        </w:r>
      </w:del>
      <w:r w:rsidRPr="00C100C3">
        <w:rPr>
          <w:rFonts w:ascii="Courier New" w:hAnsi="Courier New" w:cs="Courier New"/>
        </w:rPr>
        <w:t xml:space="preserve"> in all the passage, while it addresses itself to the Ephesians, the *ye* signifies not only ye Ephesians, but ye Gentiles.</w:t>
      </w:r>
    </w:p>
    <w:p w14:paraId="3ED0B7A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{103}</w:t>
      </w:r>
    </w:p>
    <w:p w14:paraId="68225DAE" w14:textId="2EB561FD" w:rsidR="00000000" w:rsidRPr="00C100C3" w:rsidRDefault="00362818" w:rsidP="00C100C3">
      <w:pPr>
        <w:pStyle w:val="PlainText"/>
        <w:rPr>
          <w:rFonts w:ascii="Courier New" w:hAnsi="Courier New" w:cs="Courier New"/>
        </w:rPr>
      </w:pPr>
      <w:r w:rsidRPr="00C100C3">
        <w:rPr>
          <w:rFonts w:ascii="Courier New" w:hAnsi="Courier New" w:cs="Courier New"/>
        </w:rPr>
        <w:t xml:space="preserve">of the Holy Spirit Himself </w:t>
      </w:r>
      <w:r w:rsidRPr="00C100C3">
        <w:rPr>
          <w:rFonts w:ascii="Courier New" w:hAnsi="Courier New" w:cs="Courier New"/>
        </w:rPr>
        <w:t xml:space="preserve">unites us corporately, and constitutes us members of this body. In the mind of the apostle, the motive to, and the character of, unity were drawn from the existence of the body; and he exhorts us to </w:t>
      </w:r>
      <w:ins w:id="2809" w:author="Comparison" w:date="2013-05-05T19:43:00Z">
        <w:r w:rsidRPr="00AA4B48">
          <w:rPr>
            <w:rFonts w:ascii="Courier New" w:hAnsi="Courier New" w:cs="Courier New"/>
          </w:rPr>
          <w:t>"</w:t>
        </w:r>
      </w:ins>
      <w:del w:id="2810" w:author="Comparison" w:date="2013-05-05T19:43:00Z">
        <w:r w:rsidRPr="00C100C3">
          <w:rPr>
            <w:rFonts w:ascii="Courier New" w:hAnsi="Courier New" w:cs="Courier New"/>
          </w:rPr>
          <w:delText>&amp;#8220;</w:delText>
        </w:r>
      </w:del>
      <w:r w:rsidRPr="00C100C3">
        <w:rPr>
          <w:rFonts w:ascii="Courier New" w:hAnsi="Courier New" w:cs="Courier New"/>
        </w:rPr>
        <w:t>keep the unity of the Spirit in the bond of peace;</w:t>
      </w:r>
      <w:r w:rsidRPr="00C100C3">
        <w:rPr>
          <w:rFonts w:ascii="Courier New" w:hAnsi="Courier New" w:cs="Courier New"/>
        </w:rPr>
        <w:t xml:space="preserve"> for there is one </w:t>
      </w:r>
      <w:del w:id="2811" w:author="Comparison" w:date="2013-05-05T19:43:00Z">
        <w:r w:rsidRPr="00C100C3">
          <w:rPr>
            <w:rFonts w:ascii="Courier New" w:hAnsi="Courier New" w:cs="Courier New"/>
          </w:rPr>
          <w:delText>*</w:delText>
        </w:r>
      </w:del>
      <w:r w:rsidRPr="00C100C3">
        <w:rPr>
          <w:rFonts w:ascii="Courier New" w:hAnsi="Courier New" w:cs="Courier New"/>
        </w:rPr>
        <w:t>body</w:t>
      </w:r>
      <w:del w:id="2812" w:author="Comparison" w:date="2013-05-05T19:43:00Z">
        <w:r w:rsidRPr="00C100C3">
          <w:rPr>
            <w:rFonts w:ascii="Courier New" w:hAnsi="Courier New" w:cs="Courier New"/>
          </w:rPr>
          <w:delText>*</w:delText>
        </w:r>
      </w:del>
      <w:r w:rsidRPr="00C100C3">
        <w:rPr>
          <w:rFonts w:ascii="Courier New" w:hAnsi="Courier New" w:cs="Courier New"/>
        </w:rPr>
        <w:t xml:space="preserve"> and </w:t>
      </w:r>
      <w:del w:id="2813" w:author="Comparison" w:date="2013-05-05T19:43:00Z">
        <w:r w:rsidRPr="00C100C3">
          <w:rPr>
            <w:rFonts w:ascii="Courier New" w:hAnsi="Courier New" w:cs="Courier New"/>
          </w:rPr>
          <w:delText>*</w:delText>
        </w:r>
      </w:del>
      <w:r w:rsidRPr="00C100C3">
        <w:rPr>
          <w:rFonts w:ascii="Courier New" w:hAnsi="Courier New" w:cs="Courier New"/>
        </w:rPr>
        <w:t>one</w:t>
      </w:r>
      <w:del w:id="2814" w:author="Comparison" w:date="2013-05-05T19:43:00Z">
        <w:r w:rsidRPr="00C100C3">
          <w:rPr>
            <w:rFonts w:ascii="Courier New" w:hAnsi="Courier New" w:cs="Courier New"/>
          </w:rPr>
          <w:delText>*</w:delText>
        </w:r>
      </w:del>
      <w:r w:rsidRPr="00C100C3">
        <w:rPr>
          <w:rFonts w:ascii="Courier New" w:hAnsi="Courier New" w:cs="Courier New"/>
        </w:rPr>
        <w:t xml:space="preserve"> Spirit</w:t>
      </w:r>
      <w:ins w:id="2815" w:author="Comparison" w:date="2013-05-05T19:43:00Z">
        <w:r w:rsidRPr="00AA4B48">
          <w:rPr>
            <w:rFonts w:ascii="Courier New" w:hAnsi="Courier New" w:cs="Courier New"/>
          </w:rPr>
          <w:t>."</w:t>
        </w:r>
      </w:ins>
      <w:del w:id="2816" w:author="Comparison" w:date="2013-05-05T19:43:00Z">
        <w:r w:rsidRPr="00C100C3">
          <w:rPr>
            <w:rFonts w:ascii="Courier New" w:hAnsi="Courier New" w:cs="Courier New"/>
          </w:rPr>
          <w:delText>.&amp;#8221;</w:delText>
        </w:r>
      </w:del>
      <w:r w:rsidRPr="00C100C3">
        <w:rPr>
          <w:rFonts w:ascii="Courier New" w:hAnsi="Courier New" w:cs="Courier New"/>
        </w:rPr>
        <w:t xml:space="preserve"> And on what foundation does the apostle establish these things? On this, that Christ is gone on high and has given gifts to men (we know this is by the Holy Ghost come down from above), in order to edify th</w:t>
      </w:r>
      <w:r w:rsidRPr="00C100C3">
        <w:rPr>
          <w:rFonts w:ascii="Courier New" w:hAnsi="Courier New" w:cs="Courier New"/>
        </w:rPr>
        <w:t>e body of Christ, from whom *the whole body</w:t>
      </w:r>
      <w:ins w:id="2817" w:author="Comparison" w:date="2013-05-05T19:43:00Z">
        <w:r w:rsidRPr="00AA4B48">
          <w:rPr>
            <w:rFonts w:ascii="Courier New" w:hAnsi="Courier New" w:cs="Courier New"/>
          </w:rPr>
          <w:t>*,</w:t>
        </w:r>
      </w:ins>
      <w:del w:id="2818" w:author="Comparison" w:date="2013-05-05T19:43:00Z">
        <w:r w:rsidRPr="00C100C3">
          <w:rPr>
            <w:rFonts w:ascii="Courier New" w:hAnsi="Courier New" w:cs="Courier New"/>
          </w:rPr>
          <w:delText>,*</w:delText>
        </w:r>
      </w:del>
      <w:r w:rsidRPr="00C100C3">
        <w:rPr>
          <w:rFonts w:ascii="Courier New" w:hAnsi="Courier New" w:cs="Courier New"/>
        </w:rPr>
        <w:t xml:space="preserve"> fitly joined together, and growing by each supplying joint (allow me this word), according to the measure of the energy of each part</w:t>
      </w:r>
      <w:ins w:id="2819" w:author="Comparison" w:date="2013-05-05T19:43:00Z">
        <w:r w:rsidRPr="00AA4B48">
          <w:rPr>
            <w:rFonts w:ascii="Courier New" w:hAnsi="Courier New" w:cs="Courier New"/>
          </w:rPr>
          <w:t>,¦</w:t>
        </w:r>
      </w:ins>
      <w:del w:id="2820" w:author="Comparison" w:date="2013-05-05T19:43:00Z">
        <w:r w:rsidRPr="00C100C3">
          <w:rPr>
            <w:rFonts w:ascii="Courier New" w:hAnsi="Courier New" w:cs="Courier New"/>
          </w:rPr>
          <w:delText>,|</w:delText>
        </w:r>
      </w:del>
      <w:r w:rsidRPr="00C100C3">
        <w:rPr>
          <w:rFonts w:ascii="Courier New" w:hAnsi="Courier New" w:cs="Courier New"/>
        </w:rPr>
        <w:t xml:space="preserve"> makes to itself increase of the body, to the edifying of itself in love. Th</w:t>
      </w:r>
      <w:r w:rsidRPr="00C100C3">
        <w:rPr>
          <w:rFonts w:ascii="Courier New" w:hAnsi="Courier New" w:cs="Courier New"/>
        </w:rPr>
        <w:t xml:space="preserve">e body of the child is still a body. It is nevertheless susceptible of increase. Such is the idea of the Spirit of God. I have said </w:t>
      </w:r>
      <w:ins w:id="2821" w:author="Comparison" w:date="2013-05-05T19:43:00Z">
        <w:r w:rsidRPr="00AA4B48">
          <w:rPr>
            <w:rFonts w:ascii="Courier New" w:hAnsi="Courier New" w:cs="Courier New"/>
          </w:rPr>
          <w:t>"</w:t>
        </w:r>
      </w:ins>
      <w:del w:id="2822" w:author="Comparison" w:date="2013-05-05T19:43:00Z">
        <w:r w:rsidRPr="00C100C3">
          <w:rPr>
            <w:rFonts w:ascii="Courier New" w:hAnsi="Courier New" w:cs="Courier New"/>
          </w:rPr>
          <w:delText>&amp;#8220;</w:delText>
        </w:r>
      </w:del>
      <w:r w:rsidRPr="00C100C3">
        <w:rPr>
          <w:rFonts w:ascii="Courier New" w:hAnsi="Courier New" w:cs="Courier New"/>
        </w:rPr>
        <w:t>makes to itself</w:t>
      </w:r>
      <w:ins w:id="2823" w:author="Comparison" w:date="2013-05-05T19:43:00Z">
        <w:r w:rsidRPr="00AA4B48">
          <w:rPr>
            <w:rFonts w:ascii="Courier New" w:hAnsi="Courier New" w:cs="Courier New"/>
          </w:rPr>
          <w:t>,"</w:t>
        </w:r>
      </w:ins>
      <w:del w:id="2824" w:author="Comparison" w:date="2013-05-05T19:43:00Z">
        <w:r w:rsidRPr="00C100C3">
          <w:rPr>
            <w:rFonts w:ascii="Courier New" w:hAnsi="Courier New" w:cs="Courier New"/>
          </w:rPr>
          <w:delText>,&amp;#8221;</w:delText>
        </w:r>
      </w:del>
      <w:r w:rsidRPr="00C100C3">
        <w:rPr>
          <w:rFonts w:ascii="Courier New" w:hAnsi="Courier New" w:cs="Courier New"/>
        </w:rPr>
        <w:t xml:space="preserve"> for the form of the Greek expression implies it. However this may be, the doctrine is evident</w:t>
      </w:r>
      <w:r w:rsidRPr="00C100C3">
        <w:rPr>
          <w:rFonts w:ascii="Courier New" w:hAnsi="Courier New" w:cs="Courier New"/>
        </w:rPr>
        <w:t>. All the body, acting by its members, acquires and produces increase of itself. The body is there. It grows, but is there, and this is certainly on earth. It is not in heaven that it grows by the gifts. It is not in heaven that ministry is exercised. It i</w:t>
      </w:r>
      <w:r w:rsidRPr="00C100C3">
        <w:rPr>
          <w:rFonts w:ascii="Courier New" w:hAnsi="Courier New" w:cs="Courier New"/>
        </w:rPr>
        <w:t>s during the period in which *Christ* is on high and the Holy Ghost, sent from above, is here below, that this takes place, in contrast with the heavenly state of the body. God willed that this body should be placed here below in this position of responsib</w:t>
      </w:r>
      <w:r w:rsidRPr="00C100C3">
        <w:rPr>
          <w:rFonts w:ascii="Courier New" w:hAnsi="Courier New" w:cs="Courier New"/>
        </w:rPr>
        <w:t>le activity, according to the power of the presence of the Holy Spirit, before manifesting it as the accomplished result of His purposes, according to the efficacy of His power, who leaves (in what He would effect) no lack, no defect, nor anything that ans</w:t>
      </w:r>
      <w:r w:rsidRPr="00C100C3">
        <w:rPr>
          <w:rFonts w:ascii="Courier New" w:hAnsi="Courier New" w:cs="Courier New"/>
        </w:rPr>
        <w:t>wers not to His intention.</w:t>
      </w:r>
    </w:p>
    <w:p w14:paraId="0970B827" w14:textId="4BEB6053"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 first Epistle to the Corinthians teaches us the same truth: </w:t>
      </w:r>
      <w:ins w:id="2825" w:author="Comparison" w:date="2013-05-05T19:43:00Z">
        <w:r w:rsidRPr="00AA4B48">
          <w:rPr>
            <w:rFonts w:ascii="Courier New" w:hAnsi="Courier New" w:cs="Courier New"/>
          </w:rPr>
          <w:t>"</w:t>
        </w:r>
      </w:ins>
      <w:del w:id="2826" w:author="Comparison" w:date="2013-05-05T19:43:00Z">
        <w:r w:rsidRPr="00C100C3">
          <w:rPr>
            <w:rFonts w:ascii="Courier New" w:hAnsi="Courier New" w:cs="Courier New"/>
          </w:rPr>
          <w:delText>&amp;#8220;</w:delText>
        </w:r>
      </w:del>
      <w:r w:rsidRPr="00C100C3">
        <w:rPr>
          <w:rFonts w:ascii="Courier New" w:hAnsi="Courier New" w:cs="Courier New"/>
        </w:rPr>
        <w:t>As the body is one, and hath many members, and all the members of that one body, being many, are one body: so also is Christ. For by one Spirit are we all ba</w:t>
      </w:r>
      <w:r w:rsidRPr="00C100C3">
        <w:rPr>
          <w:rFonts w:ascii="Courier New" w:hAnsi="Courier New" w:cs="Courier New"/>
        </w:rPr>
        <w:t>ptized into one body, whether we be Jews or Gentiles, whether we be bond or free; and have been all made to drink into one Spirit</w:t>
      </w:r>
      <w:ins w:id="2827" w:author="Comparison" w:date="2013-05-05T19:43:00Z">
        <w:r w:rsidRPr="00AA4B48">
          <w:rPr>
            <w:rFonts w:ascii="Courier New" w:hAnsi="Courier New" w:cs="Courier New"/>
          </w:rPr>
          <w:t>,"</w:t>
        </w:r>
      </w:ins>
      <w:del w:id="2828" w:author="Comparison" w:date="2013-05-05T19:43:00Z">
        <w:r w:rsidRPr="00C100C3">
          <w:rPr>
            <w:rFonts w:ascii="Courier New" w:hAnsi="Courier New" w:cs="Courier New"/>
          </w:rPr>
          <w:delText>,&amp;#8221;</w:delText>
        </w:r>
      </w:del>
      <w:r w:rsidRPr="00C100C3">
        <w:rPr>
          <w:rFonts w:ascii="Courier New" w:hAnsi="Courier New" w:cs="Courier New"/>
        </w:rPr>
        <w:t xml:space="preserve"> @1 Corinthians 12:</w:t>
      </w:r>
      <w:ins w:id="2829" w:author="Comparison" w:date="2013-05-05T19:43:00Z">
        <w:r w:rsidRPr="00AA4B48">
          <w:rPr>
            <w:rFonts w:ascii="Courier New" w:hAnsi="Courier New" w:cs="Courier New"/>
          </w:rPr>
          <w:t xml:space="preserve"> </w:t>
        </w:r>
      </w:ins>
      <w:r w:rsidRPr="00C100C3">
        <w:rPr>
          <w:rFonts w:ascii="Courier New" w:hAnsi="Courier New" w:cs="Courier New"/>
        </w:rPr>
        <w:t>12, 13. It is clearly on earth this baptism of the Holy Ghost takes place; @Acts 1:</w:t>
      </w:r>
      <w:ins w:id="2830" w:author="Comparison" w:date="2013-05-05T19:43:00Z">
        <w:r w:rsidRPr="00AA4B48">
          <w:rPr>
            <w:rFonts w:ascii="Courier New" w:hAnsi="Courier New" w:cs="Courier New"/>
          </w:rPr>
          <w:t xml:space="preserve"> </w:t>
        </w:r>
      </w:ins>
      <w:r w:rsidRPr="00C100C3">
        <w:rPr>
          <w:rFonts w:ascii="Courier New" w:hAnsi="Courier New" w:cs="Courier New"/>
        </w:rPr>
        <w:t xml:space="preserve">5. </w:t>
      </w:r>
      <w:ins w:id="2831" w:author="Comparison" w:date="2013-05-05T19:43:00Z">
        <w:r w:rsidRPr="00AA4B48">
          <w:rPr>
            <w:rFonts w:ascii="Courier New" w:hAnsi="Courier New" w:cs="Courier New"/>
          </w:rPr>
          <w:t>"</w:t>
        </w:r>
      </w:ins>
      <w:del w:id="2832" w:author="Comparison" w:date="2013-05-05T19:43:00Z">
        <w:r w:rsidRPr="00C100C3">
          <w:rPr>
            <w:rFonts w:ascii="Courier New" w:hAnsi="Courier New" w:cs="Courier New"/>
          </w:rPr>
          <w:delText>&amp;#8220;</w:delText>
        </w:r>
      </w:del>
      <w:r w:rsidRPr="00C100C3">
        <w:rPr>
          <w:rFonts w:ascii="Courier New" w:hAnsi="Courier New" w:cs="Courier New"/>
        </w:rPr>
        <w:t xml:space="preserve">Now ye </w:t>
      </w:r>
      <w:r w:rsidRPr="00C100C3">
        <w:rPr>
          <w:rFonts w:ascii="Courier New" w:hAnsi="Courier New" w:cs="Courier New"/>
        </w:rPr>
        <w:t>are the body of Christ and members in particular. And God hath set some in the church, first, apostles; secondarily, prophets; thirdly,</w:t>
      </w:r>
    </w:p>
    <w:p w14:paraId="44555EC6" w14:textId="60F51910" w:rsidR="00000000" w:rsidRPr="00C100C3" w:rsidRDefault="00362818" w:rsidP="00C100C3">
      <w:pPr>
        <w:pStyle w:val="PlainText"/>
        <w:rPr>
          <w:rFonts w:ascii="Courier New" w:hAnsi="Courier New" w:cs="Courier New"/>
        </w:rPr>
      </w:pPr>
      <w:ins w:id="2833" w:author="Comparison" w:date="2013-05-05T19:43:00Z">
        <w:r w:rsidRPr="00AA4B48">
          <w:rPr>
            <w:rFonts w:ascii="Courier New" w:hAnsi="Courier New" w:cs="Courier New"/>
          </w:rPr>
          <w:t>¦</w:t>
        </w:r>
      </w:ins>
      <w:del w:id="2834" w:author="Comparison" w:date="2013-05-05T19:43:00Z">
        <w:r w:rsidRPr="00C100C3">
          <w:rPr>
            <w:rFonts w:ascii="Courier New" w:hAnsi="Courier New" w:cs="Courier New"/>
          </w:rPr>
          <w:delText>|</w:delText>
        </w:r>
      </w:del>
      <w:r w:rsidRPr="00C100C3">
        <w:rPr>
          <w:rFonts w:ascii="Courier New" w:hAnsi="Courier New" w:cs="Courier New"/>
        </w:rPr>
        <w:t xml:space="preserve"> The expression, *de chaque partie</w:t>
      </w:r>
      <w:ins w:id="2835" w:author="Comparison" w:date="2013-05-05T19:43:00Z">
        <w:r w:rsidRPr="00AA4B48">
          <w:rPr>
            <w:rFonts w:ascii="Courier New" w:hAnsi="Courier New" w:cs="Courier New"/>
          </w:rPr>
          <w:t>*,</w:t>
        </w:r>
      </w:ins>
      <w:del w:id="2836" w:author="Comparison" w:date="2013-05-05T19:43:00Z">
        <w:r w:rsidRPr="00C100C3">
          <w:rPr>
            <w:rFonts w:ascii="Courier New" w:hAnsi="Courier New" w:cs="Courier New"/>
          </w:rPr>
          <w:delText>,*</w:delText>
        </w:r>
      </w:del>
      <w:r w:rsidRPr="00C100C3">
        <w:rPr>
          <w:rFonts w:ascii="Courier New" w:hAnsi="Courier New" w:cs="Courier New"/>
        </w:rPr>
        <w:t xml:space="preserve"> would be better rendered by the old phrase, *</w:t>
      </w:r>
      <w:ins w:id="2837" w:author="Comparison" w:date="2013-05-05T19:43:00Z">
        <w:r w:rsidRPr="00AA4B48">
          <w:rPr>
            <w:rFonts w:ascii="Courier New" w:hAnsi="Courier New" w:cs="Courier New"/>
          </w:rPr>
          <w:t>d'une chaque</w:t>
        </w:r>
      </w:ins>
      <w:del w:id="2838" w:author="Comparison" w:date="2013-05-05T19:43:00Z">
        <w:r w:rsidRPr="00C100C3">
          <w:rPr>
            <w:rFonts w:ascii="Courier New" w:hAnsi="Courier New" w:cs="Courier New"/>
          </w:rPr>
          <w:delText>d&amp;#8217;une chacune</w:delText>
        </w:r>
      </w:del>
      <w:r w:rsidRPr="00C100C3">
        <w:rPr>
          <w:rFonts w:ascii="Courier New" w:hAnsi="Courier New" w:cs="Courier New"/>
        </w:rPr>
        <w:t xml:space="preserve"> partie</w:t>
      </w:r>
      <w:ins w:id="2839" w:author="Comparison" w:date="2013-05-05T19:43:00Z">
        <w:r w:rsidRPr="00AA4B48">
          <w:rPr>
            <w:rFonts w:ascii="Courier New" w:hAnsi="Courier New" w:cs="Courier New"/>
          </w:rPr>
          <w:t>*.</w:t>
        </w:r>
      </w:ins>
      <w:del w:id="2840" w:author="Comparison" w:date="2013-05-05T19:43:00Z">
        <w:r w:rsidRPr="00C100C3">
          <w:rPr>
            <w:rFonts w:ascii="Courier New" w:hAnsi="Courier New" w:cs="Courier New"/>
          </w:rPr>
          <w:delText>.*</w:delText>
        </w:r>
      </w:del>
    </w:p>
    <w:p w14:paraId="1A21AB0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{104}</w:t>
      </w:r>
    </w:p>
    <w:p w14:paraId="18AAB789" w14:textId="08B76640" w:rsidR="00000000" w:rsidRPr="00C100C3" w:rsidRDefault="00362818" w:rsidP="00C100C3">
      <w:pPr>
        <w:pStyle w:val="PlainText"/>
        <w:rPr>
          <w:rFonts w:ascii="Courier New" w:hAnsi="Courier New" w:cs="Courier New"/>
        </w:rPr>
      </w:pPr>
      <w:r w:rsidRPr="00C100C3">
        <w:rPr>
          <w:rFonts w:ascii="Courier New" w:hAnsi="Courier New" w:cs="Courier New"/>
        </w:rPr>
        <w:t>teachers: after that, miracles; then, gifts of healing</w:t>
      </w:r>
      <w:ins w:id="2841" w:author="Comparison" w:date="2013-05-05T19:43:00Z">
        <w:r w:rsidRPr="00AA4B48">
          <w:rPr>
            <w:rFonts w:ascii="Courier New" w:hAnsi="Courier New" w:cs="Courier New"/>
          </w:rPr>
          <w:t>,"</w:t>
        </w:r>
      </w:ins>
      <w:del w:id="2842" w:author="Comparison" w:date="2013-05-05T19:43:00Z">
        <w:r w:rsidRPr="00C100C3">
          <w:rPr>
            <w:rFonts w:ascii="Courier New" w:hAnsi="Courier New" w:cs="Courier New"/>
          </w:rPr>
          <w:delText>,&amp;#8221;</w:delText>
        </w:r>
      </w:del>
      <w:r w:rsidRPr="00C100C3">
        <w:rPr>
          <w:rFonts w:ascii="Courier New" w:hAnsi="Courier New" w:cs="Courier New"/>
        </w:rPr>
        <w:t xml:space="preserve"> etc. Set where? Not in heaven, assuredly. There is then a body, the Church, on the unity of which the</w:t>
      </w:r>
      <w:ins w:id="2843" w:author="Comparison" w:date="2013-05-05T19:43:00Z">
        <w:r w:rsidRPr="00AA4B48">
          <w:rPr>
            <w:rFonts w:ascii="Courier New" w:hAnsi="Courier New" w:cs="Courier New"/>
          </w:rPr>
          <w:t xml:space="preserve"> </w:t>
        </w:r>
      </w:ins>
      <w:del w:id="2844" w:author="Comparison" w:date="2013-05-05T19:43:00Z">
        <w:r w:rsidRPr="00C100C3">
          <w:rPr>
            <w:rFonts w:ascii="Courier New" w:hAnsi="Courier New" w:cs="Courier New"/>
          </w:rPr>
          <w:delText>-</w:delText>
        </w:r>
      </w:del>
      <w:r w:rsidRPr="00C100C3">
        <w:rPr>
          <w:rFonts w:ascii="Courier New" w:hAnsi="Courier New" w:cs="Courier New"/>
        </w:rPr>
        <w:t>apostle insists</w:t>
      </w:r>
      <w:ins w:id="2845" w:author="Comparison" w:date="2013-05-05T19:43:00Z">
        <w:r w:rsidRPr="00AA4B48">
          <w:rPr>
            <w:rFonts w:ascii="Courier New" w:hAnsi="Courier New" w:cs="Courier New"/>
          </w:rPr>
          <w:t xml:space="preserve"> -- </w:t>
        </w:r>
      </w:ins>
      <w:del w:id="2846" w:author="Comparison" w:date="2013-05-05T19:43:00Z">
        <w:r w:rsidRPr="00C100C3">
          <w:rPr>
            <w:rFonts w:ascii="Courier New" w:hAnsi="Courier New" w:cs="Courier New"/>
          </w:rPr>
          <w:delText>&amp;#8212;</w:delText>
        </w:r>
      </w:del>
      <w:r w:rsidRPr="00C100C3">
        <w:rPr>
          <w:rFonts w:ascii="Courier New" w:hAnsi="Courier New" w:cs="Courier New"/>
        </w:rPr>
        <w:t>unity which should be found on earth. The apostle speaks of the body</w:t>
      </w:r>
      <w:r w:rsidRPr="00C100C3">
        <w:rPr>
          <w:rFonts w:ascii="Courier New" w:hAnsi="Courier New" w:cs="Courier New"/>
        </w:rPr>
        <w:t>, of the Church, of unity, as things existing and manifested on earth, not in an accidental manner, or as part of a whole which touches the earth by one of its extremities, but as flowing from the presence of the Holy Ghost sent down from heaven to form th</w:t>
      </w:r>
      <w:r w:rsidRPr="00C100C3">
        <w:rPr>
          <w:rFonts w:ascii="Courier New" w:hAnsi="Courier New" w:cs="Courier New"/>
        </w:rPr>
        <w:t>is unity on earth, to gather in one the children of God who were scattered. Though there be for those whose service is already closed the rest of the disabled, the army is no less an army; neither does it cease to be still a whole, though it be recruited f</w:t>
      </w:r>
      <w:r w:rsidRPr="00C100C3">
        <w:rPr>
          <w:rFonts w:ascii="Courier New" w:hAnsi="Courier New" w:cs="Courier New"/>
        </w:rPr>
        <w:t>rom time to time with new soldiers.</w:t>
      </w:r>
    </w:p>
    <w:p w14:paraId="684FB8A4" w14:textId="7EDA6B28" w:rsidR="00000000" w:rsidRPr="00C100C3" w:rsidRDefault="00362818" w:rsidP="00C100C3">
      <w:pPr>
        <w:pStyle w:val="PlainText"/>
        <w:rPr>
          <w:rFonts w:ascii="Courier New" w:hAnsi="Courier New" w:cs="Courier New"/>
        </w:rPr>
      </w:pPr>
      <w:r w:rsidRPr="00C100C3">
        <w:rPr>
          <w:rFonts w:ascii="Courier New" w:hAnsi="Courier New" w:cs="Courier New"/>
        </w:rPr>
        <w:t xml:space="preserve">While admitting the unity of the Church manifested in its time of glory, and the existence of particular churches, here is the unity of the Church, such as it is very clearly presented in the word of God; and as to the </w:t>
      </w:r>
      <w:r w:rsidRPr="00C100C3">
        <w:rPr>
          <w:rFonts w:ascii="Courier New" w:hAnsi="Courier New" w:cs="Courier New"/>
        </w:rPr>
        <w:t xml:space="preserve">final result with regard to His own, God will keep this Church to the end. But, as manifested on earth, it was bound to maintain the testimony of </w:t>
      </w:r>
      <w:ins w:id="2847" w:author="Comparison" w:date="2013-05-05T19:43:00Z">
        <w:r w:rsidRPr="00AA4B48">
          <w:rPr>
            <w:rFonts w:ascii="Courier New" w:hAnsi="Courier New" w:cs="Courier New"/>
          </w:rPr>
          <w:t>Christ's</w:t>
        </w:r>
      </w:ins>
      <w:del w:id="2848" w:author="Comparison" w:date="2013-05-05T19:43:00Z">
        <w:r w:rsidRPr="00C100C3">
          <w:rPr>
            <w:rFonts w:ascii="Courier New" w:hAnsi="Courier New" w:cs="Courier New"/>
          </w:rPr>
          <w:delText>Christ&amp;#8217;s</w:delText>
        </w:r>
      </w:del>
      <w:r w:rsidRPr="00C100C3">
        <w:rPr>
          <w:rFonts w:ascii="Courier New" w:hAnsi="Courier New" w:cs="Courier New"/>
        </w:rPr>
        <w:t xml:space="preserve"> glory, according to the power of the Spirit which was in it. Has the Church done so?</w:t>
      </w:r>
    </w:p>
    <w:p w14:paraId="556B5C6B" w14:textId="1C4DC96E" w:rsidR="00000000" w:rsidRPr="00C100C3" w:rsidRDefault="00362818" w:rsidP="00C100C3">
      <w:pPr>
        <w:pStyle w:val="PlainText"/>
        <w:rPr>
          <w:rFonts w:ascii="Courier New" w:hAnsi="Courier New" w:cs="Courier New"/>
        </w:rPr>
      </w:pPr>
      <w:r w:rsidRPr="00C100C3">
        <w:rPr>
          <w:rFonts w:ascii="Courier New" w:hAnsi="Courier New" w:cs="Courier New"/>
        </w:rPr>
        <w:t>It is a q</w:t>
      </w:r>
      <w:r w:rsidRPr="00C100C3">
        <w:rPr>
          <w:rFonts w:ascii="Courier New" w:hAnsi="Courier New" w:cs="Courier New"/>
        </w:rPr>
        <w:t>uestion, not of the faithfulness of God, but of that of the Church. God is faithful in keeping Christians individually. But, though the Spirit abide in him, the Christian is often unfaithful. Just so, if, as a system that God established for the manifestat</w:t>
      </w:r>
      <w:r w:rsidRPr="00C100C3">
        <w:rPr>
          <w:rFonts w:ascii="Courier New" w:hAnsi="Courier New" w:cs="Courier New"/>
        </w:rPr>
        <w:t>ion of His glory here below, the Church has failed in its testimony, God can put it aside *as far as concerns this testimony</w:t>
      </w:r>
      <w:ins w:id="2849" w:author="Comparison" w:date="2013-05-05T19:43:00Z">
        <w:r w:rsidRPr="00AA4B48">
          <w:rPr>
            <w:rFonts w:ascii="Courier New" w:hAnsi="Courier New" w:cs="Courier New"/>
          </w:rPr>
          <w:t>*.</w:t>
        </w:r>
      </w:ins>
      <w:del w:id="2850" w:author="Comparison" w:date="2013-05-05T19:43:00Z">
        <w:r w:rsidRPr="00C100C3">
          <w:rPr>
            <w:rFonts w:ascii="Courier New" w:hAnsi="Courier New" w:cs="Courier New"/>
          </w:rPr>
          <w:delText>.*</w:delText>
        </w:r>
      </w:del>
      <w:r w:rsidRPr="00C100C3">
        <w:rPr>
          <w:rFonts w:ascii="Courier New" w:hAnsi="Courier New" w:cs="Courier New"/>
        </w:rPr>
        <w:t xml:space="preserve"> He has not done so yet; and, as to the result willed of God, the Church will be raised and in glory. I speak not merely of salvat</w:t>
      </w:r>
      <w:r w:rsidRPr="00C100C3">
        <w:rPr>
          <w:rFonts w:ascii="Courier New" w:hAnsi="Courier New" w:cs="Courier New"/>
        </w:rPr>
        <w:t>ion, but of the manifestation of the Church. The gates of Hades shall not prevail against it; and God will keep it, in spite of everything, to the moment of its rapture. But besides that, it was formed to give here below testimony to the glory of Christ. H</w:t>
      </w:r>
      <w:r w:rsidRPr="00C100C3">
        <w:rPr>
          <w:rFonts w:ascii="Courier New" w:hAnsi="Courier New" w:cs="Courier New"/>
        </w:rPr>
        <w:t>aving failed in this aim, God can cut it off as to this service, with all the system that attaches to it here below. The word of God gives the clearest testimony that this is what He will do; and that He will introduce another dispensation, in which Christ</w:t>
      </w:r>
      <w:r w:rsidRPr="00C100C3">
        <w:rPr>
          <w:rFonts w:ascii="Courier New" w:hAnsi="Courier New" w:cs="Courier New"/>
        </w:rPr>
        <w:t xml:space="preserve"> will personally execute judgment, and will maintain the righteousness and glory of God on earth. It is then that the Church, according to the counsels of God, will be, as a whole, such as it has been foreknown, and, gathered</w:t>
      </w:r>
    </w:p>
    <w:p w14:paraId="12C563D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{105}</w:t>
      </w:r>
    </w:p>
    <w:p w14:paraId="39940952"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on high as the Bride o</w:t>
      </w:r>
      <w:r w:rsidRPr="00C100C3">
        <w:rPr>
          <w:rFonts w:ascii="Courier New" w:hAnsi="Courier New" w:cs="Courier New"/>
        </w:rPr>
        <w:t>f the Lamb, will be manifested in glory.</w:t>
      </w:r>
    </w:p>
    <w:p w14:paraId="7F365CF0" w14:textId="6F354A03" w:rsidR="00000000" w:rsidRPr="00C100C3" w:rsidRDefault="00362818" w:rsidP="00C100C3">
      <w:pPr>
        <w:pStyle w:val="PlainText"/>
        <w:rPr>
          <w:rFonts w:ascii="Courier New" w:hAnsi="Courier New" w:cs="Courier New"/>
        </w:rPr>
      </w:pPr>
      <w:r w:rsidRPr="00C100C3">
        <w:rPr>
          <w:rFonts w:ascii="Courier New" w:hAnsi="Courier New" w:cs="Courier New"/>
        </w:rPr>
        <w:t>Now, all the systems of free church and dissent set aside the idea which the word gives of the Church. Consequently, the attempts to restore the Church by such means are faulty in their foundation, in their first p</w:t>
      </w:r>
      <w:r w:rsidRPr="00C100C3">
        <w:rPr>
          <w:rFonts w:ascii="Courier New" w:hAnsi="Courier New" w:cs="Courier New"/>
        </w:rPr>
        <w:t>rinciple, in the parent idea of all that takes place. The authors of these systems do not put themselves before God according to His thoughts in this respect. However excellent may be their intentions, their conscience is not reached by those thoughts. The</w:t>
      </w:r>
      <w:r w:rsidRPr="00C100C3">
        <w:rPr>
          <w:rFonts w:ascii="Courier New" w:hAnsi="Courier New" w:cs="Courier New"/>
        </w:rPr>
        <w:t>y do not seek, in nearness to God, that which circumstances demand, because they have not the thought of that which God sees in them. How measure evil when they see not what ought to be? Not having the idea whence they are fallen, they cannot, consequently</w:t>
      </w:r>
      <w:r w:rsidRPr="00C100C3">
        <w:rPr>
          <w:rFonts w:ascii="Courier New" w:hAnsi="Courier New" w:cs="Courier New"/>
        </w:rPr>
        <w:t xml:space="preserve">, hear the exhortation which calls them to think of it. They may accomplish a certain good, for God is good. This will soon be but one difficulty more on the road of faithfulness and of </w:t>
      </w:r>
      <w:ins w:id="2851" w:author="Comparison" w:date="2013-05-05T19:43:00Z">
        <w:r w:rsidRPr="00AA4B48">
          <w:rPr>
            <w:rFonts w:ascii="Courier New" w:hAnsi="Courier New" w:cs="Courier New"/>
          </w:rPr>
          <w:t>God's</w:t>
        </w:r>
      </w:ins>
      <w:del w:id="2852" w:author="Comparison" w:date="2013-05-05T19:43:00Z">
        <w:r w:rsidRPr="00C100C3">
          <w:rPr>
            <w:rFonts w:ascii="Courier New" w:hAnsi="Courier New" w:cs="Courier New"/>
          </w:rPr>
          <w:delText>God&amp;#8217;s</w:delText>
        </w:r>
      </w:del>
      <w:r w:rsidRPr="00C100C3">
        <w:rPr>
          <w:rFonts w:ascii="Courier New" w:hAnsi="Courier New" w:cs="Courier New"/>
        </w:rPr>
        <w:t xml:space="preserve"> testimony.</w:t>
      </w:r>
    </w:p>
    <w:p w14:paraId="63984E55" w14:textId="0DCF7869" w:rsidR="00000000" w:rsidRPr="00C100C3" w:rsidRDefault="00362818" w:rsidP="00C100C3">
      <w:pPr>
        <w:pStyle w:val="PlainText"/>
        <w:rPr>
          <w:rFonts w:ascii="Courier New" w:hAnsi="Courier New" w:cs="Courier New"/>
        </w:rPr>
      </w:pPr>
      <w:r w:rsidRPr="00C100C3">
        <w:rPr>
          <w:rFonts w:ascii="Courier New" w:hAnsi="Courier New" w:cs="Courier New"/>
        </w:rPr>
        <w:t>I request my brethren to read @Isaiah 22:</w:t>
      </w:r>
      <w:ins w:id="2853" w:author="Comparison" w:date="2013-05-05T19:43:00Z">
        <w:r w:rsidRPr="00AA4B48">
          <w:rPr>
            <w:rFonts w:ascii="Courier New" w:hAnsi="Courier New" w:cs="Courier New"/>
          </w:rPr>
          <w:t xml:space="preserve"> </w:t>
        </w:r>
      </w:ins>
      <w:r w:rsidRPr="00C100C3">
        <w:rPr>
          <w:rFonts w:ascii="Courier New" w:hAnsi="Courier New" w:cs="Courier New"/>
        </w:rPr>
        <w:t>8</w:t>
      </w:r>
      <w:ins w:id="2854" w:author="Comparison" w:date="2013-05-05T19:43:00Z">
        <w:r w:rsidRPr="00AA4B48">
          <w:rPr>
            <w:rFonts w:ascii="Courier New" w:hAnsi="Courier New" w:cs="Courier New"/>
          </w:rPr>
          <w:t>-</w:t>
        </w:r>
      </w:ins>
      <w:del w:id="2855" w:author="Comparison" w:date="2013-05-05T19:43:00Z">
        <w:r w:rsidRPr="00C100C3">
          <w:rPr>
            <w:rFonts w:ascii="Courier New" w:hAnsi="Courier New" w:cs="Courier New"/>
          </w:rPr>
          <w:delText xml:space="preserve"> - </w:delText>
        </w:r>
      </w:del>
      <w:r w:rsidRPr="00C100C3">
        <w:rPr>
          <w:rFonts w:ascii="Courier New" w:hAnsi="Courier New" w:cs="Courier New"/>
        </w:rPr>
        <w:t>1</w:t>
      </w:r>
      <w:r w:rsidRPr="00C100C3">
        <w:rPr>
          <w:rFonts w:ascii="Courier New" w:hAnsi="Courier New" w:cs="Courier New"/>
        </w:rPr>
        <w:t>4</w:t>
      </w:r>
      <w:ins w:id="2856" w:author="Comparison" w:date="2013-05-05T19:43:00Z">
        <w:r w:rsidRPr="00AA4B48">
          <w:rPr>
            <w:rFonts w:ascii="Courier New" w:hAnsi="Courier New" w:cs="Courier New"/>
          </w:rPr>
          <w:t>.¦</w:t>
        </w:r>
      </w:ins>
      <w:del w:id="2857" w:author="Comparison" w:date="2013-05-05T19:43:00Z">
        <w:r w:rsidRPr="00C100C3">
          <w:rPr>
            <w:rFonts w:ascii="Courier New" w:hAnsi="Courier New" w:cs="Courier New"/>
          </w:rPr>
          <w:delText>.|</w:delText>
        </w:r>
      </w:del>
      <w:r w:rsidRPr="00C100C3">
        <w:rPr>
          <w:rFonts w:ascii="Courier New" w:hAnsi="Courier New" w:cs="Courier New"/>
        </w:rPr>
        <w:t xml:space="preserve"> Not that I desire to pronounce the judgment which is found there: I pray them only to weigh the moral principle which is there developed. Yet the moment, to which that passage refers, is that in which God was manifested in favour of Hezekiah, because t</w:t>
      </w:r>
      <w:r w:rsidRPr="00C100C3">
        <w:rPr>
          <w:rFonts w:ascii="Courier New" w:hAnsi="Courier New" w:cs="Courier New"/>
        </w:rPr>
        <w:t>here was some faithfulness; @2 Chronicles 22:</w:t>
      </w:r>
      <w:ins w:id="2858" w:author="Comparison" w:date="2013-05-05T19:43:00Z">
        <w:r w:rsidRPr="00AA4B48">
          <w:rPr>
            <w:rFonts w:ascii="Courier New" w:hAnsi="Courier New" w:cs="Courier New"/>
          </w:rPr>
          <w:t xml:space="preserve"> </w:t>
        </w:r>
      </w:ins>
      <w:r w:rsidRPr="00C100C3">
        <w:rPr>
          <w:rFonts w:ascii="Courier New" w:hAnsi="Courier New" w:cs="Courier New"/>
        </w:rPr>
        <w:t>4, 5.</w:t>
      </w:r>
    </w:p>
    <w:p w14:paraId="65020957" w14:textId="6B4B05BF" w:rsidR="00000000" w:rsidRPr="00C100C3" w:rsidRDefault="00362818" w:rsidP="00C100C3">
      <w:pPr>
        <w:pStyle w:val="PlainText"/>
        <w:rPr>
          <w:rFonts w:ascii="Courier New" w:hAnsi="Courier New" w:cs="Courier New"/>
        </w:rPr>
      </w:pPr>
      <w:r w:rsidRPr="00C100C3">
        <w:rPr>
          <w:rFonts w:ascii="Courier New" w:hAnsi="Courier New" w:cs="Courier New"/>
        </w:rPr>
        <w:t>There are many other passages relative to the Church besides those mentioned above. Thus, in @1 Timothy 3:</w:t>
      </w:r>
      <w:ins w:id="2859" w:author="Comparison" w:date="2013-05-05T19:43:00Z">
        <w:r w:rsidRPr="00AA4B48">
          <w:rPr>
            <w:rFonts w:ascii="Courier New" w:hAnsi="Courier New" w:cs="Courier New"/>
          </w:rPr>
          <w:t xml:space="preserve"> </w:t>
        </w:r>
      </w:ins>
      <w:r w:rsidRPr="00C100C3">
        <w:rPr>
          <w:rFonts w:ascii="Courier New" w:hAnsi="Courier New" w:cs="Courier New"/>
        </w:rPr>
        <w:t>15, it is certain that it is on earth, the house of God here below. In the Apocalypse the Bride sa</w:t>
      </w:r>
      <w:r w:rsidRPr="00C100C3">
        <w:rPr>
          <w:rFonts w:ascii="Courier New" w:hAnsi="Courier New" w:cs="Courier New"/>
        </w:rPr>
        <w:t>ys, Come. It is evidently on earth. The scriptures give many other proofs of it still; but</w:t>
      </w:r>
    </w:p>
    <w:p w14:paraId="1A2D2F1E" w14:textId="49CC8ED2" w:rsidR="00000000" w:rsidRPr="00C100C3" w:rsidRDefault="00362818" w:rsidP="00C100C3">
      <w:pPr>
        <w:pStyle w:val="PlainText"/>
        <w:rPr>
          <w:rFonts w:ascii="Courier New" w:hAnsi="Courier New" w:cs="Courier New"/>
        </w:rPr>
      </w:pPr>
      <w:ins w:id="2860" w:author="Comparison" w:date="2013-05-05T19:43:00Z">
        <w:r w:rsidRPr="00AA4B48">
          <w:rPr>
            <w:rFonts w:ascii="Courier New" w:hAnsi="Courier New" w:cs="Courier New"/>
          </w:rPr>
          <w:t>¦ "</w:t>
        </w:r>
      </w:ins>
      <w:del w:id="2861" w:author="Comparison" w:date="2013-05-05T19:43:00Z">
        <w:r w:rsidRPr="00C100C3">
          <w:rPr>
            <w:rFonts w:ascii="Courier New" w:hAnsi="Courier New" w:cs="Courier New"/>
          </w:rPr>
          <w:delText>| &amp;#8220;</w:delText>
        </w:r>
      </w:del>
      <w:r w:rsidRPr="00C100C3">
        <w:rPr>
          <w:rFonts w:ascii="Courier New" w:hAnsi="Courier New" w:cs="Courier New"/>
        </w:rPr>
        <w:t>And he discovered the covering of Judah, and thou didst look in that day to the armour of the house of the forest. Ye have seen also the breaches of the ci</w:t>
      </w:r>
      <w:r w:rsidRPr="00C100C3">
        <w:rPr>
          <w:rFonts w:ascii="Courier New" w:hAnsi="Courier New" w:cs="Courier New"/>
        </w:rPr>
        <w:t xml:space="preserve">ty of David, that they are many: and ye gather together the waters of the lower pool. And ye have numbered the houses of Jerusalem, and the houses have ye broken down to fortify the wall. Ye made also a ditch between the two walls for the water of the old </w:t>
      </w:r>
      <w:r w:rsidRPr="00C100C3">
        <w:rPr>
          <w:rFonts w:ascii="Courier New" w:hAnsi="Courier New" w:cs="Courier New"/>
        </w:rPr>
        <w:t xml:space="preserve">pool; but ye have not looked unto the maker thereof, neither had respect unto </w:t>
      </w:r>
      <w:ins w:id="2862" w:author="Comparison" w:date="2013-05-05T19:43:00Z">
        <w:r w:rsidRPr="00AA4B48">
          <w:rPr>
            <w:rFonts w:ascii="Courier New" w:hAnsi="Courier New" w:cs="Courier New"/>
          </w:rPr>
          <w:t>Him</w:t>
        </w:r>
      </w:ins>
      <w:del w:id="2863" w:author="Comparison" w:date="2013-05-05T19:43:00Z">
        <w:r w:rsidRPr="00C100C3">
          <w:rPr>
            <w:rFonts w:ascii="Courier New" w:hAnsi="Courier New" w:cs="Courier New"/>
          </w:rPr>
          <w:delText>him</w:delText>
        </w:r>
      </w:del>
      <w:r w:rsidRPr="00C100C3">
        <w:rPr>
          <w:rFonts w:ascii="Courier New" w:hAnsi="Courier New" w:cs="Courier New"/>
        </w:rPr>
        <w:t xml:space="preserve"> that fashioned it long ago. And in that day did the Lord God of hosts call to weeping, and to mourning, and to baldness, and to girding with sackcloth; and behold joy and gla</w:t>
      </w:r>
      <w:r w:rsidRPr="00C100C3">
        <w:rPr>
          <w:rFonts w:ascii="Courier New" w:hAnsi="Courier New" w:cs="Courier New"/>
        </w:rPr>
        <w:t>dness, slaying oxen, and killing sheep, eating flesh, and drinking wine: let us eat and drink</w:t>
      </w:r>
      <w:ins w:id="2864" w:author="Comparison" w:date="2013-05-05T19:43:00Z">
        <w:r w:rsidRPr="00AA4B48">
          <w:rPr>
            <w:rFonts w:ascii="Courier New" w:hAnsi="Courier New" w:cs="Courier New"/>
          </w:rPr>
          <w:t>;</w:t>
        </w:r>
      </w:ins>
      <w:del w:id="2865" w:author="Comparison" w:date="2013-05-05T19:43:00Z">
        <w:r w:rsidRPr="00C100C3">
          <w:rPr>
            <w:rFonts w:ascii="Courier New" w:hAnsi="Courier New" w:cs="Courier New"/>
          </w:rPr>
          <w:delText>*;*</w:delText>
        </w:r>
      </w:del>
      <w:r w:rsidRPr="00C100C3">
        <w:rPr>
          <w:rFonts w:ascii="Courier New" w:hAnsi="Courier New" w:cs="Courier New"/>
        </w:rPr>
        <w:t xml:space="preserve"> for tomorrow we shall die. And it was revealed in mine ears by the Lord of </w:t>
      </w:r>
      <w:ins w:id="2866" w:author="Comparison" w:date="2013-05-05T19:43:00Z">
        <w:r w:rsidRPr="00AA4B48">
          <w:rPr>
            <w:rFonts w:ascii="Courier New" w:hAnsi="Courier New" w:cs="Courier New"/>
          </w:rPr>
          <w:t>Hosts</w:t>
        </w:r>
      </w:ins>
      <w:del w:id="2867" w:author="Comparison" w:date="2013-05-05T19:43:00Z">
        <w:r w:rsidRPr="00C100C3">
          <w:rPr>
            <w:rFonts w:ascii="Courier New" w:hAnsi="Courier New" w:cs="Courier New"/>
          </w:rPr>
          <w:delText>hosts</w:delText>
        </w:r>
      </w:del>
      <w:r w:rsidRPr="00C100C3">
        <w:rPr>
          <w:rFonts w:ascii="Courier New" w:hAnsi="Courier New" w:cs="Courier New"/>
        </w:rPr>
        <w:t>. Surely this iniquity shall not be purged from you till ye die, saith the Lord</w:t>
      </w:r>
      <w:r w:rsidRPr="00C100C3">
        <w:rPr>
          <w:rFonts w:ascii="Courier New" w:hAnsi="Courier New" w:cs="Courier New"/>
        </w:rPr>
        <w:t xml:space="preserve"> God of hosts</w:t>
      </w:r>
      <w:ins w:id="2868" w:author="Comparison" w:date="2013-05-05T19:43:00Z">
        <w:r w:rsidRPr="00AA4B48">
          <w:rPr>
            <w:rFonts w:ascii="Courier New" w:hAnsi="Courier New" w:cs="Courier New"/>
          </w:rPr>
          <w:t>."</w:t>
        </w:r>
      </w:ins>
      <w:del w:id="2869" w:author="Comparison" w:date="2013-05-05T19:43:00Z">
        <w:r w:rsidRPr="00C100C3">
          <w:rPr>
            <w:rFonts w:ascii="Courier New" w:hAnsi="Courier New" w:cs="Courier New"/>
          </w:rPr>
          <w:delText>.&amp;#8221;</w:delText>
        </w:r>
      </w:del>
    </w:p>
    <w:p w14:paraId="52754393"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{106}</w:t>
      </w:r>
    </w:p>
    <w:p w14:paraId="77AE48A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 have only cited the passages which expressly treat the subject.</w:t>
      </w:r>
    </w:p>
    <w:p w14:paraId="7425F7DF" w14:textId="52CCCF9A" w:rsidR="00000000" w:rsidRPr="00C100C3" w:rsidRDefault="00362818" w:rsidP="00C100C3">
      <w:pPr>
        <w:pStyle w:val="PlainText"/>
        <w:rPr>
          <w:rFonts w:ascii="Courier New" w:hAnsi="Courier New" w:cs="Courier New"/>
        </w:rPr>
      </w:pPr>
      <w:r w:rsidRPr="00C100C3">
        <w:rPr>
          <w:rFonts w:ascii="Courier New" w:hAnsi="Courier New" w:cs="Courier New"/>
        </w:rPr>
        <w:t>This is then, dear brethren, with all deference to you, to whatever country you belong, the reason why I cannot join the free churches as they are presented up</w:t>
      </w:r>
      <w:r w:rsidRPr="00C100C3">
        <w:rPr>
          <w:rFonts w:ascii="Courier New" w:hAnsi="Courier New" w:cs="Courier New"/>
        </w:rPr>
        <w:t xml:space="preserve"> to the present. What hinders me is not only that, in the different organizations of this work in</w:t>
      </w:r>
      <w:del w:id="2870" w:author="Comparison" w:date="2013-05-05T19:43:00Z">
        <w:r w:rsidRPr="00C100C3">
          <w:rPr>
            <w:rFonts w:ascii="Courier New" w:hAnsi="Courier New" w:cs="Courier New"/>
          </w:rPr>
          <w:delText>-</w:delText>
        </w:r>
      </w:del>
      <w:r w:rsidRPr="00C100C3">
        <w:rPr>
          <w:rFonts w:ascii="Courier New" w:hAnsi="Courier New" w:cs="Courier New"/>
        </w:rPr>
        <w:t xml:space="preserve"> different countries and in other points of detail, I do not find them founded on the word of God; it is not even ignorance of this precious and important tru</w:t>
      </w:r>
      <w:r w:rsidRPr="00C100C3">
        <w:rPr>
          <w:rFonts w:ascii="Courier New" w:hAnsi="Courier New" w:cs="Courier New"/>
        </w:rPr>
        <w:t>th of the unity of the Church on earth, established by the Spirit come down here below. You will find in the midst of us, I have no doubt, persons who are ignorant of it also. That which hinders me is, that this work</w:t>
      </w:r>
      <w:ins w:id="2871" w:author="Comparison" w:date="2013-05-05T19:43:00Z">
        <w:r w:rsidRPr="00AA4B48">
          <w:rPr>
            <w:rFonts w:ascii="Courier New" w:hAnsi="Courier New" w:cs="Courier New"/>
          </w:rPr>
          <w:t xml:space="preserve"> -- </w:t>
        </w:r>
      </w:ins>
      <w:del w:id="2872" w:author="Comparison" w:date="2013-05-05T19:43:00Z">
        <w:r w:rsidRPr="00C100C3">
          <w:rPr>
            <w:rFonts w:ascii="Courier New" w:hAnsi="Courier New" w:cs="Courier New"/>
          </w:rPr>
          <w:delText>&amp;#8212;</w:delText>
        </w:r>
      </w:del>
      <w:r w:rsidRPr="00C100C3">
        <w:rPr>
          <w:rFonts w:ascii="Courier New" w:hAnsi="Courier New" w:cs="Courier New"/>
        </w:rPr>
        <w:t>and let us take as an example the</w:t>
      </w:r>
      <w:r w:rsidRPr="00C100C3">
        <w:rPr>
          <w:rFonts w:ascii="Courier New" w:hAnsi="Courier New" w:cs="Courier New"/>
        </w:rPr>
        <w:t xml:space="preserve"> constitution of the Evangelical Church at Geneva, the foundation which is there laid</w:t>
      </w:r>
      <w:ins w:id="2873" w:author="Comparison" w:date="2013-05-05T19:43:00Z">
        <w:r w:rsidRPr="00AA4B48">
          <w:rPr>
            <w:rFonts w:ascii="Courier New" w:hAnsi="Courier New" w:cs="Courier New"/>
          </w:rPr>
          <w:t xml:space="preserve"> -- </w:t>
        </w:r>
      </w:ins>
      <w:del w:id="2874" w:author="Comparison" w:date="2013-05-05T19:43:00Z">
        <w:r w:rsidRPr="00C100C3">
          <w:rPr>
            <w:rFonts w:ascii="Courier New" w:hAnsi="Courier New" w:cs="Courier New"/>
          </w:rPr>
          <w:delText>&amp;#8212;</w:delText>
        </w:r>
      </w:del>
      <w:r w:rsidRPr="00C100C3">
        <w:rPr>
          <w:rFonts w:ascii="Courier New" w:hAnsi="Courier New" w:cs="Courier New"/>
        </w:rPr>
        <w:t xml:space="preserve">denies the foundation which Christ has laid, for that which ought to be a testimony for Him here below. What is nearest to His heart, as regards that which is here </w:t>
      </w:r>
      <w:r w:rsidRPr="00C100C3">
        <w:rPr>
          <w:rFonts w:ascii="Courier New" w:hAnsi="Courier New" w:cs="Courier New"/>
        </w:rPr>
        <w:t>below (and it is with this our responsibility is connected), ought to be nearest to our conscience. But the work we are discussing is the very denial of the principle in question. To restore, to raise up again the Church</w:t>
      </w:r>
      <w:ins w:id="2875" w:author="Comparison" w:date="2013-05-05T19:43:00Z">
        <w:r w:rsidRPr="00AA4B48">
          <w:rPr>
            <w:rFonts w:ascii="Courier New" w:hAnsi="Courier New" w:cs="Courier New"/>
          </w:rPr>
          <w:t xml:space="preserve"> -- </w:t>
        </w:r>
      </w:ins>
      <w:del w:id="2876" w:author="Comparison" w:date="2013-05-05T19:43:00Z">
        <w:r w:rsidRPr="00C100C3">
          <w:rPr>
            <w:rFonts w:ascii="Courier New" w:hAnsi="Courier New" w:cs="Courier New"/>
          </w:rPr>
          <w:delText>&amp;#8212;</w:delText>
        </w:r>
      </w:del>
      <w:r w:rsidRPr="00C100C3">
        <w:rPr>
          <w:rFonts w:ascii="Courier New" w:hAnsi="Courier New" w:cs="Courier New"/>
        </w:rPr>
        <w:t>and this is just what you pre</w:t>
      </w:r>
      <w:r w:rsidRPr="00C100C3">
        <w:rPr>
          <w:rFonts w:ascii="Courier New" w:hAnsi="Courier New" w:cs="Courier New"/>
        </w:rPr>
        <w:t>tend to do</w:t>
      </w:r>
      <w:ins w:id="2877" w:author="Comparison" w:date="2013-05-05T19:43:00Z">
        <w:r w:rsidRPr="00AA4B48">
          <w:rPr>
            <w:rFonts w:ascii="Courier New" w:hAnsi="Courier New" w:cs="Courier New"/>
          </w:rPr>
          <w:t xml:space="preserve"> -- </w:t>
        </w:r>
      </w:ins>
      <w:del w:id="2878" w:author="Comparison" w:date="2013-05-05T19:43:00Z">
        <w:r w:rsidRPr="00C100C3">
          <w:rPr>
            <w:rFonts w:ascii="Courier New" w:hAnsi="Courier New" w:cs="Courier New"/>
          </w:rPr>
          <w:delText>&amp;#8212;</w:delText>
        </w:r>
      </w:del>
      <w:r w:rsidRPr="00C100C3">
        <w:rPr>
          <w:rFonts w:ascii="Courier New" w:hAnsi="Courier New" w:cs="Courier New"/>
        </w:rPr>
        <w:t>you give for a basis to your work the denial of that which the Lord Jesus established. You will understand me, my beloved brethren. I speak neither of the salvation of individuals nor of your personal love for the Saviour. *That</w:t>
      </w:r>
      <w:ins w:id="2879" w:author="Comparison" w:date="2013-05-05T19:43:00Z">
        <w:r w:rsidRPr="00AA4B48">
          <w:rPr>
            <w:rFonts w:ascii="Courier New" w:hAnsi="Courier New" w:cs="Courier New"/>
          </w:rPr>
          <w:t>*,</w:t>
        </w:r>
      </w:ins>
      <w:del w:id="2880" w:author="Comparison" w:date="2013-05-05T19:43:00Z">
        <w:r w:rsidRPr="00C100C3">
          <w:rPr>
            <w:rFonts w:ascii="Courier New" w:hAnsi="Courier New" w:cs="Courier New"/>
          </w:rPr>
          <w:delText>,*</w:delText>
        </w:r>
      </w:del>
      <w:r w:rsidRPr="00C100C3">
        <w:rPr>
          <w:rFonts w:ascii="Courier New" w:hAnsi="Courier New" w:cs="Courier New"/>
        </w:rPr>
        <w:t xml:space="preserve"> you will</w:t>
      </w:r>
      <w:r w:rsidRPr="00C100C3">
        <w:rPr>
          <w:rFonts w:ascii="Courier New" w:hAnsi="Courier New" w:cs="Courier New"/>
        </w:rPr>
        <w:t xml:space="preserve"> confess, is not the question between us. I speak of the systems you establish. This injures all the development of truth; but I do not enlarge on the subject at this moment, nor stop as to certain details which have given rise to grave difficulties.</w:t>
      </w:r>
    </w:p>
    <w:p w14:paraId="6FA311AE" w14:textId="16452608" w:rsidR="00000000" w:rsidRPr="00C100C3" w:rsidRDefault="00362818" w:rsidP="00C100C3">
      <w:pPr>
        <w:pStyle w:val="PlainText"/>
        <w:rPr>
          <w:rFonts w:ascii="Courier New" w:hAnsi="Courier New" w:cs="Courier New"/>
        </w:rPr>
      </w:pPr>
      <w:ins w:id="2881" w:author="Comparison" w:date="2013-05-05T19:43:00Z">
        <w:r w:rsidRPr="00AA4B48">
          <w:rPr>
            <w:rFonts w:ascii="Courier New" w:hAnsi="Courier New" w:cs="Courier New"/>
          </w:rPr>
          <w:t>7</w:t>
        </w:r>
      </w:ins>
      <w:del w:id="2882" w:author="Comparison" w:date="2013-05-05T19:43:00Z">
        <w:r w:rsidRPr="00C100C3">
          <w:rPr>
            <w:rFonts w:ascii="Courier New" w:hAnsi="Courier New" w:cs="Courier New"/>
          </w:rPr>
          <w:delText>VII</w:delText>
        </w:r>
      </w:del>
      <w:r w:rsidRPr="00C100C3">
        <w:rPr>
          <w:rFonts w:ascii="Courier New" w:hAnsi="Courier New" w:cs="Courier New"/>
        </w:rPr>
        <w:t>.</w:t>
      </w:r>
      <w:r w:rsidRPr="00C100C3">
        <w:rPr>
          <w:rFonts w:ascii="Courier New" w:hAnsi="Courier New" w:cs="Courier New"/>
        </w:rPr>
        <w:t xml:space="preserve"> The constitution of the Evangelical Church in Geneva claims some further observations.</w:t>
      </w:r>
    </w:p>
    <w:p w14:paraId="5DEA412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This constitution aims essentially at the establishment of a clergy, and in this manner it shuts up all the gifts into the establishment of the elders, which form a se</w:t>
      </w:r>
      <w:r w:rsidRPr="00C100C3">
        <w:rPr>
          <w:rFonts w:ascii="Courier New" w:hAnsi="Courier New" w:cs="Courier New"/>
        </w:rPr>
        <w:t>parate order.</w:t>
      </w:r>
    </w:p>
    <w:p w14:paraId="7ED2B2F5" w14:textId="1FACD5CC" w:rsidR="00000000" w:rsidRPr="00C100C3" w:rsidRDefault="00362818" w:rsidP="00C100C3">
      <w:pPr>
        <w:pStyle w:val="PlainText"/>
        <w:rPr>
          <w:rFonts w:ascii="Courier New" w:hAnsi="Courier New" w:cs="Courier New"/>
        </w:rPr>
      </w:pPr>
      <w:ins w:id="2883" w:author="Comparison" w:date="2013-05-05T19:43:00Z">
        <w:r w:rsidRPr="00AA4B48">
          <w:rPr>
            <w:rFonts w:ascii="Courier New" w:hAnsi="Courier New" w:cs="Courier New"/>
          </w:rPr>
          <w:t>"</w:t>
        </w:r>
      </w:ins>
      <w:del w:id="2884" w:author="Comparison" w:date="2013-05-05T19:43:00Z">
        <w:r w:rsidRPr="00C100C3">
          <w:rPr>
            <w:rFonts w:ascii="Courier New" w:hAnsi="Courier New" w:cs="Courier New"/>
          </w:rPr>
          <w:delText>&amp;#8220;</w:delText>
        </w:r>
      </w:del>
      <w:r w:rsidRPr="00C100C3">
        <w:rPr>
          <w:rFonts w:ascii="Courier New" w:hAnsi="Courier New" w:cs="Courier New"/>
        </w:rPr>
        <w:t>The Church</w:t>
      </w:r>
      <w:ins w:id="2885" w:author="Comparison" w:date="2013-05-05T19:43:00Z">
        <w:r w:rsidRPr="00AA4B48">
          <w:rPr>
            <w:rFonts w:ascii="Courier New" w:hAnsi="Courier New" w:cs="Courier New"/>
          </w:rPr>
          <w:t>,"</w:t>
        </w:r>
      </w:ins>
      <w:del w:id="2886" w:author="Comparison" w:date="2013-05-05T19:43:00Z">
        <w:r w:rsidRPr="00C100C3">
          <w:rPr>
            <w:rFonts w:ascii="Courier New" w:hAnsi="Courier New" w:cs="Courier New"/>
          </w:rPr>
          <w:delText>,&amp;#8221;</w:delText>
        </w:r>
      </w:del>
      <w:r w:rsidRPr="00C100C3">
        <w:rPr>
          <w:rFonts w:ascii="Courier New" w:hAnsi="Courier New" w:cs="Courier New"/>
        </w:rPr>
        <w:t xml:space="preserve"> says the constitution, </w:t>
      </w:r>
      <w:ins w:id="2887" w:author="Comparison" w:date="2013-05-05T19:43:00Z">
        <w:r w:rsidRPr="00AA4B48">
          <w:rPr>
            <w:rFonts w:ascii="Courier New" w:hAnsi="Courier New" w:cs="Courier New"/>
          </w:rPr>
          <w:t>"</w:t>
        </w:r>
      </w:ins>
      <w:del w:id="2888" w:author="Comparison" w:date="2013-05-05T19:43:00Z">
        <w:r w:rsidRPr="00C100C3">
          <w:rPr>
            <w:rFonts w:ascii="Courier New" w:hAnsi="Courier New" w:cs="Courier New"/>
          </w:rPr>
          <w:delText>&amp;#8220;</w:delText>
        </w:r>
      </w:del>
      <w:r w:rsidRPr="00C100C3">
        <w:rPr>
          <w:rFonts w:ascii="Courier New" w:hAnsi="Courier New" w:cs="Courier New"/>
        </w:rPr>
        <w:t>recognizes the universal priesthood of believers, in virtue of which each one of them is called to draw near unto God, without any one being intermediate other than Jesus Christ, in ord</w:t>
      </w:r>
      <w:r w:rsidRPr="00C100C3">
        <w:rPr>
          <w:rFonts w:ascii="Courier New" w:hAnsi="Courier New" w:cs="Courier New"/>
        </w:rPr>
        <w:t>er to worship</w:t>
      </w:r>
    </w:p>
    <w:p w14:paraId="742864E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{107}</w:t>
      </w:r>
    </w:p>
    <w:p w14:paraId="4CB2D997" w14:textId="4492B57F" w:rsidR="00000000" w:rsidRPr="00C100C3" w:rsidRDefault="00362818" w:rsidP="00C100C3">
      <w:pPr>
        <w:pStyle w:val="PlainText"/>
        <w:rPr>
          <w:rFonts w:ascii="Courier New" w:hAnsi="Courier New" w:cs="Courier New"/>
        </w:rPr>
      </w:pPr>
      <w:r w:rsidRPr="00C100C3">
        <w:rPr>
          <w:rFonts w:ascii="Courier New" w:hAnsi="Courier New" w:cs="Courier New"/>
        </w:rPr>
        <w:t>Him in Spirit and in truth, and to proclaim the excellencies of Him who has saved him</w:t>
      </w:r>
      <w:ins w:id="2889" w:author="Comparison" w:date="2013-05-05T19:43:00Z">
        <w:r w:rsidRPr="00AA4B48">
          <w:rPr>
            <w:rFonts w:ascii="Courier New" w:hAnsi="Courier New" w:cs="Courier New"/>
          </w:rPr>
          <w:t>."¦</w:t>
        </w:r>
      </w:ins>
      <w:del w:id="2890" w:author="Comparison" w:date="2013-05-05T19:43:00Z">
        <w:r w:rsidRPr="00C100C3">
          <w:rPr>
            <w:rFonts w:ascii="Courier New" w:hAnsi="Courier New" w:cs="Courier New"/>
          </w:rPr>
          <w:delText>.&amp;#8221;|</w:delText>
        </w:r>
      </w:del>
    </w:p>
    <w:p w14:paraId="0452453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 suppose that (without having heard of the universal priesthood of believers) one has recognized that each can worship God, without this </w:t>
      </w:r>
      <w:r w:rsidRPr="00C100C3">
        <w:rPr>
          <w:rFonts w:ascii="Courier New" w:hAnsi="Courier New" w:cs="Courier New"/>
        </w:rPr>
        <w:t>being granted by the constitution. And provided the clergy be recognized, it is generally admitted that every Christian is to be allowed to publish the excellencies of Him who has called us. But this is to admit the universal priesthood in such a manner as</w:t>
      </w:r>
      <w:r w:rsidRPr="00C100C3">
        <w:rPr>
          <w:rFonts w:ascii="Courier New" w:hAnsi="Courier New" w:cs="Courier New"/>
        </w:rPr>
        <w:t xml:space="preserve"> to limit it as much as is possible in the circumstances in which we find ourselves.</w:t>
      </w:r>
    </w:p>
    <w:p w14:paraId="6335C371" w14:textId="71DC1396" w:rsidR="00000000" w:rsidRPr="00C100C3" w:rsidRDefault="00362818" w:rsidP="00C100C3">
      <w:pPr>
        <w:pStyle w:val="PlainText"/>
        <w:rPr>
          <w:rFonts w:ascii="Courier New" w:hAnsi="Courier New" w:cs="Courier New"/>
        </w:rPr>
      </w:pPr>
      <w:ins w:id="2891" w:author="Comparison" w:date="2013-05-05T19:43:00Z">
        <w:r w:rsidRPr="00AA4B48">
          <w:rPr>
            <w:rFonts w:ascii="Courier New" w:hAnsi="Courier New" w:cs="Courier New"/>
          </w:rPr>
          <w:t>"</w:t>
        </w:r>
      </w:ins>
      <w:del w:id="2892" w:author="Comparison" w:date="2013-05-05T19:43:00Z">
        <w:r w:rsidRPr="00C100C3">
          <w:rPr>
            <w:rFonts w:ascii="Courier New" w:hAnsi="Courier New" w:cs="Courier New"/>
          </w:rPr>
          <w:delText>&amp;#8220;</w:delText>
        </w:r>
      </w:del>
      <w:r w:rsidRPr="00C100C3">
        <w:rPr>
          <w:rFonts w:ascii="Courier New" w:hAnsi="Courier New" w:cs="Courier New"/>
        </w:rPr>
        <w:t>However</w:t>
      </w:r>
      <w:ins w:id="2893" w:author="Comparison" w:date="2013-05-05T19:43:00Z">
        <w:r w:rsidRPr="00AA4B48">
          <w:rPr>
            <w:rFonts w:ascii="Courier New" w:hAnsi="Courier New" w:cs="Courier New"/>
          </w:rPr>
          <w:t>,"</w:t>
        </w:r>
      </w:ins>
      <w:del w:id="2894" w:author="Comparison" w:date="2013-05-05T19:43:00Z">
        <w:r w:rsidRPr="00C100C3">
          <w:rPr>
            <w:rFonts w:ascii="Courier New" w:hAnsi="Courier New" w:cs="Courier New"/>
          </w:rPr>
          <w:delText>,&amp;#8221;</w:delText>
        </w:r>
      </w:del>
      <w:r w:rsidRPr="00C100C3">
        <w:rPr>
          <w:rFonts w:ascii="Courier New" w:hAnsi="Courier New" w:cs="Courier New"/>
        </w:rPr>
        <w:t xml:space="preserve"> adds the constitution, </w:t>
      </w:r>
      <w:ins w:id="2895" w:author="Comparison" w:date="2013-05-05T19:43:00Z">
        <w:r w:rsidRPr="00AA4B48">
          <w:rPr>
            <w:rFonts w:ascii="Courier New" w:hAnsi="Courier New" w:cs="Courier New"/>
          </w:rPr>
          <w:t>"</w:t>
        </w:r>
      </w:ins>
      <w:del w:id="2896" w:author="Comparison" w:date="2013-05-05T19:43:00Z">
        <w:r w:rsidRPr="00C100C3">
          <w:rPr>
            <w:rFonts w:ascii="Courier New" w:hAnsi="Courier New" w:cs="Courier New"/>
          </w:rPr>
          <w:delText>&amp;#8220;</w:delText>
        </w:r>
      </w:del>
      <w:r w:rsidRPr="00C100C3">
        <w:rPr>
          <w:rFonts w:ascii="Courier New" w:hAnsi="Courier New" w:cs="Courier New"/>
        </w:rPr>
        <w:t>the Evangelical Church recognizes the necessity of a special ministry as an institution of God and a permanent want o</w:t>
      </w:r>
      <w:r w:rsidRPr="00C100C3">
        <w:rPr>
          <w:rFonts w:ascii="Courier New" w:hAnsi="Courier New" w:cs="Courier New"/>
        </w:rPr>
        <w:t>f the Church. In consequence, she has elders and deacons</w:t>
      </w:r>
      <w:ins w:id="2897" w:author="Comparison" w:date="2013-05-05T19:43:00Z">
        <w:r w:rsidRPr="00AA4B48">
          <w:rPr>
            <w:rFonts w:ascii="Courier New" w:hAnsi="Courier New" w:cs="Courier New"/>
          </w:rPr>
          <w:t>."</w:t>
        </w:r>
      </w:ins>
      <w:del w:id="2898" w:author="Comparison" w:date="2013-05-05T19:43:00Z">
        <w:r w:rsidRPr="00C100C3">
          <w:rPr>
            <w:rFonts w:ascii="Courier New" w:hAnsi="Courier New" w:cs="Courier New"/>
          </w:rPr>
          <w:delText>.&amp;#8221;</w:delText>
        </w:r>
      </w:del>
    </w:p>
    <w:p w14:paraId="468E8BB5" w14:textId="77777777" w:rsidR="00000000" w:rsidRPr="00AA4B48" w:rsidRDefault="00362818" w:rsidP="00AA4B48">
      <w:pPr>
        <w:pStyle w:val="PlainText"/>
        <w:rPr>
          <w:ins w:id="2899" w:author="Comparison" w:date="2013-05-05T19:43:00Z"/>
          <w:rFonts w:ascii="Courier New" w:hAnsi="Courier New" w:cs="Courier New"/>
        </w:rPr>
      </w:pPr>
      <w:r w:rsidRPr="00C100C3">
        <w:rPr>
          <w:rFonts w:ascii="Courier New" w:hAnsi="Courier New" w:cs="Courier New"/>
        </w:rPr>
        <w:t>See, here is the ministry</w:t>
      </w:r>
      <w:ins w:id="2900" w:author="Comparison" w:date="2013-05-05T19:43:00Z">
        <w:r w:rsidRPr="00AA4B48">
          <w:rPr>
            <w:rFonts w:ascii="Courier New" w:hAnsi="Courier New" w:cs="Courier New"/>
          </w:rPr>
          <w:t xml:space="preserve"> -- </w:t>
        </w:r>
      </w:ins>
      <w:del w:id="2901" w:author="Comparison" w:date="2013-05-05T19:43:00Z">
        <w:r w:rsidRPr="00C100C3">
          <w:rPr>
            <w:rFonts w:ascii="Courier New" w:hAnsi="Courier New" w:cs="Courier New"/>
          </w:rPr>
          <w:delText>&amp;#8212;</w:delText>
        </w:r>
      </w:del>
      <w:r w:rsidRPr="00C100C3">
        <w:rPr>
          <w:rFonts w:ascii="Courier New" w:hAnsi="Courier New" w:cs="Courier New"/>
        </w:rPr>
        <w:t>all the ministry. And this the article following confirms</w:t>
      </w:r>
      <w:ins w:id="2902" w:author="Comparison" w:date="2013-05-05T19:43:00Z">
        <w:r w:rsidRPr="00AA4B48">
          <w:rPr>
            <w:rFonts w:ascii="Courier New" w:hAnsi="Courier New" w:cs="Courier New"/>
          </w:rPr>
          <w:t>: --</w:t>
        </w:r>
      </w:ins>
    </w:p>
    <w:p w14:paraId="2097A0F1" w14:textId="65926D47" w:rsidR="00000000" w:rsidRPr="00C100C3" w:rsidRDefault="00362818" w:rsidP="00C100C3">
      <w:pPr>
        <w:pStyle w:val="PlainText"/>
        <w:rPr>
          <w:del w:id="2903" w:author="Comparison" w:date="2013-05-05T19:43:00Z"/>
          <w:rFonts w:ascii="Courier New" w:hAnsi="Courier New" w:cs="Courier New"/>
        </w:rPr>
      </w:pPr>
      <w:ins w:id="2904" w:author="Comparison" w:date="2013-05-05T19:43:00Z">
        <w:r w:rsidRPr="00AA4B48">
          <w:rPr>
            <w:rFonts w:ascii="Courier New" w:hAnsi="Courier New" w:cs="Courier New"/>
          </w:rPr>
          <w:t>"</w:t>
        </w:r>
      </w:ins>
      <w:del w:id="2905" w:author="Comparison" w:date="2013-05-05T19:43:00Z">
        <w:r w:rsidRPr="00C100C3">
          <w:rPr>
            <w:rFonts w:ascii="Courier New" w:hAnsi="Courier New" w:cs="Courier New"/>
          </w:rPr>
          <w:delText>:&amp;#8212;</w:delText>
        </w:r>
      </w:del>
    </w:p>
    <w:p w14:paraId="3D77246B" w14:textId="77777777" w:rsidR="00000000" w:rsidRPr="00AA4B48" w:rsidRDefault="00362818" w:rsidP="00AA4B48">
      <w:pPr>
        <w:pStyle w:val="PlainText"/>
        <w:rPr>
          <w:ins w:id="2906" w:author="Comparison" w:date="2013-05-05T19:43:00Z"/>
          <w:rFonts w:ascii="Courier New" w:hAnsi="Courier New" w:cs="Courier New"/>
        </w:rPr>
      </w:pPr>
      <w:del w:id="2907" w:author="Comparison" w:date="2013-05-05T19:43:00Z">
        <w:r w:rsidRPr="00C100C3">
          <w:rPr>
            <w:rFonts w:ascii="Courier New" w:hAnsi="Courier New" w:cs="Courier New"/>
          </w:rPr>
          <w:delText>&amp;#8220;</w:delText>
        </w:r>
      </w:del>
      <w:r w:rsidRPr="00C100C3">
        <w:rPr>
          <w:rFonts w:ascii="Courier New" w:hAnsi="Courier New" w:cs="Courier New"/>
        </w:rPr>
        <w:t>The elders are all enjoined to feed the Church. We distinguish among them the minist</w:t>
      </w:r>
      <w:r w:rsidRPr="00C100C3">
        <w:rPr>
          <w:rFonts w:ascii="Courier New" w:hAnsi="Courier New" w:cs="Courier New"/>
        </w:rPr>
        <w:t>ers of the word, who, prepared by holy study, are more especially called to teach and to preach</w:t>
      </w:r>
      <w:ins w:id="2908" w:author="Comparison" w:date="2013-05-05T19:43:00Z">
        <w:r w:rsidRPr="00AA4B48">
          <w:rPr>
            <w:rFonts w:ascii="Courier New" w:hAnsi="Courier New" w:cs="Courier New"/>
          </w:rPr>
          <w:t>."</w:t>
        </w:r>
      </w:ins>
    </w:p>
    <w:p w14:paraId="7405FDB0" w14:textId="31258941" w:rsidR="00000000" w:rsidRPr="00C100C3" w:rsidRDefault="00362818" w:rsidP="00C100C3">
      <w:pPr>
        <w:pStyle w:val="PlainText"/>
        <w:rPr>
          <w:rFonts w:ascii="Courier New" w:hAnsi="Courier New" w:cs="Courier New"/>
        </w:rPr>
      </w:pPr>
      <w:ins w:id="2909" w:author="Comparison" w:date="2013-05-05T19:43:00Z">
        <w:r w:rsidRPr="00AA4B48">
          <w:rPr>
            <w:rFonts w:ascii="Courier New" w:hAnsi="Courier New" w:cs="Courier New"/>
          </w:rPr>
          <w:t>¦</w:t>
        </w:r>
      </w:ins>
      <w:del w:id="2910" w:author="Comparison" w:date="2013-05-05T19:43:00Z">
        <w:r w:rsidRPr="00C100C3">
          <w:rPr>
            <w:rFonts w:ascii="Courier New" w:hAnsi="Courier New" w:cs="Courier New"/>
          </w:rPr>
          <w:delText>.&amp;#8221;|</w:delText>
        </w:r>
      </w:del>
      <w:r w:rsidRPr="00C100C3">
        <w:rPr>
          <w:rFonts w:ascii="Courier New" w:hAnsi="Courier New" w:cs="Courier New"/>
        </w:rPr>
        <w:t xml:space="preserve"> The manner in which the article quoted above speaks of worship is very unsatisfactory: the relations of the disciples with the Father are there complet</w:t>
      </w:r>
      <w:r w:rsidRPr="00C100C3">
        <w:rPr>
          <w:rFonts w:ascii="Courier New" w:hAnsi="Courier New" w:cs="Courier New"/>
        </w:rPr>
        <w:t>ely forgotten. And it quotes @1 Peter 2:</w:t>
      </w:r>
      <w:ins w:id="2911" w:author="Comparison" w:date="2013-05-05T19:43:00Z">
        <w:r w:rsidRPr="00AA4B48">
          <w:rPr>
            <w:rFonts w:ascii="Courier New" w:hAnsi="Courier New" w:cs="Courier New"/>
          </w:rPr>
          <w:t xml:space="preserve"> </w:t>
        </w:r>
      </w:ins>
      <w:r w:rsidRPr="00C100C3">
        <w:rPr>
          <w:rFonts w:ascii="Courier New" w:hAnsi="Courier New" w:cs="Courier New"/>
        </w:rPr>
        <w:t>9, omitting even chapter 2:</w:t>
      </w:r>
      <w:ins w:id="2912" w:author="Comparison" w:date="2013-05-05T19:43:00Z">
        <w:r w:rsidRPr="00AA4B48">
          <w:rPr>
            <w:rFonts w:ascii="Courier New" w:hAnsi="Courier New" w:cs="Courier New"/>
          </w:rPr>
          <w:t xml:space="preserve"> </w:t>
        </w:r>
      </w:ins>
      <w:r w:rsidRPr="00C100C3">
        <w:rPr>
          <w:rFonts w:ascii="Courier New" w:hAnsi="Courier New" w:cs="Courier New"/>
        </w:rPr>
        <w:t>5, and confounds that with @John 4, of which it mentions verse 24, omitting verse 23. The relationship of the disciples with the Father, in Christ and His name, according to the power of @J</w:t>
      </w:r>
      <w:r w:rsidRPr="00C100C3">
        <w:rPr>
          <w:rFonts w:ascii="Courier New" w:hAnsi="Courier New" w:cs="Courier New"/>
        </w:rPr>
        <w:t>ohn 16:</w:t>
      </w:r>
      <w:ins w:id="2913" w:author="Comparison" w:date="2013-05-05T19:43:00Z">
        <w:r w:rsidRPr="00AA4B48">
          <w:rPr>
            <w:rFonts w:ascii="Courier New" w:hAnsi="Courier New" w:cs="Courier New"/>
          </w:rPr>
          <w:t xml:space="preserve"> </w:t>
        </w:r>
      </w:ins>
      <w:r w:rsidRPr="00C100C3">
        <w:rPr>
          <w:rFonts w:ascii="Courier New" w:hAnsi="Courier New" w:cs="Courier New"/>
        </w:rPr>
        <w:t xml:space="preserve">26, 27, is omitted. These things become very important when the question is about setting forth the foundations of the </w:t>
      </w:r>
      <w:ins w:id="2914" w:author="Comparison" w:date="2013-05-05T19:43:00Z">
        <w:r w:rsidRPr="00AA4B48">
          <w:rPr>
            <w:rFonts w:ascii="Courier New" w:hAnsi="Courier New" w:cs="Courier New"/>
          </w:rPr>
          <w:t>believer's</w:t>
        </w:r>
      </w:ins>
      <w:del w:id="2915" w:author="Comparison" w:date="2013-05-05T19:43:00Z">
        <w:r w:rsidRPr="00C100C3">
          <w:rPr>
            <w:rFonts w:ascii="Courier New" w:hAnsi="Courier New" w:cs="Courier New"/>
          </w:rPr>
          <w:delText>believer&amp;#8217;s</w:delText>
        </w:r>
      </w:del>
      <w:r w:rsidRPr="00C100C3">
        <w:rPr>
          <w:rFonts w:ascii="Courier New" w:hAnsi="Courier New" w:cs="Courier New"/>
        </w:rPr>
        <w:t xml:space="preserve"> relations with God. They form the character of the faith of all who are cast into this mould; and God will even h</w:t>
      </w:r>
      <w:r w:rsidRPr="00C100C3">
        <w:rPr>
          <w:rFonts w:ascii="Courier New" w:hAnsi="Courier New" w:cs="Courier New"/>
        </w:rPr>
        <w:t>ave it so, that their state be according to their faith. It is in the order of His government that the vital principle of things be reproduced through the whole duration of their existence. Accidental defects disappear through the influence of grace. The c</w:t>
      </w:r>
      <w:r w:rsidRPr="00C100C3">
        <w:rPr>
          <w:rFonts w:ascii="Courier New" w:hAnsi="Courier New" w:cs="Courier New"/>
        </w:rPr>
        <w:t>reative principles are reproduced, and even unfolded. Therefore it is not without importance carefully to weigh these ecclesiastical constitutions; and however they may contain very good things, the Christian ought to examine upon what foundation the whole</w:t>
      </w:r>
      <w:r w:rsidRPr="00C100C3">
        <w:rPr>
          <w:rFonts w:ascii="Courier New" w:hAnsi="Courier New" w:cs="Courier New"/>
        </w:rPr>
        <w:t xml:space="preserve"> rests, and whether it is the one Christ laid down. If it is not, opposition to </w:t>
      </w:r>
      <w:ins w:id="2916" w:author="Comparison" w:date="2013-05-05T19:43:00Z">
        <w:r w:rsidRPr="00AA4B48">
          <w:rPr>
            <w:rFonts w:ascii="Courier New" w:hAnsi="Courier New" w:cs="Courier New"/>
          </w:rPr>
          <w:t>one's</w:t>
        </w:r>
      </w:ins>
      <w:del w:id="2917" w:author="Comparison" w:date="2013-05-05T19:43:00Z">
        <w:r w:rsidRPr="00C100C3">
          <w:rPr>
            <w:rFonts w:ascii="Courier New" w:hAnsi="Courier New" w:cs="Courier New"/>
          </w:rPr>
          <w:delText>one&amp;#8217;s</w:delText>
        </w:r>
      </w:del>
      <w:r w:rsidRPr="00C100C3">
        <w:rPr>
          <w:rFonts w:ascii="Courier New" w:hAnsi="Courier New" w:cs="Courier New"/>
        </w:rPr>
        <w:t xml:space="preserve"> brethren is not what keeps from joining them. We must exercise forbearance towards ignorance. It is seen in us in many things, even in those things that we ought to</w:t>
      </w:r>
      <w:r w:rsidRPr="00C100C3">
        <w:rPr>
          <w:rFonts w:ascii="Courier New" w:hAnsi="Courier New" w:cs="Courier New"/>
        </w:rPr>
        <w:t xml:space="preserve"> know. I need not tell my brethren that I am conscious of it. The reading of the Bible makes me every day feel it deeply</w:t>
      </w:r>
      <w:ins w:id="2918" w:author="Comparison" w:date="2013-05-05T19:43:00Z">
        <w:r w:rsidRPr="00AA4B48">
          <w:rPr>
            <w:rFonts w:ascii="Courier New" w:hAnsi="Courier New" w:cs="Courier New"/>
          </w:rPr>
          <w:t>,</w:t>
        </w:r>
      </w:ins>
      <w:del w:id="2919" w:author="Comparison" w:date="2013-05-05T19:43:00Z">
        <w:r w:rsidRPr="00C100C3">
          <w:rPr>
            <w:rFonts w:ascii="Courier New" w:hAnsi="Courier New" w:cs="Courier New"/>
          </w:rPr>
          <w:delText>;</w:delText>
        </w:r>
      </w:del>
      <w:r w:rsidRPr="00C100C3">
        <w:rPr>
          <w:rFonts w:ascii="Courier New" w:hAnsi="Courier New" w:cs="Courier New"/>
        </w:rPr>
        <w:t xml:space="preserve"> and I look above. But to accredit ignorance at the outset of </w:t>
      </w:r>
      <w:ins w:id="2920" w:author="Comparison" w:date="2013-05-05T19:43:00Z">
        <w:r w:rsidRPr="00AA4B48">
          <w:rPr>
            <w:rFonts w:ascii="Courier New" w:hAnsi="Courier New" w:cs="Courier New"/>
          </w:rPr>
          <w:t>one's</w:t>
        </w:r>
      </w:ins>
      <w:del w:id="2921" w:author="Comparison" w:date="2013-05-05T19:43:00Z">
        <w:r w:rsidRPr="00C100C3">
          <w:rPr>
            <w:rFonts w:ascii="Courier New" w:hAnsi="Courier New" w:cs="Courier New"/>
          </w:rPr>
          <w:delText>one&amp;#8217;s</w:delText>
        </w:r>
      </w:del>
      <w:r w:rsidRPr="00C100C3">
        <w:rPr>
          <w:rFonts w:ascii="Courier New" w:hAnsi="Courier New" w:cs="Courier New"/>
        </w:rPr>
        <w:t xml:space="preserve"> walk is another thing. This dishonours Christ, and vitiates i</w:t>
      </w:r>
      <w:r w:rsidRPr="00C100C3">
        <w:rPr>
          <w:rFonts w:ascii="Courier New" w:hAnsi="Courier New" w:cs="Courier New"/>
        </w:rPr>
        <w:t xml:space="preserve">n its origin, and thus </w:t>
      </w:r>
      <w:del w:id="2922" w:author="Comparison" w:date="2013-05-05T19:43:00Z">
        <w:r w:rsidRPr="00C100C3">
          <w:rPr>
            <w:rFonts w:ascii="Courier New" w:hAnsi="Courier New" w:cs="Courier New"/>
          </w:rPr>
          <w:delText>(</w:delText>
        </w:r>
      </w:del>
      <w:r w:rsidRPr="00C100C3">
        <w:rPr>
          <w:rFonts w:ascii="Courier New" w:hAnsi="Courier New" w:cs="Courier New"/>
        </w:rPr>
        <w:t xml:space="preserve">inasmuch as that is in </w:t>
      </w:r>
      <w:ins w:id="2923" w:author="Comparison" w:date="2013-05-05T19:43:00Z">
        <w:r w:rsidRPr="00AA4B48">
          <w:rPr>
            <w:rFonts w:ascii="Courier New" w:hAnsi="Courier New" w:cs="Courier New"/>
          </w:rPr>
          <w:t>man's</w:t>
        </w:r>
      </w:ins>
      <w:del w:id="2924" w:author="Comparison" w:date="2013-05-05T19:43:00Z">
        <w:r w:rsidRPr="00C100C3">
          <w:rPr>
            <w:rFonts w:ascii="Courier New" w:hAnsi="Courier New" w:cs="Courier New"/>
          </w:rPr>
          <w:delText>man&amp;#8217;s</w:delText>
        </w:r>
      </w:del>
      <w:r w:rsidRPr="00C100C3">
        <w:rPr>
          <w:rFonts w:ascii="Courier New" w:hAnsi="Courier New" w:cs="Courier New"/>
        </w:rPr>
        <w:t xml:space="preserve"> hand) in the whole truth of its being, that which Christ has most precious here on earth, His Church, which they propose to restore.</w:t>
      </w:r>
    </w:p>
    <w:p w14:paraId="24E2355C"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w:t>
      </w:r>
      <w:del w:id="2925" w:author="Comparison" w:date="2013-05-05T19:43:00Z">
        <w:r w:rsidRPr="00C100C3">
          <w:rPr>
            <w:rFonts w:ascii="Courier New" w:hAnsi="Courier New" w:cs="Courier New"/>
          </w:rPr>
          <w:delText xml:space="preserve">pb </w:delText>
        </w:r>
      </w:del>
      <w:r w:rsidRPr="00C100C3">
        <w:rPr>
          <w:rFonts w:ascii="Courier New" w:hAnsi="Courier New" w:cs="Courier New"/>
        </w:rPr>
        <w:t>108}</w:t>
      </w:r>
    </w:p>
    <w:p w14:paraId="1525DDF8" w14:textId="4ED97124" w:rsidR="00000000" w:rsidRPr="00C100C3" w:rsidRDefault="00362818" w:rsidP="00C100C3">
      <w:pPr>
        <w:pStyle w:val="PlainText"/>
        <w:rPr>
          <w:rFonts w:ascii="Courier New" w:hAnsi="Courier New" w:cs="Courier New"/>
        </w:rPr>
      </w:pPr>
      <w:r w:rsidRPr="00C100C3">
        <w:rPr>
          <w:rFonts w:ascii="Courier New" w:hAnsi="Courier New" w:cs="Courier New"/>
        </w:rPr>
        <w:t>I fully recognize the ministry</w:t>
      </w:r>
      <w:ins w:id="2926" w:author="Comparison" w:date="2013-05-05T19:43:00Z">
        <w:r w:rsidRPr="00AA4B48">
          <w:rPr>
            <w:rFonts w:ascii="Courier New" w:hAnsi="Courier New" w:cs="Courier New"/>
          </w:rPr>
          <w:t xml:space="preserve"> -- </w:t>
        </w:r>
      </w:ins>
      <w:del w:id="2927" w:author="Comparison" w:date="2013-05-05T19:43:00Z">
        <w:r w:rsidRPr="00C100C3">
          <w:rPr>
            <w:rFonts w:ascii="Courier New" w:hAnsi="Courier New" w:cs="Courier New"/>
          </w:rPr>
          <w:delText>&amp;#8212;</w:delText>
        </w:r>
      </w:del>
      <w:r w:rsidRPr="00C100C3">
        <w:rPr>
          <w:rFonts w:ascii="Courier New" w:hAnsi="Courier New" w:cs="Courier New"/>
        </w:rPr>
        <w:t>a special minist</w:t>
      </w:r>
      <w:r w:rsidRPr="00C100C3">
        <w:rPr>
          <w:rFonts w:ascii="Courier New" w:hAnsi="Courier New" w:cs="Courier New"/>
        </w:rPr>
        <w:t>ry</w:t>
      </w:r>
      <w:ins w:id="2928" w:author="Comparison" w:date="2013-05-05T19:43:00Z">
        <w:r w:rsidRPr="00AA4B48">
          <w:rPr>
            <w:rFonts w:ascii="Courier New" w:hAnsi="Courier New" w:cs="Courier New"/>
          </w:rPr>
          <w:t xml:space="preserve"> -- </w:t>
        </w:r>
      </w:ins>
      <w:del w:id="2929" w:author="Comparison" w:date="2013-05-05T19:43:00Z">
        <w:r w:rsidRPr="00C100C3">
          <w:rPr>
            <w:rFonts w:ascii="Courier New" w:hAnsi="Courier New" w:cs="Courier New"/>
          </w:rPr>
          <w:delText>&amp;#8212;</w:delText>
        </w:r>
      </w:del>
      <w:r w:rsidRPr="00C100C3">
        <w:rPr>
          <w:rFonts w:ascii="Courier New" w:hAnsi="Courier New" w:cs="Courier New"/>
        </w:rPr>
        <w:t>as a thing instituted of God.</w:t>
      </w:r>
    </w:p>
    <w:p w14:paraId="68C13ADF" w14:textId="1360B9F5"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Is this the question here? No. The article quoted interdicts absolutely all ministry outside a ministry officially established by men. </w:t>
      </w:r>
      <w:ins w:id="2930" w:author="Comparison" w:date="2013-05-05T19:43:00Z">
        <w:r w:rsidRPr="00AA4B48">
          <w:rPr>
            <w:rFonts w:ascii="Courier New" w:hAnsi="Courier New" w:cs="Courier New"/>
          </w:rPr>
          <w:t>"</w:t>
        </w:r>
      </w:ins>
      <w:del w:id="2931" w:author="Comparison" w:date="2013-05-05T19:43:00Z">
        <w:r w:rsidRPr="00C100C3">
          <w:rPr>
            <w:rFonts w:ascii="Courier New" w:hAnsi="Courier New" w:cs="Courier New"/>
          </w:rPr>
          <w:delText>&amp;#8220;</w:delText>
        </w:r>
      </w:del>
      <w:r w:rsidRPr="00C100C3">
        <w:rPr>
          <w:rFonts w:ascii="Courier New" w:hAnsi="Courier New" w:cs="Courier New"/>
        </w:rPr>
        <w:t>The church recognizes a ministry</w:t>
      </w:r>
      <w:ins w:id="2932" w:author="Comparison" w:date="2013-05-05T19:43:00Z">
        <w:r w:rsidRPr="00AA4B48">
          <w:rPr>
            <w:rFonts w:ascii="Courier New" w:hAnsi="Courier New" w:cs="Courier New"/>
          </w:rPr>
          <w:t xml:space="preserve"> ... .</w:t>
        </w:r>
      </w:ins>
      <w:del w:id="2933" w:author="Comparison" w:date="2013-05-05T19:43:00Z">
        <w:r w:rsidRPr="00C100C3">
          <w:rPr>
            <w:rFonts w:ascii="Courier New" w:hAnsi="Courier New" w:cs="Courier New"/>
          </w:rPr>
          <w:delText>&amp;#8230;</w:delText>
        </w:r>
      </w:del>
      <w:r w:rsidRPr="00C100C3">
        <w:rPr>
          <w:rFonts w:ascii="Courier New" w:hAnsi="Courier New" w:cs="Courier New"/>
        </w:rPr>
        <w:t xml:space="preserve"> In consequence, it has elders and </w:t>
      </w:r>
      <w:r w:rsidRPr="00C100C3">
        <w:rPr>
          <w:rFonts w:ascii="Courier New" w:hAnsi="Courier New" w:cs="Courier New"/>
        </w:rPr>
        <w:t>deacons</w:t>
      </w:r>
      <w:ins w:id="2934" w:author="Comparison" w:date="2013-05-05T19:43:00Z">
        <w:r w:rsidRPr="00AA4B48">
          <w:rPr>
            <w:rFonts w:ascii="Courier New" w:hAnsi="Courier New" w:cs="Courier New"/>
          </w:rPr>
          <w:t>."</w:t>
        </w:r>
      </w:ins>
      <w:del w:id="2935" w:author="Comparison" w:date="2013-05-05T19:43:00Z">
        <w:r w:rsidRPr="00C100C3">
          <w:rPr>
            <w:rFonts w:ascii="Courier New" w:hAnsi="Courier New" w:cs="Courier New"/>
          </w:rPr>
          <w:delText>.&amp;#8221;</w:delText>
        </w:r>
      </w:del>
    </w:p>
    <w:p w14:paraId="57FC7DAA"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 leave the deacons for the present.</w:t>
      </w:r>
    </w:p>
    <w:p w14:paraId="0C6DB7E1" w14:textId="44860B3A" w:rsidR="00000000" w:rsidRPr="00C100C3" w:rsidRDefault="00362818" w:rsidP="00C100C3">
      <w:pPr>
        <w:pStyle w:val="PlainText"/>
        <w:rPr>
          <w:rFonts w:ascii="Courier New" w:hAnsi="Courier New" w:cs="Courier New"/>
        </w:rPr>
      </w:pPr>
      <w:r w:rsidRPr="00C100C3">
        <w:rPr>
          <w:rFonts w:ascii="Courier New" w:hAnsi="Courier New" w:cs="Courier New"/>
        </w:rPr>
        <w:t xml:space="preserve">Amongst the elders, one distinguishes elders who are ministers of the word and elders who are not. In this there is no recognition of any other ministry than that which has been officially established </w:t>
      </w:r>
      <w:r w:rsidRPr="00C100C3">
        <w:rPr>
          <w:rFonts w:ascii="Courier New" w:hAnsi="Courier New" w:cs="Courier New"/>
        </w:rPr>
        <w:t xml:space="preserve">by the laying on of hands. Besides the deacons, there are only the elders to make up </w:t>
      </w:r>
      <w:ins w:id="2936" w:author="Comparison" w:date="2013-05-05T19:43:00Z">
        <w:r w:rsidRPr="00AA4B48">
          <w:rPr>
            <w:rFonts w:ascii="Courier New" w:hAnsi="Courier New" w:cs="Courier New"/>
          </w:rPr>
          <w:t>"</w:t>
        </w:r>
      </w:ins>
      <w:del w:id="2937" w:author="Comparison" w:date="2013-05-05T19:43:00Z">
        <w:r w:rsidRPr="00C100C3">
          <w:rPr>
            <w:rFonts w:ascii="Courier New" w:hAnsi="Courier New" w:cs="Courier New"/>
          </w:rPr>
          <w:delText>&amp;#8220;</w:delText>
        </w:r>
      </w:del>
      <w:r w:rsidRPr="00C100C3">
        <w:rPr>
          <w:rFonts w:ascii="Courier New" w:hAnsi="Courier New" w:cs="Courier New"/>
        </w:rPr>
        <w:t>the ministry</w:t>
      </w:r>
      <w:ins w:id="2938" w:author="Comparison" w:date="2013-05-05T19:43:00Z">
        <w:r w:rsidRPr="00AA4B48">
          <w:rPr>
            <w:rFonts w:ascii="Courier New" w:hAnsi="Courier New" w:cs="Courier New"/>
          </w:rPr>
          <w:t>."</w:t>
        </w:r>
      </w:ins>
      <w:del w:id="2939" w:author="Comparison" w:date="2013-05-05T19:43:00Z">
        <w:r w:rsidRPr="00C100C3">
          <w:rPr>
            <w:rFonts w:ascii="Courier New" w:hAnsi="Courier New" w:cs="Courier New"/>
          </w:rPr>
          <w:delText>.&amp;#8221;</w:delText>
        </w:r>
      </w:del>
      <w:r w:rsidRPr="00C100C3">
        <w:rPr>
          <w:rFonts w:ascii="Courier New" w:hAnsi="Courier New" w:cs="Courier New"/>
        </w:rPr>
        <w:t xml:space="preserve"> This is simply the clergy, without the frankness to own it. What else is it? The only ministry is that of the *recognized elder</w:t>
      </w:r>
      <w:ins w:id="2940" w:author="Comparison" w:date="2013-05-05T19:43:00Z">
        <w:r w:rsidRPr="00AA4B48">
          <w:rPr>
            <w:rFonts w:ascii="Courier New" w:hAnsi="Courier New" w:cs="Courier New"/>
          </w:rPr>
          <w:t>*.</w:t>
        </w:r>
      </w:ins>
      <w:del w:id="2941" w:author="Comparison" w:date="2013-05-05T19:43:00Z">
        <w:r w:rsidRPr="00C100C3">
          <w:rPr>
            <w:rFonts w:ascii="Courier New" w:hAnsi="Courier New" w:cs="Courier New"/>
          </w:rPr>
          <w:delText>.*</w:delText>
        </w:r>
      </w:del>
      <w:r w:rsidRPr="00C100C3">
        <w:rPr>
          <w:rFonts w:ascii="Courier New" w:hAnsi="Courier New" w:cs="Courier New"/>
        </w:rPr>
        <w:t xml:space="preserve"> Again, in ord</w:t>
      </w:r>
      <w:r w:rsidRPr="00C100C3">
        <w:rPr>
          <w:rFonts w:ascii="Courier New" w:hAnsi="Courier New" w:cs="Courier New"/>
        </w:rPr>
        <w:t>er to be minister of the word, one must have been prepared by holy study. What is that, if it is not the clergy? Is there the least difference?</w:t>
      </w:r>
    </w:p>
    <w:p w14:paraId="6833F36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Let us suppose a Christian, blessed by God as an evangelist for the conversion of ten times more souls than all</w:t>
      </w:r>
      <w:r w:rsidRPr="00C100C3">
        <w:rPr>
          <w:rFonts w:ascii="Courier New" w:hAnsi="Courier New" w:cs="Courier New"/>
        </w:rPr>
        <w:t xml:space="preserve"> your elders together, because of the gifts God has imparted unto him. Never mind: it is not a ministry; and he is not a minister of the word, because he is not amongst your consecrated elders. Perhaps he is a young unmarried man, who has not the qualities</w:t>
      </w:r>
      <w:r w:rsidRPr="00C100C3">
        <w:rPr>
          <w:rFonts w:ascii="Courier New" w:hAnsi="Courier New" w:cs="Courier New"/>
        </w:rPr>
        <w:t xml:space="preserve"> required of God for a bishop, possibly not even the gift of teaching, for one can be a good evangelist without having that gift. It does not matter. He cannot be a minister of the word. He is not in the number of your elders.</w:t>
      </w:r>
    </w:p>
    <w:p w14:paraId="2C0D86E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And you complain of schism b</w:t>
      </w:r>
      <w:r w:rsidRPr="00C100C3">
        <w:rPr>
          <w:rFonts w:ascii="Courier New" w:hAnsi="Courier New" w:cs="Courier New"/>
        </w:rPr>
        <w:t>ecause one does not submit to such things?</w:t>
      </w:r>
    </w:p>
    <w:p w14:paraId="1DFCB5D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Woe to him who so denies the authority of Christ, and the gift of God, as to submit to it!</w:t>
      </w:r>
    </w:p>
    <w:p w14:paraId="65698C01" w14:textId="77777777" w:rsidR="00000000" w:rsidRPr="00AA4B48" w:rsidRDefault="00362818" w:rsidP="00AA4B48">
      <w:pPr>
        <w:pStyle w:val="PlainText"/>
        <w:rPr>
          <w:ins w:id="2942" w:author="Comparison" w:date="2013-05-05T19:43:00Z"/>
          <w:rFonts w:ascii="Courier New" w:hAnsi="Courier New" w:cs="Courier New"/>
        </w:rPr>
      </w:pPr>
      <w:r w:rsidRPr="00C100C3">
        <w:rPr>
          <w:rFonts w:ascii="Courier New" w:hAnsi="Courier New" w:cs="Courier New"/>
        </w:rPr>
        <w:t xml:space="preserve">You erase with one stroke of the pen chapter 4 of the epistle to the Ephesians. You deny the authority of Christ in His </w:t>
      </w:r>
      <w:r w:rsidRPr="00C100C3">
        <w:rPr>
          <w:rFonts w:ascii="Courier New" w:hAnsi="Courier New" w:cs="Courier New"/>
        </w:rPr>
        <w:t xml:space="preserve">own house, as well as the rights of the Holy Ghost; and you talk of disobedience! You confound the bishop with the evangelist; you will not have any, unless it be some of your own bishops; and if there are any others who are so from God, you deny it to be </w:t>
      </w:r>
      <w:r w:rsidRPr="00C100C3">
        <w:rPr>
          <w:rFonts w:ascii="Courier New" w:hAnsi="Courier New" w:cs="Courier New"/>
        </w:rPr>
        <w:t>ministry; and you will have us to submit to this, under penalty of your anathema as schismatics! Is it, then, you who have the key of David, to shut and to open, so that there should be no ministry except that of your bishops and of your deacons</w:t>
      </w:r>
      <w:ins w:id="2943" w:author="Comparison" w:date="2013-05-05T19:43:00Z">
        <w:r w:rsidRPr="00AA4B48">
          <w:rPr>
            <w:rFonts w:ascii="Courier New" w:hAnsi="Courier New" w:cs="Courier New"/>
          </w:rPr>
          <w:t>?</w:t>
        </w:r>
      </w:ins>
    </w:p>
    <w:p w14:paraId="02D7D65E" w14:textId="1D2CFDB3" w:rsidR="00000000" w:rsidRPr="00C100C3" w:rsidRDefault="00362818" w:rsidP="00C100C3">
      <w:pPr>
        <w:pStyle w:val="PlainText"/>
        <w:rPr>
          <w:rFonts w:ascii="Courier New" w:hAnsi="Courier New" w:cs="Courier New"/>
        </w:rPr>
      </w:pPr>
      <w:ins w:id="2944" w:author="Comparison" w:date="2013-05-05T19:43:00Z">
        <w:r w:rsidRPr="00AA4B48">
          <w:rPr>
            <w:rFonts w:ascii="Courier New" w:hAnsi="Courier New" w:cs="Courier New"/>
          </w:rPr>
          <w:t>{</w:t>
        </w:r>
      </w:ins>
      <w:del w:id="2945" w:author="Comparison" w:date="2013-05-05T19:43:00Z">
        <w:r w:rsidRPr="00C100C3">
          <w:rPr>
            <w:rFonts w:ascii="Courier New" w:hAnsi="Courier New" w:cs="Courier New"/>
          </w:rPr>
          <w:delText xml:space="preserve">?{pb </w:delText>
        </w:r>
      </w:del>
      <w:r w:rsidRPr="00C100C3">
        <w:rPr>
          <w:rFonts w:ascii="Courier New" w:hAnsi="Courier New" w:cs="Courier New"/>
        </w:rPr>
        <w:t>109}</w:t>
      </w:r>
    </w:p>
    <w:p w14:paraId="2D47738B"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You decide too quickly, my brethren. The Master is still there. Better would it be for you to confide more to Him. Is it His house that you direct thus? Take care! It is a serious affair to meddle with the Church which belongs to Him. He is Son over His ow</w:t>
      </w:r>
      <w:r w:rsidRPr="00C100C3">
        <w:rPr>
          <w:rFonts w:ascii="Courier New" w:hAnsi="Courier New" w:cs="Courier New"/>
        </w:rPr>
        <w:t>n house.</w:t>
      </w:r>
    </w:p>
    <w:p w14:paraId="29287976" w14:textId="385EBAD4" w:rsidR="00000000" w:rsidRPr="00C100C3" w:rsidRDefault="00362818" w:rsidP="00C100C3">
      <w:pPr>
        <w:pStyle w:val="PlainText"/>
        <w:rPr>
          <w:rFonts w:ascii="Courier New" w:hAnsi="Courier New" w:cs="Courier New"/>
        </w:rPr>
      </w:pPr>
      <w:r w:rsidRPr="00C100C3">
        <w:rPr>
          <w:rFonts w:ascii="Courier New" w:hAnsi="Courier New" w:cs="Courier New"/>
        </w:rPr>
        <w:t>He will act in spite of you. He shuts and no one opens; He opens and no one shuts. In this respect, your position is worse than that of the ancient clergy, which hardly meets with the support of anyone. The ancient clergy are in a difficult posit</w:t>
      </w:r>
      <w:r w:rsidRPr="00C100C3">
        <w:rPr>
          <w:rFonts w:ascii="Courier New" w:hAnsi="Courier New" w:cs="Courier New"/>
        </w:rPr>
        <w:t>ion: at least, they obey traditions which the course of ages had formed into a habit. But now he who has put himself forward to this work professes that clerisy is of the enemy, and, with this confession on his lips, he again makes a clergy. I call your co</w:t>
      </w:r>
      <w:r w:rsidRPr="00C100C3">
        <w:rPr>
          <w:rFonts w:ascii="Courier New" w:hAnsi="Courier New" w:cs="Courier New"/>
        </w:rPr>
        <w:t>nstitution as a witness of this! For to deny all ministry which is not that of your consecrated elders</w:t>
      </w:r>
      <w:ins w:id="2946" w:author="Comparison" w:date="2013-05-05T19:43:00Z">
        <w:r w:rsidRPr="00AA4B48">
          <w:rPr>
            <w:rFonts w:ascii="Courier New" w:hAnsi="Courier New" w:cs="Courier New"/>
          </w:rPr>
          <w:t xml:space="preserve"> -- </w:t>
        </w:r>
      </w:ins>
      <w:del w:id="2947" w:author="Comparison" w:date="2013-05-05T19:43:00Z">
        <w:r w:rsidRPr="00C100C3">
          <w:rPr>
            <w:rFonts w:ascii="Courier New" w:hAnsi="Courier New" w:cs="Courier New"/>
          </w:rPr>
          <w:delText>&amp;#8212;</w:delText>
        </w:r>
      </w:del>
      <w:r w:rsidRPr="00C100C3">
        <w:rPr>
          <w:rFonts w:ascii="Courier New" w:hAnsi="Courier New" w:cs="Courier New"/>
        </w:rPr>
        <w:t>to recognize no other minister of the word but your pupils in theology</w:t>
      </w:r>
      <w:ins w:id="2948" w:author="Comparison" w:date="2013-05-05T19:43:00Z">
        <w:r w:rsidRPr="00AA4B48">
          <w:rPr>
            <w:rFonts w:ascii="Courier New" w:hAnsi="Courier New" w:cs="Courier New"/>
          </w:rPr>
          <w:t xml:space="preserve"> -- </w:t>
        </w:r>
      </w:ins>
      <w:del w:id="2949" w:author="Comparison" w:date="2013-05-05T19:43:00Z">
        <w:r w:rsidRPr="00C100C3">
          <w:rPr>
            <w:rFonts w:ascii="Courier New" w:hAnsi="Courier New" w:cs="Courier New"/>
          </w:rPr>
          <w:delText>&amp;#8212;</w:delText>
        </w:r>
      </w:del>
      <w:r w:rsidRPr="00C100C3">
        <w:rPr>
          <w:rFonts w:ascii="Courier New" w:hAnsi="Courier New" w:cs="Courier New"/>
        </w:rPr>
        <w:t>what is it else, but to institute a clergy? And you re-establish it wh</w:t>
      </w:r>
      <w:r w:rsidRPr="00C100C3">
        <w:rPr>
          <w:rFonts w:ascii="Courier New" w:hAnsi="Courier New" w:cs="Courier New"/>
        </w:rPr>
        <w:t>ile saying you will not have any more of it.</w:t>
      </w:r>
    </w:p>
    <w:p w14:paraId="10C865CF" w14:textId="055660C3" w:rsidR="00000000" w:rsidRPr="00C100C3" w:rsidRDefault="00362818" w:rsidP="00C100C3">
      <w:pPr>
        <w:pStyle w:val="PlainText"/>
        <w:rPr>
          <w:rFonts w:ascii="Courier New" w:hAnsi="Courier New" w:cs="Courier New"/>
        </w:rPr>
      </w:pPr>
      <w:r w:rsidRPr="00C100C3">
        <w:rPr>
          <w:rFonts w:ascii="Courier New" w:hAnsi="Courier New" w:cs="Courier New"/>
        </w:rPr>
        <w:t xml:space="preserve">Article 12 of your constitution, where mention is made of </w:t>
      </w:r>
      <w:ins w:id="2950" w:author="Comparison" w:date="2013-05-05T19:43:00Z">
        <w:r w:rsidRPr="00AA4B48">
          <w:rPr>
            <w:rFonts w:ascii="Courier New" w:hAnsi="Courier New" w:cs="Courier New"/>
          </w:rPr>
          <w:t>"</w:t>
        </w:r>
      </w:ins>
      <w:del w:id="2951" w:author="Comparison" w:date="2013-05-05T19:43:00Z">
        <w:r w:rsidRPr="00C100C3">
          <w:rPr>
            <w:rFonts w:ascii="Courier New" w:hAnsi="Courier New" w:cs="Courier New"/>
          </w:rPr>
          <w:delText>&amp;#8220;</w:delText>
        </w:r>
      </w:del>
      <w:r w:rsidRPr="00C100C3">
        <w:rPr>
          <w:rFonts w:ascii="Courier New" w:hAnsi="Courier New" w:cs="Courier New"/>
        </w:rPr>
        <w:t>brethren who might be called to some work of evangelization</w:t>
      </w:r>
      <w:ins w:id="2952" w:author="Comparison" w:date="2013-05-05T19:43:00Z">
        <w:r w:rsidRPr="00AA4B48">
          <w:rPr>
            <w:rFonts w:ascii="Courier New" w:hAnsi="Courier New" w:cs="Courier New"/>
          </w:rPr>
          <w:t>,"</w:t>
        </w:r>
      </w:ins>
      <w:del w:id="2953" w:author="Comparison" w:date="2013-05-05T19:43:00Z">
        <w:r w:rsidRPr="00C100C3">
          <w:rPr>
            <w:rFonts w:ascii="Courier New" w:hAnsi="Courier New" w:cs="Courier New"/>
          </w:rPr>
          <w:delText>,&amp;#8221;</w:delText>
        </w:r>
      </w:del>
      <w:r w:rsidRPr="00C100C3">
        <w:rPr>
          <w:rFonts w:ascii="Courier New" w:hAnsi="Courier New" w:cs="Courier New"/>
        </w:rPr>
        <w:t xml:space="preserve"> seems to contain a contradiction. But no. This article which, in a way so sin</w:t>
      </w:r>
      <w:r w:rsidRPr="00C100C3">
        <w:rPr>
          <w:rFonts w:ascii="Courier New" w:hAnsi="Courier New" w:cs="Courier New"/>
        </w:rPr>
        <w:t>gular, speaks of those brethren called to some work of evangelization</w:t>
      </w:r>
      <w:ins w:id="2954" w:author="Comparison" w:date="2013-05-05T19:43:00Z">
        <w:r w:rsidRPr="00AA4B48">
          <w:rPr>
            <w:rFonts w:ascii="Courier New" w:hAnsi="Courier New" w:cs="Courier New"/>
          </w:rPr>
          <w:t xml:space="preserve"> -- </w:t>
        </w:r>
      </w:ins>
      <w:del w:id="2955" w:author="Comparison" w:date="2013-05-05T19:43:00Z">
        <w:r w:rsidRPr="00C100C3">
          <w:rPr>
            <w:rFonts w:ascii="Courier New" w:hAnsi="Courier New" w:cs="Courier New"/>
          </w:rPr>
          <w:delText>&amp;#8212;</w:delText>
        </w:r>
      </w:del>
      <w:r w:rsidRPr="00C100C3">
        <w:rPr>
          <w:rFonts w:ascii="Courier New" w:hAnsi="Courier New" w:cs="Courier New"/>
        </w:rPr>
        <w:t>mentioning them besides the ministers of the word, as if those who are called (of God, I suppose) to some work of evangelization were not themselves ministers of the word</w:t>
      </w:r>
      <w:ins w:id="2956" w:author="Comparison" w:date="2013-05-05T19:43:00Z">
        <w:r w:rsidRPr="00AA4B48">
          <w:rPr>
            <w:rFonts w:ascii="Courier New" w:hAnsi="Courier New" w:cs="Courier New"/>
          </w:rPr>
          <w:t xml:space="preserve"> -- </w:t>
        </w:r>
      </w:ins>
      <w:del w:id="2957" w:author="Comparison" w:date="2013-05-05T19:43:00Z">
        <w:r w:rsidRPr="00C100C3">
          <w:rPr>
            <w:rFonts w:ascii="Courier New" w:hAnsi="Courier New" w:cs="Courier New"/>
          </w:rPr>
          <w:delText>&amp;#8212;</w:delText>
        </w:r>
      </w:del>
      <w:r w:rsidRPr="00C100C3">
        <w:rPr>
          <w:rFonts w:ascii="Courier New" w:hAnsi="Courier New" w:cs="Courier New"/>
        </w:rPr>
        <w:t>wat</w:t>
      </w:r>
      <w:r w:rsidRPr="00C100C3">
        <w:rPr>
          <w:rFonts w:ascii="Courier New" w:hAnsi="Courier New" w:cs="Courier New"/>
        </w:rPr>
        <w:t>ches that these also (for they feel that there will be some, in spite of all) should not escape the clerical system, and should not work without the Presbytery having laid hands on them. Yes, you establish a clergy, and an all-exacting clergy, which does n</w:t>
      </w:r>
      <w:r w:rsidRPr="00C100C3">
        <w:rPr>
          <w:rFonts w:ascii="Courier New" w:hAnsi="Courier New" w:cs="Courier New"/>
        </w:rPr>
        <w:t xml:space="preserve">ot </w:t>
      </w:r>
      <w:ins w:id="2958" w:author="Comparison" w:date="2013-05-05T19:43:00Z">
        <w:r w:rsidRPr="00AA4B48">
          <w:rPr>
            <w:rFonts w:ascii="Courier New" w:hAnsi="Courier New" w:cs="Courier New"/>
          </w:rPr>
          <w:t>suffer</w:t>
        </w:r>
      </w:ins>
      <w:del w:id="2959" w:author="Comparison" w:date="2013-05-05T19:43:00Z">
        <w:r w:rsidRPr="00C100C3">
          <w:rPr>
            <w:rFonts w:ascii="Courier New" w:hAnsi="Courier New" w:cs="Courier New"/>
          </w:rPr>
          <w:delText>surfer</w:delText>
        </w:r>
      </w:del>
      <w:r w:rsidRPr="00C100C3">
        <w:rPr>
          <w:rFonts w:ascii="Courier New" w:hAnsi="Courier New" w:cs="Courier New"/>
        </w:rPr>
        <w:t xml:space="preserve"> any to work outside of its authority, and which accuses of schism all those who do so. Consequently, it is more than a sect. It is Rome on a small scale. It is Rome in its system; and it is</w:t>
      </w:r>
      <w:ins w:id="2960" w:author="Comparison" w:date="2013-05-05T19:43:00Z">
        <w:r w:rsidRPr="00AA4B48">
          <w:rPr>
            <w:rFonts w:ascii="Courier New" w:hAnsi="Courier New" w:cs="Courier New"/>
          </w:rPr>
          <w:t>,</w:t>
        </w:r>
      </w:ins>
      <w:del w:id="2961" w:author="Comparison" w:date="2013-05-05T19:43:00Z">
        <w:r w:rsidRPr="00C100C3">
          <w:rPr>
            <w:rFonts w:ascii="Courier New" w:hAnsi="Courier New" w:cs="Courier New"/>
          </w:rPr>
          <w:delText>;</w:delText>
        </w:r>
      </w:del>
      <w:r w:rsidRPr="00C100C3">
        <w:rPr>
          <w:rFonts w:ascii="Courier New" w:hAnsi="Courier New" w:cs="Courier New"/>
        </w:rPr>
        <w:t xml:space="preserve"> in fact, a sect.</w:t>
      </w:r>
    </w:p>
    <w:p w14:paraId="72F663AE"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There is another thing to remark; tha</w:t>
      </w:r>
      <w:r w:rsidRPr="00C100C3">
        <w:rPr>
          <w:rFonts w:ascii="Courier New" w:hAnsi="Courier New" w:cs="Courier New"/>
        </w:rPr>
        <w:t>t is, discipline.</w:t>
      </w:r>
    </w:p>
    <w:p w14:paraId="715AEDDD" w14:textId="3893FFB0" w:rsidR="00000000" w:rsidRPr="00C100C3" w:rsidRDefault="00362818" w:rsidP="00C100C3">
      <w:pPr>
        <w:pStyle w:val="PlainText"/>
        <w:rPr>
          <w:rFonts w:ascii="Courier New" w:hAnsi="Courier New" w:cs="Courier New"/>
        </w:rPr>
      </w:pPr>
      <w:r w:rsidRPr="00C100C3">
        <w:rPr>
          <w:rFonts w:ascii="Courier New" w:hAnsi="Courier New" w:cs="Courier New"/>
        </w:rPr>
        <w:t xml:space="preserve">Dear assembly of La </w:t>
      </w:r>
      <w:ins w:id="2962" w:author="Comparison" w:date="2013-05-05T19:43:00Z">
        <w:r w:rsidRPr="00AA4B48">
          <w:rPr>
            <w:rFonts w:ascii="Courier New" w:hAnsi="Courier New" w:cs="Courier New"/>
          </w:rPr>
          <w:t>Pélisserie</w:t>
        </w:r>
      </w:ins>
      <w:del w:id="2963" w:author="Comparison" w:date="2013-05-05T19:43:00Z">
        <w:r w:rsidRPr="00C100C3">
          <w:rPr>
            <w:rFonts w:ascii="Courier New" w:hAnsi="Courier New" w:cs="Courier New"/>
          </w:rPr>
          <w:delText>Pelisserie</w:delText>
        </w:r>
      </w:del>
      <w:r w:rsidRPr="00C100C3">
        <w:rPr>
          <w:rFonts w:ascii="Courier New" w:hAnsi="Courier New" w:cs="Courier New"/>
        </w:rPr>
        <w:t>, if you had not wished for a clergy, you would not have come down to this. And I say it with feelings of sincere affection for the brethren that are there. After having been united to them in the sweetest b</w:t>
      </w:r>
      <w:r w:rsidRPr="00C100C3">
        <w:rPr>
          <w:rFonts w:ascii="Courier New" w:hAnsi="Courier New" w:cs="Courier New"/>
        </w:rPr>
        <w:t>onds, I am still united to them by the strongest ties</w:t>
      </w:r>
      <w:ins w:id="2964" w:author="Comparison" w:date="2013-05-05T19:43:00Z">
        <w:r w:rsidRPr="00AA4B48">
          <w:rPr>
            <w:rFonts w:ascii="Courier New" w:hAnsi="Courier New" w:cs="Courier New"/>
          </w:rPr>
          <w:t xml:space="preserve"> -- </w:t>
        </w:r>
      </w:ins>
      <w:del w:id="2965" w:author="Comparison" w:date="2013-05-05T19:43:00Z">
        <w:r w:rsidRPr="00C100C3">
          <w:rPr>
            <w:rFonts w:ascii="Courier New" w:hAnsi="Courier New" w:cs="Courier New"/>
          </w:rPr>
          <w:delText>&amp;#8212;</w:delText>
        </w:r>
      </w:del>
      <w:r w:rsidRPr="00C100C3">
        <w:rPr>
          <w:rFonts w:ascii="Courier New" w:hAnsi="Courier New" w:cs="Courier New"/>
        </w:rPr>
        <w:t xml:space="preserve">those of love. Brethren of the </w:t>
      </w:r>
      <w:ins w:id="2966" w:author="Comparison" w:date="2013-05-05T19:43:00Z">
        <w:r w:rsidRPr="00AA4B48">
          <w:rPr>
            <w:rFonts w:ascii="Courier New" w:hAnsi="Courier New" w:cs="Courier New"/>
          </w:rPr>
          <w:t>Pélisserie</w:t>
        </w:r>
      </w:ins>
      <w:del w:id="2967" w:author="Comparison" w:date="2013-05-05T19:43:00Z">
        <w:r w:rsidRPr="00C100C3">
          <w:rPr>
            <w:rFonts w:ascii="Courier New" w:hAnsi="Courier New" w:cs="Courier New"/>
          </w:rPr>
          <w:delText>Pelisserie</w:delText>
        </w:r>
      </w:del>
      <w:r w:rsidRPr="00C100C3">
        <w:rPr>
          <w:rFonts w:ascii="Courier New" w:hAnsi="Courier New" w:cs="Courier New"/>
        </w:rPr>
        <w:t>, the principle of the clergy has destroyed you, and now you cast yourselves there, where one reaps the fruits of this corruption.</w:t>
      </w:r>
    </w:p>
    <w:p w14:paraId="4864277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{110}</w:t>
      </w:r>
    </w:p>
    <w:p w14:paraId="454A63D5" w14:textId="242A1F0D" w:rsidR="00000000" w:rsidRPr="00C100C3" w:rsidRDefault="00362818" w:rsidP="00C100C3">
      <w:pPr>
        <w:pStyle w:val="PlainText"/>
        <w:rPr>
          <w:rFonts w:ascii="Courier New" w:hAnsi="Courier New" w:cs="Courier New"/>
        </w:rPr>
      </w:pPr>
      <w:r w:rsidRPr="00C100C3">
        <w:rPr>
          <w:rFonts w:ascii="Courier New" w:hAnsi="Courier New" w:cs="Courier New"/>
        </w:rPr>
        <w:t>In order to sati</w:t>
      </w:r>
      <w:r w:rsidRPr="00C100C3">
        <w:rPr>
          <w:rFonts w:ascii="Courier New" w:hAnsi="Courier New" w:cs="Courier New"/>
        </w:rPr>
        <w:t xml:space="preserve">sfy the exigencies of your position, it has been sought </w:t>
      </w:r>
      <w:ins w:id="2968" w:author="Comparison" w:date="2013-05-05T19:43:00Z">
        <w:r w:rsidRPr="00AA4B48">
          <w:rPr>
            <w:rFonts w:ascii="Courier New" w:hAnsi="Courier New" w:cs="Courier New"/>
          </w:rPr>
          <w:t>"</w:t>
        </w:r>
      </w:ins>
      <w:del w:id="2969" w:author="Comparison" w:date="2013-05-05T19:43:00Z">
        <w:r w:rsidRPr="00C100C3">
          <w:rPr>
            <w:rFonts w:ascii="Courier New" w:hAnsi="Courier New" w:cs="Courier New"/>
          </w:rPr>
          <w:delText>&amp;#8220;</w:delText>
        </w:r>
      </w:del>
      <w:r w:rsidRPr="00C100C3">
        <w:rPr>
          <w:rFonts w:ascii="Courier New" w:hAnsi="Courier New" w:cs="Courier New"/>
        </w:rPr>
        <w:t>to conciliate unity in the faith with variety in the form</w:t>
      </w:r>
      <w:ins w:id="2970" w:author="Comparison" w:date="2013-05-05T19:43:00Z">
        <w:r w:rsidRPr="00AA4B48">
          <w:rPr>
            <w:rFonts w:ascii="Courier New" w:hAnsi="Courier New" w:cs="Courier New"/>
          </w:rPr>
          <w:t>."</w:t>
        </w:r>
      </w:ins>
      <w:del w:id="2971" w:author="Comparison" w:date="2013-05-05T19:43:00Z">
        <w:r w:rsidRPr="00C100C3">
          <w:rPr>
            <w:rFonts w:ascii="Courier New" w:hAnsi="Courier New" w:cs="Courier New"/>
          </w:rPr>
          <w:delText>.&amp;#8221;</w:delText>
        </w:r>
      </w:del>
      <w:r w:rsidRPr="00C100C3">
        <w:rPr>
          <w:rFonts w:ascii="Courier New" w:hAnsi="Courier New" w:cs="Courier New"/>
        </w:rPr>
        <w:t xml:space="preserve"> The new church </w:t>
      </w:r>
      <w:ins w:id="2972" w:author="Comparison" w:date="2013-05-05T19:43:00Z">
        <w:r w:rsidRPr="00AA4B48">
          <w:rPr>
            <w:rFonts w:ascii="Courier New" w:hAnsi="Courier New" w:cs="Courier New"/>
          </w:rPr>
          <w:t>"</w:t>
        </w:r>
      </w:ins>
      <w:del w:id="2973" w:author="Comparison" w:date="2013-05-05T19:43:00Z">
        <w:r w:rsidRPr="00C100C3">
          <w:rPr>
            <w:rFonts w:ascii="Courier New" w:hAnsi="Courier New" w:cs="Courier New"/>
          </w:rPr>
          <w:delText>&amp;#8220;</w:delText>
        </w:r>
      </w:del>
      <w:r w:rsidRPr="00C100C3">
        <w:rPr>
          <w:rFonts w:ascii="Courier New" w:hAnsi="Courier New" w:cs="Courier New"/>
        </w:rPr>
        <w:t>has recognized that there exists among its members different wants as to worship</w:t>
      </w:r>
      <w:ins w:id="2974" w:author="Comparison" w:date="2013-05-05T19:43:00Z">
        <w:r w:rsidRPr="00AA4B48">
          <w:rPr>
            <w:rFonts w:ascii="Courier New" w:hAnsi="Courier New" w:cs="Courier New"/>
          </w:rPr>
          <w:t>."</w:t>
        </w:r>
      </w:ins>
      <w:del w:id="2975" w:author="Comparison" w:date="2013-05-05T19:43:00Z">
        <w:r w:rsidRPr="00C100C3">
          <w:rPr>
            <w:rFonts w:ascii="Courier New" w:hAnsi="Courier New" w:cs="Courier New"/>
          </w:rPr>
          <w:delText>.&amp;#8221;</w:delText>
        </w:r>
      </w:del>
      <w:r w:rsidRPr="00C100C3">
        <w:rPr>
          <w:rFonts w:ascii="Courier New" w:hAnsi="Courier New" w:cs="Courier New"/>
        </w:rPr>
        <w:t xml:space="preserve"> Consequently, yo</w:t>
      </w:r>
      <w:r w:rsidRPr="00C100C3">
        <w:rPr>
          <w:rFonts w:ascii="Courier New" w:hAnsi="Courier New" w:cs="Courier New"/>
        </w:rPr>
        <w:t>u may serve God apart every Sunday, with the exception of one Sunday every month. And, in exchange for this sacrifice (and this is what they call unity!) there is granted to you the privilege of being members</w:t>
      </w:r>
      <w:ins w:id="2976" w:author="Comparison" w:date="2013-05-05T19:43:00Z">
        <w:r w:rsidRPr="00AA4B48">
          <w:rPr>
            <w:rFonts w:ascii="Courier New" w:hAnsi="Courier New" w:cs="Courier New"/>
          </w:rPr>
          <w:t>¦</w:t>
        </w:r>
      </w:ins>
      <w:del w:id="2977" w:author="Comparison" w:date="2013-05-05T19:43:00Z">
        <w:r w:rsidRPr="00C100C3">
          <w:rPr>
            <w:rFonts w:ascii="Courier New" w:hAnsi="Courier New" w:cs="Courier New"/>
          </w:rPr>
          <w:delText>|</w:delText>
        </w:r>
      </w:del>
      <w:r w:rsidRPr="00C100C3">
        <w:rPr>
          <w:rFonts w:ascii="Courier New" w:hAnsi="Courier New" w:cs="Courier New"/>
        </w:rPr>
        <w:t xml:space="preserve"> of the new church.</w:t>
      </w:r>
    </w:p>
    <w:p w14:paraId="7EF5E9A5" w14:textId="77777777" w:rsidR="00000000" w:rsidRPr="00AA4B48" w:rsidRDefault="00362818" w:rsidP="00AA4B48">
      <w:pPr>
        <w:pStyle w:val="PlainText"/>
        <w:rPr>
          <w:ins w:id="2978" w:author="Comparison" w:date="2013-05-05T19:43:00Z"/>
          <w:rFonts w:ascii="Courier New" w:hAnsi="Courier New" w:cs="Courier New"/>
        </w:rPr>
      </w:pPr>
      <w:r w:rsidRPr="00C100C3">
        <w:rPr>
          <w:rFonts w:ascii="Courier New" w:hAnsi="Courier New" w:cs="Courier New"/>
        </w:rPr>
        <w:t>As to the discipline which</w:t>
      </w:r>
      <w:r w:rsidRPr="00C100C3">
        <w:rPr>
          <w:rFonts w:ascii="Courier New" w:hAnsi="Courier New" w:cs="Courier New"/>
        </w:rPr>
        <w:t xml:space="preserve"> maintains this body and its outward order, and which makes you to know who are the members thereof, here it is</w:t>
      </w:r>
      <w:ins w:id="2979" w:author="Comparison" w:date="2013-05-05T19:43:00Z">
        <w:r w:rsidRPr="00AA4B48">
          <w:rPr>
            <w:rFonts w:ascii="Courier New" w:hAnsi="Courier New" w:cs="Courier New"/>
          </w:rPr>
          <w:t>: --</w:t>
        </w:r>
      </w:ins>
    </w:p>
    <w:p w14:paraId="51E4C249" w14:textId="3B115A6D" w:rsidR="00000000" w:rsidRPr="00C100C3" w:rsidRDefault="00362818" w:rsidP="00C100C3">
      <w:pPr>
        <w:pStyle w:val="PlainText"/>
        <w:rPr>
          <w:del w:id="2980" w:author="Comparison" w:date="2013-05-05T19:43:00Z"/>
          <w:rFonts w:ascii="Courier New" w:hAnsi="Courier New" w:cs="Courier New"/>
        </w:rPr>
      </w:pPr>
      <w:ins w:id="2981" w:author="Comparison" w:date="2013-05-05T19:43:00Z">
        <w:r w:rsidRPr="00AA4B48">
          <w:rPr>
            <w:rFonts w:ascii="Courier New" w:hAnsi="Courier New" w:cs="Courier New"/>
          </w:rPr>
          <w:t>"</w:t>
        </w:r>
      </w:ins>
      <w:del w:id="2982" w:author="Comparison" w:date="2013-05-05T19:43:00Z">
        <w:r w:rsidRPr="00C100C3">
          <w:rPr>
            <w:rFonts w:ascii="Courier New" w:hAnsi="Courier New" w:cs="Courier New"/>
          </w:rPr>
          <w:delText>:&amp;#8212;</w:delText>
        </w:r>
      </w:del>
    </w:p>
    <w:p w14:paraId="4FFE578A" w14:textId="23C6C843" w:rsidR="00000000" w:rsidRPr="00C100C3" w:rsidRDefault="00362818" w:rsidP="00C100C3">
      <w:pPr>
        <w:pStyle w:val="PlainText"/>
        <w:rPr>
          <w:rFonts w:ascii="Courier New" w:hAnsi="Courier New" w:cs="Courier New"/>
        </w:rPr>
      </w:pPr>
      <w:del w:id="2983" w:author="Comparison" w:date="2013-05-05T19:43:00Z">
        <w:r w:rsidRPr="00C100C3">
          <w:rPr>
            <w:rFonts w:ascii="Courier New" w:hAnsi="Courier New" w:cs="Courier New"/>
          </w:rPr>
          <w:delText>&amp;#8220;</w:delText>
        </w:r>
      </w:del>
      <w:r w:rsidRPr="00C100C3">
        <w:rPr>
          <w:rFonts w:ascii="Courier New" w:hAnsi="Courier New" w:cs="Courier New"/>
        </w:rPr>
        <w:t>Discipline is exercised by brotherly rebuke in charity, in order that in everything the doctrine of God our Saviour may be glori</w:t>
      </w:r>
      <w:r w:rsidRPr="00C100C3">
        <w:rPr>
          <w:rFonts w:ascii="Courier New" w:hAnsi="Courier New" w:cs="Courier New"/>
        </w:rPr>
        <w:t>fied among all. This duty concerns all the brethren, and more especially the elders. In extreme cases, these may have recourse to the Presbytery</w:t>
      </w:r>
      <w:ins w:id="2984" w:author="Comparison" w:date="2013-05-05T19:43:00Z">
        <w:r w:rsidRPr="00AA4B48">
          <w:rPr>
            <w:rFonts w:ascii="Courier New" w:hAnsi="Courier New" w:cs="Courier New"/>
          </w:rPr>
          <w:t>."</w:t>
        </w:r>
      </w:ins>
      <w:del w:id="2985" w:author="Comparison" w:date="2013-05-05T19:43:00Z">
        <w:r w:rsidRPr="00C100C3">
          <w:rPr>
            <w:rFonts w:ascii="Courier New" w:hAnsi="Courier New" w:cs="Courier New"/>
          </w:rPr>
          <w:delText>.&amp;#8221;</w:delText>
        </w:r>
      </w:del>
    </w:p>
    <w:p w14:paraId="6B712DFC"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Is this all?</w:t>
      </w:r>
    </w:p>
    <w:p w14:paraId="6FFE091E"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Yes, it is all. The putting away is not even mentioned. It is excluded, for discipline i</w:t>
      </w:r>
      <w:r w:rsidRPr="00C100C3">
        <w:rPr>
          <w:rFonts w:ascii="Courier New" w:hAnsi="Courier New" w:cs="Courier New"/>
        </w:rPr>
        <w:t>s exercised by brotherly rebuke.</w:t>
      </w:r>
    </w:p>
    <w:p w14:paraId="7FB0A56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But, you will say, although the first words quoted are too wide, there is something more for extreme cases.</w:t>
      </w:r>
    </w:p>
    <w:p w14:paraId="36C56037" w14:textId="6790428C" w:rsidR="00000000" w:rsidRPr="00C100C3" w:rsidRDefault="00362818" w:rsidP="00C100C3">
      <w:pPr>
        <w:pStyle w:val="PlainText"/>
        <w:rPr>
          <w:rFonts w:ascii="Courier New" w:hAnsi="Courier New" w:cs="Courier New"/>
        </w:rPr>
      </w:pPr>
      <w:r w:rsidRPr="00C100C3">
        <w:rPr>
          <w:rFonts w:ascii="Courier New" w:hAnsi="Courier New" w:cs="Courier New"/>
        </w:rPr>
        <w:t xml:space="preserve">Yes, there is something else, and it is this: </w:t>
      </w:r>
      <w:ins w:id="2986" w:author="Comparison" w:date="2013-05-05T19:43:00Z">
        <w:r w:rsidRPr="00AA4B48">
          <w:rPr>
            <w:rFonts w:ascii="Courier New" w:hAnsi="Courier New" w:cs="Courier New"/>
          </w:rPr>
          <w:t>"</w:t>
        </w:r>
      </w:ins>
      <w:del w:id="2987" w:author="Comparison" w:date="2013-05-05T19:43:00Z">
        <w:r w:rsidRPr="00C100C3">
          <w:rPr>
            <w:rFonts w:ascii="Courier New" w:hAnsi="Courier New" w:cs="Courier New"/>
          </w:rPr>
          <w:delText>&amp;#8220;</w:delText>
        </w:r>
      </w:del>
      <w:r w:rsidRPr="00C100C3">
        <w:rPr>
          <w:rFonts w:ascii="Courier New" w:hAnsi="Courier New" w:cs="Courier New"/>
        </w:rPr>
        <w:t>These (the elders) may have recourse to the Presbytery</w:t>
      </w:r>
      <w:ins w:id="2988" w:author="Comparison" w:date="2013-05-05T19:43:00Z">
        <w:r w:rsidRPr="00AA4B48">
          <w:rPr>
            <w:rFonts w:ascii="Courier New" w:hAnsi="Courier New" w:cs="Courier New"/>
          </w:rPr>
          <w:t>."</w:t>
        </w:r>
      </w:ins>
      <w:del w:id="2989" w:author="Comparison" w:date="2013-05-05T19:43:00Z">
        <w:r w:rsidRPr="00C100C3">
          <w:rPr>
            <w:rFonts w:ascii="Courier New" w:hAnsi="Courier New" w:cs="Courier New"/>
          </w:rPr>
          <w:delText>.&amp;#822</w:delText>
        </w:r>
        <w:r w:rsidRPr="00C100C3">
          <w:rPr>
            <w:rFonts w:ascii="Courier New" w:hAnsi="Courier New" w:cs="Courier New"/>
          </w:rPr>
          <w:delText>1;</w:delText>
        </w:r>
      </w:del>
      <w:r w:rsidRPr="00C100C3">
        <w:rPr>
          <w:rFonts w:ascii="Courier New" w:hAnsi="Courier New" w:cs="Courier New"/>
        </w:rPr>
        <w:t xml:space="preserve"> Is it not saying enough that the matter is entirely left to the clergy, and that the conscience of the brethren is reckoned as nothing at all?</w:t>
      </w:r>
    </w:p>
    <w:p w14:paraId="4D090010" w14:textId="155DD84A"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That the elders should enlighten the conscience of the flock, guide it to a sound judgment, and exhort it to </w:t>
      </w:r>
      <w:r w:rsidRPr="00C100C3">
        <w:rPr>
          <w:rFonts w:ascii="Courier New" w:hAnsi="Courier New" w:cs="Courier New"/>
        </w:rPr>
        <w:t xml:space="preserve">act according to </w:t>
      </w:r>
      <w:ins w:id="2990" w:author="Comparison" w:date="2013-05-05T19:43:00Z">
        <w:r w:rsidRPr="00AA4B48">
          <w:rPr>
            <w:rFonts w:ascii="Courier New" w:hAnsi="Courier New" w:cs="Courier New"/>
          </w:rPr>
          <w:t>the</w:t>
        </w:r>
      </w:ins>
      <w:del w:id="2991" w:author="Comparison" w:date="2013-05-05T19:43:00Z">
        <w:r w:rsidRPr="00C100C3">
          <w:rPr>
            <w:rFonts w:ascii="Courier New" w:hAnsi="Courier New" w:cs="Courier New"/>
          </w:rPr>
          <w:delText>die</w:delText>
        </w:r>
      </w:del>
      <w:r w:rsidRPr="00C100C3">
        <w:rPr>
          <w:rFonts w:ascii="Courier New" w:hAnsi="Courier New" w:cs="Courier New"/>
        </w:rPr>
        <w:t xml:space="preserve"> word; that they should even succeed in terminating happily many things without the intervention of the flock, and even better than with that intervention, this is assuredly a good thing. But in the article which is before us</w:t>
      </w:r>
      <w:ins w:id="2992" w:author="Comparison" w:date="2013-05-05T19:43:00Z">
        <w:r w:rsidRPr="00AA4B48">
          <w:rPr>
            <w:rFonts w:ascii="Courier New" w:hAnsi="Courier New" w:cs="Courier New"/>
          </w:rPr>
          <w:t xml:space="preserve"> -- </w:t>
        </w:r>
      </w:ins>
      <w:del w:id="2993" w:author="Comparison" w:date="2013-05-05T19:43:00Z">
        <w:r w:rsidRPr="00C100C3">
          <w:rPr>
            <w:rFonts w:ascii="Courier New" w:hAnsi="Courier New" w:cs="Courier New"/>
          </w:rPr>
          <w:delText>&amp;#8212;</w:delText>
        </w:r>
      </w:del>
      <w:r w:rsidRPr="00C100C3">
        <w:rPr>
          <w:rFonts w:ascii="Courier New" w:hAnsi="Courier New" w:cs="Courier New"/>
        </w:rPr>
        <w:t>reco</w:t>
      </w:r>
      <w:r w:rsidRPr="00C100C3">
        <w:rPr>
          <w:rFonts w:ascii="Courier New" w:hAnsi="Courier New" w:cs="Courier New"/>
        </w:rPr>
        <w:t>urse to the Presbytery by the elders in extreme cases</w:t>
      </w:r>
      <w:ins w:id="2994" w:author="Comparison" w:date="2013-05-05T19:43:00Z">
        <w:r w:rsidRPr="00AA4B48">
          <w:rPr>
            <w:rFonts w:ascii="Courier New" w:hAnsi="Courier New" w:cs="Courier New"/>
          </w:rPr>
          <w:t xml:space="preserve"> -- </w:t>
        </w:r>
      </w:ins>
      <w:del w:id="2995" w:author="Comparison" w:date="2013-05-05T19:43:00Z">
        <w:r w:rsidRPr="00C100C3">
          <w:rPr>
            <w:rFonts w:ascii="Courier New" w:hAnsi="Courier New" w:cs="Courier New"/>
          </w:rPr>
          <w:delText>&amp;#8212;</w:delText>
        </w:r>
      </w:del>
      <w:r w:rsidRPr="00C100C3">
        <w:rPr>
          <w:rFonts w:ascii="Courier New" w:hAnsi="Courier New" w:cs="Courier New"/>
        </w:rPr>
        <w:t>this is the discipline of the Evangelical Church. To enter into her bosom, she asks for a profession of faith in the presence of two elders. If the question be about judging those that have entere</w:t>
      </w:r>
      <w:r w:rsidRPr="00C100C3">
        <w:rPr>
          <w:rFonts w:ascii="Courier New" w:hAnsi="Courier New" w:cs="Courier New"/>
        </w:rPr>
        <w:t>d, the elders can have recourse to the Presbytery. For the ministry, there are consecrated elders, of whom some are ministers of the word, prepared for that by holy study. And the faithful, what can they do? *Obey</w:t>
      </w:r>
      <w:ins w:id="2996" w:author="Comparison" w:date="2013-05-05T19:43:00Z">
        <w:r w:rsidRPr="00AA4B48">
          <w:rPr>
            <w:rFonts w:ascii="Courier New" w:hAnsi="Courier New" w:cs="Courier New"/>
          </w:rPr>
          <w:t>*.</w:t>
        </w:r>
      </w:ins>
      <w:del w:id="2997" w:author="Comparison" w:date="2013-05-05T19:43:00Z">
        <w:r w:rsidRPr="00C100C3">
          <w:rPr>
            <w:rFonts w:ascii="Courier New" w:hAnsi="Courier New" w:cs="Courier New"/>
          </w:rPr>
          <w:delText>.*</w:delText>
        </w:r>
      </w:del>
      <w:r w:rsidRPr="00C100C3">
        <w:rPr>
          <w:rFonts w:ascii="Courier New" w:hAnsi="Courier New" w:cs="Courier New"/>
        </w:rPr>
        <w:t xml:space="preserve"> They have now been provided with elders,</w:t>
      </w:r>
      <w:r w:rsidRPr="00C100C3">
        <w:rPr>
          <w:rFonts w:ascii="Courier New" w:hAnsi="Courier New" w:cs="Courier New"/>
        </w:rPr>
        <w:t xml:space="preserve"> with official persons, whom they can obey.</w:t>
      </w:r>
    </w:p>
    <w:p w14:paraId="6D5436BC" w14:textId="4C3F456E" w:rsidR="00000000" w:rsidRPr="00C100C3" w:rsidRDefault="00362818" w:rsidP="00C100C3">
      <w:pPr>
        <w:pStyle w:val="PlainText"/>
        <w:rPr>
          <w:rFonts w:ascii="Courier New" w:hAnsi="Courier New" w:cs="Courier New"/>
        </w:rPr>
      </w:pPr>
      <w:ins w:id="2998" w:author="Comparison" w:date="2013-05-05T19:43:00Z">
        <w:r w:rsidRPr="00AA4B48">
          <w:rPr>
            <w:rFonts w:ascii="Courier New" w:hAnsi="Courier New" w:cs="Courier New"/>
          </w:rPr>
          <w:t>¦</w:t>
        </w:r>
      </w:ins>
      <w:del w:id="2999" w:author="Comparison" w:date="2013-05-05T19:43:00Z">
        <w:r w:rsidRPr="00C100C3">
          <w:rPr>
            <w:rFonts w:ascii="Courier New" w:hAnsi="Courier New" w:cs="Courier New"/>
          </w:rPr>
          <w:delText>|</w:delText>
        </w:r>
      </w:del>
      <w:r w:rsidRPr="00C100C3">
        <w:rPr>
          <w:rFonts w:ascii="Courier New" w:hAnsi="Courier New" w:cs="Courier New"/>
        </w:rPr>
        <w:t xml:space="preserve"> A principle which, in itself alone, denies the unity of Christ. We are members of His body, and of nothing else.</w:t>
      </w:r>
    </w:p>
    <w:p w14:paraId="52C4AABB"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{111}</w:t>
      </w:r>
    </w:p>
    <w:p w14:paraId="5DD6991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If this is not the clergy, it will assuredly be difficult to know what is.</w:t>
      </w:r>
    </w:p>
    <w:p w14:paraId="0CBB899B"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Alas! there </w:t>
      </w:r>
      <w:r w:rsidRPr="00C100C3">
        <w:rPr>
          <w:rFonts w:ascii="Courier New" w:hAnsi="Courier New" w:cs="Courier New"/>
        </w:rPr>
        <w:t>remain still in the question, as a whole, some very grave difficulties, which relate both to the character of the work and to that historical church which, in practice, serves her as a foundation, and which gives the measure of the truth which they there p</w:t>
      </w:r>
      <w:r w:rsidRPr="00C100C3">
        <w:rPr>
          <w:rFonts w:ascii="Courier New" w:hAnsi="Courier New" w:cs="Courier New"/>
        </w:rPr>
        <w:t>rofess as their testimony.</w:t>
      </w:r>
    </w:p>
    <w:p w14:paraId="119AC405" w14:textId="484E3FB6" w:rsidR="00000000" w:rsidRPr="00C100C3" w:rsidRDefault="00362818" w:rsidP="00C100C3">
      <w:pPr>
        <w:pStyle w:val="PlainText"/>
        <w:rPr>
          <w:rFonts w:ascii="Courier New" w:hAnsi="Courier New" w:cs="Courier New"/>
        </w:rPr>
      </w:pPr>
      <w:r w:rsidRPr="00C100C3">
        <w:rPr>
          <w:rFonts w:ascii="Courier New" w:hAnsi="Courier New" w:cs="Courier New"/>
        </w:rPr>
        <w:t>I recognize, my brethren, your sincere desire to maintain fundamental truths against fatal errors, and I appreciate it, I believe, sincerely. But the unity of the Church</w:t>
      </w:r>
      <w:ins w:id="3000" w:author="Comparison" w:date="2013-05-05T19:43:00Z">
        <w:r w:rsidRPr="00AA4B48">
          <w:rPr>
            <w:rFonts w:ascii="Courier New" w:hAnsi="Courier New" w:cs="Courier New"/>
          </w:rPr>
          <w:t xml:space="preserve"> -- </w:t>
        </w:r>
      </w:ins>
      <w:del w:id="3001" w:author="Comparison" w:date="2013-05-05T19:43:00Z">
        <w:r w:rsidRPr="00C100C3">
          <w:rPr>
            <w:rFonts w:ascii="Courier New" w:hAnsi="Courier New" w:cs="Courier New"/>
          </w:rPr>
          <w:delText>&amp;#8212;</w:delText>
        </w:r>
      </w:del>
      <w:r w:rsidRPr="00C100C3">
        <w:rPr>
          <w:rFonts w:ascii="Courier New" w:hAnsi="Courier New" w:cs="Courier New"/>
        </w:rPr>
        <w:t>true bond of the saints</w:t>
      </w:r>
      <w:ins w:id="3002" w:author="Comparison" w:date="2013-05-05T19:43:00Z">
        <w:r w:rsidRPr="00AA4B48">
          <w:rPr>
            <w:rFonts w:ascii="Courier New" w:hAnsi="Courier New" w:cs="Courier New"/>
          </w:rPr>
          <w:t xml:space="preserve"> -- </w:t>
        </w:r>
      </w:ins>
      <w:del w:id="3003" w:author="Comparison" w:date="2013-05-05T19:43:00Z">
        <w:r w:rsidRPr="00C100C3">
          <w:rPr>
            <w:rFonts w:ascii="Courier New" w:hAnsi="Courier New" w:cs="Courier New"/>
          </w:rPr>
          <w:delText>&amp;#8212;</w:delText>
        </w:r>
      </w:del>
      <w:r w:rsidRPr="00C100C3">
        <w:rPr>
          <w:rFonts w:ascii="Courier New" w:hAnsi="Courier New" w:cs="Courier New"/>
        </w:rPr>
        <w:t>being laid aside, as w</w:t>
      </w:r>
      <w:r w:rsidRPr="00C100C3">
        <w:rPr>
          <w:rFonts w:ascii="Courier New" w:hAnsi="Courier New" w:cs="Courier New"/>
        </w:rPr>
        <w:t xml:space="preserve">ell as the liberty of the Spirit, who, centre of this unity, is found there alone, it is necessary to arrive at an agreement by the aid of mutual concessions, which reduce the testimony to the lowest round of the ladder, and which thus grieve </w:t>
      </w:r>
      <w:ins w:id="3004" w:author="Comparison" w:date="2013-05-05T19:43:00Z">
        <w:r w:rsidRPr="00AA4B48">
          <w:rPr>
            <w:rFonts w:ascii="Courier New" w:hAnsi="Courier New" w:cs="Courier New"/>
          </w:rPr>
          <w:t>the</w:t>
        </w:r>
      </w:ins>
      <w:del w:id="3005" w:author="Comparison" w:date="2013-05-05T19:43:00Z">
        <w:r w:rsidRPr="00C100C3">
          <w:rPr>
            <w:rFonts w:ascii="Courier New" w:hAnsi="Courier New" w:cs="Courier New"/>
          </w:rPr>
          <w:delText>lie</w:delText>
        </w:r>
      </w:del>
      <w:r w:rsidRPr="00C100C3">
        <w:rPr>
          <w:rFonts w:ascii="Courier New" w:hAnsi="Courier New" w:cs="Courier New"/>
        </w:rPr>
        <w:t xml:space="preserve"> Holy Ghos</w:t>
      </w:r>
      <w:r w:rsidRPr="00C100C3">
        <w:rPr>
          <w:rFonts w:ascii="Courier New" w:hAnsi="Courier New" w:cs="Courier New"/>
        </w:rPr>
        <w:t>t who renders this testimony.</w:t>
      </w:r>
    </w:p>
    <w:p w14:paraId="795EBCF1" w14:textId="7790AB56" w:rsidR="00000000" w:rsidRPr="00C100C3" w:rsidRDefault="00362818" w:rsidP="00C100C3">
      <w:pPr>
        <w:pStyle w:val="PlainText"/>
        <w:rPr>
          <w:rFonts w:ascii="Courier New" w:hAnsi="Courier New" w:cs="Courier New"/>
        </w:rPr>
      </w:pPr>
      <w:r w:rsidRPr="00C100C3">
        <w:rPr>
          <w:rFonts w:ascii="Courier New" w:hAnsi="Courier New" w:cs="Courier New"/>
        </w:rPr>
        <w:t>This truth, mutilated by reciprocal concessions, becomes the measure of the faith of the body which unites upon that foundation. If, after having signed a confession of faith of this kind, in order to accommodate myself to ot</w:t>
      </w:r>
      <w:r w:rsidRPr="00C100C3">
        <w:rPr>
          <w:rFonts w:ascii="Courier New" w:hAnsi="Courier New" w:cs="Courier New"/>
        </w:rPr>
        <w:t xml:space="preserve">her persons who do not believe what God has given me to believe, in order to walk by that means with them; and, because they will not admit of more than that, I insist upon the truth with which God has entrusted to me, I fail in my tacit engagement, since </w:t>
      </w:r>
      <w:r w:rsidRPr="00C100C3">
        <w:rPr>
          <w:rFonts w:ascii="Courier New" w:hAnsi="Courier New" w:cs="Courier New"/>
        </w:rPr>
        <w:t>we are together on that ground. Such an engagement grieves the Spirit of God. In order to walk with man I should have renounced the testimony of truth. I should have failed towards God, precisely in what He has entrusted me with. God acts in the Church thr</w:t>
      </w:r>
      <w:r w:rsidRPr="00C100C3">
        <w:rPr>
          <w:rFonts w:ascii="Courier New" w:hAnsi="Courier New" w:cs="Courier New"/>
        </w:rPr>
        <w:t>ough the testimony of His truth. He uses instruments, and trusts them with this truth. In the accomplishment of their task they ought to act with charity, with wisdom, giving milk to the children, meat to full grown men, and, in general, laying on the cons</w:t>
      </w:r>
      <w:r w:rsidRPr="00C100C3">
        <w:rPr>
          <w:rFonts w:ascii="Courier New" w:hAnsi="Courier New" w:cs="Courier New"/>
        </w:rPr>
        <w:t>cience of the Church the truths through which God acts upon her</w:t>
      </w:r>
      <w:ins w:id="3006" w:author="Comparison" w:date="2013-05-05T19:43:00Z">
        <w:r w:rsidRPr="00AA4B48">
          <w:rPr>
            <w:rFonts w:ascii="Courier New" w:hAnsi="Courier New" w:cs="Courier New"/>
          </w:rPr>
          <w:t>;</w:t>
        </w:r>
      </w:ins>
      <w:del w:id="3007" w:author="Comparison" w:date="2013-05-05T19:43:00Z">
        <w:r w:rsidRPr="00C100C3">
          <w:rPr>
            <w:rFonts w:ascii="Courier New" w:hAnsi="Courier New" w:cs="Courier New"/>
          </w:rPr>
          <w:delText xml:space="preserve"> *i*</w:delText>
        </w:r>
      </w:del>
      <w:r w:rsidRPr="00C100C3">
        <w:rPr>
          <w:rFonts w:ascii="Courier New" w:hAnsi="Courier New" w:cs="Courier New"/>
        </w:rPr>
        <w:t xml:space="preserve"> in a word, distributing the nourishment in due season. But if I form an agreement with those who will have only milk, so as that this should become the common ground, the term, the conditi</w:t>
      </w:r>
      <w:r w:rsidRPr="00C100C3">
        <w:rPr>
          <w:rFonts w:ascii="Courier New" w:hAnsi="Courier New" w:cs="Courier New"/>
        </w:rPr>
        <w:t>on of communion, I deprive myself of liberty</w:t>
      </w:r>
      <w:ins w:id="3008" w:author="Comparison" w:date="2013-05-05T19:43:00Z">
        <w:r w:rsidRPr="00AA4B48">
          <w:rPr>
            <w:rFonts w:ascii="Courier New" w:hAnsi="Courier New" w:cs="Courier New"/>
          </w:rPr>
          <w:t xml:space="preserve"> -- </w:t>
        </w:r>
      </w:ins>
      <w:del w:id="3009" w:author="Comparison" w:date="2013-05-05T19:43:00Z">
        <w:r w:rsidRPr="00C100C3">
          <w:rPr>
            <w:rFonts w:ascii="Courier New" w:hAnsi="Courier New" w:cs="Courier New"/>
          </w:rPr>
          <w:delText>&amp;#8212;</w:delText>
        </w:r>
      </w:del>
      <w:r w:rsidRPr="00C100C3">
        <w:rPr>
          <w:rFonts w:ascii="Courier New" w:hAnsi="Courier New" w:cs="Courier New"/>
        </w:rPr>
        <w:t>of a liberty which, before God, is my duty. It is an agreement; it is not union.</w:t>
      </w:r>
    </w:p>
    <w:p w14:paraId="4283748B"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This is what is clearly seen in the constitution of the Evangelical Church of Geneva</w:t>
      </w:r>
      <w:del w:id="3010" w:author="Comparison" w:date="2013-05-05T19:43:00Z">
        <w:r w:rsidRPr="00C100C3">
          <w:rPr>
            <w:rFonts w:ascii="Courier New" w:hAnsi="Courier New" w:cs="Courier New"/>
          </w:rPr>
          <w:delText>.</w:delText>
        </w:r>
      </w:del>
      <w:r w:rsidRPr="00C100C3">
        <w:rPr>
          <w:rFonts w:ascii="Courier New" w:hAnsi="Courier New" w:cs="Courier New"/>
        </w:rPr>
        <w:t xml:space="preserve"> She does not seek that which is accor</w:t>
      </w:r>
      <w:r w:rsidRPr="00C100C3">
        <w:rPr>
          <w:rFonts w:ascii="Courier New" w:hAnsi="Courier New" w:cs="Courier New"/>
        </w:rPr>
        <w:t>ding to the word while bearing with the weak ones;</w:t>
      </w:r>
    </w:p>
    <w:p w14:paraId="481AD03D"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{112}</w:t>
      </w:r>
    </w:p>
    <w:p w14:paraId="47B38289" w14:textId="102094C0" w:rsidR="00000000" w:rsidRPr="00C100C3" w:rsidRDefault="00362818" w:rsidP="00C100C3">
      <w:pPr>
        <w:pStyle w:val="PlainText"/>
        <w:rPr>
          <w:rFonts w:ascii="Courier New" w:hAnsi="Courier New" w:cs="Courier New"/>
        </w:rPr>
      </w:pPr>
      <w:r w:rsidRPr="00C100C3">
        <w:rPr>
          <w:rFonts w:ascii="Courier New" w:hAnsi="Courier New" w:cs="Courier New"/>
        </w:rPr>
        <w:t xml:space="preserve">but, recognizing that there are diversities of views (and whoever knows Geneva could name them), she does her best to conciliate them. Take worship; take discipline. Those who, certainly, had made </w:t>
      </w:r>
      <w:r w:rsidRPr="00C100C3">
        <w:rPr>
          <w:rFonts w:ascii="Courier New" w:hAnsi="Courier New" w:cs="Courier New"/>
        </w:rPr>
        <w:t>the most progress are the only ones who make concessions. The preachers (</w:t>
      </w:r>
      <w:ins w:id="3011" w:author="Comparison" w:date="2013-05-05T19:43:00Z">
        <w:r w:rsidRPr="00AA4B48">
          <w:rPr>
            <w:rFonts w:ascii="Courier New" w:hAnsi="Courier New" w:cs="Courier New"/>
          </w:rPr>
          <w:t>article</w:t>
        </w:r>
      </w:ins>
      <w:del w:id="3012" w:author="Comparison" w:date="2013-05-05T19:43:00Z">
        <w:r w:rsidRPr="00C100C3">
          <w:rPr>
            <w:rFonts w:ascii="Courier New" w:hAnsi="Courier New" w:cs="Courier New"/>
          </w:rPr>
          <w:delText>art.</w:delText>
        </w:r>
      </w:del>
      <w:r w:rsidRPr="00C100C3">
        <w:rPr>
          <w:rFonts w:ascii="Courier New" w:hAnsi="Courier New" w:cs="Courier New"/>
        </w:rPr>
        <w:t xml:space="preserve"> 20) keep their monthly (</w:t>
      </w:r>
      <w:ins w:id="3013" w:author="Comparison" w:date="2013-05-05T19:43:00Z">
        <w:r w:rsidRPr="00AA4B48">
          <w:rPr>
            <w:rFonts w:ascii="Courier New" w:hAnsi="Courier New" w:cs="Courier New"/>
          </w:rPr>
          <w:t>Lord's</w:t>
        </w:r>
      </w:ins>
      <w:del w:id="3014" w:author="Comparison" w:date="2013-05-05T19:43:00Z">
        <w:r w:rsidRPr="00C100C3">
          <w:rPr>
            <w:rFonts w:ascii="Courier New" w:hAnsi="Courier New" w:cs="Courier New"/>
          </w:rPr>
          <w:delText>Lord&amp;#8217;s</w:delText>
        </w:r>
      </w:del>
      <w:r w:rsidRPr="00C100C3">
        <w:rPr>
          <w:rFonts w:ascii="Courier New" w:hAnsi="Courier New" w:cs="Courier New"/>
        </w:rPr>
        <w:t>) supper, while another class of Christians deprive themselves of theirs on that day. Some preachers, transformed into elders, preserve the ar</w:t>
      </w:r>
      <w:r w:rsidRPr="00C100C3">
        <w:rPr>
          <w:rFonts w:ascii="Courier New" w:hAnsi="Courier New" w:cs="Courier New"/>
        </w:rPr>
        <w:t>bitrary right of discipline; others abandon discipline. That is to say, in order to agree, principles are given up, and they arrange a system on the lowest ground possible. This even takes place in things more grave.</w:t>
      </w:r>
    </w:p>
    <w:p w14:paraId="4CA39B75" w14:textId="4032371D" w:rsidR="00000000" w:rsidRPr="00C100C3" w:rsidRDefault="00362818" w:rsidP="00C100C3">
      <w:pPr>
        <w:pStyle w:val="PlainText"/>
        <w:rPr>
          <w:rFonts w:ascii="Courier New" w:hAnsi="Courier New" w:cs="Courier New"/>
        </w:rPr>
      </w:pPr>
      <w:r w:rsidRPr="00C100C3">
        <w:rPr>
          <w:rFonts w:ascii="Courier New" w:hAnsi="Courier New" w:cs="Courier New"/>
        </w:rPr>
        <w:t>Take the doctrine of the coming of Jes</w:t>
      </w:r>
      <w:r w:rsidRPr="00C100C3">
        <w:rPr>
          <w:rFonts w:ascii="Courier New" w:hAnsi="Courier New" w:cs="Courier New"/>
        </w:rPr>
        <w:t>us</w:t>
      </w:r>
      <w:ins w:id="3015" w:author="Comparison" w:date="2013-05-05T19:43:00Z">
        <w:r w:rsidRPr="00AA4B48">
          <w:rPr>
            <w:rFonts w:ascii="Courier New" w:hAnsi="Courier New" w:cs="Courier New"/>
          </w:rPr>
          <w:t xml:space="preserve"> -- </w:t>
        </w:r>
      </w:ins>
      <w:del w:id="3016" w:author="Comparison" w:date="2013-05-05T19:43:00Z">
        <w:r w:rsidRPr="00C100C3">
          <w:rPr>
            <w:rFonts w:ascii="Courier New" w:hAnsi="Courier New" w:cs="Courier New"/>
          </w:rPr>
          <w:delText>&amp;#8212;</w:delText>
        </w:r>
      </w:del>
      <w:r w:rsidRPr="00C100C3">
        <w:rPr>
          <w:rFonts w:ascii="Courier New" w:hAnsi="Courier New" w:cs="Courier New"/>
        </w:rPr>
        <w:t>a doctrine so solemnly important in these last days. I receive, with all my heart, a Christian who does not understand it. As a Christian he belongs to Jesus, a member of the body of Christ, and I love him. In receiving him thus, my liberty of min</w:t>
      </w:r>
      <w:r w:rsidRPr="00C100C3">
        <w:rPr>
          <w:rFonts w:ascii="Courier New" w:hAnsi="Courier New" w:cs="Courier New"/>
        </w:rPr>
        <w:t xml:space="preserve">istry is kept untouched, and I exercise it with regard to him, as also towards all, according to the wisdom which God gives me, in charity. But if, instead of abiding a member of *the* Church, I place myself so as to become a member of </w:t>
      </w:r>
      <w:ins w:id="3017" w:author="Comparison" w:date="2013-05-05T19:43:00Z">
        <w:r w:rsidRPr="00AA4B48">
          <w:rPr>
            <w:rFonts w:ascii="Courier New" w:hAnsi="Courier New" w:cs="Courier New"/>
          </w:rPr>
          <w:t>*</w:t>
        </w:r>
      </w:ins>
      <w:r w:rsidRPr="00C100C3">
        <w:rPr>
          <w:rFonts w:ascii="Courier New" w:hAnsi="Courier New" w:cs="Courier New"/>
        </w:rPr>
        <w:t>a</w:t>
      </w:r>
      <w:ins w:id="3018" w:author="Comparison" w:date="2013-05-05T19:43:00Z">
        <w:r w:rsidRPr="00AA4B48">
          <w:rPr>
            <w:rFonts w:ascii="Courier New" w:hAnsi="Courier New" w:cs="Courier New"/>
          </w:rPr>
          <w:t>*</w:t>
        </w:r>
      </w:ins>
      <w:r w:rsidRPr="00C100C3">
        <w:rPr>
          <w:rFonts w:ascii="Courier New" w:hAnsi="Courier New" w:cs="Courier New"/>
        </w:rPr>
        <w:t xml:space="preserve"> church, in accepti</w:t>
      </w:r>
      <w:r w:rsidRPr="00C100C3">
        <w:rPr>
          <w:rFonts w:ascii="Courier New" w:hAnsi="Courier New" w:cs="Courier New"/>
        </w:rPr>
        <w:t>ng a document</w:t>
      </w:r>
      <w:ins w:id="3019" w:author="Comparison" w:date="2013-05-05T19:43:00Z">
        <w:r w:rsidRPr="00AA4B48">
          <w:rPr>
            <w:rFonts w:ascii="Courier New" w:hAnsi="Courier New" w:cs="Courier New"/>
          </w:rPr>
          <w:t xml:space="preserve"> -- </w:t>
        </w:r>
      </w:ins>
      <w:del w:id="3020" w:author="Comparison" w:date="2013-05-05T19:43:00Z">
        <w:r w:rsidRPr="00C100C3">
          <w:rPr>
            <w:rFonts w:ascii="Courier New" w:hAnsi="Courier New" w:cs="Courier New"/>
          </w:rPr>
          <w:delText>&amp;#8212;</w:delText>
        </w:r>
      </w:del>
      <w:r w:rsidRPr="00C100C3">
        <w:rPr>
          <w:rFonts w:ascii="Courier New" w:hAnsi="Courier New" w:cs="Courier New"/>
        </w:rPr>
        <w:t>although there may be nothing false in that to which I subscribe</w:t>
      </w:r>
      <w:ins w:id="3021" w:author="Comparison" w:date="2013-05-05T19:43:00Z">
        <w:r w:rsidRPr="00AA4B48">
          <w:rPr>
            <w:rFonts w:ascii="Courier New" w:hAnsi="Courier New" w:cs="Courier New"/>
          </w:rPr>
          <w:t xml:space="preserve"> -- </w:t>
        </w:r>
      </w:ins>
      <w:del w:id="3022" w:author="Comparison" w:date="2013-05-05T19:43:00Z">
        <w:r w:rsidRPr="00C100C3">
          <w:rPr>
            <w:rFonts w:ascii="Courier New" w:hAnsi="Courier New" w:cs="Courier New"/>
          </w:rPr>
          <w:delText>&amp;#8212;</w:delText>
        </w:r>
      </w:del>
      <w:r w:rsidRPr="00C100C3">
        <w:rPr>
          <w:rFonts w:ascii="Courier New" w:hAnsi="Courier New" w:cs="Courier New"/>
        </w:rPr>
        <w:t xml:space="preserve">I commit myself, nevertheless, to something. I say, There is my faith; and thereby I lose the power and the virtue of the testimony I ought to render. In this case, </w:t>
      </w:r>
      <w:r w:rsidRPr="00C100C3">
        <w:rPr>
          <w:rFonts w:ascii="Courier New" w:hAnsi="Courier New" w:cs="Courier New"/>
        </w:rPr>
        <w:t>unity depends on this, that I am a member of the particular body to which I attach myself, and this by virtue of the agreement I have just made. As to the coming of Jesus, the authors of the constitution of the Evangelical Church have gone as far as a docu</w:t>
      </w:r>
      <w:r w:rsidRPr="00C100C3">
        <w:rPr>
          <w:rFonts w:ascii="Courier New" w:hAnsi="Courier New" w:cs="Courier New"/>
        </w:rPr>
        <w:t xml:space="preserve">ment concerning the truth could permit them. The paragraphs thirteen and fourteen of their *profession of faith*, relating to the coming of the Lord, are made up in such a manner as that every one in the world might sign them. The thirteenth might suffice </w:t>
      </w:r>
      <w:r w:rsidRPr="00C100C3">
        <w:rPr>
          <w:rFonts w:ascii="Courier New" w:hAnsi="Courier New" w:cs="Courier New"/>
        </w:rPr>
        <w:t>for any one who believed in the coming of Jesus before the thousand years, without hurting any of those who oppose it. It is composed of two passages almost textually quoted. The fourteenth is made more for those who do not believe in it, without wounding,</w:t>
      </w:r>
      <w:r w:rsidRPr="00C100C3">
        <w:rPr>
          <w:rFonts w:ascii="Courier New" w:hAnsi="Courier New" w:cs="Courier New"/>
        </w:rPr>
        <w:t xml:space="preserve"> however, those who do believe in it. Each phrase of it is true. The whole paragraph is skilfully conceived for peace.</w:t>
      </w:r>
    </w:p>
    <w:p w14:paraId="3B8FC19A"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Is it thus that one arranges truths which ought to be sharper than a two-edged sword? My mouth would be closed on the subject of the com</w:t>
      </w:r>
      <w:r w:rsidRPr="00C100C3">
        <w:rPr>
          <w:rFonts w:ascii="Courier New" w:hAnsi="Courier New" w:cs="Courier New"/>
        </w:rPr>
        <w:t>ing and of the appearing of Christ; or it</w:t>
      </w:r>
    </w:p>
    <w:p w14:paraId="1503129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{113}</w:t>
      </w:r>
    </w:p>
    <w:p w14:paraId="31EC853E" w14:textId="6ADD329A" w:rsidR="00000000" w:rsidRPr="00C100C3" w:rsidRDefault="00362818" w:rsidP="00C100C3">
      <w:pPr>
        <w:pStyle w:val="PlainText"/>
        <w:rPr>
          <w:rFonts w:ascii="Courier New" w:hAnsi="Courier New" w:cs="Courier New"/>
        </w:rPr>
      </w:pPr>
      <w:r w:rsidRPr="00C100C3">
        <w:rPr>
          <w:rFonts w:ascii="Courier New" w:hAnsi="Courier New" w:cs="Courier New"/>
        </w:rPr>
        <w:t xml:space="preserve">would only open itself by giving me a bad conscience! And if I sign the fourteenth paragraph, and an anti-millenarian signs it equally, shall we give to these words, </w:t>
      </w:r>
      <w:ins w:id="3023" w:author="Comparison" w:date="2013-05-05T19:43:00Z">
        <w:r w:rsidRPr="00AA4B48">
          <w:rPr>
            <w:rFonts w:ascii="Courier New" w:hAnsi="Courier New" w:cs="Courier New"/>
          </w:rPr>
          <w:t>"</w:t>
        </w:r>
      </w:ins>
      <w:del w:id="3024" w:author="Comparison" w:date="2013-05-05T19:43:00Z">
        <w:r w:rsidRPr="00C100C3">
          <w:rPr>
            <w:rFonts w:ascii="Courier New" w:hAnsi="Courier New" w:cs="Courier New"/>
          </w:rPr>
          <w:delText>&amp;#8220;</w:delText>
        </w:r>
      </w:del>
      <w:r w:rsidRPr="00C100C3">
        <w:rPr>
          <w:rFonts w:ascii="Courier New" w:hAnsi="Courier New" w:cs="Courier New"/>
        </w:rPr>
        <w:t>He shall judge the universal worl</w:t>
      </w:r>
      <w:r w:rsidRPr="00C100C3">
        <w:rPr>
          <w:rFonts w:ascii="Courier New" w:hAnsi="Courier New" w:cs="Courier New"/>
        </w:rPr>
        <w:t>d</w:t>
      </w:r>
      <w:ins w:id="3025" w:author="Comparison" w:date="2013-05-05T19:43:00Z">
        <w:r w:rsidRPr="00AA4B48">
          <w:rPr>
            <w:rFonts w:ascii="Courier New" w:hAnsi="Courier New" w:cs="Courier New"/>
          </w:rPr>
          <w:t>,"</w:t>
        </w:r>
      </w:ins>
      <w:del w:id="3026" w:author="Comparison" w:date="2013-05-05T19:43:00Z">
        <w:r w:rsidRPr="00C100C3">
          <w:rPr>
            <w:rFonts w:ascii="Courier New" w:hAnsi="Courier New" w:cs="Courier New"/>
          </w:rPr>
          <w:delText>,&amp;#8221;</w:delText>
        </w:r>
      </w:del>
      <w:r w:rsidRPr="00C100C3">
        <w:rPr>
          <w:rFonts w:ascii="Courier New" w:hAnsi="Courier New" w:cs="Courier New"/>
        </w:rPr>
        <w:t xml:space="preserve"> a similar sense</w:t>
      </w:r>
      <w:ins w:id="3027" w:author="Comparison" w:date="2013-05-05T19:43:00Z">
        <w:r w:rsidRPr="00AA4B48">
          <w:rPr>
            <w:rFonts w:ascii="Courier New" w:hAnsi="Courier New" w:cs="Courier New"/>
          </w:rPr>
          <w:t xml:space="preserve"> -- </w:t>
        </w:r>
      </w:ins>
      <w:del w:id="3028" w:author="Comparison" w:date="2013-05-05T19:43:00Z">
        <w:r w:rsidRPr="00C100C3">
          <w:rPr>
            <w:rFonts w:ascii="Courier New" w:hAnsi="Courier New" w:cs="Courier New"/>
          </w:rPr>
          <w:delText>&amp;#8212;</w:delText>
        </w:r>
      </w:del>
      <w:r w:rsidRPr="00C100C3">
        <w:rPr>
          <w:rFonts w:ascii="Courier New" w:hAnsi="Courier New" w:cs="Courier New"/>
        </w:rPr>
        <w:t xml:space="preserve">an equal bearing? By no means; and by our silence we deceive one another. </w:t>
      </w:r>
      <w:ins w:id="3029" w:author="Comparison" w:date="2013-05-05T19:43:00Z">
        <w:r w:rsidRPr="00AA4B48">
          <w:rPr>
            <w:rFonts w:ascii="Courier New" w:hAnsi="Courier New" w:cs="Courier New"/>
          </w:rPr>
          <w:t>"</w:t>
        </w:r>
      </w:ins>
      <w:del w:id="3030" w:author="Comparison" w:date="2013-05-05T19:43:00Z">
        <w:r w:rsidRPr="00C100C3">
          <w:rPr>
            <w:rFonts w:ascii="Courier New" w:hAnsi="Courier New" w:cs="Courier New"/>
          </w:rPr>
          <w:delText>&amp;#8220;</w:delText>
        </w:r>
      </w:del>
      <w:r w:rsidRPr="00C100C3">
        <w:rPr>
          <w:rFonts w:ascii="Courier New" w:hAnsi="Courier New" w:cs="Courier New"/>
        </w:rPr>
        <w:t>The wicked</w:t>
      </w:r>
      <w:ins w:id="3031" w:author="Comparison" w:date="2013-05-05T19:43:00Z">
        <w:r w:rsidRPr="00AA4B48">
          <w:rPr>
            <w:rFonts w:ascii="Courier New" w:hAnsi="Courier New" w:cs="Courier New"/>
          </w:rPr>
          <w:t>,"</w:t>
        </w:r>
      </w:ins>
      <w:del w:id="3032" w:author="Comparison" w:date="2013-05-05T19:43:00Z">
        <w:r w:rsidRPr="00C100C3">
          <w:rPr>
            <w:rFonts w:ascii="Courier New" w:hAnsi="Courier New" w:cs="Courier New"/>
          </w:rPr>
          <w:delText>,&amp;#8221;</w:delText>
        </w:r>
      </w:del>
      <w:r w:rsidRPr="00C100C3">
        <w:rPr>
          <w:rFonts w:ascii="Courier New" w:hAnsi="Courier New" w:cs="Courier New"/>
        </w:rPr>
        <w:t xml:space="preserve"> adds this paragraph, </w:t>
      </w:r>
      <w:ins w:id="3033" w:author="Comparison" w:date="2013-05-05T19:43:00Z">
        <w:r w:rsidRPr="00AA4B48">
          <w:rPr>
            <w:rFonts w:ascii="Courier New" w:hAnsi="Courier New" w:cs="Courier New"/>
          </w:rPr>
          <w:t>"</w:t>
        </w:r>
      </w:ins>
      <w:del w:id="3034" w:author="Comparison" w:date="2013-05-05T19:43:00Z">
        <w:r w:rsidRPr="00C100C3">
          <w:rPr>
            <w:rFonts w:ascii="Courier New" w:hAnsi="Courier New" w:cs="Courier New"/>
          </w:rPr>
          <w:delText>&amp;#8220;</w:delText>
        </w:r>
      </w:del>
      <w:r w:rsidRPr="00C100C3">
        <w:rPr>
          <w:rFonts w:ascii="Courier New" w:hAnsi="Courier New" w:cs="Courier New"/>
        </w:rPr>
        <w:t>shall go into everlasting punishment, while the just shall enjoy eternal life</w:t>
      </w:r>
      <w:ins w:id="3035" w:author="Comparison" w:date="2013-05-05T19:43:00Z">
        <w:r w:rsidRPr="00AA4B48">
          <w:rPr>
            <w:rFonts w:ascii="Courier New" w:hAnsi="Courier New" w:cs="Courier New"/>
          </w:rPr>
          <w:t>."</w:t>
        </w:r>
      </w:ins>
      <w:del w:id="3036" w:author="Comparison" w:date="2013-05-05T19:43:00Z">
        <w:r w:rsidRPr="00C100C3">
          <w:rPr>
            <w:rFonts w:ascii="Courier New" w:hAnsi="Courier New" w:cs="Courier New"/>
          </w:rPr>
          <w:delText>.&amp;#8221;</w:delText>
        </w:r>
      </w:del>
      <w:r w:rsidRPr="00C100C3">
        <w:rPr>
          <w:rFonts w:ascii="Courier New" w:hAnsi="Courier New" w:cs="Courier New"/>
        </w:rPr>
        <w:t xml:space="preserve"> Assuredly;</w:t>
      </w:r>
      <w:r w:rsidRPr="00C100C3">
        <w:rPr>
          <w:rFonts w:ascii="Courier New" w:hAnsi="Courier New" w:cs="Courier New"/>
        </w:rPr>
        <w:t xml:space="preserve"> but what just are spoken of? when</w:t>
      </w:r>
      <w:ins w:id="3037" w:author="Comparison" w:date="2013-05-05T19:43:00Z">
        <w:r w:rsidRPr="00AA4B48">
          <w:rPr>
            <w:rFonts w:ascii="Courier New" w:hAnsi="Courier New" w:cs="Courier New"/>
          </w:rPr>
          <w:t>?¦</w:t>
        </w:r>
      </w:ins>
      <w:del w:id="3038" w:author="Comparison" w:date="2013-05-05T19:43:00Z">
        <w:r w:rsidRPr="00C100C3">
          <w:rPr>
            <w:rFonts w:ascii="Courier New" w:hAnsi="Courier New" w:cs="Courier New"/>
          </w:rPr>
          <w:delText>?|</w:delText>
        </w:r>
      </w:del>
      <w:r w:rsidRPr="00C100C3">
        <w:rPr>
          <w:rFonts w:ascii="Courier New" w:hAnsi="Courier New" w:cs="Courier New"/>
        </w:rPr>
        <w:t xml:space="preserve"> We sign both the one and the other, to walk together as if we agreed, knowing very well that we are far from believing the same things. This cleverness is trying to me. I believe that the coming of Jesus</w:t>
      </w:r>
      <w:ins w:id="3039" w:author="Comparison" w:date="2013-05-05T19:43:00Z">
        <w:r w:rsidRPr="00AA4B48">
          <w:rPr>
            <w:rFonts w:ascii="Courier New" w:hAnsi="Courier New" w:cs="Courier New"/>
          </w:rPr>
          <w:t xml:space="preserve"> -- </w:t>
        </w:r>
      </w:ins>
      <w:del w:id="3040" w:author="Comparison" w:date="2013-05-05T19:43:00Z">
        <w:r w:rsidRPr="00C100C3">
          <w:rPr>
            <w:rFonts w:ascii="Courier New" w:hAnsi="Courier New" w:cs="Courier New"/>
          </w:rPr>
          <w:delText>&amp;#8212;</w:delText>
        </w:r>
      </w:del>
      <w:r w:rsidRPr="00C100C3">
        <w:rPr>
          <w:rFonts w:ascii="Courier New" w:hAnsi="Courier New" w:cs="Courier New"/>
        </w:rPr>
        <w:t>the judgm</w:t>
      </w:r>
      <w:r w:rsidRPr="00C100C3">
        <w:rPr>
          <w:rFonts w:ascii="Courier New" w:hAnsi="Courier New" w:cs="Courier New"/>
        </w:rPr>
        <w:t>ent of the world by Jesus, when He shall appear in glory, of the world such as it is, filled with living men</w:t>
      </w:r>
      <w:ins w:id="3041" w:author="Comparison" w:date="2013-05-05T19:43:00Z">
        <w:r w:rsidRPr="00AA4B48">
          <w:rPr>
            <w:rFonts w:ascii="Courier New" w:hAnsi="Courier New" w:cs="Courier New"/>
          </w:rPr>
          <w:t xml:space="preserve"> -- </w:t>
        </w:r>
      </w:ins>
      <w:del w:id="3042" w:author="Comparison" w:date="2013-05-05T19:43:00Z">
        <w:r w:rsidRPr="00C100C3">
          <w:rPr>
            <w:rFonts w:ascii="Courier New" w:hAnsi="Courier New" w:cs="Courier New"/>
          </w:rPr>
          <w:delText>&amp;#8212;</w:delText>
        </w:r>
      </w:del>
      <w:r w:rsidRPr="00C100C3">
        <w:rPr>
          <w:rFonts w:ascii="Courier New" w:hAnsi="Courier New" w:cs="Courier New"/>
        </w:rPr>
        <w:t xml:space="preserve">is a doctrine of the highest importance, which must be announced in a manner that is clear and developed, and in all its power; and I cannot </w:t>
      </w:r>
      <w:r w:rsidRPr="00C100C3">
        <w:rPr>
          <w:rFonts w:ascii="Courier New" w:hAnsi="Courier New" w:cs="Courier New"/>
        </w:rPr>
        <w:t>myself resolve to torture the phrases, so as to reduce the testimony to the level of expressions which the man who does not believe in them can bear. This is not to feel the importance of the doctrine before God. And if I do not feel its importance, I cann</w:t>
      </w:r>
      <w:r w:rsidRPr="00C100C3">
        <w:rPr>
          <w:rFonts w:ascii="Courier New" w:hAnsi="Courier New" w:cs="Courier New"/>
        </w:rPr>
        <w:t>ot render testimony to it: it is not faith.</w:t>
      </w:r>
    </w:p>
    <w:p w14:paraId="59C06E5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If you insist so much on your views in things secondary, you will say to me, that all union is impossible.</w:t>
      </w:r>
    </w:p>
    <w:p w14:paraId="46550E9D" w14:textId="54773817" w:rsidR="00000000" w:rsidRPr="00C100C3" w:rsidRDefault="00362818" w:rsidP="00C100C3">
      <w:pPr>
        <w:pStyle w:val="PlainText"/>
        <w:rPr>
          <w:rFonts w:ascii="Courier New" w:hAnsi="Courier New" w:cs="Courier New"/>
        </w:rPr>
      </w:pPr>
      <w:r w:rsidRPr="00C100C3">
        <w:rPr>
          <w:rFonts w:ascii="Courier New" w:hAnsi="Courier New" w:cs="Courier New"/>
        </w:rPr>
        <w:t>I shall answer you, first, that to call this secondary, as testimony, only means that you do not feel t</w:t>
      </w:r>
      <w:r w:rsidRPr="00C100C3">
        <w:rPr>
          <w:rFonts w:ascii="Courier New" w:hAnsi="Courier New" w:cs="Courier New"/>
        </w:rPr>
        <w:t xml:space="preserve">he importance of it. This is not my case. *And this is precisely that to which I </w:t>
      </w:r>
      <w:ins w:id="3043" w:author="Comparison" w:date="2013-05-05T19:43:00Z">
        <w:r w:rsidRPr="00AA4B48">
          <w:rPr>
            <w:rFonts w:ascii="Courier New" w:hAnsi="Courier New" w:cs="Courier New"/>
          </w:rPr>
          <w:t>win</w:t>
        </w:r>
      </w:ins>
      <w:del w:id="3044" w:author="Comparison" w:date="2013-05-05T19:43:00Z">
        <w:r w:rsidRPr="00C100C3">
          <w:rPr>
            <w:rFonts w:ascii="Courier New" w:hAnsi="Courier New" w:cs="Courier New"/>
          </w:rPr>
          <w:delText>will</w:delText>
        </w:r>
      </w:del>
      <w:r w:rsidRPr="00C100C3">
        <w:rPr>
          <w:rFonts w:ascii="Courier New" w:hAnsi="Courier New" w:cs="Courier New"/>
        </w:rPr>
        <w:t xml:space="preserve"> not lend a hand</w:t>
      </w:r>
      <w:ins w:id="3045" w:author="Comparison" w:date="2013-05-05T19:43:00Z">
        <w:r w:rsidRPr="00AA4B48">
          <w:rPr>
            <w:rFonts w:ascii="Courier New" w:hAnsi="Courier New" w:cs="Courier New"/>
          </w:rPr>
          <w:t>*.</w:t>
        </w:r>
      </w:ins>
      <w:del w:id="3046" w:author="Comparison" w:date="2013-05-05T19:43:00Z">
        <w:r w:rsidRPr="00C100C3">
          <w:rPr>
            <w:rFonts w:ascii="Courier New" w:hAnsi="Courier New" w:cs="Courier New"/>
          </w:rPr>
          <w:delText>.*</w:delText>
        </w:r>
      </w:del>
      <w:r w:rsidRPr="00C100C3">
        <w:rPr>
          <w:rFonts w:ascii="Courier New" w:hAnsi="Courier New" w:cs="Courier New"/>
        </w:rPr>
        <w:t xml:space="preserve"> If you rest on the foundation, which is Christ, I receive you with open arms in the unity of the body of Christ. If you are speaking of making an agreem</w:t>
      </w:r>
      <w:r w:rsidRPr="00C100C3">
        <w:rPr>
          <w:rFonts w:ascii="Courier New" w:hAnsi="Courier New" w:cs="Courier New"/>
        </w:rPr>
        <w:t>ent for a common profession, as the means of union, your observation is just; but this it is which makes me fear your principle of union. I feel the sword of my testimony broken in my hand. If you love the Lord Jesus according to truth, to me you are heart</w:t>
      </w:r>
      <w:r w:rsidRPr="00C100C3">
        <w:rPr>
          <w:rFonts w:ascii="Courier New" w:hAnsi="Courier New" w:cs="Courier New"/>
        </w:rPr>
        <w:t>ily welcome. If you deny any foundation doctrine, we do not walk together. But to make accommodations with regard to that which concerns my testimony, I cannot do it. The fault does not consist in having been firm for the truth: I honour my brethren for ha</w:t>
      </w:r>
      <w:r w:rsidRPr="00C100C3">
        <w:rPr>
          <w:rFonts w:ascii="Courier New" w:hAnsi="Courier New" w:cs="Courier New"/>
        </w:rPr>
        <w:t>ving been so, and for having professed it.</w:t>
      </w:r>
    </w:p>
    <w:p w14:paraId="481E7A2C" w14:textId="79F5BB6D" w:rsidR="00000000" w:rsidRPr="00C100C3" w:rsidRDefault="00362818" w:rsidP="00C100C3">
      <w:pPr>
        <w:pStyle w:val="PlainText"/>
        <w:rPr>
          <w:rFonts w:ascii="Courier New" w:hAnsi="Courier New" w:cs="Courier New"/>
        </w:rPr>
      </w:pPr>
      <w:ins w:id="3047" w:author="Comparison" w:date="2013-05-05T19:43:00Z">
        <w:r w:rsidRPr="00AA4B48">
          <w:rPr>
            <w:rFonts w:ascii="Courier New" w:hAnsi="Courier New" w:cs="Courier New"/>
          </w:rPr>
          <w:t>¦</w:t>
        </w:r>
      </w:ins>
      <w:del w:id="3048" w:author="Comparison" w:date="2013-05-05T19:43:00Z">
        <w:r w:rsidRPr="00C100C3">
          <w:rPr>
            <w:rFonts w:ascii="Courier New" w:hAnsi="Courier New" w:cs="Courier New"/>
          </w:rPr>
          <w:delText>|</w:delText>
        </w:r>
      </w:del>
      <w:r w:rsidRPr="00C100C3">
        <w:rPr>
          <w:rFonts w:ascii="Courier New" w:hAnsi="Courier New" w:cs="Courier New"/>
        </w:rPr>
        <w:t xml:space="preserve"> It is not as to eternal punishment that I, for a moment, raise a doubt here; but I believe that the passage quoted here applies only to the living</w:t>
      </w:r>
      <w:ins w:id="3049" w:author="Comparison" w:date="2013-05-05T19:43:00Z">
        <w:r w:rsidRPr="00AA4B48">
          <w:rPr>
            <w:rFonts w:ascii="Courier New" w:hAnsi="Courier New" w:cs="Courier New"/>
          </w:rPr>
          <w:t xml:space="preserve"> -- </w:t>
        </w:r>
      </w:ins>
      <w:del w:id="3050" w:author="Comparison" w:date="2013-05-05T19:43:00Z">
        <w:r w:rsidRPr="00C100C3">
          <w:rPr>
            <w:rFonts w:ascii="Courier New" w:hAnsi="Courier New" w:cs="Courier New"/>
          </w:rPr>
          <w:delText>&amp;#8212;</w:delText>
        </w:r>
      </w:del>
      <w:r w:rsidRPr="00C100C3">
        <w:rPr>
          <w:rFonts w:ascii="Courier New" w:hAnsi="Courier New" w:cs="Courier New"/>
        </w:rPr>
        <w:t>to the nations on the earth, to the judgment of the livin</w:t>
      </w:r>
      <w:r w:rsidRPr="00C100C3">
        <w:rPr>
          <w:rFonts w:ascii="Courier New" w:hAnsi="Courier New" w:cs="Courier New"/>
        </w:rPr>
        <w:t>g, a truth of the utmost importance for the consciences of those who attach themselves to this world</w:t>
      </w:r>
      <w:del w:id="3051" w:author="Comparison" w:date="2013-05-05T19:43:00Z">
        <w:r w:rsidRPr="00C100C3">
          <w:rPr>
            <w:rFonts w:ascii="Courier New" w:hAnsi="Courier New" w:cs="Courier New"/>
          </w:rPr>
          <w:delText>, but</w:delText>
        </w:r>
      </w:del>
      <w:r w:rsidRPr="00C100C3">
        <w:rPr>
          <w:rFonts w:ascii="Courier New" w:hAnsi="Courier New" w:cs="Courier New"/>
        </w:rPr>
        <w:t xml:space="preserve"> a truth which has been quite neglected.</w:t>
      </w:r>
    </w:p>
    <w:p w14:paraId="5441BB5B"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{114}</w:t>
      </w:r>
    </w:p>
    <w:p w14:paraId="78BD75EF" w14:textId="017BBDB5" w:rsidR="00000000" w:rsidRPr="00C100C3" w:rsidRDefault="00362818" w:rsidP="00C100C3">
      <w:pPr>
        <w:pStyle w:val="PlainText"/>
        <w:rPr>
          <w:rFonts w:ascii="Courier New" w:hAnsi="Courier New" w:cs="Courier New"/>
        </w:rPr>
      </w:pPr>
      <w:r w:rsidRPr="00C100C3">
        <w:rPr>
          <w:rFonts w:ascii="Courier New" w:hAnsi="Courier New" w:cs="Courier New"/>
        </w:rPr>
        <w:t>Truly, I do not seek for union in indifference as to error, which is the great sin of the day, and the</w:t>
      </w:r>
      <w:r w:rsidRPr="00C100C3">
        <w:rPr>
          <w:rFonts w:ascii="Courier New" w:hAnsi="Courier New" w:cs="Courier New"/>
        </w:rPr>
        <w:t xml:space="preserve"> form which incredulity takes in our age, devoted as it is to materialism. The fault of these brethren is the looking for a way of union in themselves agreeing upon the terms of a confession of common faith. Perhaps you had not any other, *by reason of you</w:t>
      </w:r>
      <w:r w:rsidRPr="00C100C3">
        <w:rPr>
          <w:rFonts w:ascii="Courier New" w:hAnsi="Courier New" w:cs="Courier New"/>
        </w:rPr>
        <w:t>r seeking to produce union</w:t>
      </w:r>
      <w:ins w:id="3052" w:author="Comparison" w:date="2013-05-05T19:43:00Z">
        <w:r w:rsidRPr="00AA4B48">
          <w:rPr>
            <w:rFonts w:ascii="Courier New" w:hAnsi="Courier New" w:cs="Courier New"/>
          </w:rPr>
          <w:t>*,</w:t>
        </w:r>
      </w:ins>
      <w:del w:id="3053" w:author="Comparison" w:date="2013-05-05T19:43:00Z">
        <w:r w:rsidRPr="00C100C3">
          <w:rPr>
            <w:rFonts w:ascii="Courier New" w:hAnsi="Courier New" w:cs="Courier New"/>
          </w:rPr>
          <w:delText>,*</w:delText>
        </w:r>
      </w:del>
      <w:r w:rsidRPr="00C100C3">
        <w:rPr>
          <w:rFonts w:ascii="Courier New" w:hAnsi="Courier New" w:cs="Courier New"/>
        </w:rPr>
        <w:t xml:space="preserve"> instead of recognizing it *in the unity of the body of Christ</w:t>
      </w:r>
      <w:ins w:id="3054" w:author="Comparison" w:date="2013-05-05T19:43:00Z">
        <w:r w:rsidRPr="00AA4B48">
          <w:rPr>
            <w:rFonts w:ascii="Courier New" w:hAnsi="Courier New" w:cs="Courier New"/>
          </w:rPr>
          <w:t>*.</w:t>
        </w:r>
      </w:ins>
      <w:del w:id="3055" w:author="Comparison" w:date="2013-05-05T19:43:00Z">
        <w:r w:rsidRPr="00C100C3">
          <w:rPr>
            <w:rFonts w:ascii="Courier New" w:hAnsi="Courier New" w:cs="Courier New"/>
          </w:rPr>
          <w:delText>.*</w:delText>
        </w:r>
      </w:del>
    </w:p>
    <w:p w14:paraId="176256E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In this case, that which you call the church is only an arrangement of men, to which you may perhaps assure the consent of a certain number of signers. Far be it </w:t>
      </w:r>
      <w:r w:rsidRPr="00C100C3">
        <w:rPr>
          <w:rFonts w:ascii="Courier New" w:hAnsi="Courier New" w:cs="Courier New"/>
        </w:rPr>
        <w:t>from me to put the Church of God on such a footing. If you are not of the Church of God, none other do I acknowledge.</w:t>
      </w:r>
    </w:p>
    <w:p w14:paraId="32AC7FC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 find, then (I shall not say the truth, because I do not believe that would be in the intention of my brethren, but), the testimony to t</w:t>
      </w:r>
      <w:r w:rsidRPr="00C100C3">
        <w:rPr>
          <w:rFonts w:ascii="Courier New" w:hAnsi="Courier New" w:cs="Courier New"/>
        </w:rPr>
        <w:t>he truth compromised in a compromise connected with the truth designed to secure union. The only true principle of union is to be members of the body of Christ. Once united, the most faithful care to maintain truth is an imperative duty of the disciples. T</w:t>
      </w:r>
      <w:r w:rsidRPr="00C100C3">
        <w:rPr>
          <w:rFonts w:ascii="Courier New" w:hAnsi="Courier New" w:cs="Courier New"/>
        </w:rPr>
        <w:t>he Church owes it to Christ in the care she takes of the sheep.</w:t>
      </w:r>
    </w:p>
    <w:p w14:paraId="1EB00244" w14:textId="03297245" w:rsidR="00000000" w:rsidRPr="00C100C3" w:rsidRDefault="00362818" w:rsidP="00C100C3">
      <w:pPr>
        <w:pStyle w:val="PlainText"/>
        <w:rPr>
          <w:rFonts w:ascii="Courier New" w:hAnsi="Courier New" w:cs="Courier New"/>
        </w:rPr>
      </w:pPr>
      <w:r w:rsidRPr="00C100C3">
        <w:rPr>
          <w:rFonts w:ascii="Courier New" w:hAnsi="Courier New" w:cs="Courier New"/>
        </w:rPr>
        <w:t>I see, then, in the work of which we have just been speaking, an agreement between men, and not the Church of God. I find the testimony to the truth compromised</w:t>
      </w:r>
      <w:ins w:id="3056" w:author="Comparison" w:date="2013-05-05T19:43:00Z">
        <w:r w:rsidRPr="00AA4B48">
          <w:rPr>
            <w:rFonts w:ascii="Courier New" w:hAnsi="Courier New" w:cs="Courier New"/>
          </w:rPr>
          <w:t xml:space="preserve"> -- </w:t>
        </w:r>
      </w:ins>
      <w:del w:id="3057" w:author="Comparison" w:date="2013-05-05T19:43:00Z">
        <w:r w:rsidRPr="00C100C3">
          <w:rPr>
            <w:rFonts w:ascii="Courier New" w:hAnsi="Courier New" w:cs="Courier New"/>
          </w:rPr>
          <w:delText>&amp;#8212;</w:delText>
        </w:r>
      </w:del>
      <w:r w:rsidRPr="00C100C3">
        <w:rPr>
          <w:rFonts w:ascii="Courier New" w:hAnsi="Courier New" w:cs="Courier New"/>
        </w:rPr>
        <w:t>and a testimony to the m</w:t>
      </w:r>
      <w:r w:rsidRPr="00C100C3">
        <w:rPr>
          <w:rFonts w:ascii="Courier New" w:hAnsi="Courier New" w:cs="Courier New"/>
        </w:rPr>
        <w:t>ost important truths.</w:t>
      </w:r>
    </w:p>
    <w:p w14:paraId="6153AAEA" w14:textId="6811664E" w:rsidR="00000000" w:rsidRPr="00C100C3" w:rsidRDefault="00362818" w:rsidP="00C100C3">
      <w:pPr>
        <w:pStyle w:val="PlainText"/>
        <w:rPr>
          <w:rFonts w:ascii="Courier New" w:hAnsi="Courier New" w:cs="Courier New"/>
        </w:rPr>
      </w:pPr>
      <w:ins w:id="3058" w:author="Comparison" w:date="2013-05-05T19:43:00Z">
        <w:r w:rsidRPr="00AA4B48">
          <w:rPr>
            <w:rFonts w:ascii="Courier New" w:hAnsi="Courier New" w:cs="Courier New"/>
          </w:rPr>
          <w:t>8</w:t>
        </w:r>
      </w:ins>
      <w:del w:id="3059" w:author="Comparison" w:date="2013-05-05T19:43:00Z">
        <w:r w:rsidRPr="00C100C3">
          <w:rPr>
            <w:rFonts w:ascii="Courier New" w:hAnsi="Courier New" w:cs="Courier New"/>
          </w:rPr>
          <w:delText>VIII</w:delText>
        </w:r>
      </w:del>
      <w:r w:rsidRPr="00C100C3">
        <w:rPr>
          <w:rFonts w:ascii="Courier New" w:hAnsi="Courier New" w:cs="Courier New"/>
        </w:rPr>
        <w:t>. I shall add here three points of the deepest interest, in which the truth unfolds itself, and by which the Holy Ghost witnesses to souls.</w:t>
      </w:r>
    </w:p>
    <w:p w14:paraId="61D0C66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Before noticing them, I ask my reader to pay attention here to a consideration which ren</w:t>
      </w:r>
      <w:r w:rsidRPr="00C100C3">
        <w:rPr>
          <w:rFonts w:ascii="Courier New" w:hAnsi="Courier New" w:cs="Courier New"/>
        </w:rPr>
        <w:t>ders the matter more clear.</w:t>
      </w:r>
    </w:p>
    <w:p w14:paraId="2158066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Certain truths are at the foundation of Christianity itself as a whole. Others have to do with its efficacy or the making of it good towards men. There are, thirdly, some which relate to the means of its reception, and even of </w:t>
      </w:r>
      <w:r w:rsidRPr="00C100C3">
        <w:rPr>
          <w:rFonts w:ascii="Courier New" w:hAnsi="Courier New" w:cs="Courier New"/>
        </w:rPr>
        <w:t xml:space="preserve">its communication. Thus, for instance, we find at the very root of Christianity the existence of one God, the Trinity, the divinity of Jesus, His humanity, and such like doctrines. Just as the existence of one God was the fundamental truth of Judaism, and </w:t>
      </w:r>
      <w:r w:rsidRPr="00C100C3">
        <w:rPr>
          <w:rFonts w:ascii="Courier New" w:hAnsi="Courier New" w:cs="Courier New"/>
        </w:rPr>
        <w:t>the truth alters not, so likewise the revelation of the Father, Son, and Holy Ghost, and, in connection with that, the revelation of the Person of Jesus, distinguish essentially Christianity. Roman Catholic theology admits this.</w:t>
      </w:r>
    </w:p>
    <w:p w14:paraId="48FA84F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{115}</w:t>
      </w:r>
    </w:p>
    <w:p w14:paraId="4DCBF8FB" w14:textId="7E8EAE3C" w:rsidR="00000000" w:rsidRPr="00C100C3" w:rsidRDefault="00362818" w:rsidP="00C100C3">
      <w:pPr>
        <w:pStyle w:val="PlainText"/>
        <w:rPr>
          <w:rFonts w:ascii="Courier New" w:hAnsi="Courier New" w:cs="Courier New"/>
        </w:rPr>
      </w:pPr>
      <w:r w:rsidRPr="00C100C3">
        <w:rPr>
          <w:rFonts w:ascii="Courier New" w:hAnsi="Courier New" w:cs="Courier New"/>
        </w:rPr>
        <w:t>But there is, besid</w:t>
      </w:r>
      <w:r w:rsidRPr="00C100C3">
        <w:rPr>
          <w:rFonts w:ascii="Courier New" w:hAnsi="Courier New" w:cs="Courier New"/>
        </w:rPr>
        <w:t>es, a class of truths which concerns the relations of man as a sinner with his God</w:t>
      </w:r>
      <w:ins w:id="3060" w:author="Comparison" w:date="2013-05-05T19:43:00Z">
        <w:r w:rsidRPr="00AA4B48">
          <w:rPr>
            <w:rFonts w:ascii="Courier New" w:hAnsi="Courier New" w:cs="Courier New"/>
          </w:rPr>
          <w:t xml:space="preserve"> -- </w:t>
        </w:r>
      </w:ins>
      <w:del w:id="3061" w:author="Comparison" w:date="2013-05-05T19:43:00Z">
        <w:r w:rsidRPr="00C100C3">
          <w:rPr>
            <w:rFonts w:ascii="Courier New" w:hAnsi="Courier New" w:cs="Courier New"/>
          </w:rPr>
          <w:delText>&amp;#8212;</w:delText>
        </w:r>
      </w:del>
      <w:r w:rsidRPr="00C100C3">
        <w:rPr>
          <w:rFonts w:ascii="Courier New" w:hAnsi="Courier New" w:cs="Courier New"/>
        </w:rPr>
        <w:t>with God thus revealed. And here the work of Christ, as mediator, is unfolded in all its extent.</w:t>
      </w:r>
    </w:p>
    <w:p w14:paraId="251B9BB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With regard to this, I see three principal positions in which Christ </w:t>
      </w:r>
      <w:r w:rsidRPr="00C100C3">
        <w:rPr>
          <w:rFonts w:ascii="Courier New" w:hAnsi="Courier New" w:cs="Courier New"/>
        </w:rPr>
        <w:t xml:space="preserve">has been manifested, or will be manifested: in the infinitely precious work on the cross; in the position of Jesus at the right hand of God (a position to which corresponds the presence of the Holy Ghost here on earth); lastly, the return of Jesus Himself </w:t>
      </w:r>
      <w:r w:rsidRPr="00C100C3">
        <w:rPr>
          <w:rFonts w:ascii="Courier New" w:hAnsi="Courier New" w:cs="Courier New"/>
        </w:rPr>
        <w:t>in glory.</w:t>
      </w:r>
    </w:p>
    <w:p w14:paraId="2F3074F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This relates to the sufficiency of Christianity for establishing certain relationships between man, as a sinner, and God, according to the counsels and love of that very God against whom man has sinned; and for placing the redeemed one in the jo</w:t>
      </w:r>
      <w:r w:rsidRPr="00C100C3">
        <w:rPr>
          <w:rFonts w:ascii="Courier New" w:hAnsi="Courier New" w:cs="Courier New"/>
        </w:rPr>
        <w:t>y and glory which are destined for him.</w:t>
      </w:r>
    </w:p>
    <w:p w14:paraId="71052E1B" w14:textId="3D4609A5" w:rsidR="00000000" w:rsidRPr="00C100C3" w:rsidRDefault="00362818" w:rsidP="00C100C3">
      <w:pPr>
        <w:pStyle w:val="PlainText"/>
        <w:rPr>
          <w:rFonts w:ascii="Courier New" w:hAnsi="Courier New" w:cs="Courier New"/>
        </w:rPr>
      </w:pPr>
      <w:r w:rsidRPr="00C100C3">
        <w:rPr>
          <w:rFonts w:ascii="Courier New" w:hAnsi="Courier New" w:cs="Courier New"/>
        </w:rPr>
        <w:t>It is in this that the Roman system fails entirely. It attributes to the sinner, not the work (as regards which it is as a matter of history in the truth), but the appropriation of the efficacy of the work which Chr</w:t>
      </w:r>
      <w:r w:rsidRPr="00C100C3">
        <w:rPr>
          <w:rFonts w:ascii="Courier New" w:hAnsi="Courier New" w:cs="Courier New"/>
        </w:rPr>
        <w:t>ist has accomplished, an appropriation which, it says, takes place either by means of the sacraments</w:t>
      </w:r>
      <w:ins w:id="3062" w:author="Comparison" w:date="2013-05-05T19:43:00Z">
        <w:r w:rsidRPr="00AA4B48">
          <w:rPr>
            <w:rFonts w:ascii="Courier New" w:hAnsi="Courier New" w:cs="Courier New"/>
          </w:rPr>
          <w:t xml:space="preserve"> --</w:t>
        </w:r>
      </w:ins>
      <w:del w:id="3063" w:author="Comparison" w:date="2013-05-05T19:43:00Z">
        <w:r w:rsidRPr="00C100C3">
          <w:rPr>
            <w:rFonts w:ascii="Courier New" w:hAnsi="Courier New" w:cs="Courier New"/>
          </w:rPr>
          <w:delText>&amp;#8212;</w:delText>
        </w:r>
      </w:del>
      <w:r w:rsidRPr="00C100C3">
        <w:rPr>
          <w:rFonts w:ascii="Courier New" w:hAnsi="Courier New" w:cs="Courier New"/>
        </w:rPr>
        <w:t xml:space="preserve"> whence results the establishing of the clergy in a mediatorial position, and, in consequence, necessary to the soul</w:t>
      </w:r>
      <w:ins w:id="3064" w:author="Comparison" w:date="2013-05-05T19:43:00Z">
        <w:r w:rsidRPr="00AA4B48">
          <w:rPr>
            <w:rFonts w:ascii="Courier New" w:hAnsi="Courier New" w:cs="Courier New"/>
          </w:rPr>
          <w:t xml:space="preserve"> -- </w:t>
        </w:r>
      </w:ins>
      <w:del w:id="3065" w:author="Comparison" w:date="2013-05-05T19:43:00Z">
        <w:r w:rsidRPr="00C100C3">
          <w:rPr>
            <w:rFonts w:ascii="Courier New" w:hAnsi="Courier New" w:cs="Courier New"/>
          </w:rPr>
          <w:delText>&amp;#8212;</w:delText>
        </w:r>
      </w:del>
      <w:r w:rsidRPr="00C100C3">
        <w:rPr>
          <w:rFonts w:ascii="Courier New" w:hAnsi="Courier New" w:cs="Courier New"/>
        </w:rPr>
        <w:t>or by works, so as to deny</w:t>
      </w:r>
      <w:r w:rsidRPr="00C100C3">
        <w:rPr>
          <w:rFonts w:ascii="Courier New" w:hAnsi="Courier New" w:cs="Courier New"/>
        </w:rPr>
        <w:t xml:space="preserve"> grace and the state of ruin in which man finds himself; to place him under the terror of the law; and to make him dependent on the priest, and not on God, to whom, as a hard Being, exacting the uttermost farthing, his heart is not drawn, and out of whose </w:t>
      </w:r>
      <w:r w:rsidRPr="00C100C3">
        <w:rPr>
          <w:rFonts w:ascii="Courier New" w:hAnsi="Courier New" w:cs="Courier New"/>
        </w:rPr>
        <w:t>presence his unpurged conscience drives him.</w:t>
      </w:r>
    </w:p>
    <w:p w14:paraId="6EC6A8FB"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Oh, how precious to our souls the grace and truth which came by Jesus Christ! What do we not owe to our God! In contrast with this darkness, the Reformation appears and shines in all its lustre, which is the br</w:t>
      </w:r>
      <w:r w:rsidRPr="00C100C3">
        <w:rPr>
          <w:rFonts w:ascii="Courier New" w:hAnsi="Courier New" w:cs="Courier New"/>
        </w:rPr>
        <w:t>ightness of the testimony of the grace of God. And, as a testimony of the grace of God, it has established with a happy clearness this foundation of grace, which is, at the same time, that of the work of Christ, upon which the relationship of the sinner wi</w:t>
      </w:r>
      <w:r w:rsidRPr="00C100C3">
        <w:rPr>
          <w:rFonts w:ascii="Courier New" w:hAnsi="Courier New" w:cs="Courier New"/>
        </w:rPr>
        <w:t>th God has been established by God Himself.</w:t>
      </w:r>
    </w:p>
    <w:p w14:paraId="564DAA08" w14:textId="42ECD8B5"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In saying this, I need not add that I esteem this </w:t>
      </w:r>
      <w:ins w:id="3066" w:author="Comparison" w:date="2013-05-05T19:43:00Z">
        <w:r w:rsidRPr="00AA4B48">
          <w:rPr>
            <w:rFonts w:ascii="Courier New" w:hAnsi="Courier New" w:cs="Courier New"/>
          </w:rPr>
          <w:t>world</w:t>
        </w:r>
      </w:ins>
      <w:del w:id="3067" w:author="Comparison" w:date="2013-05-05T19:43:00Z">
        <w:r w:rsidRPr="00C100C3">
          <w:rPr>
            <w:rFonts w:ascii="Courier New" w:hAnsi="Courier New" w:cs="Courier New"/>
          </w:rPr>
          <w:delText>work</w:delText>
        </w:r>
      </w:del>
      <w:r w:rsidRPr="00C100C3">
        <w:rPr>
          <w:rFonts w:ascii="Courier New" w:hAnsi="Courier New" w:cs="Courier New"/>
        </w:rPr>
        <w:t xml:space="preserve"> in the highest degree. A poor sinner, whose soul depends on this work and on this grace, and who, in knowing and enjoying them, has learned to love the glor</w:t>
      </w:r>
      <w:r w:rsidRPr="00C100C3">
        <w:rPr>
          <w:rFonts w:ascii="Courier New" w:hAnsi="Courier New" w:cs="Courier New"/>
        </w:rPr>
        <w:t>y of God, and the souls</w:t>
      </w:r>
    </w:p>
    <w:p w14:paraId="7C80D0B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{116}</w:t>
      </w:r>
    </w:p>
    <w:p w14:paraId="74D303B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ready to perish of those by whom he is surrounded, cannot otherwise than value this work.</w:t>
      </w:r>
    </w:p>
    <w:p w14:paraId="5E41A4F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Other considerations, without which the price of this work would have been again made void, come to the help of the one we have just </w:t>
      </w:r>
      <w:r w:rsidRPr="00C100C3">
        <w:rPr>
          <w:rFonts w:ascii="Courier New" w:hAnsi="Courier New" w:cs="Courier New"/>
        </w:rPr>
        <w:t>presented.</w:t>
      </w:r>
    </w:p>
    <w:p w14:paraId="1763A2AE" w14:textId="12805118"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 Reformation made the certainty of my knowledge of this truth, and the faith I have in it, to rest upon the testimony of God instead of that of man. This is a total and entire difference. God takes the place of </w:t>
      </w:r>
      <w:ins w:id="3068" w:author="Comparison" w:date="2013-05-05T19:43:00Z">
        <w:r w:rsidRPr="00AA4B48">
          <w:rPr>
            <w:rFonts w:ascii="Courier New" w:hAnsi="Courier New" w:cs="Courier New"/>
          </w:rPr>
          <w:t>mall</w:t>
        </w:r>
      </w:ins>
      <w:del w:id="3069" w:author="Comparison" w:date="2013-05-05T19:43:00Z">
        <w:r w:rsidRPr="00C100C3">
          <w:rPr>
            <w:rFonts w:ascii="Courier New" w:hAnsi="Courier New" w:cs="Courier New"/>
          </w:rPr>
          <w:delText>man</w:delText>
        </w:r>
      </w:del>
      <w:r w:rsidRPr="00C100C3">
        <w:rPr>
          <w:rFonts w:ascii="Courier New" w:hAnsi="Courier New" w:cs="Courier New"/>
        </w:rPr>
        <w:t xml:space="preserve"> in the salvation and in th</w:t>
      </w:r>
      <w:r w:rsidRPr="00C100C3">
        <w:rPr>
          <w:rFonts w:ascii="Courier New" w:hAnsi="Courier New" w:cs="Courier New"/>
        </w:rPr>
        <w:t>e knowledge of the salvation. The word of God is the foundation of the faith in His work by the grace of the Holy Ghost. What I find in the Reformation is not that the spirit of man has been made free, although in a good sense that is true. It is not merel</w:t>
      </w:r>
      <w:r w:rsidRPr="00C100C3">
        <w:rPr>
          <w:rFonts w:ascii="Courier New" w:hAnsi="Courier New" w:cs="Courier New"/>
        </w:rPr>
        <w:t>y that it has made good the claim of man to read the word, although, as regards other men, that is true also. What it has made good are the rights of God, the grace of God; the admirable right of God to save the sinner in His love</w:t>
      </w:r>
      <w:ins w:id="3070" w:author="Comparison" w:date="2013-05-05T19:43:00Z">
        <w:r w:rsidRPr="00AA4B48">
          <w:rPr>
            <w:rFonts w:ascii="Courier New" w:hAnsi="Courier New" w:cs="Courier New"/>
          </w:rPr>
          <w:t xml:space="preserve"> -- </w:t>
        </w:r>
      </w:ins>
      <w:del w:id="3071" w:author="Comparison" w:date="2013-05-05T19:43:00Z">
        <w:r w:rsidRPr="00C100C3">
          <w:rPr>
            <w:rFonts w:ascii="Courier New" w:hAnsi="Courier New" w:cs="Courier New"/>
          </w:rPr>
          <w:delText>&amp;#8212;</w:delText>
        </w:r>
      </w:del>
      <w:r w:rsidRPr="00C100C3">
        <w:rPr>
          <w:rFonts w:ascii="Courier New" w:hAnsi="Courier New" w:cs="Courier New"/>
        </w:rPr>
        <w:t xml:space="preserve">precious salvation </w:t>
      </w:r>
      <w:r w:rsidRPr="00C100C3">
        <w:rPr>
          <w:rFonts w:ascii="Courier New" w:hAnsi="Courier New" w:cs="Courier New"/>
        </w:rPr>
        <w:t>of which Jesus must have the glory; the right of God to communicate to the sinner the testimony of His grace, and to assure him of it Himself by the word which He had given him; the revelation of the grace of God, and, by that very grace, the immovable and</w:t>
      </w:r>
      <w:r w:rsidRPr="00C100C3">
        <w:rPr>
          <w:rFonts w:ascii="Courier New" w:hAnsi="Courier New" w:cs="Courier New"/>
        </w:rPr>
        <w:t xml:space="preserve"> precious rule and foundation of </w:t>
      </w:r>
      <w:ins w:id="3072" w:author="Comparison" w:date="2013-05-05T19:43:00Z">
        <w:r w:rsidRPr="00AA4B48">
          <w:rPr>
            <w:rFonts w:ascii="Courier New" w:hAnsi="Courier New" w:cs="Courier New"/>
          </w:rPr>
          <w:t>man's</w:t>
        </w:r>
      </w:ins>
      <w:del w:id="3073" w:author="Comparison" w:date="2013-05-05T19:43:00Z">
        <w:r w:rsidRPr="00C100C3">
          <w:rPr>
            <w:rFonts w:ascii="Courier New" w:hAnsi="Courier New" w:cs="Courier New"/>
          </w:rPr>
          <w:delText>man&amp;#8217;s</w:delText>
        </w:r>
      </w:del>
      <w:r w:rsidRPr="00C100C3">
        <w:rPr>
          <w:rFonts w:ascii="Courier New" w:hAnsi="Courier New" w:cs="Courier New"/>
        </w:rPr>
        <w:t xml:space="preserve"> faith. Who will dare to say (not to man</w:t>
      </w:r>
      <w:ins w:id="3074" w:author="Comparison" w:date="2013-05-05T19:43:00Z">
        <w:r w:rsidRPr="00AA4B48">
          <w:rPr>
            <w:rFonts w:ascii="Courier New" w:hAnsi="Courier New" w:cs="Courier New"/>
          </w:rPr>
          <w:t xml:space="preserve"> "</w:t>
        </w:r>
      </w:ins>
      <w:del w:id="3075" w:author="Comparison" w:date="2013-05-05T19:43:00Z">
        <w:r w:rsidRPr="00C100C3">
          <w:rPr>
            <w:rFonts w:ascii="Courier New" w:hAnsi="Courier New" w:cs="Courier New"/>
          </w:rPr>
          <w:delText>, &amp;#8220;</w:delText>
        </w:r>
      </w:del>
      <w:r w:rsidRPr="00C100C3">
        <w:rPr>
          <w:rFonts w:ascii="Courier New" w:hAnsi="Courier New" w:cs="Courier New"/>
        </w:rPr>
        <w:t>Thou shalt not have it</w:t>
      </w:r>
      <w:ins w:id="3076" w:author="Comparison" w:date="2013-05-05T19:43:00Z">
        <w:r w:rsidRPr="00AA4B48">
          <w:rPr>
            <w:rFonts w:ascii="Courier New" w:hAnsi="Courier New" w:cs="Courier New"/>
          </w:rPr>
          <w:t>";</w:t>
        </w:r>
      </w:ins>
      <w:del w:id="3077" w:author="Comparison" w:date="2013-05-05T19:43:00Z">
        <w:r w:rsidRPr="00C100C3">
          <w:rPr>
            <w:rFonts w:ascii="Courier New" w:hAnsi="Courier New" w:cs="Courier New"/>
          </w:rPr>
          <w:delText>&amp;#8221;;</w:delText>
        </w:r>
      </w:del>
      <w:r w:rsidRPr="00C100C3">
        <w:rPr>
          <w:rFonts w:ascii="Courier New" w:hAnsi="Courier New" w:cs="Courier New"/>
        </w:rPr>
        <w:t xml:space="preserve"> but) to God, </w:t>
      </w:r>
      <w:ins w:id="3078" w:author="Comparison" w:date="2013-05-05T19:43:00Z">
        <w:r w:rsidRPr="00AA4B48">
          <w:rPr>
            <w:rFonts w:ascii="Courier New" w:hAnsi="Courier New" w:cs="Courier New"/>
          </w:rPr>
          <w:t>"</w:t>
        </w:r>
      </w:ins>
      <w:del w:id="3079" w:author="Comparison" w:date="2013-05-05T19:43:00Z">
        <w:r w:rsidRPr="00C100C3">
          <w:rPr>
            <w:rFonts w:ascii="Courier New" w:hAnsi="Courier New" w:cs="Courier New"/>
          </w:rPr>
          <w:delText>&amp;#8220;</w:delText>
        </w:r>
      </w:del>
      <w:r w:rsidRPr="00C100C3">
        <w:rPr>
          <w:rFonts w:ascii="Courier New" w:hAnsi="Courier New" w:cs="Courier New"/>
        </w:rPr>
        <w:t>Thou hast no right to give it, to communicate it Thyself to Thy servant</w:t>
      </w:r>
      <w:ins w:id="3080" w:author="Comparison" w:date="2013-05-05T19:43:00Z">
        <w:r w:rsidRPr="00AA4B48">
          <w:rPr>
            <w:rFonts w:ascii="Courier New" w:hAnsi="Courier New" w:cs="Courier New"/>
          </w:rPr>
          <w:t>?"¦</w:t>
        </w:r>
      </w:ins>
      <w:del w:id="3081" w:author="Comparison" w:date="2013-05-05T19:43:00Z">
        <w:r w:rsidRPr="00C100C3">
          <w:rPr>
            <w:rFonts w:ascii="Courier New" w:hAnsi="Courier New" w:cs="Courier New"/>
          </w:rPr>
          <w:delText>?&amp;#8221;|</w:delText>
        </w:r>
      </w:del>
    </w:p>
    <w:p w14:paraId="6464B118" w14:textId="5FB3CBC6" w:rsidR="00000000" w:rsidRPr="00C100C3" w:rsidRDefault="00362818" w:rsidP="00C100C3">
      <w:pPr>
        <w:pStyle w:val="PlainText"/>
        <w:rPr>
          <w:rFonts w:ascii="Courier New" w:hAnsi="Courier New" w:cs="Courier New"/>
        </w:rPr>
      </w:pPr>
      <w:r w:rsidRPr="00C100C3">
        <w:rPr>
          <w:rFonts w:ascii="Courier New" w:hAnsi="Courier New" w:cs="Courier New"/>
        </w:rPr>
        <w:t>To put these things in the bro</w:t>
      </w:r>
      <w:r w:rsidRPr="00C100C3">
        <w:rPr>
          <w:rFonts w:ascii="Courier New" w:hAnsi="Courier New" w:cs="Courier New"/>
        </w:rPr>
        <w:t>ad light of day, such was the beautiful work of the Reformation. We should always bless God for it. But we must not shorten His arm and say, Thou hast done all. He whose grace has given us the Reformation is the living God. The Lord, whose work made, for t</w:t>
      </w:r>
      <w:r w:rsidRPr="00C100C3">
        <w:rPr>
          <w:rFonts w:ascii="Courier New" w:hAnsi="Courier New" w:cs="Courier New"/>
        </w:rPr>
        <w:t>he instruments which God had raised up, the subject of their testimony, nourishes and cherishes still His Church, and purifies it by the word. Does He say nothing to us now? His own, who have ears, do they not hear anything in the midst of the storms which</w:t>
      </w:r>
      <w:r w:rsidRPr="00C100C3">
        <w:rPr>
          <w:rFonts w:ascii="Courier New" w:hAnsi="Courier New" w:cs="Courier New"/>
        </w:rPr>
        <w:t xml:space="preserve"> burst forth, and which proclaim to those who are hidden in the Rock of Ages that the Lord is coming forth</w:t>
      </w:r>
      <w:ins w:id="3082" w:author="Comparison" w:date="2013-05-05T19:43:00Z">
        <w:r w:rsidRPr="00AA4B48">
          <w:rPr>
            <w:rFonts w:ascii="Courier New" w:hAnsi="Courier New" w:cs="Courier New"/>
          </w:rPr>
          <w:t>.</w:t>
        </w:r>
      </w:ins>
      <w:del w:id="3083" w:author="Comparison" w:date="2013-05-05T19:43:00Z">
        <w:r w:rsidRPr="00C100C3">
          <w:rPr>
            <w:rFonts w:ascii="Courier New" w:hAnsi="Courier New" w:cs="Courier New"/>
          </w:rPr>
          <w:delText>?</w:delText>
        </w:r>
      </w:del>
      <w:r w:rsidRPr="00C100C3">
        <w:rPr>
          <w:rFonts w:ascii="Courier New" w:hAnsi="Courier New" w:cs="Courier New"/>
        </w:rPr>
        <w:t xml:space="preserve"> Or does the fear of these heralds of His power prevent them</w:t>
      </w:r>
    </w:p>
    <w:p w14:paraId="05EAD54A" w14:textId="0F9D64C4" w:rsidR="00000000" w:rsidRPr="00C100C3" w:rsidRDefault="00362818" w:rsidP="00C100C3">
      <w:pPr>
        <w:pStyle w:val="PlainText"/>
        <w:rPr>
          <w:rFonts w:ascii="Courier New" w:hAnsi="Courier New" w:cs="Courier New"/>
        </w:rPr>
      </w:pPr>
      <w:ins w:id="3084" w:author="Comparison" w:date="2013-05-05T19:43:00Z">
        <w:r w:rsidRPr="00AA4B48">
          <w:rPr>
            <w:rFonts w:ascii="Courier New" w:hAnsi="Courier New" w:cs="Courier New"/>
          </w:rPr>
          <w:t>¦</w:t>
        </w:r>
      </w:ins>
      <w:del w:id="3085" w:author="Comparison" w:date="2013-05-05T19:43:00Z">
        <w:r w:rsidRPr="00C100C3">
          <w:rPr>
            <w:rFonts w:ascii="Courier New" w:hAnsi="Courier New" w:cs="Courier New"/>
          </w:rPr>
          <w:delText>|</w:delText>
        </w:r>
      </w:del>
      <w:r w:rsidRPr="00C100C3">
        <w:rPr>
          <w:rFonts w:ascii="Courier New" w:hAnsi="Courier New" w:cs="Courier New"/>
        </w:rPr>
        <w:t xml:space="preserve"> It is evident that if I send orders to my servants, and if any one prevents their rec</w:t>
      </w:r>
      <w:r w:rsidRPr="00C100C3">
        <w:rPr>
          <w:rFonts w:ascii="Courier New" w:hAnsi="Courier New" w:cs="Courier New"/>
        </w:rPr>
        <w:t>eiving them, he encroaches less upon the rights of the servants than upon mine. It is the same as to the word of God, which God has sent to *His* Church: an argument that has been too much forgotten in the controversy upon the right the faithful have to re</w:t>
      </w:r>
      <w:r w:rsidRPr="00C100C3">
        <w:rPr>
          <w:rFonts w:ascii="Courier New" w:hAnsi="Courier New" w:cs="Courier New"/>
        </w:rPr>
        <w:t>ad the Bible.</w:t>
      </w:r>
    </w:p>
    <w:p w14:paraId="1D053D1E"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{117}</w:t>
      </w:r>
    </w:p>
    <w:p w14:paraId="6D067B71" w14:textId="4B829BDD" w:rsidR="00000000" w:rsidRPr="00C100C3" w:rsidRDefault="00362818" w:rsidP="00C100C3">
      <w:pPr>
        <w:pStyle w:val="PlainText"/>
        <w:rPr>
          <w:rFonts w:ascii="Courier New" w:hAnsi="Courier New" w:cs="Courier New"/>
        </w:rPr>
      </w:pPr>
      <w:r w:rsidRPr="00C100C3">
        <w:rPr>
          <w:rFonts w:ascii="Courier New" w:hAnsi="Courier New" w:cs="Courier New"/>
        </w:rPr>
        <w:t>from hearing the still and small voice which speaks to the heart of His own? We are hidden in Jesus, my brethren. The impetuous winds, and the shakings which announce the Lord, do not frighten us, nor touch our safety or our peace. We</w:t>
      </w:r>
      <w:r w:rsidRPr="00C100C3">
        <w:rPr>
          <w:rFonts w:ascii="Courier New" w:hAnsi="Courier New" w:cs="Courier New"/>
        </w:rPr>
        <w:t xml:space="preserve"> know Him whom they do but announce; and while announcing Him, and that solemnly, they are not the things which</w:t>
      </w:r>
      <w:ins w:id="3086" w:author="Comparison" w:date="2013-05-05T19:43:00Z">
        <w:r w:rsidRPr="00AA4B48">
          <w:rPr>
            <w:rFonts w:ascii="Courier New" w:hAnsi="Courier New" w:cs="Courier New"/>
          </w:rPr>
          <w:t>?</w:t>
        </w:r>
      </w:ins>
      <w:del w:id="3087" w:author="Comparison" w:date="2013-05-05T19:43:00Z">
        <w:r w:rsidRPr="00C100C3">
          <w:rPr>
            <w:rFonts w:ascii="Courier New" w:hAnsi="Courier New" w:cs="Courier New"/>
          </w:rPr>
          <w:delText>,</w:delText>
        </w:r>
      </w:del>
      <w:r w:rsidRPr="00C100C3">
        <w:rPr>
          <w:rFonts w:ascii="Courier New" w:hAnsi="Courier New" w:cs="Courier New"/>
        </w:rPr>
        <w:t xml:space="preserve"> for the heart of him who knows Him, have the power of His voice. His word is that</w:t>
      </w:r>
      <w:ins w:id="3088" w:author="Comparison" w:date="2013-05-05T19:43:00Z">
        <w:r w:rsidRPr="00AA4B48">
          <w:rPr>
            <w:rFonts w:ascii="Courier New" w:hAnsi="Courier New" w:cs="Courier New"/>
          </w:rPr>
          <w:t xml:space="preserve"> -- </w:t>
        </w:r>
      </w:ins>
      <w:del w:id="3089" w:author="Comparison" w:date="2013-05-05T19:43:00Z">
        <w:r w:rsidRPr="00C100C3">
          <w:rPr>
            <w:rFonts w:ascii="Courier New" w:hAnsi="Courier New" w:cs="Courier New"/>
          </w:rPr>
          <w:delText>&amp;#8212;</w:delText>
        </w:r>
      </w:del>
      <w:r w:rsidRPr="00C100C3">
        <w:rPr>
          <w:rFonts w:ascii="Courier New" w:hAnsi="Courier New" w:cs="Courier New"/>
        </w:rPr>
        <w:t>His word communicated to our hearts by the power of His</w:t>
      </w:r>
      <w:r w:rsidRPr="00C100C3">
        <w:rPr>
          <w:rFonts w:ascii="Courier New" w:hAnsi="Courier New" w:cs="Courier New"/>
        </w:rPr>
        <w:t xml:space="preserve"> Spirit.</w:t>
      </w:r>
    </w:p>
    <w:p w14:paraId="2CBA8C32" w14:textId="6CA24207" w:rsidR="00000000" w:rsidRPr="00C100C3" w:rsidRDefault="00362818" w:rsidP="00C100C3">
      <w:pPr>
        <w:pStyle w:val="PlainText"/>
        <w:rPr>
          <w:rFonts w:ascii="Courier New" w:hAnsi="Courier New" w:cs="Courier New"/>
        </w:rPr>
      </w:pPr>
      <w:r w:rsidRPr="00C100C3">
        <w:rPr>
          <w:rFonts w:ascii="Courier New" w:hAnsi="Courier New" w:cs="Courier New"/>
        </w:rPr>
        <w:t>Well, my brethren, I believe that His voice is speaking to us. The Lord would, I believe, that, however humiliating for us, our hearts should take notice of other truths besides those which the Reformation set forth</w:t>
      </w:r>
      <w:ins w:id="3090" w:author="Comparison" w:date="2013-05-05T19:43:00Z">
        <w:r w:rsidRPr="00AA4B48">
          <w:rPr>
            <w:rFonts w:ascii="Courier New" w:hAnsi="Courier New" w:cs="Courier New"/>
          </w:rPr>
          <w:t xml:space="preserve"> </w:t>
        </w:r>
      </w:ins>
      <w:del w:id="3091" w:author="Comparison" w:date="2013-05-05T19:43:00Z">
        <w:r w:rsidRPr="00C100C3">
          <w:rPr>
            <w:rFonts w:ascii="Courier New" w:hAnsi="Courier New" w:cs="Courier New"/>
          </w:rPr>
          <w:delText>&amp;#8212;</w:delText>
        </w:r>
      </w:del>
      <w:r w:rsidRPr="00C100C3">
        <w:rPr>
          <w:rFonts w:ascii="Courier New" w:hAnsi="Courier New" w:cs="Courier New"/>
        </w:rPr>
        <w:t>truths which confirm the</w:t>
      </w:r>
      <w:r w:rsidRPr="00C100C3">
        <w:rPr>
          <w:rFonts w:ascii="Courier New" w:hAnsi="Courier New" w:cs="Courier New"/>
        </w:rPr>
        <w:t>se.</w:t>
      </w:r>
    </w:p>
    <w:p w14:paraId="0BA1347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He speaks to us of His Church. He speaks to us of the return of His Son Jesus from heaven. His Church has need of it.</w:t>
      </w:r>
    </w:p>
    <w:p w14:paraId="42661B42"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Everything is shaking. Everything in the world is stirred up by that interior strength which, acting as from the centre of the moral</w:t>
      </w:r>
      <w:r w:rsidRPr="00C100C3">
        <w:rPr>
          <w:rFonts w:ascii="Courier New" w:hAnsi="Courier New" w:cs="Courier New"/>
        </w:rPr>
        <w:t xml:space="preserve"> world of man, shakes and tosses the whole surface, the unwonted agitation of which frightens those that walk there, at the thought of the overthrow that is about to follow.</w:t>
      </w:r>
    </w:p>
    <w:p w14:paraId="62309A0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What is there solid? what immovable?</w:t>
      </w:r>
    </w:p>
    <w:p w14:paraId="7D90E8D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Church of God, because Christ loves her</w:t>
      </w:r>
      <w:r w:rsidRPr="00C100C3">
        <w:rPr>
          <w:rFonts w:ascii="Courier New" w:hAnsi="Courier New" w:cs="Courier New"/>
        </w:rPr>
        <w:t>.</w:t>
      </w:r>
    </w:p>
    <w:p w14:paraId="3B4136BB" w14:textId="7C04516F"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 question is not merely about salvation. Without salvation one can evidently have nothing else. But in the midst of the agitations of </w:t>
      </w:r>
      <w:del w:id="3092" w:author="Comparison" w:date="2013-05-05T19:43:00Z">
        <w:r w:rsidRPr="00C100C3">
          <w:rPr>
            <w:rFonts w:ascii="Courier New" w:hAnsi="Courier New" w:cs="Courier New"/>
          </w:rPr>
          <w:delText>*</w:delText>
        </w:r>
      </w:del>
      <w:r w:rsidRPr="00C100C3">
        <w:rPr>
          <w:rFonts w:ascii="Courier New" w:hAnsi="Courier New" w:cs="Courier New"/>
        </w:rPr>
        <w:t>the</w:t>
      </w:r>
      <w:del w:id="3093" w:author="Comparison" w:date="2013-05-05T19:43:00Z">
        <w:r w:rsidRPr="00C100C3">
          <w:rPr>
            <w:rFonts w:ascii="Courier New" w:hAnsi="Courier New" w:cs="Courier New"/>
          </w:rPr>
          <w:delText>*</w:delText>
        </w:r>
      </w:del>
      <w:r w:rsidRPr="00C100C3">
        <w:rPr>
          <w:rFonts w:ascii="Courier New" w:hAnsi="Courier New" w:cs="Courier New"/>
        </w:rPr>
        <w:t xml:space="preserve"> world and the waves of the peoples, which God only keeps in subjection for the moment, where is peace, duty, t</w:t>
      </w:r>
      <w:r w:rsidRPr="00C100C3">
        <w:rPr>
          <w:rFonts w:ascii="Courier New" w:hAnsi="Courier New" w:cs="Courier New"/>
        </w:rPr>
        <w:t>he circle of affections</w:t>
      </w:r>
      <w:ins w:id="3094" w:author="Comparison" w:date="2013-05-05T19:43:00Z">
        <w:r w:rsidRPr="00AA4B48">
          <w:rPr>
            <w:rFonts w:ascii="Courier New" w:hAnsi="Courier New" w:cs="Courier New"/>
          </w:rPr>
          <w:t xml:space="preserve">? -- </w:t>
        </w:r>
      </w:ins>
      <w:del w:id="3095" w:author="Comparison" w:date="2013-05-05T19:43:00Z">
        <w:r w:rsidRPr="00C100C3">
          <w:rPr>
            <w:rFonts w:ascii="Courier New" w:hAnsi="Courier New" w:cs="Courier New"/>
          </w:rPr>
          <w:delText>?&amp;#8212;</w:delText>
        </w:r>
      </w:del>
      <w:r w:rsidRPr="00C100C3">
        <w:rPr>
          <w:rFonts w:ascii="Courier New" w:hAnsi="Courier New" w:cs="Courier New"/>
        </w:rPr>
        <w:t xml:space="preserve">where is their </w:t>
      </w:r>
      <w:ins w:id="3096" w:author="Comparison" w:date="2013-05-05T19:43:00Z">
        <w:r w:rsidRPr="00AA4B48">
          <w:rPr>
            <w:rFonts w:ascii="Courier New" w:hAnsi="Courier New" w:cs="Courier New"/>
          </w:rPr>
          <w:t>"</w:t>
        </w:r>
      </w:ins>
      <w:del w:id="3097" w:author="Comparison" w:date="2013-05-05T19:43:00Z">
        <w:r w:rsidRPr="00C100C3">
          <w:rPr>
            <w:rFonts w:ascii="Courier New" w:hAnsi="Courier New" w:cs="Courier New"/>
          </w:rPr>
          <w:delText>&amp;#8220;</w:delText>
        </w:r>
      </w:del>
      <w:r w:rsidRPr="00C100C3">
        <w:rPr>
          <w:rFonts w:ascii="Courier New" w:hAnsi="Courier New" w:cs="Courier New"/>
        </w:rPr>
        <w:t>own company</w:t>
      </w:r>
      <w:ins w:id="3098" w:author="Comparison" w:date="2013-05-05T19:43:00Z">
        <w:r w:rsidRPr="00AA4B48">
          <w:rPr>
            <w:rFonts w:ascii="Courier New" w:hAnsi="Courier New" w:cs="Courier New"/>
          </w:rPr>
          <w:t>"</w:t>
        </w:r>
      </w:ins>
      <w:del w:id="3099" w:author="Comparison" w:date="2013-05-05T19:43:00Z">
        <w:r w:rsidRPr="00C100C3">
          <w:rPr>
            <w:rFonts w:ascii="Courier New" w:hAnsi="Courier New" w:cs="Courier New"/>
          </w:rPr>
          <w:delText>&amp;#8221;</w:delText>
        </w:r>
      </w:del>
      <w:r w:rsidRPr="00C100C3">
        <w:rPr>
          <w:rFonts w:ascii="Courier New" w:hAnsi="Courier New" w:cs="Courier New"/>
        </w:rPr>
        <w:t xml:space="preserve"> to which the apostles themselves would resort in the agitations and the troubles which they experienced in the midst of an incredulous nation, and which, to its own ruin, would rebel a</w:t>
      </w:r>
      <w:r w:rsidRPr="00C100C3">
        <w:rPr>
          <w:rFonts w:ascii="Courier New" w:hAnsi="Courier New" w:cs="Courier New"/>
        </w:rPr>
        <w:t>gainst God?</w:t>
      </w:r>
    </w:p>
    <w:p w14:paraId="4FDD677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It is the Church.</w:t>
      </w:r>
    </w:p>
    <w:p w14:paraId="7BD64D23"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It is God, you will say to me.</w:t>
      </w:r>
    </w:p>
    <w:p w14:paraId="675A37EA"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Surely. But towards what does God direct the heart, the thoughts, the affections, of him who is near Him by faith? It is towards the Church. This it is which is dear to Him in the world. If, i</w:t>
      </w:r>
      <w:r w:rsidRPr="00C100C3">
        <w:rPr>
          <w:rFonts w:ascii="Courier New" w:hAnsi="Courier New" w:cs="Courier New"/>
        </w:rPr>
        <w:t>n His grace, He seeks poor sinners, it is the Church that ought to gather them together.</w:t>
      </w:r>
    </w:p>
    <w:p w14:paraId="0B20041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Where is the Church?</w:t>
      </w:r>
    </w:p>
    <w:p w14:paraId="664AD34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Here</w:t>
      </w:r>
      <w:del w:id="3100" w:author="Comparison" w:date="2013-05-05T19:43:00Z">
        <w:r w:rsidRPr="00C100C3">
          <w:rPr>
            <w:rFonts w:ascii="Courier New" w:hAnsi="Courier New" w:cs="Courier New"/>
          </w:rPr>
          <w:delText xml:space="preserve"> is</w:delText>
        </w:r>
      </w:del>
      <w:r w:rsidRPr="00C100C3">
        <w:rPr>
          <w:rFonts w:ascii="Courier New" w:hAnsi="Courier New" w:cs="Courier New"/>
        </w:rPr>
        <w:t xml:space="preserve"> that which answers to the second truth of which I have spoken with regard to Christ.</w:t>
      </w:r>
    </w:p>
    <w:p w14:paraId="5F97551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{118}</w:t>
      </w:r>
    </w:p>
    <w:p w14:paraId="4BA7D2C1" w14:textId="4CB50ABB" w:rsidR="00000000" w:rsidRPr="00C100C3" w:rsidRDefault="00362818" w:rsidP="00C100C3">
      <w:pPr>
        <w:pStyle w:val="PlainText"/>
        <w:rPr>
          <w:rFonts w:ascii="Courier New" w:hAnsi="Courier New" w:cs="Courier New"/>
        </w:rPr>
      </w:pPr>
      <w:r w:rsidRPr="00C100C3">
        <w:rPr>
          <w:rFonts w:ascii="Courier New" w:hAnsi="Courier New" w:cs="Courier New"/>
        </w:rPr>
        <w:t>While Christ sits at the right hand of God,</w:t>
      </w:r>
      <w:r w:rsidRPr="00C100C3">
        <w:rPr>
          <w:rFonts w:ascii="Courier New" w:hAnsi="Courier New" w:cs="Courier New"/>
        </w:rPr>
        <w:t xml:space="preserve"> until the Lord makes His enemies His footstool, the Holy Ghost, who was sent from on high when Jesus Himself went up to the Father, remains here on earth a witness of the redemption of those that are His, and the power of their gathering together again in</w:t>
      </w:r>
      <w:r w:rsidRPr="00C100C3">
        <w:rPr>
          <w:rFonts w:ascii="Courier New" w:hAnsi="Courier New" w:cs="Courier New"/>
        </w:rPr>
        <w:t xml:space="preserve"> one body</w:t>
      </w:r>
      <w:ins w:id="3101" w:author="Comparison" w:date="2013-05-05T19:43:00Z">
        <w:r w:rsidRPr="00AA4B48">
          <w:rPr>
            <w:rFonts w:ascii="Courier New" w:hAnsi="Courier New" w:cs="Courier New"/>
          </w:rPr>
          <w:t xml:space="preserve"> --</w:t>
        </w:r>
        <w:r w:rsidRPr="00AA4B48">
          <w:rPr>
            <w:rFonts w:ascii="Courier New" w:hAnsi="Courier New" w:cs="Courier New"/>
          </w:rPr>
          <w:t xml:space="preserve"> </w:t>
        </w:r>
      </w:ins>
      <w:del w:id="3102" w:author="Comparison" w:date="2013-05-05T19:43:00Z">
        <w:r w:rsidRPr="00C100C3">
          <w:rPr>
            <w:rFonts w:ascii="Courier New" w:hAnsi="Courier New" w:cs="Courier New"/>
          </w:rPr>
          <w:delText>&amp;#8212;</w:delText>
        </w:r>
      </w:del>
      <w:r w:rsidRPr="00C100C3">
        <w:rPr>
          <w:rFonts w:ascii="Courier New" w:hAnsi="Courier New" w:cs="Courier New"/>
        </w:rPr>
        <w:t>of the gathering of the Church, which is the body of Him who, as its Head, is seated at the right hand of God. That is to say, just as Christ on the cross accomplished redemption, Christ, at the right hand of God, gathers together the Churc</w:t>
      </w:r>
      <w:r w:rsidRPr="00C100C3">
        <w:rPr>
          <w:rFonts w:ascii="Courier New" w:hAnsi="Courier New" w:cs="Courier New"/>
        </w:rPr>
        <w:t>h on the earth by the Holy Ghost whom He has sent from on high from the Father.</w:t>
      </w:r>
    </w:p>
    <w:p w14:paraId="004D24F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This last truth the Reformation neither set forth nor unfolded.</w:t>
      </w:r>
    </w:p>
    <w:p w14:paraId="2A8EB11A"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It admitted, no doubt, as an orthodox truth, that the Holy Ghost had come down on the day of Pentecost. But it</w:t>
      </w:r>
      <w:r w:rsidRPr="00C100C3">
        <w:rPr>
          <w:rFonts w:ascii="Courier New" w:hAnsi="Courier New" w:cs="Courier New"/>
        </w:rPr>
        <w:t xml:space="preserve"> instituted *national* churches, as Saxony, Hesse, and England, etc. (that is to say, churches of nations, grouped geographically in churches, and, as being such, organized in relation with the State and subject to its power) having their confessions of fa</w:t>
      </w:r>
      <w:r w:rsidRPr="00C100C3">
        <w:rPr>
          <w:rFonts w:ascii="Courier New" w:hAnsi="Courier New" w:cs="Courier New"/>
        </w:rPr>
        <w:t>ith according to the light which their directors had been able to pick up.</w:t>
      </w:r>
    </w:p>
    <w:p w14:paraId="3F2D08D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This, as regards churches, is what the Reformation has produced.</w:t>
      </w:r>
    </w:p>
    <w:p w14:paraId="3DB8F28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Men are no longer satisfied with it.</w:t>
      </w:r>
    </w:p>
    <w:p w14:paraId="7B3CF763"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Why then establish any more, giving them as a foundation that which the word</w:t>
      </w:r>
      <w:r w:rsidRPr="00C100C3">
        <w:rPr>
          <w:rFonts w:ascii="Courier New" w:hAnsi="Courier New" w:cs="Courier New"/>
        </w:rPr>
        <w:t xml:space="preserve"> teaches as to salvation, instead of considering what it says on the matter which occupies us?</w:t>
      </w:r>
    </w:p>
    <w:p w14:paraId="6CEB82B4" w14:textId="58698811" w:rsidR="00000000" w:rsidRPr="00C100C3" w:rsidRDefault="00362818" w:rsidP="00C100C3">
      <w:pPr>
        <w:pStyle w:val="PlainText"/>
        <w:rPr>
          <w:rFonts w:ascii="Courier New" w:hAnsi="Courier New" w:cs="Courier New"/>
        </w:rPr>
      </w:pPr>
      <w:r w:rsidRPr="00C100C3">
        <w:rPr>
          <w:rFonts w:ascii="Courier New" w:hAnsi="Courier New" w:cs="Courier New"/>
        </w:rPr>
        <w:t>Who, in establishing free churches, has asked himself</w:t>
      </w:r>
      <w:ins w:id="3103" w:author="Comparison" w:date="2013-05-05T19:43:00Z">
        <w:r w:rsidRPr="00AA4B48">
          <w:rPr>
            <w:rFonts w:ascii="Courier New" w:hAnsi="Courier New" w:cs="Courier New"/>
          </w:rPr>
          <w:t xml:space="preserve"> --</w:t>
        </w:r>
      </w:ins>
      <w:del w:id="3104" w:author="Comparison" w:date="2013-05-05T19:43:00Z">
        <w:r w:rsidRPr="00C100C3">
          <w:rPr>
            <w:rFonts w:ascii="Courier New" w:hAnsi="Courier New" w:cs="Courier New"/>
          </w:rPr>
          <w:delText>&amp;#8212;</w:delText>
        </w:r>
      </w:del>
      <w:r w:rsidRPr="00C100C3">
        <w:rPr>
          <w:rFonts w:ascii="Courier New" w:hAnsi="Courier New" w:cs="Courier New"/>
        </w:rPr>
        <w:t xml:space="preserve"> What says the word of God on this matter? My brethren, it was not thus they acted at the time of th</w:t>
      </w:r>
      <w:r w:rsidRPr="00C100C3">
        <w:rPr>
          <w:rFonts w:ascii="Courier New" w:hAnsi="Courier New" w:cs="Courier New"/>
        </w:rPr>
        <w:t>e Reformation. In the midst of difficulties and of conflicts much more serious than those with which we are surrounded, they looked to the word of God. The Reformers were men of faith. As to difficulties, they needed none besides God. As to their walk, the</w:t>
      </w:r>
      <w:r w:rsidRPr="00C100C3">
        <w:rPr>
          <w:rFonts w:ascii="Courier New" w:hAnsi="Courier New" w:cs="Courier New"/>
        </w:rPr>
        <w:t xml:space="preserve"> word guided them. They dared to obey, because they reckoned upon God for their strength and their protection in the path of obedience.</w:t>
      </w:r>
    </w:p>
    <w:p w14:paraId="2202294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Why not imitate them in this?</w:t>
      </w:r>
    </w:p>
    <w:p w14:paraId="47F571D0" w14:textId="054F5E28" w:rsidR="00000000" w:rsidRPr="00C100C3" w:rsidRDefault="00362818" w:rsidP="00C100C3">
      <w:pPr>
        <w:pStyle w:val="PlainText"/>
        <w:rPr>
          <w:rFonts w:ascii="Courier New" w:hAnsi="Courier New" w:cs="Courier New"/>
        </w:rPr>
      </w:pPr>
      <w:r w:rsidRPr="00C100C3">
        <w:rPr>
          <w:rFonts w:ascii="Courier New" w:hAnsi="Courier New" w:cs="Courier New"/>
        </w:rPr>
        <w:t>This may lead us to humiliation, and to a walk in appearance little glorious, with littl</w:t>
      </w:r>
      <w:r w:rsidRPr="00C100C3">
        <w:rPr>
          <w:rFonts w:ascii="Courier New" w:hAnsi="Courier New" w:cs="Courier New"/>
        </w:rPr>
        <w:t>e *éclat*, which appears of no importance. But, if God leads to it, it will assuredly be the way in which He will bless His people. Allow me to remind you again of the passage in @Isaiah 22:</w:t>
      </w:r>
      <w:ins w:id="3105" w:author="Comparison" w:date="2013-05-05T19:43:00Z">
        <w:r w:rsidRPr="00AA4B48">
          <w:rPr>
            <w:rFonts w:ascii="Courier New" w:hAnsi="Courier New" w:cs="Courier New"/>
          </w:rPr>
          <w:t xml:space="preserve"> </w:t>
        </w:r>
      </w:ins>
      <w:r w:rsidRPr="00C100C3">
        <w:rPr>
          <w:rFonts w:ascii="Courier New" w:hAnsi="Courier New" w:cs="Courier New"/>
        </w:rPr>
        <w:t>7</w:t>
      </w:r>
      <w:ins w:id="3106" w:author="Comparison" w:date="2013-05-05T19:43:00Z">
        <w:r w:rsidRPr="00AA4B48">
          <w:rPr>
            <w:rFonts w:ascii="Courier New" w:hAnsi="Courier New" w:cs="Courier New"/>
          </w:rPr>
          <w:t>-</w:t>
        </w:r>
      </w:ins>
      <w:del w:id="3107" w:author="Comparison" w:date="2013-05-05T19:43:00Z">
        <w:r w:rsidRPr="00C100C3">
          <w:rPr>
            <w:rFonts w:ascii="Courier New" w:hAnsi="Courier New" w:cs="Courier New"/>
          </w:rPr>
          <w:delText xml:space="preserve"> - </w:delText>
        </w:r>
      </w:del>
      <w:r w:rsidRPr="00C100C3">
        <w:rPr>
          <w:rFonts w:ascii="Courier New" w:hAnsi="Courier New" w:cs="Courier New"/>
        </w:rPr>
        <w:t>11.</w:t>
      </w:r>
    </w:p>
    <w:p w14:paraId="2E1C122E"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{119}</w:t>
      </w:r>
    </w:p>
    <w:p w14:paraId="05F22B7B" w14:textId="3DCDFBC4" w:rsidR="00000000" w:rsidRPr="00C100C3" w:rsidRDefault="00362818" w:rsidP="00C100C3">
      <w:pPr>
        <w:pStyle w:val="PlainText"/>
        <w:rPr>
          <w:rFonts w:ascii="Courier New" w:hAnsi="Courier New" w:cs="Courier New"/>
        </w:rPr>
      </w:pPr>
      <w:r w:rsidRPr="00C100C3">
        <w:rPr>
          <w:rFonts w:ascii="Courier New" w:hAnsi="Courier New" w:cs="Courier New"/>
        </w:rPr>
        <w:t>You are thinking to establish a church. Have you t</w:t>
      </w:r>
      <w:r w:rsidRPr="00C100C3">
        <w:rPr>
          <w:rFonts w:ascii="Courier New" w:hAnsi="Courier New" w:cs="Courier New"/>
        </w:rPr>
        <w:t>hought what the Church of God is, according to the word</w:t>
      </w:r>
      <w:ins w:id="3108" w:author="Comparison" w:date="2013-05-05T19:43:00Z">
        <w:r w:rsidRPr="00AA4B48">
          <w:rPr>
            <w:rFonts w:ascii="Courier New" w:hAnsi="Courier New" w:cs="Courier New"/>
          </w:rPr>
          <w:t xml:space="preserve"> -- </w:t>
        </w:r>
      </w:ins>
      <w:del w:id="3109" w:author="Comparison" w:date="2013-05-05T19:43:00Z">
        <w:r w:rsidRPr="00C100C3">
          <w:rPr>
            <w:rFonts w:ascii="Courier New" w:hAnsi="Courier New" w:cs="Courier New"/>
          </w:rPr>
          <w:delText>&amp;#8212;</w:delText>
        </w:r>
      </w:del>
      <w:r w:rsidRPr="00C100C3">
        <w:rPr>
          <w:rFonts w:ascii="Courier New" w:hAnsi="Courier New" w:cs="Courier New"/>
        </w:rPr>
        <w:t>the word of Him who made and fashioned it long since? You recognize that, with regard to this, the Reformation has not done what God wished, according to what is revealed in the New Testament. W</w:t>
      </w:r>
      <w:r w:rsidRPr="00C100C3">
        <w:rPr>
          <w:rFonts w:ascii="Courier New" w:hAnsi="Courier New" w:cs="Courier New"/>
        </w:rPr>
        <w:t>hat, then, does the word say? And while revolutions have produced free churches, is it not true that the word of God speaks of a Church formed by the presence of the Holy Ghost come down from on high, who put that Church</w:t>
      </w:r>
      <w:ins w:id="3110" w:author="Comparison" w:date="2013-05-05T19:43:00Z">
        <w:r w:rsidRPr="00AA4B48">
          <w:rPr>
            <w:rFonts w:ascii="Courier New" w:hAnsi="Courier New" w:cs="Courier New"/>
          </w:rPr>
          <w:t xml:space="preserve"> -- </w:t>
        </w:r>
      </w:ins>
      <w:del w:id="3111" w:author="Comparison" w:date="2013-05-05T19:43:00Z">
        <w:r w:rsidRPr="00C100C3">
          <w:rPr>
            <w:rFonts w:ascii="Courier New" w:hAnsi="Courier New" w:cs="Courier New"/>
          </w:rPr>
          <w:delText>&amp;#8212;</w:delText>
        </w:r>
      </w:del>
      <w:r w:rsidRPr="00C100C3">
        <w:rPr>
          <w:rFonts w:ascii="Courier New" w:hAnsi="Courier New" w:cs="Courier New"/>
        </w:rPr>
        <w:t>the one only body of Christ</w:t>
      </w:r>
      <w:ins w:id="3112" w:author="Comparison" w:date="2013-05-05T19:43:00Z">
        <w:r w:rsidRPr="00AA4B48">
          <w:rPr>
            <w:rFonts w:ascii="Courier New" w:hAnsi="Courier New" w:cs="Courier New"/>
          </w:rPr>
          <w:t xml:space="preserve"> -- </w:t>
        </w:r>
      </w:ins>
      <w:del w:id="3113" w:author="Comparison" w:date="2013-05-05T19:43:00Z">
        <w:r w:rsidRPr="00C100C3">
          <w:rPr>
            <w:rFonts w:ascii="Courier New" w:hAnsi="Courier New" w:cs="Courier New"/>
          </w:rPr>
          <w:delText>&amp;#</w:delText>
        </w:r>
        <w:r w:rsidRPr="00C100C3">
          <w:rPr>
            <w:rFonts w:ascii="Courier New" w:hAnsi="Courier New" w:cs="Courier New"/>
          </w:rPr>
          <w:delText>8212;</w:delText>
        </w:r>
      </w:del>
      <w:r w:rsidRPr="00C100C3">
        <w:rPr>
          <w:rFonts w:ascii="Courier New" w:hAnsi="Courier New" w:cs="Courier New"/>
        </w:rPr>
        <w:t>in relation with its Head, seated at the right hand of God? And save the churches of such and such place</w:t>
      </w:r>
      <w:ins w:id="3114" w:author="Comparison" w:date="2013-05-05T19:43:00Z">
        <w:r w:rsidRPr="00AA4B48">
          <w:rPr>
            <w:rFonts w:ascii="Courier New" w:hAnsi="Courier New" w:cs="Courier New"/>
          </w:rPr>
          <w:t xml:space="preserve"> -- </w:t>
        </w:r>
      </w:ins>
      <w:del w:id="3115" w:author="Comparison" w:date="2013-05-05T19:43:00Z">
        <w:r w:rsidRPr="00C100C3">
          <w:rPr>
            <w:rFonts w:ascii="Courier New" w:hAnsi="Courier New" w:cs="Courier New"/>
          </w:rPr>
          <w:delText>&amp;#8212;</w:delText>
        </w:r>
      </w:del>
      <w:r w:rsidRPr="00C100C3">
        <w:rPr>
          <w:rFonts w:ascii="Courier New" w:hAnsi="Courier New" w:cs="Courier New"/>
        </w:rPr>
        <w:t>churches whose local unity is established equally by the Epistles and the Apocalypse</w:t>
      </w:r>
      <w:ins w:id="3116" w:author="Comparison" w:date="2013-05-05T19:43:00Z">
        <w:r w:rsidRPr="00AA4B48">
          <w:rPr>
            <w:rFonts w:ascii="Courier New" w:hAnsi="Courier New" w:cs="Courier New"/>
          </w:rPr>
          <w:t xml:space="preserve"> -- </w:t>
        </w:r>
      </w:ins>
      <w:del w:id="3117" w:author="Comparison" w:date="2013-05-05T19:43:00Z">
        <w:r w:rsidRPr="00C100C3">
          <w:rPr>
            <w:rFonts w:ascii="Courier New" w:hAnsi="Courier New" w:cs="Courier New"/>
          </w:rPr>
          <w:delText>&amp;#8212;</w:delText>
        </w:r>
      </w:del>
      <w:r w:rsidRPr="00C100C3">
        <w:rPr>
          <w:rFonts w:ascii="Courier New" w:hAnsi="Courier New" w:cs="Courier New"/>
        </w:rPr>
        <w:t>the word of God does not mention any other church</w:t>
      </w:r>
      <w:r w:rsidRPr="00C100C3">
        <w:rPr>
          <w:rFonts w:ascii="Courier New" w:hAnsi="Courier New" w:cs="Courier New"/>
        </w:rPr>
        <w:t>. Churches that found their limits in the circumference of the countries inhabited by those of whom they formed part, is that which the word of God makes not the least allusion to. Such churches cannot, either in fact or in affection, be the Bride of Chris</w:t>
      </w:r>
      <w:r w:rsidRPr="00C100C3">
        <w:rPr>
          <w:rFonts w:ascii="Courier New" w:hAnsi="Courier New" w:cs="Courier New"/>
        </w:rPr>
        <w:t>t. They are necessarily in relation with the country wherein they are found. The unity of the body of Christ is lost to them. The order, the walk, the links, the whole machinery</w:t>
      </w:r>
      <w:ins w:id="3118" w:author="Comparison" w:date="2013-05-05T19:43:00Z">
        <w:r w:rsidRPr="00AA4B48">
          <w:rPr>
            <w:rFonts w:ascii="Courier New" w:hAnsi="Courier New" w:cs="Courier New"/>
          </w:rPr>
          <w:t xml:space="preserve"> -- </w:t>
        </w:r>
      </w:ins>
      <w:del w:id="3119" w:author="Comparison" w:date="2013-05-05T19:43:00Z">
        <w:r w:rsidRPr="00C100C3">
          <w:rPr>
            <w:rFonts w:ascii="Courier New" w:hAnsi="Courier New" w:cs="Courier New"/>
          </w:rPr>
          <w:delText>&amp;#8212;</w:delText>
        </w:r>
      </w:del>
      <w:r w:rsidRPr="00C100C3">
        <w:rPr>
          <w:rFonts w:ascii="Courier New" w:hAnsi="Courier New" w:cs="Courier New"/>
        </w:rPr>
        <w:t xml:space="preserve">all, in one word, in their operations, is necessarily restricted within </w:t>
      </w:r>
      <w:r w:rsidRPr="00C100C3">
        <w:rPr>
          <w:rFonts w:ascii="Courier New" w:hAnsi="Courier New" w:cs="Courier New"/>
        </w:rPr>
        <w:t>the limits of the country where the church is found. It cannot be the functions or the regulations of the body of Christ. These they set aside. I am not speaking of the uniformity of details; but of all that which forms the body; the moral springs of the i</w:t>
      </w:r>
      <w:r w:rsidRPr="00C100C3">
        <w:rPr>
          <w:rFonts w:ascii="Courier New" w:hAnsi="Courier New" w:cs="Courier New"/>
        </w:rPr>
        <w:t>nstitution. The body of Christ is not recognized. The unity of the Church becomes a unity quite different from that of the body: the body becomes quite another body than that of Christ. It is a body which acts in an independent way</w:t>
      </w:r>
      <w:ins w:id="3120" w:author="Comparison" w:date="2013-05-05T19:43:00Z">
        <w:r w:rsidRPr="00AA4B48">
          <w:rPr>
            <w:rFonts w:ascii="Courier New" w:hAnsi="Courier New" w:cs="Courier New"/>
          </w:rPr>
          <w:t xml:space="preserve"> -- </w:t>
        </w:r>
      </w:ins>
      <w:del w:id="3121" w:author="Comparison" w:date="2013-05-05T19:43:00Z">
        <w:r w:rsidRPr="00C100C3">
          <w:rPr>
            <w:rFonts w:ascii="Courier New" w:hAnsi="Courier New" w:cs="Courier New"/>
          </w:rPr>
          <w:delText>&amp;#8212;</w:delText>
        </w:r>
      </w:del>
      <w:r w:rsidRPr="00C100C3">
        <w:rPr>
          <w:rFonts w:ascii="Courier New" w:hAnsi="Courier New" w:cs="Courier New"/>
        </w:rPr>
        <w:t xml:space="preserve">a self-regulating </w:t>
      </w:r>
      <w:r w:rsidRPr="00C100C3">
        <w:rPr>
          <w:rFonts w:ascii="Courier New" w:hAnsi="Courier New" w:cs="Courier New"/>
        </w:rPr>
        <w:t xml:space="preserve">body, which has its spring in itself. The </w:t>
      </w:r>
      <w:ins w:id="3122" w:author="Comparison" w:date="2013-05-05T19:43:00Z">
        <w:r w:rsidRPr="00AA4B48">
          <w:rPr>
            <w:rFonts w:ascii="Courier New" w:hAnsi="Courier New" w:cs="Courier New"/>
          </w:rPr>
          <w:t>consequence</w:t>
        </w:r>
      </w:ins>
      <w:del w:id="3123" w:author="Comparison" w:date="2013-05-05T19:43:00Z">
        <w:r w:rsidRPr="00C100C3">
          <w:rPr>
            <w:rFonts w:ascii="Courier New" w:hAnsi="Courier New" w:cs="Courier New"/>
          </w:rPr>
          <w:delText>Consequence</w:delText>
        </w:r>
      </w:del>
      <w:r w:rsidRPr="00C100C3">
        <w:rPr>
          <w:rFonts w:ascii="Courier New" w:hAnsi="Courier New" w:cs="Courier New"/>
        </w:rPr>
        <w:t xml:space="preserve"> of this is, that the Holy Ghost, who gives this unity to the body of Christ, is not recognized in this character. All that belongs to His presence, as come down from heaven to unite the body to its Head</w:t>
      </w:r>
      <w:r w:rsidRPr="00C100C3">
        <w:rPr>
          <w:rFonts w:ascii="Courier New" w:hAnsi="Courier New" w:cs="Courier New"/>
        </w:rPr>
        <w:t>, and to act in the members for the increase of the body, is lost in its reality. He acts, it may be, in spite of what is called the church; but He does not act by that which is the system of it. The Holy Ghost cannot recognize a body which He has not form</w:t>
      </w:r>
      <w:r w:rsidRPr="00C100C3">
        <w:rPr>
          <w:rFonts w:ascii="Courier New" w:hAnsi="Courier New" w:cs="Courier New"/>
        </w:rPr>
        <w:t>ed, but which man has formed. And to form such a body is not recognizing the body which the Holy Ghost has united to the Head. One cannot say that these churches are the body of Christ. The word and the Spirit do not</w:t>
      </w:r>
    </w:p>
    <w:p w14:paraId="367ACD13"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{120}</w:t>
      </w:r>
    </w:p>
    <w:p w14:paraId="201A1F0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recognize any other church besi</w:t>
      </w:r>
      <w:r w:rsidRPr="00C100C3">
        <w:rPr>
          <w:rFonts w:ascii="Courier New" w:hAnsi="Courier New" w:cs="Courier New"/>
        </w:rPr>
        <w:t>des the one that is such. I speak not of a local assembly.</w:t>
      </w:r>
    </w:p>
    <w:p w14:paraId="25243FAF" w14:textId="0C92A94C" w:rsidR="00000000" w:rsidRPr="00C100C3" w:rsidRDefault="00362818" w:rsidP="00C100C3">
      <w:pPr>
        <w:pStyle w:val="PlainText"/>
        <w:rPr>
          <w:rFonts w:ascii="Courier New" w:hAnsi="Courier New" w:cs="Courier New"/>
        </w:rPr>
      </w:pPr>
      <w:r w:rsidRPr="00C100C3">
        <w:rPr>
          <w:rFonts w:ascii="Courier New" w:hAnsi="Courier New" w:cs="Courier New"/>
        </w:rPr>
        <w:t>I prefer presenting to my brethren this truth as an object of faith, rather than as a difficulty which, as to its relation to them, obstructs the way of him who submits himself to the word. The Re</w:t>
      </w:r>
      <w:r w:rsidRPr="00C100C3">
        <w:rPr>
          <w:rFonts w:ascii="Courier New" w:hAnsi="Courier New" w:cs="Courier New"/>
        </w:rPr>
        <w:t>formation, the historical church, cannot put us in possession of this truth, which it does not recognize. An invisible church does not answer the wants of the heart which this truth creates. The Church</w:t>
      </w:r>
      <w:ins w:id="3124" w:author="Comparison" w:date="2013-05-05T19:43:00Z">
        <w:r w:rsidRPr="00AA4B48">
          <w:rPr>
            <w:rFonts w:ascii="Courier New" w:hAnsi="Courier New" w:cs="Courier New"/>
          </w:rPr>
          <w:t xml:space="preserve"> -- </w:t>
        </w:r>
      </w:ins>
      <w:del w:id="3125" w:author="Comparison" w:date="2013-05-05T19:43:00Z">
        <w:r w:rsidRPr="00C100C3">
          <w:rPr>
            <w:rFonts w:ascii="Courier New" w:hAnsi="Courier New" w:cs="Courier New"/>
          </w:rPr>
          <w:delText>&amp;#8212;</w:delText>
        </w:r>
      </w:del>
      <w:r w:rsidRPr="00C100C3">
        <w:rPr>
          <w:rFonts w:ascii="Courier New" w:hAnsi="Courier New" w:cs="Courier New"/>
        </w:rPr>
        <w:t>the body of Christ</w:t>
      </w:r>
      <w:ins w:id="3126" w:author="Comparison" w:date="2013-05-05T19:43:00Z">
        <w:r w:rsidRPr="00AA4B48">
          <w:rPr>
            <w:rFonts w:ascii="Courier New" w:hAnsi="Courier New" w:cs="Courier New"/>
          </w:rPr>
          <w:t xml:space="preserve"> -- </w:t>
        </w:r>
      </w:ins>
      <w:del w:id="3127" w:author="Comparison" w:date="2013-05-05T19:43:00Z">
        <w:r w:rsidRPr="00C100C3">
          <w:rPr>
            <w:rFonts w:ascii="Courier New" w:hAnsi="Courier New" w:cs="Courier New"/>
          </w:rPr>
          <w:delText>&amp;#8212;</w:delText>
        </w:r>
      </w:del>
      <w:r w:rsidRPr="00C100C3">
        <w:rPr>
          <w:rFonts w:ascii="Courier New" w:hAnsi="Courier New" w:cs="Courier New"/>
        </w:rPr>
        <w:t>is, in the world, the t</w:t>
      </w:r>
      <w:r w:rsidRPr="00C100C3">
        <w:rPr>
          <w:rFonts w:ascii="Courier New" w:hAnsi="Courier New" w:cs="Courier New"/>
        </w:rPr>
        <w:t xml:space="preserve">estimony of the power of the Holy Ghost, who can abide in the midst of believers, because they are accepted in Him who appears before God for them; the testimony, also, of the glory of Christ upon the </w:t>
      </w:r>
      <w:ins w:id="3128" w:author="Comparison" w:date="2013-05-05T19:43:00Z">
        <w:r w:rsidRPr="00AA4B48">
          <w:rPr>
            <w:rFonts w:ascii="Courier New" w:hAnsi="Courier New" w:cs="Courier New"/>
          </w:rPr>
          <w:t>Father's</w:t>
        </w:r>
      </w:ins>
      <w:del w:id="3129" w:author="Comparison" w:date="2013-05-05T19:43:00Z">
        <w:r w:rsidRPr="00C100C3">
          <w:rPr>
            <w:rFonts w:ascii="Courier New" w:hAnsi="Courier New" w:cs="Courier New"/>
          </w:rPr>
          <w:delText>Father&amp;#8217;s</w:delText>
        </w:r>
      </w:del>
      <w:r w:rsidRPr="00C100C3">
        <w:rPr>
          <w:rFonts w:ascii="Courier New" w:hAnsi="Courier New" w:cs="Courier New"/>
        </w:rPr>
        <w:t xml:space="preserve"> throne. The Church is the dwelling-place</w:t>
      </w:r>
      <w:r w:rsidRPr="00C100C3">
        <w:rPr>
          <w:rFonts w:ascii="Courier New" w:hAnsi="Courier New" w:cs="Courier New"/>
        </w:rPr>
        <w:t xml:space="preserve"> of God upon earth, as the temple was before the coming of Jesus. It is the Bride of Christ.</w:t>
      </w:r>
    </w:p>
    <w:p w14:paraId="7AABD9A3" w14:textId="71758932" w:rsidR="00000000" w:rsidRPr="00C100C3" w:rsidRDefault="00362818" w:rsidP="00C100C3">
      <w:pPr>
        <w:pStyle w:val="PlainText"/>
        <w:rPr>
          <w:rFonts w:ascii="Courier New" w:hAnsi="Courier New" w:cs="Courier New"/>
        </w:rPr>
      </w:pPr>
      <w:r w:rsidRPr="00C100C3">
        <w:rPr>
          <w:rFonts w:ascii="Courier New" w:hAnsi="Courier New" w:cs="Courier New"/>
        </w:rPr>
        <w:t>Be assured, my brethren, that there are spiritual affections, relations known and felt with the Lord Jesus, to which the word attaches great price, and whence flo</w:t>
      </w:r>
      <w:r w:rsidRPr="00C100C3">
        <w:rPr>
          <w:rFonts w:ascii="Courier New" w:hAnsi="Courier New" w:cs="Courier New"/>
        </w:rPr>
        <w:t>ws precious light, which makes the love of Jesus shine in a manner quite peculiar, and reveals the object of His affection and of His cares; that there is, in a word, a whole part of the Christian life, and of the love of Jesus depending upon this truth, w</w:t>
      </w:r>
      <w:r w:rsidRPr="00C100C3">
        <w:rPr>
          <w:rFonts w:ascii="Courier New" w:hAnsi="Courier New" w:cs="Courier New"/>
        </w:rPr>
        <w:t>hich he who has the knowledge of it, by faith, could not consent to give up. In doing so, he would sin against Christ. I speak of what Christ nourishes and cherishes as His own flesh</w:t>
      </w:r>
      <w:ins w:id="3130" w:author="Comparison" w:date="2013-05-05T19:43:00Z">
        <w:r w:rsidRPr="00AA4B48">
          <w:rPr>
            <w:rFonts w:ascii="Courier New" w:hAnsi="Courier New" w:cs="Courier New"/>
          </w:rPr>
          <w:t xml:space="preserve"> -- </w:t>
        </w:r>
      </w:ins>
      <w:del w:id="3131" w:author="Comparison" w:date="2013-05-05T19:43:00Z">
        <w:r w:rsidRPr="00C100C3">
          <w:rPr>
            <w:rFonts w:ascii="Courier New" w:hAnsi="Courier New" w:cs="Courier New"/>
          </w:rPr>
          <w:delText>&amp;#8212;</w:delText>
        </w:r>
      </w:del>
      <w:r w:rsidRPr="00C100C3">
        <w:rPr>
          <w:rFonts w:ascii="Courier New" w:hAnsi="Courier New" w:cs="Courier New"/>
        </w:rPr>
        <w:t>of what He sanctifies and purifies by the word.</w:t>
      </w:r>
    </w:p>
    <w:p w14:paraId="2DC943D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Would you like us </w:t>
      </w:r>
      <w:r w:rsidRPr="00C100C3">
        <w:rPr>
          <w:rFonts w:ascii="Courier New" w:hAnsi="Courier New" w:cs="Courier New"/>
        </w:rPr>
        <w:t>to forget it? Ought we to withdraw from the influence of the truth that speaks to us of it? I speak of the Church of God.</w:t>
      </w:r>
    </w:p>
    <w:p w14:paraId="1D3C721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Why make a church, instead of thinking of that Church which God has created to be the first-fruits of all His creatures, co-heir with</w:t>
      </w:r>
      <w:r w:rsidRPr="00C100C3">
        <w:rPr>
          <w:rFonts w:ascii="Courier New" w:hAnsi="Courier New" w:cs="Courier New"/>
        </w:rPr>
        <w:t xml:space="preserve"> His Son, and the Bride of the Lamb?</w:t>
      </w:r>
    </w:p>
    <w:p w14:paraId="32F18DC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That is what the Church will be in the glory, you will say to me. This is true. But its gathering together takes place upon the earth; and its unity flows from the presence and the baptism of the Holy Ghost come down f</w:t>
      </w:r>
      <w:r w:rsidRPr="00C100C3">
        <w:rPr>
          <w:rFonts w:ascii="Courier New" w:hAnsi="Courier New" w:cs="Courier New"/>
        </w:rPr>
        <w:t>rom heaven. She is one by the Holy Ghost upon the earth, as well as with Christ on high.</w:t>
      </w:r>
    </w:p>
    <w:p w14:paraId="77DA138A" w14:textId="0C3B9B17" w:rsidR="00000000" w:rsidRPr="00C100C3" w:rsidRDefault="00362818" w:rsidP="00C100C3">
      <w:pPr>
        <w:pStyle w:val="PlainText"/>
        <w:rPr>
          <w:rFonts w:ascii="Courier New" w:hAnsi="Courier New" w:cs="Courier New"/>
        </w:rPr>
      </w:pPr>
      <w:r w:rsidRPr="00C100C3">
        <w:rPr>
          <w:rFonts w:ascii="Courier New" w:hAnsi="Courier New" w:cs="Courier New"/>
        </w:rPr>
        <w:t>And this is what leads me to the third truth which I referred to</w:t>
      </w:r>
      <w:ins w:id="3132" w:author="Comparison" w:date="2013-05-05T19:43:00Z">
        <w:r w:rsidRPr="00AA4B48">
          <w:rPr>
            <w:rFonts w:ascii="Courier New" w:hAnsi="Courier New" w:cs="Courier New"/>
          </w:rPr>
          <w:t xml:space="preserve"> -- </w:t>
        </w:r>
      </w:ins>
      <w:del w:id="3133" w:author="Comparison" w:date="2013-05-05T19:43:00Z">
        <w:r w:rsidRPr="00C100C3">
          <w:rPr>
            <w:rFonts w:ascii="Courier New" w:hAnsi="Courier New" w:cs="Courier New"/>
          </w:rPr>
          <w:delText>&amp;#8212;</w:delText>
        </w:r>
      </w:del>
      <w:r w:rsidRPr="00C100C3">
        <w:rPr>
          <w:rFonts w:ascii="Courier New" w:hAnsi="Courier New" w:cs="Courier New"/>
        </w:rPr>
        <w:t xml:space="preserve">a truth which the Reformation left out entirely, and even let fall into the hands of fanatics, </w:t>
      </w:r>
      <w:r w:rsidRPr="00C100C3">
        <w:rPr>
          <w:rFonts w:ascii="Courier New" w:hAnsi="Courier New" w:cs="Courier New"/>
        </w:rPr>
        <w:t xml:space="preserve">into the hands of </w:t>
      </w:r>
      <w:ins w:id="3134" w:author="Comparison" w:date="2013-05-05T19:43:00Z">
        <w:r w:rsidRPr="00AA4B48">
          <w:rPr>
            <w:rFonts w:ascii="Courier New" w:hAnsi="Courier New" w:cs="Courier New"/>
          </w:rPr>
          <w:t>the</w:t>
        </w:r>
      </w:ins>
      <w:del w:id="3135" w:author="Comparison" w:date="2013-05-05T19:43:00Z">
        <w:r w:rsidRPr="00C100C3">
          <w:rPr>
            <w:rFonts w:ascii="Courier New" w:hAnsi="Courier New" w:cs="Courier New"/>
          </w:rPr>
          <w:delText>die</w:delText>
        </w:r>
      </w:del>
      <w:r w:rsidRPr="00C100C3">
        <w:rPr>
          <w:rFonts w:ascii="Courier New" w:hAnsi="Courier New" w:cs="Courier New"/>
        </w:rPr>
        <w:t xml:space="preserve"> enemy. I speak of the return of the Lord.</w:t>
      </w:r>
    </w:p>
    <w:p w14:paraId="042C911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{121}</w:t>
      </w:r>
    </w:p>
    <w:p w14:paraId="3CC5FD49" w14:textId="5E5C38CB" w:rsidR="00000000" w:rsidRPr="00C100C3" w:rsidRDefault="00362818" w:rsidP="00C100C3">
      <w:pPr>
        <w:pStyle w:val="PlainText"/>
        <w:rPr>
          <w:rFonts w:ascii="Courier New" w:hAnsi="Courier New" w:cs="Courier New"/>
        </w:rPr>
      </w:pPr>
      <w:r w:rsidRPr="00C100C3">
        <w:rPr>
          <w:rFonts w:ascii="Courier New" w:hAnsi="Courier New" w:cs="Courier New"/>
        </w:rPr>
        <w:t>Does not the word of God present us with the return of the Lord as a truth which ought to act powerfully upon the conscience and upon the heart? And are not existing circumstances a se</w:t>
      </w:r>
      <w:r w:rsidRPr="00C100C3">
        <w:rPr>
          <w:rFonts w:ascii="Courier New" w:hAnsi="Courier New" w:cs="Courier New"/>
        </w:rPr>
        <w:t>rious appeal of the Lord to think of it? The truth that the Lord is coming quickly to judge the habitable world, to execute judgment in convincing the wicked of all their wicked deeds which they have wickedly committed against Him, and of all the injurious</w:t>
      </w:r>
      <w:r w:rsidRPr="00C100C3">
        <w:rPr>
          <w:rFonts w:ascii="Courier New" w:hAnsi="Courier New" w:cs="Courier New"/>
        </w:rPr>
        <w:t xml:space="preserve"> words which impious sinners have spoken against Him</w:t>
      </w:r>
      <w:ins w:id="3136" w:author="Comparison" w:date="2013-05-05T19:43:00Z">
        <w:r w:rsidRPr="00AA4B48">
          <w:rPr>
            <w:rFonts w:ascii="Courier New" w:hAnsi="Courier New" w:cs="Courier New"/>
          </w:rPr>
          <w:t xml:space="preserve"> -- </w:t>
        </w:r>
      </w:ins>
      <w:del w:id="3137" w:author="Comparison" w:date="2013-05-05T19:43:00Z">
        <w:r w:rsidRPr="00C100C3">
          <w:rPr>
            <w:rFonts w:ascii="Courier New" w:hAnsi="Courier New" w:cs="Courier New"/>
          </w:rPr>
          <w:delText>&amp;#8212;</w:delText>
        </w:r>
      </w:del>
      <w:r w:rsidRPr="00C100C3">
        <w:rPr>
          <w:rFonts w:ascii="Courier New" w:hAnsi="Courier New" w:cs="Courier New"/>
        </w:rPr>
        <w:t xml:space="preserve">ought such a solemn truth to be kept bound in the horizon of </w:t>
      </w:r>
      <w:ins w:id="3138" w:author="Comparison" w:date="2013-05-05T19:43:00Z">
        <w:r w:rsidRPr="00AA4B48">
          <w:rPr>
            <w:rFonts w:ascii="Courier New" w:hAnsi="Courier New" w:cs="Courier New"/>
          </w:rPr>
          <w:t>God's</w:t>
        </w:r>
      </w:ins>
      <w:del w:id="3139" w:author="Comparison" w:date="2013-05-05T19:43:00Z">
        <w:r w:rsidRPr="00C100C3">
          <w:rPr>
            <w:rFonts w:ascii="Courier New" w:hAnsi="Courier New" w:cs="Courier New"/>
          </w:rPr>
          <w:delText>God&amp;#8217;s</w:delText>
        </w:r>
      </w:del>
      <w:r w:rsidRPr="00C100C3">
        <w:rPr>
          <w:rFonts w:ascii="Courier New" w:hAnsi="Courier New" w:cs="Courier New"/>
        </w:rPr>
        <w:t xml:space="preserve"> testimony as an object lost at a distance</w:t>
      </w:r>
      <w:ins w:id="3140" w:author="Comparison" w:date="2013-05-05T19:43:00Z">
        <w:r w:rsidRPr="00AA4B48">
          <w:rPr>
            <w:rFonts w:ascii="Courier New" w:hAnsi="Courier New" w:cs="Courier New"/>
          </w:rPr>
          <w:t>? --</w:t>
        </w:r>
      </w:ins>
      <w:del w:id="3141" w:author="Comparison" w:date="2013-05-05T19:43:00Z">
        <w:r w:rsidRPr="00C100C3">
          <w:rPr>
            <w:rFonts w:ascii="Courier New" w:hAnsi="Courier New" w:cs="Courier New"/>
          </w:rPr>
          <w:delText>?&amp;#8212;</w:delText>
        </w:r>
      </w:del>
      <w:r w:rsidRPr="00C100C3">
        <w:rPr>
          <w:rFonts w:ascii="Courier New" w:hAnsi="Courier New" w:cs="Courier New"/>
        </w:rPr>
        <w:t xml:space="preserve"> the sweet and precious thought that Jesus will soon come back to receive H</w:t>
      </w:r>
      <w:r w:rsidRPr="00C100C3">
        <w:rPr>
          <w:rFonts w:ascii="Courier New" w:hAnsi="Courier New" w:cs="Courier New"/>
        </w:rPr>
        <w:t>is own, to gather His Bride to Him, and to shelter her in the house of the Father, in order that she may enjoy eternally there the love which has saved her</w:t>
      </w:r>
      <w:ins w:id="3142" w:author="Comparison" w:date="2013-05-05T19:43:00Z">
        <w:r w:rsidRPr="00AA4B48">
          <w:rPr>
            <w:rFonts w:ascii="Courier New" w:hAnsi="Courier New" w:cs="Courier New"/>
          </w:rPr>
          <w:t xml:space="preserve"> -- </w:t>
        </w:r>
      </w:ins>
      <w:del w:id="3143" w:author="Comparison" w:date="2013-05-05T19:43:00Z">
        <w:r w:rsidRPr="00C100C3">
          <w:rPr>
            <w:rFonts w:ascii="Courier New" w:hAnsi="Courier New" w:cs="Courier New"/>
          </w:rPr>
          <w:delText>&amp;#8212;</w:delText>
        </w:r>
      </w:del>
      <w:r w:rsidRPr="00C100C3">
        <w:rPr>
          <w:rFonts w:ascii="Courier New" w:hAnsi="Courier New" w:cs="Courier New"/>
        </w:rPr>
        <w:t xml:space="preserve">is it to remain a stranger to the life of every day of her pilgrimage here on earth, far away </w:t>
      </w:r>
      <w:r w:rsidRPr="00C100C3">
        <w:rPr>
          <w:rFonts w:ascii="Courier New" w:hAnsi="Courier New" w:cs="Courier New"/>
        </w:rPr>
        <w:t>from her Bridegroom?</w:t>
      </w:r>
    </w:p>
    <w:p w14:paraId="1292B7A2"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Let us see whether the word of God does not present, whether to the world or the Church, the coming of Jesus, under these two points of view, as a continual motive.</w:t>
      </w:r>
    </w:p>
    <w:p w14:paraId="219B7AB9" w14:textId="3622CFBC"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 do not speak either of the great white throne, or of the judgment </w:t>
      </w:r>
      <w:r w:rsidRPr="00C100C3">
        <w:rPr>
          <w:rFonts w:ascii="Courier New" w:hAnsi="Courier New" w:cs="Courier New"/>
        </w:rPr>
        <w:t xml:space="preserve">of the dead. When He sits upon the great white throne, Jesus does not come. The dead alone are standing before Him. Heaven and earth pass away before Him. </w:t>
      </w:r>
      <w:ins w:id="3144" w:author="Comparison" w:date="2013-05-05T19:43:00Z">
        <w:r w:rsidRPr="00AA4B48">
          <w:rPr>
            <w:rFonts w:ascii="Courier New" w:hAnsi="Courier New" w:cs="Courier New"/>
          </w:rPr>
          <w:t>"</w:t>
        </w:r>
      </w:ins>
      <w:del w:id="3145" w:author="Comparison" w:date="2013-05-05T19:43:00Z">
        <w:r w:rsidRPr="00C100C3">
          <w:rPr>
            <w:rFonts w:ascii="Courier New" w:hAnsi="Courier New" w:cs="Courier New"/>
          </w:rPr>
          <w:delText>&amp;#8220;</w:delText>
        </w:r>
      </w:del>
      <w:r w:rsidRPr="00C100C3">
        <w:rPr>
          <w:rFonts w:ascii="Courier New" w:hAnsi="Courier New" w:cs="Courier New"/>
        </w:rPr>
        <w:t>They were no more found</w:t>
      </w:r>
      <w:ins w:id="3146" w:author="Comparison" w:date="2013-05-05T19:43:00Z">
        <w:r w:rsidRPr="00AA4B48">
          <w:rPr>
            <w:rFonts w:ascii="Courier New" w:hAnsi="Courier New" w:cs="Courier New"/>
          </w:rPr>
          <w:t>."</w:t>
        </w:r>
      </w:ins>
      <w:del w:id="3147" w:author="Comparison" w:date="2013-05-05T19:43:00Z">
        <w:r w:rsidRPr="00C100C3">
          <w:rPr>
            <w:rFonts w:ascii="Courier New" w:hAnsi="Courier New" w:cs="Courier New"/>
          </w:rPr>
          <w:delText>.&amp;#8221;</w:delText>
        </w:r>
      </w:del>
      <w:r w:rsidRPr="00C100C3">
        <w:rPr>
          <w:rFonts w:ascii="Courier New" w:hAnsi="Courier New" w:cs="Courier New"/>
        </w:rPr>
        <w:t xml:space="preserve"> Jesus, sitting upon the tribunal of God, calls for the dead to</w:t>
      </w:r>
      <w:r w:rsidRPr="00C100C3">
        <w:rPr>
          <w:rFonts w:ascii="Courier New" w:hAnsi="Courier New" w:cs="Courier New"/>
        </w:rPr>
        <w:t xml:space="preserve"> appear before Him</w:t>
      </w:r>
      <w:ins w:id="3148" w:author="Comparison" w:date="2013-05-05T19:43:00Z">
        <w:r w:rsidRPr="00AA4B48">
          <w:rPr>
            <w:rFonts w:ascii="Courier New" w:hAnsi="Courier New" w:cs="Courier New"/>
          </w:rPr>
          <w:t xml:space="preserve"> -- </w:t>
        </w:r>
      </w:ins>
      <w:del w:id="3149" w:author="Comparison" w:date="2013-05-05T19:43:00Z">
        <w:r w:rsidRPr="00C100C3">
          <w:rPr>
            <w:rFonts w:ascii="Courier New" w:hAnsi="Courier New" w:cs="Courier New"/>
          </w:rPr>
          <w:delText>&amp;#8212;</w:delText>
        </w:r>
      </w:del>
      <w:r w:rsidRPr="00C100C3">
        <w:rPr>
          <w:rFonts w:ascii="Courier New" w:hAnsi="Courier New" w:cs="Courier New"/>
        </w:rPr>
        <w:t>a solemn day, of which the eternal consequences are of a nature to produce seriousness in our souls! But all this is not the coming of Jesus</w:t>
      </w:r>
      <w:ins w:id="3150" w:author="Comparison" w:date="2013-05-05T19:43:00Z">
        <w:r w:rsidRPr="00AA4B48">
          <w:rPr>
            <w:rFonts w:ascii="Courier New" w:hAnsi="Courier New" w:cs="Courier New"/>
          </w:rPr>
          <w:t xml:space="preserve"> -- </w:t>
        </w:r>
      </w:ins>
      <w:del w:id="3151" w:author="Comparison" w:date="2013-05-05T19:43:00Z">
        <w:r w:rsidRPr="00C100C3">
          <w:rPr>
            <w:rFonts w:ascii="Courier New" w:hAnsi="Courier New" w:cs="Courier New"/>
          </w:rPr>
          <w:delText>&amp;#8212;</w:delText>
        </w:r>
      </w:del>
      <w:r w:rsidRPr="00C100C3">
        <w:rPr>
          <w:rFonts w:ascii="Courier New" w:hAnsi="Courier New" w:cs="Courier New"/>
        </w:rPr>
        <w:t>of Him who is to come back in the same manner as He went.</w:t>
      </w:r>
    </w:p>
    <w:p w14:paraId="64BFDFE0" w14:textId="2D9161D6" w:rsidR="00000000" w:rsidRPr="00C100C3" w:rsidRDefault="00362818" w:rsidP="00C100C3">
      <w:pPr>
        <w:pStyle w:val="PlainText"/>
        <w:rPr>
          <w:rFonts w:ascii="Courier New" w:hAnsi="Courier New" w:cs="Courier New"/>
        </w:rPr>
      </w:pPr>
      <w:r w:rsidRPr="00C100C3">
        <w:rPr>
          <w:rFonts w:ascii="Courier New" w:hAnsi="Courier New" w:cs="Courier New"/>
        </w:rPr>
        <w:t>I speak of the judgment o</w:t>
      </w:r>
      <w:r w:rsidRPr="00C100C3">
        <w:rPr>
          <w:rFonts w:ascii="Courier New" w:hAnsi="Courier New" w:cs="Courier New"/>
        </w:rPr>
        <w:t xml:space="preserve">f the living, of this world which we inhabit. What does the Lord say of it? </w:t>
      </w:r>
      <w:ins w:id="3152" w:author="Comparison" w:date="2013-05-05T19:43:00Z">
        <w:r w:rsidRPr="00AA4B48">
          <w:rPr>
            <w:rFonts w:ascii="Courier New" w:hAnsi="Courier New" w:cs="Courier New"/>
          </w:rPr>
          <w:t>"</w:t>
        </w:r>
      </w:ins>
      <w:del w:id="3153" w:author="Comparison" w:date="2013-05-05T19:43:00Z">
        <w:r w:rsidRPr="00C100C3">
          <w:rPr>
            <w:rFonts w:ascii="Courier New" w:hAnsi="Courier New" w:cs="Courier New"/>
          </w:rPr>
          <w:delText>&amp;#8220;</w:delText>
        </w:r>
      </w:del>
      <w:r w:rsidRPr="00C100C3">
        <w:rPr>
          <w:rFonts w:ascii="Courier New" w:hAnsi="Courier New" w:cs="Courier New"/>
        </w:rPr>
        <w:t>As the lightning cometh out of the east, and shineth even unto the west, so shall also the coming of the Son of man be</w:t>
      </w:r>
      <w:ins w:id="3154" w:author="Comparison" w:date="2013-05-05T19:43:00Z">
        <w:r w:rsidRPr="00AA4B48">
          <w:rPr>
            <w:rFonts w:ascii="Courier New" w:hAnsi="Courier New" w:cs="Courier New"/>
          </w:rPr>
          <w:t xml:space="preserve"> ... .</w:t>
        </w:r>
      </w:ins>
      <w:del w:id="3155" w:author="Comparison" w:date="2013-05-05T19:43:00Z">
        <w:r w:rsidRPr="00C100C3">
          <w:rPr>
            <w:rFonts w:ascii="Courier New" w:hAnsi="Courier New" w:cs="Courier New"/>
          </w:rPr>
          <w:delText>&amp;#8230;</w:delText>
        </w:r>
      </w:del>
      <w:r w:rsidRPr="00C100C3">
        <w:rPr>
          <w:rFonts w:ascii="Courier New" w:hAnsi="Courier New" w:cs="Courier New"/>
        </w:rPr>
        <w:t xml:space="preserve"> For as it was in the days of Noah, so shall als</w:t>
      </w:r>
      <w:r w:rsidRPr="00C100C3">
        <w:rPr>
          <w:rFonts w:ascii="Courier New" w:hAnsi="Courier New" w:cs="Courier New"/>
        </w:rPr>
        <w:t>o the coming of the Son of man be. For as in the days that were before the flood, they were eating and drinking, marrying and giving in marriage, until the day that Noah entered into the ark, and knew not until the flood came, and took them all away; so sh</w:t>
      </w:r>
      <w:r w:rsidRPr="00C100C3">
        <w:rPr>
          <w:rFonts w:ascii="Courier New" w:hAnsi="Courier New" w:cs="Courier New"/>
        </w:rPr>
        <w:t>all also the coming of the Son of man be</w:t>
      </w:r>
      <w:ins w:id="3156" w:author="Comparison" w:date="2013-05-05T19:43:00Z">
        <w:r w:rsidRPr="00AA4B48">
          <w:rPr>
            <w:rFonts w:ascii="Courier New" w:hAnsi="Courier New" w:cs="Courier New"/>
          </w:rPr>
          <w:t>."</w:t>
        </w:r>
      </w:ins>
      <w:del w:id="3157" w:author="Comparison" w:date="2013-05-05T19:43:00Z">
        <w:r w:rsidRPr="00C100C3">
          <w:rPr>
            <w:rFonts w:ascii="Courier New" w:hAnsi="Courier New" w:cs="Courier New"/>
          </w:rPr>
          <w:delText>.&amp;#8221;</w:delText>
        </w:r>
      </w:del>
      <w:r w:rsidRPr="00C100C3">
        <w:rPr>
          <w:rFonts w:ascii="Courier New" w:hAnsi="Courier New" w:cs="Courier New"/>
        </w:rPr>
        <w:t xml:space="preserve"> The same thing happened in the days of Lot. They ate, they drank, they bought, they sold, they planted, they builded</w:t>
      </w:r>
      <w:ins w:id="3158" w:author="Comparison" w:date="2013-05-05T19:43:00Z">
        <w:r w:rsidRPr="00AA4B48">
          <w:rPr>
            <w:rFonts w:ascii="Courier New" w:hAnsi="Courier New" w:cs="Courier New"/>
          </w:rPr>
          <w:t>,</w:t>
        </w:r>
      </w:ins>
      <w:del w:id="3159" w:author="Comparison" w:date="2013-05-05T19:43:00Z">
        <w:r w:rsidRPr="00C100C3">
          <w:rPr>
            <w:rFonts w:ascii="Courier New" w:hAnsi="Courier New" w:cs="Courier New"/>
          </w:rPr>
          <w:delText>;</w:delText>
        </w:r>
      </w:del>
      <w:r w:rsidRPr="00C100C3">
        <w:rPr>
          <w:rFonts w:ascii="Courier New" w:hAnsi="Courier New" w:cs="Courier New"/>
        </w:rPr>
        <w:t xml:space="preserve"> but on the day that Lot went out of Sodom</w:t>
      </w:r>
      <w:del w:id="3160" w:author="Comparison" w:date="2013-05-05T19:43:00Z">
        <w:r w:rsidRPr="00C100C3">
          <w:rPr>
            <w:rFonts w:ascii="Courier New" w:hAnsi="Courier New" w:cs="Courier New"/>
          </w:rPr>
          <w:delText>,</w:delText>
        </w:r>
      </w:del>
      <w:r w:rsidRPr="00C100C3">
        <w:rPr>
          <w:rFonts w:ascii="Courier New" w:hAnsi="Courier New" w:cs="Courier New"/>
        </w:rPr>
        <w:t xml:space="preserve"> it rained fire and brimstone, which destroyed</w:t>
      </w:r>
    </w:p>
    <w:p w14:paraId="2FFC77F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{122}</w:t>
      </w:r>
    </w:p>
    <w:p w14:paraId="0392B4D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them all. So *shall it be* in the day when the Son of man shall be manifested.</w:t>
      </w:r>
    </w:p>
    <w:p w14:paraId="20BF664D" w14:textId="77777777" w:rsidR="00000000" w:rsidRPr="00AA4B48" w:rsidRDefault="00362818" w:rsidP="00AA4B48">
      <w:pPr>
        <w:pStyle w:val="PlainText"/>
        <w:rPr>
          <w:ins w:id="3161" w:author="Comparison" w:date="2013-05-05T19:43:00Z"/>
          <w:rFonts w:ascii="Courier New" w:hAnsi="Courier New" w:cs="Courier New"/>
        </w:rPr>
      </w:pPr>
      <w:ins w:id="3162" w:author="Comparison" w:date="2013-05-05T19:43:00Z">
        <w:r w:rsidRPr="00AA4B48">
          <w:rPr>
            <w:rFonts w:ascii="Courier New" w:hAnsi="Courier New" w:cs="Courier New"/>
          </w:rPr>
          <w:t>"</w:t>
        </w:r>
      </w:ins>
      <w:del w:id="3163" w:author="Comparison" w:date="2013-05-05T19:43:00Z">
        <w:r w:rsidRPr="00C100C3">
          <w:rPr>
            <w:rFonts w:ascii="Courier New" w:hAnsi="Courier New" w:cs="Courier New"/>
          </w:rPr>
          <w:delText>&amp;#8220;</w:delText>
        </w:r>
      </w:del>
      <w:r w:rsidRPr="00C100C3">
        <w:rPr>
          <w:rFonts w:ascii="Courier New" w:hAnsi="Courier New" w:cs="Courier New"/>
        </w:rPr>
        <w:t>But of the times and the seasons, brethren, ye have no need that I write unto you. For yourselves know perfectly that the day of the Lord so cometh as a thief in</w:t>
      </w:r>
      <w:r w:rsidRPr="00C100C3">
        <w:rPr>
          <w:rFonts w:ascii="Courier New" w:hAnsi="Courier New" w:cs="Courier New"/>
        </w:rPr>
        <w:t xml:space="preserve"> the night. For when they shall say, Peace and safety, then sudden destruction cometh upon them, as travail upon a woman with child; and they shall not escape</w:t>
      </w:r>
      <w:ins w:id="3164" w:author="Comparison" w:date="2013-05-05T19:43:00Z">
        <w:r w:rsidRPr="00AA4B48">
          <w:rPr>
            <w:rFonts w:ascii="Courier New" w:hAnsi="Courier New" w:cs="Courier New"/>
          </w:rPr>
          <w:t>."</w:t>
        </w:r>
      </w:ins>
    </w:p>
    <w:p w14:paraId="2E3076D8" w14:textId="69C46885" w:rsidR="00000000" w:rsidRPr="00C100C3" w:rsidRDefault="00362818" w:rsidP="00C100C3">
      <w:pPr>
        <w:pStyle w:val="PlainText"/>
        <w:rPr>
          <w:del w:id="3165" w:author="Comparison" w:date="2013-05-05T19:43:00Z"/>
          <w:rFonts w:ascii="Courier New" w:hAnsi="Courier New" w:cs="Courier New"/>
        </w:rPr>
      </w:pPr>
      <w:ins w:id="3166" w:author="Comparison" w:date="2013-05-05T19:43:00Z">
        <w:r w:rsidRPr="00AA4B48">
          <w:rPr>
            <w:rFonts w:ascii="Courier New" w:hAnsi="Courier New" w:cs="Courier New"/>
          </w:rPr>
          <w:t>"</w:t>
        </w:r>
      </w:ins>
      <w:del w:id="3167" w:author="Comparison" w:date="2013-05-05T19:43:00Z">
        <w:r w:rsidRPr="00C100C3">
          <w:rPr>
            <w:rFonts w:ascii="Courier New" w:hAnsi="Courier New" w:cs="Courier New"/>
          </w:rPr>
          <w:delText>.&amp;#8221;</w:delText>
        </w:r>
      </w:del>
    </w:p>
    <w:p w14:paraId="2EEA9A46" w14:textId="77777777" w:rsidR="00000000" w:rsidRPr="00AA4B48" w:rsidRDefault="00362818" w:rsidP="00AA4B48">
      <w:pPr>
        <w:pStyle w:val="PlainText"/>
        <w:rPr>
          <w:ins w:id="3168" w:author="Comparison" w:date="2013-05-05T19:43:00Z"/>
          <w:rFonts w:ascii="Courier New" w:hAnsi="Courier New" w:cs="Courier New"/>
        </w:rPr>
      </w:pPr>
      <w:del w:id="3169" w:author="Comparison" w:date="2013-05-05T19:43:00Z">
        <w:r w:rsidRPr="00C100C3">
          <w:rPr>
            <w:rFonts w:ascii="Courier New" w:hAnsi="Courier New" w:cs="Courier New"/>
          </w:rPr>
          <w:delText>&amp;#8220;</w:delText>
        </w:r>
      </w:del>
      <w:r w:rsidRPr="00C100C3">
        <w:rPr>
          <w:rFonts w:ascii="Courier New" w:hAnsi="Courier New" w:cs="Courier New"/>
        </w:rPr>
        <w:t>Behold, he cometh with clouds; and every eye shall see him, and they also which p</w:t>
      </w:r>
      <w:r w:rsidRPr="00C100C3">
        <w:rPr>
          <w:rFonts w:ascii="Courier New" w:hAnsi="Courier New" w:cs="Courier New"/>
        </w:rPr>
        <w:t>ierced him; and all kindreds of the earth shall wail because of him. Even so, Amen</w:t>
      </w:r>
      <w:ins w:id="3170" w:author="Comparison" w:date="2013-05-05T19:43:00Z">
        <w:r w:rsidRPr="00AA4B48">
          <w:rPr>
            <w:rFonts w:ascii="Courier New" w:hAnsi="Courier New" w:cs="Courier New"/>
          </w:rPr>
          <w:t>."</w:t>
        </w:r>
      </w:ins>
    </w:p>
    <w:p w14:paraId="144C1509" w14:textId="792D2EBE" w:rsidR="00000000" w:rsidRPr="00C100C3" w:rsidRDefault="00362818" w:rsidP="00C100C3">
      <w:pPr>
        <w:pStyle w:val="PlainText"/>
        <w:rPr>
          <w:del w:id="3171" w:author="Comparison" w:date="2013-05-05T19:43:00Z"/>
          <w:rFonts w:ascii="Courier New" w:hAnsi="Courier New" w:cs="Courier New"/>
        </w:rPr>
      </w:pPr>
      <w:ins w:id="3172" w:author="Comparison" w:date="2013-05-05T19:43:00Z">
        <w:r w:rsidRPr="00AA4B48">
          <w:rPr>
            <w:rFonts w:ascii="Courier New" w:hAnsi="Courier New" w:cs="Courier New"/>
          </w:rPr>
          <w:t>"</w:t>
        </w:r>
      </w:ins>
      <w:del w:id="3173" w:author="Comparison" w:date="2013-05-05T19:43:00Z">
        <w:r w:rsidRPr="00C100C3">
          <w:rPr>
            <w:rFonts w:ascii="Courier New" w:hAnsi="Courier New" w:cs="Courier New"/>
          </w:rPr>
          <w:delText>.&amp;#8221;</w:delText>
        </w:r>
      </w:del>
    </w:p>
    <w:p w14:paraId="45CFC892" w14:textId="55671B85" w:rsidR="00000000" w:rsidRPr="00C100C3" w:rsidRDefault="00362818" w:rsidP="00C100C3">
      <w:pPr>
        <w:pStyle w:val="PlainText"/>
        <w:rPr>
          <w:rFonts w:ascii="Courier New" w:hAnsi="Courier New" w:cs="Courier New"/>
        </w:rPr>
      </w:pPr>
      <w:del w:id="3174" w:author="Comparison" w:date="2013-05-05T19:43:00Z">
        <w:r w:rsidRPr="00C100C3">
          <w:rPr>
            <w:rFonts w:ascii="Courier New" w:hAnsi="Courier New" w:cs="Courier New"/>
          </w:rPr>
          <w:delText>&amp;#8220;</w:delText>
        </w:r>
      </w:del>
      <w:r w:rsidRPr="00C100C3">
        <w:rPr>
          <w:rFonts w:ascii="Courier New" w:hAnsi="Courier New" w:cs="Courier New"/>
        </w:rPr>
        <w:t>When the Lord Jesus shall be revealed from heaven with his mighty angels, in flaming fire taking vengeance on them that know not God, and that obey not the g</w:t>
      </w:r>
      <w:r w:rsidRPr="00C100C3">
        <w:rPr>
          <w:rFonts w:ascii="Courier New" w:hAnsi="Courier New" w:cs="Courier New"/>
        </w:rPr>
        <w:t>ospel of our Lord Jesus Christ; who shall be punished with everlasting destruction from the presence of the Lord, and from the glory of his power: when he shall come to be glorified in his saints, and to be admired in all them that believe</w:t>
      </w:r>
      <w:ins w:id="3175" w:author="Comparison" w:date="2013-05-05T19:43:00Z">
        <w:r w:rsidRPr="00AA4B48">
          <w:rPr>
            <w:rFonts w:ascii="Courier New" w:hAnsi="Courier New" w:cs="Courier New"/>
          </w:rPr>
          <w:t>."</w:t>
        </w:r>
      </w:ins>
      <w:del w:id="3176" w:author="Comparison" w:date="2013-05-05T19:43:00Z">
        <w:r w:rsidRPr="00C100C3">
          <w:rPr>
            <w:rFonts w:ascii="Courier New" w:hAnsi="Courier New" w:cs="Courier New"/>
          </w:rPr>
          <w:delText>.&amp;#8221;</w:delText>
        </w:r>
      </w:del>
    </w:p>
    <w:p w14:paraId="0294F102" w14:textId="77777777" w:rsidR="00000000" w:rsidRPr="00AA4B48" w:rsidRDefault="00362818" w:rsidP="00AA4B48">
      <w:pPr>
        <w:pStyle w:val="PlainText"/>
        <w:rPr>
          <w:ins w:id="3177" w:author="Comparison" w:date="2013-05-05T19:43:00Z"/>
          <w:rFonts w:ascii="Courier New" w:hAnsi="Courier New" w:cs="Courier New"/>
        </w:rPr>
      </w:pPr>
      <w:r w:rsidRPr="00C100C3">
        <w:rPr>
          <w:rFonts w:ascii="Courier New" w:hAnsi="Courier New" w:cs="Courier New"/>
        </w:rPr>
        <w:t>Here ar</w:t>
      </w:r>
      <w:r w:rsidRPr="00C100C3">
        <w:rPr>
          <w:rFonts w:ascii="Courier New" w:hAnsi="Courier New" w:cs="Courier New"/>
        </w:rPr>
        <w:t>e some testimonies</w:t>
      </w:r>
      <w:ins w:id="3178" w:author="Comparison" w:date="2013-05-05T19:43:00Z">
        <w:r w:rsidRPr="00AA4B48">
          <w:rPr>
            <w:rFonts w:ascii="Courier New" w:hAnsi="Courier New" w:cs="Courier New"/>
          </w:rPr>
          <w:t xml:space="preserve"> -- </w:t>
        </w:r>
      </w:ins>
      <w:del w:id="3179" w:author="Comparison" w:date="2013-05-05T19:43:00Z">
        <w:r w:rsidRPr="00C100C3">
          <w:rPr>
            <w:rFonts w:ascii="Courier New" w:hAnsi="Courier New" w:cs="Courier New"/>
          </w:rPr>
          <w:delText>&amp;#8212;</w:delText>
        </w:r>
      </w:del>
      <w:r w:rsidRPr="00C100C3">
        <w:rPr>
          <w:rFonts w:ascii="Courier New" w:hAnsi="Courier New" w:cs="Courier New"/>
        </w:rPr>
        <w:t>and the word is full of them</w:t>
      </w:r>
      <w:ins w:id="3180" w:author="Comparison" w:date="2013-05-05T19:43:00Z">
        <w:r w:rsidRPr="00AA4B48">
          <w:rPr>
            <w:rFonts w:ascii="Courier New" w:hAnsi="Courier New" w:cs="Courier New"/>
          </w:rPr>
          <w:t xml:space="preserve"> --</w:t>
        </w:r>
      </w:ins>
      <w:del w:id="3181" w:author="Comparison" w:date="2013-05-05T19:43:00Z">
        <w:r w:rsidRPr="00C100C3">
          <w:rPr>
            <w:rFonts w:ascii="Courier New" w:hAnsi="Courier New" w:cs="Courier New"/>
          </w:rPr>
          <w:delText>&amp;#8212;</w:delText>
        </w:r>
      </w:del>
      <w:r w:rsidRPr="00C100C3">
        <w:rPr>
          <w:rFonts w:ascii="Courier New" w:hAnsi="Courier New" w:cs="Courier New"/>
        </w:rPr>
        <w:t xml:space="preserve"> concerning the coming of Jesus to judge the living. For, alas! the kings of the earth shall be gathered by evil spirits, for the battle of that great day of God Almighty. They </w:t>
      </w:r>
      <w:ins w:id="3182" w:author="Comparison" w:date="2013-05-05T19:43:00Z">
        <w:r w:rsidRPr="00AA4B48">
          <w:rPr>
            <w:rFonts w:ascii="Courier New" w:hAnsi="Courier New" w:cs="Courier New"/>
          </w:rPr>
          <w:t>"</w:t>
        </w:r>
      </w:ins>
      <w:del w:id="3183" w:author="Comparison" w:date="2013-05-05T19:43:00Z">
        <w:r w:rsidRPr="00C100C3">
          <w:rPr>
            <w:rFonts w:ascii="Courier New" w:hAnsi="Courier New" w:cs="Courier New"/>
          </w:rPr>
          <w:delText>&amp;#8220;</w:delText>
        </w:r>
      </w:del>
      <w:r w:rsidRPr="00C100C3">
        <w:rPr>
          <w:rFonts w:ascii="Courier New" w:hAnsi="Courier New" w:cs="Courier New"/>
        </w:rPr>
        <w:t>shall make w</w:t>
      </w:r>
      <w:r w:rsidRPr="00C100C3">
        <w:rPr>
          <w:rFonts w:ascii="Courier New" w:hAnsi="Courier New" w:cs="Courier New"/>
        </w:rPr>
        <w:t>ar with the Lamb, and the Lamb shall overcome them; for he is King of kings, and Lord of lords</w:t>
      </w:r>
      <w:ins w:id="3184" w:author="Comparison" w:date="2013-05-05T19:43:00Z">
        <w:r w:rsidRPr="00AA4B48">
          <w:rPr>
            <w:rFonts w:ascii="Courier New" w:hAnsi="Courier New" w:cs="Courier New"/>
          </w:rPr>
          <w:t>."</w:t>
        </w:r>
      </w:ins>
    </w:p>
    <w:p w14:paraId="4F4E5BC2" w14:textId="26EE894F" w:rsidR="00000000" w:rsidRPr="00C100C3" w:rsidRDefault="00362818" w:rsidP="00C100C3">
      <w:pPr>
        <w:pStyle w:val="PlainText"/>
        <w:rPr>
          <w:del w:id="3185" w:author="Comparison" w:date="2013-05-05T19:43:00Z"/>
          <w:rFonts w:ascii="Courier New" w:hAnsi="Courier New" w:cs="Courier New"/>
        </w:rPr>
      </w:pPr>
      <w:ins w:id="3186" w:author="Comparison" w:date="2013-05-05T19:43:00Z">
        <w:r w:rsidRPr="00AA4B48">
          <w:rPr>
            <w:rFonts w:ascii="Courier New" w:hAnsi="Courier New" w:cs="Courier New"/>
          </w:rPr>
          <w:t>"</w:t>
        </w:r>
      </w:ins>
      <w:del w:id="3187" w:author="Comparison" w:date="2013-05-05T19:43:00Z">
        <w:r w:rsidRPr="00C100C3">
          <w:rPr>
            <w:rFonts w:ascii="Courier New" w:hAnsi="Courier New" w:cs="Courier New"/>
          </w:rPr>
          <w:delText>.&amp;#8221;</w:delText>
        </w:r>
      </w:del>
    </w:p>
    <w:p w14:paraId="0C230FB3" w14:textId="28165C4B" w:rsidR="00000000" w:rsidRPr="00C100C3" w:rsidRDefault="00362818" w:rsidP="00C100C3">
      <w:pPr>
        <w:pStyle w:val="PlainText"/>
        <w:rPr>
          <w:rFonts w:ascii="Courier New" w:hAnsi="Courier New" w:cs="Courier New"/>
        </w:rPr>
      </w:pPr>
      <w:del w:id="3188" w:author="Comparison" w:date="2013-05-05T19:43:00Z">
        <w:r w:rsidRPr="00C100C3">
          <w:rPr>
            <w:rFonts w:ascii="Courier New" w:hAnsi="Courier New" w:cs="Courier New"/>
          </w:rPr>
          <w:delText>&amp;#8220;</w:delText>
        </w:r>
      </w:del>
      <w:r w:rsidRPr="00C100C3">
        <w:rPr>
          <w:rFonts w:ascii="Courier New" w:hAnsi="Courier New" w:cs="Courier New"/>
        </w:rPr>
        <w:t>The mighty God, even the Lord, hath spoken, and called the earth from the rising of the sun unto the going down thereof</w:t>
      </w:r>
      <w:ins w:id="3189" w:author="Comparison" w:date="2013-05-05T19:43:00Z">
        <w:r w:rsidRPr="00AA4B48">
          <w:rPr>
            <w:rFonts w:ascii="Courier New" w:hAnsi="Courier New" w:cs="Courier New"/>
          </w:rPr>
          <w:t>,"</w:t>
        </w:r>
      </w:ins>
      <w:del w:id="3190" w:author="Comparison" w:date="2013-05-05T19:43:00Z">
        <w:r w:rsidRPr="00C100C3">
          <w:rPr>
            <w:rFonts w:ascii="Courier New" w:hAnsi="Courier New" w:cs="Courier New"/>
          </w:rPr>
          <w:delText>,&amp;#8221;</w:delText>
        </w:r>
      </w:del>
      <w:r w:rsidRPr="00C100C3">
        <w:rPr>
          <w:rFonts w:ascii="Courier New" w:hAnsi="Courier New" w:cs="Courier New"/>
        </w:rPr>
        <w:t xml:space="preserve"> @Psalm 50.</w:t>
      </w:r>
    </w:p>
    <w:p w14:paraId="381E00EC" w14:textId="20F4CB5F" w:rsidR="00000000" w:rsidRPr="00C100C3" w:rsidRDefault="00362818" w:rsidP="00C100C3">
      <w:pPr>
        <w:pStyle w:val="PlainText"/>
        <w:rPr>
          <w:rFonts w:ascii="Courier New" w:hAnsi="Courier New" w:cs="Courier New"/>
        </w:rPr>
      </w:pPr>
      <w:ins w:id="3191" w:author="Comparison" w:date="2013-05-05T19:43:00Z">
        <w:r w:rsidRPr="00AA4B48">
          <w:rPr>
            <w:rFonts w:ascii="Courier New" w:hAnsi="Courier New" w:cs="Courier New"/>
          </w:rPr>
          <w:t>"</w:t>
        </w:r>
      </w:ins>
      <w:del w:id="3192" w:author="Comparison" w:date="2013-05-05T19:43:00Z">
        <w:r w:rsidRPr="00C100C3">
          <w:rPr>
            <w:rFonts w:ascii="Courier New" w:hAnsi="Courier New" w:cs="Courier New"/>
          </w:rPr>
          <w:delText>&amp;#822</w:delText>
        </w:r>
        <w:r w:rsidRPr="00C100C3">
          <w:rPr>
            <w:rFonts w:ascii="Courier New" w:hAnsi="Courier New" w:cs="Courier New"/>
          </w:rPr>
          <w:delText>0;</w:delText>
        </w:r>
      </w:del>
      <w:r w:rsidRPr="00C100C3">
        <w:rPr>
          <w:rFonts w:ascii="Courier New" w:hAnsi="Courier New" w:cs="Courier New"/>
        </w:rPr>
        <w:t>And he that is called the Word of God shall tread the winepress of the fierceness and wrath of Almighty God</w:t>
      </w:r>
      <w:ins w:id="3193" w:author="Comparison" w:date="2013-05-05T19:43:00Z">
        <w:r w:rsidRPr="00AA4B48">
          <w:rPr>
            <w:rFonts w:ascii="Courier New" w:hAnsi="Courier New" w:cs="Courier New"/>
          </w:rPr>
          <w:t>,"</w:t>
        </w:r>
      </w:ins>
      <w:del w:id="3194" w:author="Comparison" w:date="2013-05-05T19:43:00Z">
        <w:r w:rsidRPr="00C100C3">
          <w:rPr>
            <w:rFonts w:ascii="Courier New" w:hAnsi="Courier New" w:cs="Courier New"/>
          </w:rPr>
          <w:delText>,&amp;#8221;</w:delText>
        </w:r>
      </w:del>
      <w:r w:rsidRPr="00C100C3">
        <w:rPr>
          <w:rFonts w:ascii="Courier New" w:hAnsi="Courier New" w:cs="Courier New"/>
        </w:rPr>
        <w:t xml:space="preserve"> (@Revelation 19); and that when the harvest shall be ripe for the sickle and the grapes of the vine of the earth shall be ripe.</w:t>
      </w:r>
    </w:p>
    <w:p w14:paraId="72162EBB" w14:textId="05005522" w:rsidR="00000000" w:rsidRPr="00C100C3" w:rsidRDefault="00362818" w:rsidP="00C100C3">
      <w:pPr>
        <w:pStyle w:val="PlainText"/>
        <w:rPr>
          <w:rFonts w:ascii="Courier New" w:hAnsi="Courier New" w:cs="Courier New"/>
        </w:rPr>
      </w:pPr>
      <w:r w:rsidRPr="00C100C3">
        <w:rPr>
          <w:rFonts w:ascii="Courier New" w:hAnsi="Courier New" w:cs="Courier New"/>
        </w:rPr>
        <w:t>God is fu</w:t>
      </w:r>
      <w:r w:rsidRPr="00C100C3">
        <w:rPr>
          <w:rFonts w:ascii="Courier New" w:hAnsi="Courier New" w:cs="Courier New"/>
        </w:rPr>
        <w:t xml:space="preserve">ll of goodness and patience. He only strikes when iniquity is come to the full. He still seeks souls while it is yet the acceptable day, the day of salvation. No one knows the day </w:t>
      </w:r>
      <w:ins w:id="3195" w:author="Comparison" w:date="2013-05-05T19:43:00Z">
        <w:r w:rsidRPr="00AA4B48">
          <w:rPr>
            <w:rFonts w:ascii="Courier New" w:hAnsi="Courier New" w:cs="Courier New"/>
          </w:rPr>
          <w:t>"</w:t>
        </w:r>
      </w:ins>
      <w:del w:id="3196" w:author="Comparison" w:date="2013-05-05T19:43:00Z">
        <w:r w:rsidRPr="00C100C3">
          <w:rPr>
            <w:rFonts w:ascii="Courier New" w:hAnsi="Courier New" w:cs="Courier New"/>
          </w:rPr>
          <w:delText>&amp;#8220;</w:delText>
        </w:r>
      </w:del>
      <w:r w:rsidRPr="00C100C3">
        <w:rPr>
          <w:rFonts w:ascii="Courier New" w:hAnsi="Courier New" w:cs="Courier New"/>
        </w:rPr>
        <w:t>when he shall rise for the spoil</w:t>
      </w:r>
      <w:ins w:id="3197" w:author="Comparison" w:date="2013-05-05T19:43:00Z">
        <w:r w:rsidRPr="00AA4B48">
          <w:rPr>
            <w:rFonts w:ascii="Courier New" w:hAnsi="Courier New" w:cs="Courier New"/>
          </w:rPr>
          <w:t>."</w:t>
        </w:r>
      </w:ins>
      <w:del w:id="3198" w:author="Comparison" w:date="2013-05-05T19:43:00Z">
        <w:r w:rsidRPr="00C100C3">
          <w:rPr>
            <w:rFonts w:ascii="Courier New" w:hAnsi="Courier New" w:cs="Courier New"/>
          </w:rPr>
          <w:delText>.&amp;#8221;</w:delText>
        </w:r>
      </w:del>
      <w:r w:rsidRPr="00C100C3">
        <w:rPr>
          <w:rFonts w:ascii="Courier New" w:hAnsi="Courier New" w:cs="Courier New"/>
        </w:rPr>
        <w:t xml:space="preserve"> But who will say that the ha</w:t>
      </w:r>
      <w:r w:rsidRPr="00C100C3">
        <w:rPr>
          <w:rFonts w:ascii="Courier New" w:hAnsi="Courier New" w:cs="Courier New"/>
        </w:rPr>
        <w:t>rvest is not ripening for the sickle, and the grapes of the vine of the earth are not filling up for the day of His wrath?</w:t>
      </w:r>
    </w:p>
    <w:p w14:paraId="580BA355" w14:textId="78CEBA76" w:rsidR="00000000" w:rsidRPr="00C100C3" w:rsidRDefault="00362818" w:rsidP="00C100C3">
      <w:pPr>
        <w:pStyle w:val="PlainText"/>
        <w:rPr>
          <w:rFonts w:ascii="Courier New" w:hAnsi="Courier New" w:cs="Courier New"/>
        </w:rPr>
      </w:pPr>
      <w:r w:rsidRPr="00C100C3">
        <w:rPr>
          <w:rFonts w:ascii="Courier New" w:hAnsi="Courier New" w:cs="Courier New"/>
        </w:rPr>
        <w:t>That day shall not overtake as a thief those who are the children of the day</w:t>
      </w:r>
      <w:ins w:id="3199" w:author="Comparison" w:date="2013-05-05T19:43:00Z">
        <w:r w:rsidRPr="00AA4B48">
          <w:rPr>
            <w:rFonts w:ascii="Courier New" w:hAnsi="Courier New" w:cs="Courier New"/>
          </w:rPr>
          <w:t xml:space="preserve"> -- </w:t>
        </w:r>
      </w:ins>
      <w:del w:id="3200" w:author="Comparison" w:date="2013-05-05T19:43:00Z">
        <w:r w:rsidRPr="00C100C3">
          <w:rPr>
            <w:rFonts w:ascii="Courier New" w:hAnsi="Courier New" w:cs="Courier New"/>
          </w:rPr>
          <w:delText>&amp;#8212;</w:delText>
        </w:r>
      </w:del>
      <w:r w:rsidRPr="00C100C3">
        <w:rPr>
          <w:rFonts w:ascii="Courier New" w:hAnsi="Courier New" w:cs="Courier New"/>
        </w:rPr>
        <w:t>the children of light; but it is because they are</w:t>
      </w:r>
      <w:r w:rsidRPr="00C100C3">
        <w:rPr>
          <w:rFonts w:ascii="Courier New" w:hAnsi="Courier New" w:cs="Courier New"/>
        </w:rPr>
        <w:t xml:space="preserve"> the children of the day. Instructed beforehand of the judgments of God, they belong to Him who is to be the Judge, and not to the world on which the judgments will fall. They</w:t>
      </w:r>
    </w:p>
    <w:p w14:paraId="5185E73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{123}</w:t>
      </w:r>
    </w:p>
    <w:p w14:paraId="1903318C" w14:textId="2DD43B27" w:rsidR="00000000" w:rsidRPr="00C100C3" w:rsidRDefault="00362818" w:rsidP="00C100C3">
      <w:pPr>
        <w:pStyle w:val="PlainText"/>
        <w:rPr>
          <w:rFonts w:ascii="Courier New" w:hAnsi="Courier New" w:cs="Courier New"/>
        </w:rPr>
      </w:pPr>
      <w:r w:rsidRPr="00C100C3">
        <w:rPr>
          <w:rFonts w:ascii="Courier New" w:hAnsi="Courier New" w:cs="Courier New"/>
        </w:rPr>
        <w:t>wait for Him, from heaven, who has saved them by His grace, who *deliver</w:t>
      </w:r>
      <w:r w:rsidRPr="00C100C3">
        <w:rPr>
          <w:rFonts w:ascii="Courier New" w:hAnsi="Courier New" w:cs="Courier New"/>
        </w:rPr>
        <w:t>s them from the wrath to come</w:t>
      </w:r>
      <w:ins w:id="3201" w:author="Comparison" w:date="2013-05-05T19:43:00Z">
        <w:r w:rsidRPr="00AA4B48">
          <w:rPr>
            <w:rFonts w:ascii="Courier New" w:hAnsi="Courier New" w:cs="Courier New"/>
          </w:rPr>
          <w:t>*.</w:t>
        </w:r>
      </w:ins>
      <w:del w:id="3202" w:author="Comparison" w:date="2013-05-05T19:43:00Z">
        <w:r w:rsidRPr="00C100C3">
          <w:rPr>
            <w:rFonts w:ascii="Courier New" w:hAnsi="Courier New" w:cs="Courier New"/>
          </w:rPr>
          <w:delText>.*</w:delText>
        </w:r>
      </w:del>
      <w:r w:rsidRPr="00C100C3">
        <w:rPr>
          <w:rFonts w:ascii="Courier New" w:hAnsi="Courier New" w:cs="Courier New"/>
        </w:rPr>
        <w:t xml:space="preserve"> Redeemed by His blood, He who has redeemed them is dear to them; and they wait as to glory for Him who, by His grace, has made them capable of it.</w:t>
      </w:r>
    </w:p>
    <w:p w14:paraId="2A908D2B"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Now, let us see if, according to the word, this thought does not influence t</w:t>
      </w:r>
      <w:r w:rsidRPr="00C100C3">
        <w:rPr>
          <w:rFonts w:ascii="Courier New" w:hAnsi="Courier New" w:cs="Courier New"/>
        </w:rPr>
        <w:t>he whole walk, and does not rule all the thoughts of him whom the love of Jesus has introduced into the way in the pilgrimage of faith.</w:t>
      </w:r>
    </w:p>
    <w:p w14:paraId="06848523"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 do not pretend to present you here with the proofs of the doctrine. Although the study of the teachings of the word o</w:t>
      </w:r>
      <w:r w:rsidRPr="00C100C3">
        <w:rPr>
          <w:rFonts w:ascii="Courier New" w:hAnsi="Courier New" w:cs="Courier New"/>
        </w:rPr>
        <w:t>n this subject is of the highest interest, my aim is to make you see, my brethren, that the truth of which we speak, that the hope of the coming of Jesus, connects itself with the whole Christian walk in every connection of it; and that, in consequence, it</w:t>
      </w:r>
      <w:r w:rsidRPr="00C100C3">
        <w:rPr>
          <w:rFonts w:ascii="Courier New" w:hAnsi="Courier New" w:cs="Courier New"/>
        </w:rPr>
        <w:t xml:space="preserve"> is one of the most practical truths.</w:t>
      </w:r>
    </w:p>
    <w:p w14:paraId="24F4536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Is the question about conversion? They had been converted to wait for His Son Jesus; @1 Thessalonians 1.</w:t>
      </w:r>
    </w:p>
    <w:p w14:paraId="4C2F648A" w14:textId="643940A4"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Is the question about the joy of the work, and of the communion of the saints? </w:t>
      </w:r>
      <w:ins w:id="3203" w:author="Comparison" w:date="2013-05-05T19:43:00Z">
        <w:r w:rsidRPr="00AA4B48">
          <w:rPr>
            <w:rFonts w:ascii="Courier New" w:hAnsi="Courier New" w:cs="Courier New"/>
          </w:rPr>
          <w:t>"</w:t>
        </w:r>
      </w:ins>
      <w:del w:id="3204" w:author="Comparison" w:date="2013-05-05T19:43:00Z">
        <w:r w:rsidRPr="00C100C3">
          <w:rPr>
            <w:rFonts w:ascii="Courier New" w:hAnsi="Courier New" w:cs="Courier New"/>
          </w:rPr>
          <w:delText>&amp;#8220;</w:delText>
        </w:r>
      </w:del>
      <w:r w:rsidRPr="00C100C3">
        <w:rPr>
          <w:rFonts w:ascii="Courier New" w:hAnsi="Courier New" w:cs="Courier New"/>
        </w:rPr>
        <w:t xml:space="preserve">For what is our hope, or </w:t>
      </w:r>
      <w:r w:rsidRPr="00C100C3">
        <w:rPr>
          <w:rFonts w:ascii="Courier New" w:hAnsi="Courier New" w:cs="Courier New"/>
        </w:rPr>
        <w:t>joy, or crown of rejoicing? Are not even ye in the presence of our Lord Jesus Christ at his coming</w:t>
      </w:r>
      <w:ins w:id="3205" w:author="Comparison" w:date="2013-05-05T19:43:00Z">
        <w:r w:rsidRPr="00AA4B48">
          <w:rPr>
            <w:rFonts w:ascii="Courier New" w:hAnsi="Courier New" w:cs="Courier New"/>
          </w:rPr>
          <w:t>?"</w:t>
        </w:r>
      </w:ins>
      <w:del w:id="3206" w:author="Comparison" w:date="2013-05-05T19:43:00Z">
        <w:r w:rsidRPr="00C100C3">
          <w:rPr>
            <w:rFonts w:ascii="Courier New" w:hAnsi="Courier New" w:cs="Courier New"/>
          </w:rPr>
          <w:delText>?&amp;#8221;</w:delText>
        </w:r>
      </w:del>
      <w:r w:rsidRPr="00C100C3">
        <w:rPr>
          <w:rFonts w:ascii="Courier New" w:hAnsi="Courier New" w:cs="Courier New"/>
        </w:rPr>
        <w:t xml:space="preserve"> (@1 Thessalonians 2).</w:t>
      </w:r>
    </w:p>
    <w:p w14:paraId="5130D3BB" w14:textId="4069363E"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Is the question concerning holiness? It is </w:t>
      </w:r>
      <w:ins w:id="3207" w:author="Comparison" w:date="2013-05-05T19:43:00Z">
        <w:r w:rsidRPr="00AA4B48">
          <w:rPr>
            <w:rFonts w:ascii="Courier New" w:hAnsi="Courier New" w:cs="Courier New"/>
          </w:rPr>
          <w:t>"</w:t>
        </w:r>
      </w:ins>
      <w:del w:id="3208" w:author="Comparison" w:date="2013-05-05T19:43:00Z">
        <w:r w:rsidRPr="00C100C3">
          <w:rPr>
            <w:rFonts w:ascii="Courier New" w:hAnsi="Courier New" w:cs="Courier New"/>
          </w:rPr>
          <w:delText>&amp;#8220;</w:delText>
        </w:r>
      </w:del>
      <w:r w:rsidRPr="00C100C3">
        <w:rPr>
          <w:rFonts w:ascii="Courier New" w:hAnsi="Courier New" w:cs="Courier New"/>
        </w:rPr>
        <w:t>to the end he may stablish your hearts unblamable in holiness before God, ev</w:t>
      </w:r>
      <w:r w:rsidRPr="00C100C3">
        <w:rPr>
          <w:rFonts w:ascii="Courier New" w:hAnsi="Courier New" w:cs="Courier New"/>
        </w:rPr>
        <w:t>en our Father, at the coming of our Lord Jesus Christ with all his saints</w:t>
      </w:r>
      <w:ins w:id="3209" w:author="Comparison" w:date="2013-05-05T19:43:00Z">
        <w:r w:rsidRPr="00AA4B48">
          <w:rPr>
            <w:rFonts w:ascii="Courier New" w:hAnsi="Courier New" w:cs="Courier New"/>
          </w:rPr>
          <w:t>,"</w:t>
        </w:r>
      </w:ins>
      <w:del w:id="3210" w:author="Comparison" w:date="2013-05-05T19:43:00Z">
        <w:r w:rsidRPr="00C100C3">
          <w:rPr>
            <w:rFonts w:ascii="Courier New" w:hAnsi="Courier New" w:cs="Courier New"/>
          </w:rPr>
          <w:delText>,&amp;#8221;</w:delText>
        </w:r>
      </w:del>
      <w:r w:rsidRPr="00C100C3">
        <w:rPr>
          <w:rFonts w:ascii="Courier New" w:hAnsi="Courier New" w:cs="Courier New"/>
        </w:rPr>
        <w:t xml:space="preserve"> @1 Thessalonians 3.</w:t>
      </w:r>
    </w:p>
    <w:p w14:paraId="59377F5A" w14:textId="2005F6B8" w:rsidR="00000000" w:rsidRPr="00C100C3" w:rsidRDefault="00362818" w:rsidP="00C100C3">
      <w:pPr>
        <w:pStyle w:val="PlainText"/>
        <w:rPr>
          <w:rFonts w:ascii="Courier New" w:hAnsi="Courier New" w:cs="Courier New"/>
        </w:rPr>
      </w:pPr>
      <w:r w:rsidRPr="00C100C3">
        <w:rPr>
          <w:rFonts w:ascii="Courier New" w:hAnsi="Courier New" w:cs="Courier New"/>
        </w:rPr>
        <w:t>And what will, perhaps, strike more the minds of some, and will shew to what extent the Church has departed from the habits of thought which the Bible in</w:t>
      </w:r>
      <w:r w:rsidRPr="00C100C3">
        <w:rPr>
          <w:rFonts w:ascii="Courier New" w:hAnsi="Courier New" w:cs="Courier New"/>
        </w:rPr>
        <w:t>spires is, that at the moment when the afflicted friends of a Christian just departed surround his bed, the apostle comforts them with the thought that Christ will *bring him back</w:t>
      </w:r>
      <w:ins w:id="3211" w:author="Comparison" w:date="2013-05-05T19:43:00Z">
        <w:r w:rsidRPr="00AA4B48">
          <w:rPr>
            <w:rFonts w:ascii="Courier New" w:hAnsi="Courier New" w:cs="Courier New"/>
          </w:rPr>
          <w:t>*. "</w:t>
        </w:r>
      </w:ins>
      <w:del w:id="3212" w:author="Comparison" w:date="2013-05-05T19:43:00Z">
        <w:r w:rsidRPr="00C100C3">
          <w:rPr>
            <w:rFonts w:ascii="Courier New" w:hAnsi="Courier New" w:cs="Courier New"/>
          </w:rPr>
          <w:delText>.* &amp;#8220;</w:delText>
        </w:r>
      </w:del>
      <w:r w:rsidRPr="00C100C3">
        <w:rPr>
          <w:rFonts w:ascii="Courier New" w:hAnsi="Courier New" w:cs="Courier New"/>
        </w:rPr>
        <w:t>Now, my brethren, I would not have you ignorant concerning them whi</w:t>
      </w:r>
      <w:r w:rsidRPr="00C100C3">
        <w:rPr>
          <w:rFonts w:ascii="Courier New" w:hAnsi="Courier New" w:cs="Courier New"/>
        </w:rPr>
        <w:t xml:space="preserve">ch are asleep, that </w:t>
      </w:r>
      <w:ins w:id="3213" w:author="Comparison" w:date="2013-05-05T19:43:00Z">
        <w:r w:rsidRPr="00AA4B48">
          <w:rPr>
            <w:rFonts w:ascii="Courier New" w:hAnsi="Courier New" w:cs="Courier New"/>
          </w:rPr>
          <w:t>Ye</w:t>
        </w:r>
      </w:ins>
      <w:del w:id="3214" w:author="Comparison" w:date="2013-05-05T19:43:00Z">
        <w:r w:rsidRPr="00C100C3">
          <w:rPr>
            <w:rFonts w:ascii="Courier New" w:hAnsi="Courier New" w:cs="Courier New"/>
          </w:rPr>
          <w:delText>ye</w:delText>
        </w:r>
      </w:del>
      <w:r w:rsidRPr="00C100C3">
        <w:rPr>
          <w:rFonts w:ascii="Courier New" w:hAnsi="Courier New" w:cs="Courier New"/>
        </w:rPr>
        <w:t xml:space="preserve"> sorrow not even as others which have no hope. For if we believe that Jesus died and rose again, even so them also which sleep in Jesus will God bring with him. For this we say unto you by the word of the Lord, that we which are alive</w:t>
      </w:r>
      <w:r w:rsidRPr="00C100C3">
        <w:rPr>
          <w:rFonts w:ascii="Courier New" w:hAnsi="Courier New" w:cs="Courier New"/>
        </w:rPr>
        <w:t xml:space="preserve"> and remain</w:t>
      </w:r>
      <w:ins w:id="3215" w:author="Comparison" w:date="2013-05-05T19:43:00Z">
        <w:r w:rsidRPr="00AA4B48">
          <w:rPr>
            <w:rFonts w:ascii="Courier New" w:hAnsi="Courier New" w:cs="Courier New"/>
          </w:rPr>
          <w:t>:</w:t>
        </w:r>
      </w:ins>
      <w:r w:rsidRPr="00C100C3">
        <w:rPr>
          <w:rFonts w:ascii="Courier New" w:hAnsi="Courier New" w:cs="Courier New"/>
        </w:rPr>
        <w:t xml:space="preserve"> unto the coming of the Lord shall not prevent them which are asleep. For the Lord himself shall </w:t>
      </w:r>
      <w:ins w:id="3216" w:author="Comparison" w:date="2013-05-05T19:43:00Z">
        <w:r w:rsidRPr="00AA4B48">
          <w:rPr>
            <w:rFonts w:ascii="Courier New" w:hAnsi="Courier New" w:cs="Courier New"/>
          </w:rPr>
          <w:t>descent</w:t>
        </w:r>
      </w:ins>
      <w:del w:id="3217" w:author="Comparison" w:date="2013-05-05T19:43:00Z">
        <w:r w:rsidRPr="00C100C3">
          <w:rPr>
            <w:rFonts w:ascii="Courier New" w:hAnsi="Courier New" w:cs="Courier New"/>
          </w:rPr>
          <w:delText>descend</w:delText>
        </w:r>
      </w:del>
      <w:r w:rsidRPr="00C100C3">
        <w:rPr>
          <w:rFonts w:ascii="Courier New" w:hAnsi="Courier New" w:cs="Courier New"/>
        </w:rPr>
        <w:t xml:space="preserve"> from heaven with a shout, with the voice of the archangel, and with the trump of God: and the dead in Christ shall rise first: then we which</w:t>
      </w:r>
      <w:r w:rsidRPr="00C100C3">
        <w:rPr>
          <w:rFonts w:ascii="Courier New" w:hAnsi="Courier New" w:cs="Courier New"/>
        </w:rPr>
        <w:t xml:space="preserve"> are alive and remain shall be caught up together</w:t>
      </w:r>
    </w:p>
    <w:p w14:paraId="411D986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{124}</w:t>
      </w:r>
    </w:p>
    <w:p w14:paraId="276C9929" w14:textId="1FD6B0E9" w:rsidR="00000000" w:rsidRPr="00C100C3" w:rsidRDefault="00362818" w:rsidP="00C100C3">
      <w:pPr>
        <w:pStyle w:val="PlainText"/>
        <w:rPr>
          <w:rFonts w:ascii="Courier New" w:hAnsi="Courier New" w:cs="Courier New"/>
        </w:rPr>
      </w:pPr>
      <w:r w:rsidRPr="00C100C3">
        <w:rPr>
          <w:rFonts w:ascii="Courier New" w:hAnsi="Courier New" w:cs="Courier New"/>
        </w:rPr>
        <w:t>with them in the clouds, to meet the Lord in the air; and so shall we ever be with the Lord. Wherefore comfort one another with these words</w:t>
      </w:r>
      <w:ins w:id="3218" w:author="Comparison" w:date="2013-05-05T19:43:00Z">
        <w:r w:rsidRPr="00AA4B48">
          <w:rPr>
            <w:rFonts w:ascii="Courier New" w:hAnsi="Courier New" w:cs="Courier New"/>
          </w:rPr>
          <w:t>."</w:t>
        </w:r>
      </w:ins>
      <w:del w:id="3219" w:author="Comparison" w:date="2013-05-05T19:43:00Z">
        <w:r w:rsidRPr="00C100C3">
          <w:rPr>
            <w:rFonts w:ascii="Courier New" w:hAnsi="Courier New" w:cs="Courier New"/>
          </w:rPr>
          <w:delText>.&amp;#8221;</w:delText>
        </w:r>
      </w:del>
    </w:p>
    <w:p w14:paraId="0C3C896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If one gave this as comfort now, on the occasion </w:t>
      </w:r>
      <w:r w:rsidRPr="00C100C3">
        <w:rPr>
          <w:rFonts w:ascii="Courier New" w:hAnsi="Courier New" w:cs="Courier New"/>
        </w:rPr>
        <w:t>of a death, what would be the effect on the greater part of Christians in our days?</w:t>
      </w:r>
    </w:p>
    <w:p w14:paraId="096FB6D2" w14:textId="5E0F98E3"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Is the question, again, of a life irreproachable in every respect? </w:t>
      </w:r>
      <w:ins w:id="3220" w:author="Comparison" w:date="2013-05-05T19:43:00Z">
        <w:r w:rsidRPr="00AA4B48">
          <w:rPr>
            <w:rFonts w:ascii="Courier New" w:hAnsi="Courier New" w:cs="Courier New"/>
          </w:rPr>
          <w:t>"</w:t>
        </w:r>
      </w:ins>
      <w:del w:id="3221" w:author="Comparison" w:date="2013-05-05T19:43:00Z">
        <w:r w:rsidRPr="00C100C3">
          <w:rPr>
            <w:rFonts w:ascii="Courier New" w:hAnsi="Courier New" w:cs="Courier New"/>
          </w:rPr>
          <w:delText>&amp;#8220;</w:delText>
        </w:r>
      </w:del>
      <w:r w:rsidRPr="00C100C3">
        <w:rPr>
          <w:rFonts w:ascii="Courier New" w:hAnsi="Courier New" w:cs="Courier New"/>
        </w:rPr>
        <w:t>And the very God of peace sanctify you wholly; and I pray God your whole spirit, and soul, and bo</w:t>
      </w:r>
      <w:r w:rsidRPr="00C100C3">
        <w:rPr>
          <w:rFonts w:ascii="Courier New" w:hAnsi="Courier New" w:cs="Courier New"/>
        </w:rPr>
        <w:t>dy be preserved blameless unto the coming of our Lord Jesus Christ</w:t>
      </w:r>
      <w:ins w:id="3222" w:author="Comparison" w:date="2013-05-05T19:43:00Z">
        <w:r w:rsidRPr="00AA4B48">
          <w:rPr>
            <w:rFonts w:ascii="Courier New" w:hAnsi="Courier New" w:cs="Courier New"/>
          </w:rPr>
          <w:t>,"</w:t>
        </w:r>
      </w:ins>
      <w:del w:id="3223" w:author="Comparison" w:date="2013-05-05T19:43:00Z">
        <w:r w:rsidRPr="00C100C3">
          <w:rPr>
            <w:rFonts w:ascii="Courier New" w:hAnsi="Courier New" w:cs="Courier New"/>
          </w:rPr>
          <w:delText>,&amp;#8221;</w:delText>
        </w:r>
      </w:del>
      <w:r w:rsidRPr="00C100C3">
        <w:rPr>
          <w:rFonts w:ascii="Courier New" w:hAnsi="Courier New" w:cs="Courier New"/>
        </w:rPr>
        <w:t xml:space="preserve"> @1 Thessalonians 5.</w:t>
      </w:r>
    </w:p>
    <w:p w14:paraId="1DC54293" w14:textId="2983CE34"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In the midst of the strongest persecutions the thought of the appearing of Jesus came in as the time of rest. </w:t>
      </w:r>
      <w:ins w:id="3224" w:author="Comparison" w:date="2013-05-05T19:43:00Z">
        <w:r w:rsidRPr="00AA4B48">
          <w:rPr>
            <w:rFonts w:ascii="Courier New" w:hAnsi="Courier New" w:cs="Courier New"/>
          </w:rPr>
          <w:t>"</w:t>
        </w:r>
      </w:ins>
      <w:del w:id="3225" w:author="Comparison" w:date="2013-05-05T19:43:00Z">
        <w:r w:rsidRPr="00C100C3">
          <w:rPr>
            <w:rFonts w:ascii="Courier New" w:hAnsi="Courier New" w:cs="Courier New"/>
          </w:rPr>
          <w:delText>&amp;#8220;</w:delText>
        </w:r>
      </w:del>
      <w:r w:rsidRPr="00C100C3">
        <w:rPr>
          <w:rFonts w:ascii="Courier New" w:hAnsi="Courier New" w:cs="Courier New"/>
        </w:rPr>
        <w:t>Rest with us</w:t>
      </w:r>
      <w:ins w:id="3226" w:author="Comparison" w:date="2013-05-05T19:43:00Z">
        <w:r w:rsidRPr="00AA4B48">
          <w:rPr>
            <w:rFonts w:ascii="Courier New" w:hAnsi="Courier New" w:cs="Courier New"/>
          </w:rPr>
          <w:t>,"</w:t>
        </w:r>
      </w:ins>
      <w:del w:id="3227" w:author="Comparison" w:date="2013-05-05T19:43:00Z">
        <w:r w:rsidRPr="00C100C3">
          <w:rPr>
            <w:rFonts w:ascii="Courier New" w:hAnsi="Courier New" w:cs="Courier New"/>
          </w:rPr>
          <w:delText>,&amp;#8221;</w:delText>
        </w:r>
      </w:del>
      <w:r w:rsidRPr="00C100C3">
        <w:rPr>
          <w:rFonts w:ascii="Courier New" w:hAnsi="Courier New" w:cs="Courier New"/>
        </w:rPr>
        <w:t xml:space="preserve"> says the apostle; </w:t>
      </w:r>
      <w:ins w:id="3228" w:author="Comparison" w:date="2013-05-05T19:43:00Z">
        <w:r w:rsidRPr="00AA4B48">
          <w:rPr>
            <w:rFonts w:ascii="Courier New" w:hAnsi="Courier New" w:cs="Courier New"/>
          </w:rPr>
          <w:t>"</w:t>
        </w:r>
      </w:ins>
      <w:del w:id="3229" w:author="Comparison" w:date="2013-05-05T19:43:00Z">
        <w:r w:rsidRPr="00C100C3">
          <w:rPr>
            <w:rFonts w:ascii="Courier New" w:hAnsi="Courier New" w:cs="Courier New"/>
          </w:rPr>
          <w:delText>&amp;#82</w:delText>
        </w:r>
        <w:r w:rsidRPr="00C100C3">
          <w:rPr>
            <w:rFonts w:ascii="Courier New" w:hAnsi="Courier New" w:cs="Courier New"/>
          </w:rPr>
          <w:delText>20;</w:delText>
        </w:r>
      </w:del>
      <w:r w:rsidRPr="00C100C3">
        <w:rPr>
          <w:rFonts w:ascii="Courier New" w:hAnsi="Courier New" w:cs="Courier New"/>
        </w:rPr>
        <w:t>to you who are troubled rest, when the Lord Jesus shall be revealed from heaven with his mighty angels</w:t>
      </w:r>
      <w:ins w:id="3230" w:author="Comparison" w:date="2013-05-05T19:43:00Z">
        <w:r w:rsidRPr="00AA4B48">
          <w:rPr>
            <w:rFonts w:ascii="Courier New" w:hAnsi="Courier New" w:cs="Courier New"/>
          </w:rPr>
          <w:t>."</w:t>
        </w:r>
      </w:ins>
      <w:del w:id="3231" w:author="Comparison" w:date="2013-05-05T19:43:00Z">
        <w:r w:rsidRPr="00C100C3">
          <w:rPr>
            <w:rFonts w:ascii="Courier New" w:hAnsi="Courier New" w:cs="Courier New"/>
          </w:rPr>
          <w:delText>.&amp;#8221;</w:delText>
        </w:r>
      </w:del>
      <w:r w:rsidRPr="00C100C3">
        <w:rPr>
          <w:rFonts w:ascii="Courier New" w:hAnsi="Courier New" w:cs="Courier New"/>
        </w:rPr>
        <w:t xml:space="preserve"> How could such a thought afford consolation to the soul, if this hope of Jesus was not a real and present hope?</w:t>
      </w:r>
    </w:p>
    <w:p w14:paraId="3397C24B" w14:textId="15553FB5" w:rsidR="00000000" w:rsidRPr="00C100C3" w:rsidRDefault="00362818" w:rsidP="00C100C3">
      <w:pPr>
        <w:pStyle w:val="PlainText"/>
        <w:rPr>
          <w:rFonts w:ascii="Courier New" w:hAnsi="Courier New" w:cs="Courier New"/>
        </w:rPr>
      </w:pPr>
      <w:r w:rsidRPr="00C100C3">
        <w:rPr>
          <w:rFonts w:ascii="Courier New" w:hAnsi="Courier New" w:cs="Courier New"/>
        </w:rPr>
        <w:t>Is the question concerning th</w:t>
      </w:r>
      <w:r w:rsidRPr="00C100C3">
        <w:rPr>
          <w:rFonts w:ascii="Courier New" w:hAnsi="Courier New" w:cs="Courier New"/>
        </w:rPr>
        <w:t xml:space="preserve">e trying circumstances of life, and of patience under oppression? The same comforting hope is present to the heart of him who suffers. </w:t>
      </w:r>
      <w:ins w:id="3232" w:author="Comparison" w:date="2013-05-05T19:43:00Z">
        <w:r w:rsidRPr="00AA4B48">
          <w:rPr>
            <w:rFonts w:ascii="Courier New" w:hAnsi="Courier New" w:cs="Courier New"/>
          </w:rPr>
          <w:t>"</w:t>
        </w:r>
      </w:ins>
      <w:del w:id="3233" w:author="Comparison" w:date="2013-05-05T19:43:00Z">
        <w:r w:rsidRPr="00C100C3">
          <w:rPr>
            <w:rFonts w:ascii="Courier New" w:hAnsi="Courier New" w:cs="Courier New"/>
          </w:rPr>
          <w:delText>&amp;#8220;</w:delText>
        </w:r>
      </w:del>
      <w:r w:rsidRPr="00C100C3">
        <w:rPr>
          <w:rFonts w:ascii="Courier New" w:hAnsi="Courier New" w:cs="Courier New"/>
        </w:rPr>
        <w:t>Be patient, therefore, brethren, unto the coming of the Lord</w:t>
      </w:r>
      <w:ins w:id="3234" w:author="Comparison" w:date="2013-05-05T19:43:00Z">
        <w:r w:rsidRPr="00AA4B48">
          <w:rPr>
            <w:rFonts w:ascii="Courier New" w:hAnsi="Courier New" w:cs="Courier New"/>
          </w:rPr>
          <w:t>." ... "</w:t>
        </w:r>
      </w:ins>
      <w:del w:id="3235" w:author="Comparison" w:date="2013-05-05T19:43:00Z">
        <w:r w:rsidRPr="00C100C3">
          <w:rPr>
            <w:rFonts w:ascii="Courier New" w:hAnsi="Courier New" w:cs="Courier New"/>
          </w:rPr>
          <w:delText>.&amp;#8221;&amp;#8230; &amp;#8220;</w:delText>
        </w:r>
      </w:del>
      <w:r w:rsidRPr="00C100C3">
        <w:rPr>
          <w:rFonts w:ascii="Courier New" w:hAnsi="Courier New" w:cs="Courier New"/>
        </w:rPr>
        <w:t>Be ye also patient; stablish yo</w:t>
      </w:r>
      <w:r w:rsidRPr="00C100C3">
        <w:rPr>
          <w:rFonts w:ascii="Courier New" w:hAnsi="Courier New" w:cs="Courier New"/>
        </w:rPr>
        <w:t>ur hearts; for the coming of the Lord draweth nigh</w:t>
      </w:r>
      <w:ins w:id="3236" w:author="Comparison" w:date="2013-05-05T19:43:00Z">
        <w:r w:rsidRPr="00AA4B48">
          <w:rPr>
            <w:rFonts w:ascii="Courier New" w:hAnsi="Courier New" w:cs="Courier New"/>
          </w:rPr>
          <w:t>." ... "</w:t>
        </w:r>
      </w:ins>
      <w:del w:id="3237" w:author="Comparison" w:date="2013-05-05T19:43:00Z">
        <w:r w:rsidRPr="00C100C3">
          <w:rPr>
            <w:rFonts w:ascii="Courier New" w:hAnsi="Courier New" w:cs="Courier New"/>
          </w:rPr>
          <w:delText>.&amp;#8221; &amp;#8230;&amp;#8220;</w:delText>
        </w:r>
      </w:del>
      <w:r w:rsidRPr="00C100C3">
        <w:rPr>
          <w:rFonts w:ascii="Courier New" w:hAnsi="Courier New" w:cs="Courier New"/>
        </w:rPr>
        <w:t>Behold, the Judge standeth at the door</w:t>
      </w:r>
      <w:ins w:id="3238" w:author="Comparison" w:date="2013-05-05T19:43:00Z">
        <w:r w:rsidRPr="00AA4B48">
          <w:rPr>
            <w:rFonts w:ascii="Courier New" w:hAnsi="Courier New" w:cs="Courier New"/>
          </w:rPr>
          <w:t>."</w:t>
        </w:r>
      </w:ins>
      <w:del w:id="3239" w:author="Comparison" w:date="2013-05-05T19:43:00Z">
        <w:r w:rsidRPr="00C100C3">
          <w:rPr>
            <w:rFonts w:ascii="Courier New" w:hAnsi="Courier New" w:cs="Courier New"/>
          </w:rPr>
          <w:delText>.&amp;#8221;</w:delText>
        </w:r>
      </w:del>
    </w:p>
    <w:p w14:paraId="60057642" w14:textId="3FF4EE70"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Is the question about responsibility? </w:t>
      </w:r>
      <w:ins w:id="3240" w:author="Comparison" w:date="2013-05-05T19:43:00Z">
        <w:r w:rsidRPr="00AA4B48">
          <w:rPr>
            <w:rFonts w:ascii="Courier New" w:hAnsi="Courier New" w:cs="Courier New"/>
          </w:rPr>
          <w:t>"</w:t>
        </w:r>
      </w:ins>
      <w:del w:id="3241" w:author="Comparison" w:date="2013-05-05T19:43:00Z">
        <w:r w:rsidRPr="00C100C3">
          <w:rPr>
            <w:rFonts w:ascii="Courier New" w:hAnsi="Courier New" w:cs="Courier New"/>
          </w:rPr>
          <w:delText>&amp;#8220;</w:delText>
        </w:r>
      </w:del>
      <w:r w:rsidRPr="00C100C3">
        <w:rPr>
          <w:rFonts w:ascii="Courier New" w:hAnsi="Courier New" w:cs="Courier New"/>
        </w:rPr>
        <w:t>I charge thee in the sight of God</w:t>
      </w:r>
      <w:ins w:id="3242" w:author="Comparison" w:date="2013-05-05T19:43:00Z">
        <w:r w:rsidRPr="00AA4B48">
          <w:rPr>
            <w:rFonts w:ascii="Courier New" w:hAnsi="Courier New" w:cs="Courier New"/>
          </w:rPr>
          <w:t>,"</w:t>
        </w:r>
      </w:ins>
      <w:del w:id="3243" w:author="Comparison" w:date="2013-05-05T19:43:00Z">
        <w:r w:rsidRPr="00C100C3">
          <w:rPr>
            <w:rFonts w:ascii="Courier New" w:hAnsi="Courier New" w:cs="Courier New"/>
          </w:rPr>
          <w:delText>,&amp;#8221;</w:delText>
        </w:r>
      </w:del>
      <w:r w:rsidRPr="00C100C3">
        <w:rPr>
          <w:rFonts w:ascii="Courier New" w:hAnsi="Courier New" w:cs="Courier New"/>
        </w:rPr>
        <w:t xml:space="preserve"> says Paul to Timothy, </w:t>
      </w:r>
      <w:ins w:id="3244" w:author="Comparison" w:date="2013-05-05T19:43:00Z">
        <w:r w:rsidRPr="00AA4B48">
          <w:rPr>
            <w:rFonts w:ascii="Courier New" w:hAnsi="Courier New" w:cs="Courier New"/>
          </w:rPr>
          <w:t>... "</w:t>
        </w:r>
      </w:ins>
      <w:del w:id="3245" w:author="Comparison" w:date="2013-05-05T19:43:00Z">
        <w:r w:rsidRPr="00C100C3">
          <w:rPr>
            <w:rFonts w:ascii="Courier New" w:hAnsi="Courier New" w:cs="Courier New"/>
          </w:rPr>
          <w:delText xml:space="preserve">&amp;#8230;&amp;#8221; </w:delText>
        </w:r>
      </w:del>
      <w:r w:rsidRPr="00C100C3">
        <w:rPr>
          <w:rFonts w:ascii="Courier New" w:hAnsi="Courier New" w:cs="Courier New"/>
        </w:rPr>
        <w:t>that thou k</w:t>
      </w:r>
      <w:r w:rsidRPr="00C100C3">
        <w:rPr>
          <w:rFonts w:ascii="Courier New" w:hAnsi="Courier New" w:cs="Courier New"/>
        </w:rPr>
        <w:t>eep this commandment, without spot, unrebukable, until the appearing of our Lord Jesus Christ</w:t>
      </w:r>
      <w:ins w:id="3246" w:author="Comparison" w:date="2013-05-05T19:43:00Z">
        <w:r w:rsidRPr="00AA4B48">
          <w:rPr>
            <w:rFonts w:ascii="Courier New" w:hAnsi="Courier New" w:cs="Courier New"/>
          </w:rPr>
          <w:t>."</w:t>
        </w:r>
      </w:ins>
      <w:del w:id="3247" w:author="Comparison" w:date="2013-05-05T19:43:00Z">
        <w:r w:rsidRPr="00C100C3">
          <w:rPr>
            <w:rFonts w:ascii="Courier New" w:hAnsi="Courier New" w:cs="Courier New"/>
          </w:rPr>
          <w:delText>.&amp;#8221;</w:delText>
        </w:r>
      </w:del>
    </w:p>
    <w:p w14:paraId="7826A283" w14:textId="77777777" w:rsidR="00000000" w:rsidRPr="00AA4B48" w:rsidRDefault="00362818" w:rsidP="00AA4B48">
      <w:pPr>
        <w:pStyle w:val="PlainText"/>
        <w:rPr>
          <w:ins w:id="3248" w:author="Comparison" w:date="2013-05-05T19:43:00Z"/>
          <w:rFonts w:ascii="Courier New" w:hAnsi="Courier New" w:cs="Courier New"/>
        </w:rPr>
      </w:pPr>
      <w:r w:rsidRPr="00C100C3">
        <w:rPr>
          <w:rFonts w:ascii="Courier New" w:hAnsi="Courier New" w:cs="Courier New"/>
        </w:rPr>
        <w:t>And, as motive, measure, and mark of spiritual progress, we know that, when Christ shall appear, we shall be like Him; for we shall see Him *as He is</w:t>
      </w:r>
      <w:ins w:id="3249" w:author="Comparison" w:date="2013-05-05T19:43:00Z">
        <w:r w:rsidRPr="00AA4B48">
          <w:rPr>
            <w:rFonts w:ascii="Courier New" w:hAnsi="Courier New" w:cs="Courier New"/>
          </w:rPr>
          <w:t>*.</w:t>
        </w:r>
      </w:ins>
      <w:del w:id="3250" w:author="Comparison" w:date="2013-05-05T19:43:00Z">
        <w:r w:rsidRPr="00C100C3">
          <w:rPr>
            <w:rFonts w:ascii="Courier New" w:hAnsi="Courier New" w:cs="Courier New"/>
          </w:rPr>
          <w:delText>.*</w:delText>
        </w:r>
      </w:del>
      <w:r w:rsidRPr="00C100C3">
        <w:rPr>
          <w:rFonts w:ascii="Courier New" w:hAnsi="Courier New" w:cs="Courier New"/>
        </w:rPr>
        <w:t xml:space="preserve"> A</w:t>
      </w:r>
      <w:r w:rsidRPr="00C100C3">
        <w:rPr>
          <w:rFonts w:ascii="Courier New" w:hAnsi="Courier New" w:cs="Courier New"/>
        </w:rPr>
        <w:t xml:space="preserve">nd whosoever hath </w:t>
      </w:r>
      <w:del w:id="3251" w:author="Comparison" w:date="2013-05-05T19:43:00Z">
        <w:r w:rsidRPr="00C100C3">
          <w:rPr>
            <w:rFonts w:ascii="Courier New" w:hAnsi="Courier New" w:cs="Courier New"/>
          </w:rPr>
          <w:delText>*</w:delText>
        </w:r>
      </w:del>
      <w:r w:rsidRPr="00C100C3">
        <w:rPr>
          <w:rFonts w:ascii="Courier New" w:hAnsi="Courier New" w:cs="Courier New"/>
        </w:rPr>
        <w:t>this</w:t>
      </w:r>
      <w:del w:id="3252" w:author="Comparison" w:date="2013-05-05T19:43:00Z">
        <w:r w:rsidRPr="00C100C3">
          <w:rPr>
            <w:rFonts w:ascii="Courier New" w:hAnsi="Courier New" w:cs="Courier New"/>
          </w:rPr>
          <w:delText>*</w:delText>
        </w:r>
      </w:del>
      <w:r w:rsidRPr="00C100C3">
        <w:rPr>
          <w:rFonts w:ascii="Courier New" w:hAnsi="Courier New" w:cs="Courier New"/>
        </w:rPr>
        <w:t xml:space="preserve"> hope in Him purifieth himself even *as He is pure</w:t>
      </w:r>
      <w:ins w:id="3253" w:author="Comparison" w:date="2013-05-05T19:43:00Z">
        <w:r w:rsidRPr="00AA4B48">
          <w:rPr>
            <w:rFonts w:ascii="Courier New" w:hAnsi="Courier New" w:cs="Courier New"/>
          </w:rPr>
          <w:t>*.</w:t>
        </w:r>
      </w:ins>
    </w:p>
    <w:p w14:paraId="4C96B8F6" w14:textId="7D358202" w:rsidR="00000000" w:rsidRPr="00C100C3" w:rsidRDefault="00362818" w:rsidP="00C100C3">
      <w:pPr>
        <w:pStyle w:val="PlainText"/>
        <w:rPr>
          <w:del w:id="3254" w:author="Comparison" w:date="2013-05-05T19:43:00Z"/>
          <w:rFonts w:ascii="Courier New" w:hAnsi="Courier New" w:cs="Courier New"/>
        </w:rPr>
      </w:pPr>
      <w:ins w:id="3255" w:author="Comparison" w:date="2013-05-05T19:43:00Z">
        <w:r w:rsidRPr="00AA4B48">
          <w:rPr>
            <w:rFonts w:ascii="Courier New" w:hAnsi="Courier New" w:cs="Courier New"/>
          </w:rPr>
          <w:t>"</w:t>
        </w:r>
      </w:ins>
      <w:del w:id="3256" w:author="Comparison" w:date="2013-05-05T19:43:00Z">
        <w:r w:rsidRPr="00C100C3">
          <w:rPr>
            <w:rFonts w:ascii="Courier New" w:hAnsi="Courier New" w:cs="Courier New"/>
          </w:rPr>
          <w:delText>.*</w:delText>
        </w:r>
      </w:del>
    </w:p>
    <w:p w14:paraId="4D42A04A" w14:textId="3A36A560" w:rsidR="00000000" w:rsidRPr="00C100C3" w:rsidRDefault="00362818" w:rsidP="00C100C3">
      <w:pPr>
        <w:pStyle w:val="PlainText"/>
        <w:rPr>
          <w:rFonts w:ascii="Courier New" w:hAnsi="Courier New" w:cs="Courier New"/>
        </w:rPr>
      </w:pPr>
      <w:del w:id="3257" w:author="Comparison" w:date="2013-05-05T19:43:00Z">
        <w:r w:rsidRPr="00C100C3">
          <w:rPr>
            <w:rFonts w:ascii="Courier New" w:hAnsi="Courier New" w:cs="Courier New"/>
          </w:rPr>
          <w:delText>&amp;#8220;</w:delText>
        </w:r>
      </w:del>
      <w:r w:rsidRPr="00C100C3">
        <w:rPr>
          <w:rFonts w:ascii="Courier New" w:hAnsi="Courier New" w:cs="Courier New"/>
        </w:rPr>
        <w:t>Yourselves</w:t>
      </w:r>
      <w:ins w:id="3258" w:author="Comparison" w:date="2013-05-05T19:43:00Z">
        <w:r w:rsidRPr="00AA4B48">
          <w:rPr>
            <w:rFonts w:ascii="Courier New" w:hAnsi="Courier New" w:cs="Courier New"/>
          </w:rPr>
          <w:t>,"</w:t>
        </w:r>
      </w:ins>
      <w:del w:id="3259" w:author="Comparison" w:date="2013-05-05T19:43:00Z">
        <w:r w:rsidRPr="00C100C3">
          <w:rPr>
            <w:rFonts w:ascii="Courier New" w:hAnsi="Courier New" w:cs="Courier New"/>
          </w:rPr>
          <w:delText>,&amp;#8221;</w:delText>
        </w:r>
      </w:del>
      <w:r w:rsidRPr="00C100C3">
        <w:rPr>
          <w:rFonts w:ascii="Courier New" w:hAnsi="Courier New" w:cs="Courier New"/>
        </w:rPr>
        <w:t xml:space="preserve"> says the Lord, </w:t>
      </w:r>
      <w:ins w:id="3260" w:author="Comparison" w:date="2013-05-05T19:43:00Z">
        <w:r w:rsidRPr="00AA4B48">
          <w:rPr>
            <w:rFonts w:ascii="Courier New" w:hAnsi="Courier New" w:cs="Courier New"/>
          </w:rPr>
          <w:t>"</w:t>
        </w:r>
      </w:ins>
      <w:del w:id="3261" w:author="Comparison" w:date="2013-05-05T19:43:00Z">
        <w:r w:rsidRPr="00C100C3">
          <w:rPr>
            <w:rFonts w:ascii="Courier New" w:hAnsi="Courier New" w:cs="Courier New"/>
          </w:rPr>
          <w:delText>&amp;#8220;</w:delText>
        </w:r>
      </w:del>
      <w:r w:rsidRPr="00C100C3">
        <w:rPr>
          <w:rFonts w:ascii="Courier New" w:hAnsi="Courier New" w:cs="Courier New"/>
        </w:rPr>
        <w:t>like unto men who wait for their Lord</w:t>
      </w:r>
      <w:ins w:id="3262" w:author="Comparison" w:date="2013-05-05T19:43:00Z">
        <w:r w:rsidRPr="00AA4B48">
          <w:rPr>
            <w:rFonts w:ascii="Courier New" w:hAnsi="Courier New" w:cs="Courier New"/>
          </w:rPr>
          <w:t>,"</w:t>
        </w:r>
      </w:ins>
      <w:del w:id="3263" w:author="Comparison" w:date="2013-05-05T19:43:00Z">
        <w:r w:rsidRPr="00C100C3">
          <w:rPr>
            <w:rFonts w:ascii="Courier New" w:hAnsi="Courier New" w:cs="Courier New"/>
          </w:rPr>
          <w:delText>,&amp;#8221;</w:delText>
        </w:r>
      </w:del>
      <w:r w:rsidRPr="00C100C3">
        <w:rPr>
          <w:rFonts w:ascii="Courier New" w:hAnsi="Courier New" w:cs="Courier New"/>
        </w:rPr>
        <w:t xml:space="preserve"> etc. That is the character the Lord would have His disciples to put on. What is it, </w:t>
      </w:r>
      <w:r w:rsidRPr="00C100C3">
        <w:rPr>
          <w:rFonts w:ascii="Courier New" w:hAnsi="Courier New" w:cs="Courier New"/>
        </w:rPr>
        <w:t xml:space="preserve">on the contrary, that marks the iniquity of those who hold the place of servants, iniquity which brings in the cutting off? If it is the language of the wicked servant to say, </w:t>
      </w:r>
      <w:ins w:id="3264" w:author="Comparison" w:date="2013-05-05T19:43:00Z">
        <w:r w:rsidRPr="00AA4B48">
          <w:rPr>
            <w:rFonts w:ascii="Courier New" w:hAnsi="Courier New" w:cs="Courier New"/>
          </w:rPr>
          <w:t>"</w:t>
        </w:r>
      </w:ins>
      <w:del w:id="3265" w:author="Comparison" w:date="2013-05-05T19:43:00Z">
        <w:r w:rsidRPr="00C100C3">
          <w:rPr>
            <w:rFonts w:ascii="Courier New" w:hAnsi="Courier New" w:cs="Courier New"/>
          </w:rPr>
          <w:delText>&amp;#8220;</w:delText>
        </w:r>
      </w:del>
      <w:r w:rsidRPr="00C100C3">
        <w:rPr>
          <w:rFonts w:ascii="Courier New" w:hAnsi="Courier New" w:cs="Courier New"/>
        </w:rPr>
        <w:t>My master delayeth his coming</w:t>
      </w:r>
      <w:ins w:id="3266" w:author="Comparison" w:date="2013-05-05T19:43:00Z">
        <w:r w:rsidRPr="00AA4B48">
          <w:rPr>
            <w:rFonts w:ascii="Courier New" w:hAnsi="Courier New" w:cs="Courier New"/>
          </w:rPr>
          <w:t>,"</w:t>
        </w:r>
      </w:ins>
      <w:del w:id="3267" w:author="Comparison" w:date="2013-05-05T19:43:00Z">
        <w:r w:rsidRPr="00C100C3">
          <w:rPr>
            <w:rFonts w:ascii="Courier New" w:hAnsi="Courier New" w:cs="Courier New"/>
          </w:rPr>
          <w:delText>,&amp;#8221;</w:delText>
        </w:r>
      </w:del>
      <w:r w:rsidRPr="00C100C3">
        <w:rPr>
          <w:rFonts w:ascii="Courier New" w:hAnsi="Courier New" w:cs="Courier New"/>
        </w:rPr>
        <w:t xml:space="preserve"> has the Church of God nothing of wh</w:t>
      </w:r>
      <w:r w:rsidRPr="00C100C3">
        <w:rPr>
          <w:rFonts w:ascii="Courier New" w:hAnsi="Courier New" w:cs="Courier New"/>
        </w:rPr>
        <w:t>at is similar to this to confess in her history?</w:t>
      </w:r>
    </w:p>
    <w:p w14:paraId="100C1871" w14:textId="5D733342" w:rsidR="00000000" w:rsidRPr="00C100C3" w:rsidRDefault="00362818" w:rsidP="00C100C3">
      <w:pPr>
        <w:pStyle w:val="PlainText"/>
        <w:rPr>
          <w:rFonts w:ascii="Courier New" w:hAnsi="Courier New" w:cs="Courier New"/>
        </w:rPr>
      </w:pPr>
      <w:r w:rsidRPr="00C100C3">
        <w:rPr>
          <w:rFonts w:ascii="Courier New" w:hAnsi="Courier New" w:cs="Courier New"/>
        </w:rPr>
        <w:t>What is the character that the profession of Christianity took in the beginning</w:t>
      </w:r>
      <w:ins w:id="3268" w:author="Comparison" w:date="2013-05-05T19:43:00Z">
        <w:r w:rsidRPr="00AA4B48">
          <w:rPr>
            <w:rFonts w:ascii="Courier New" w:hAnsi="Courier New" w:cs="Courier New"/>
          </w:rPr>
          <w:t xml:space="preserve"> -- </w:t>
        </w:r>
      </w:ins>
      <w:del w:id="3269" w:author="Comparison" w:date="2013-05-05T19:43:00Z">
        <w:r w:rsidRPr="00C100C3">
          <w:rPr>
            <w:rFonts w:ascii="Courier New" w:hAnsi="Courier New" w:cs="Courier New"/>
          </w:rPr>
          <w:delText>&amp;#8212;</w:delText>
        </w:r>
      </w:del>
      <w:r w:rsidRPr="00C100C3">
        <w:rPr>
          <w:rFonts w:ascii="Courier New" w:hAnsi="Courier New" w:cs="Courier New"/>
        </w:rPr>
        <w:t>a character which this profession has</w:t>
      </w:r>
    </w:p>
    <w:p w14:paraId="3B126D8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{125}</w:t>
      </w:r>
    </w:p>
    <w:p w14:paraId="4D01DDDE" w14:textId="27824D96" w:rsidR="00000000" w:rsidRPr="00C100C3" w:rsidRDefault="00362818" w:rsidP="00C100C3">
      <w:pPr>
        <w:pStyle w:val="PlainText"/>
        <w:rPr>
          <w:rFonts w:ascii="Courier New" w:hAnsi="Courier New" w:cs="Courier New"/>
        </w:rPr>
      </w:pPr>
      <w:r w:rsidRPr="00C100C3">
        <w:rPr>
          <w:rFonts w:ascii="Courier New" w:hAnsi="Courier New" w:cs="Courier New"/>
        </w:rPr>
        <w:t>lost, and that Christians are called to put on again? What is the proclama</w:t>
      </w:r>
      <w:r w:rsidRPr="00C100C3">
        <w:rPr>
          <w:rFonts w:ascii="Courier New" w:hAnsi="Courier New" w:cs="Courier New"/>
        </w:rPr>
        <w:t>tion that awakens them? Here it is</w:t>
      </w:r>
      <w:ins w:id="3270" w:author="Comparison" w:date="2013-05-05T19:43:00Z">
        <w:r w:rsidRPr="00AA4B48">
          <w:rPr>
            <w:rFonts w:ascii="Courier New" w:hAnsi="Courier New" w:cs="Courier New"/>
          </w:rPr>
          <w:t>: --</w:t>
        </w:r>
      </w:ins>
      <w:del w:id="3271" w:author="Comparison" w:date="2013-05-05T19:43:00Z">
        <w:r w:rsidRPr="00C100C3">
          <w:rPr>
            <w:rFonts w:ascii="Courier New" w:hAnsi="Courier New" w:cs="Courier New"/>
          </w:rPr>
          <w:delText>:&amp;#8212;</w:delText>
        </w:r>
      </w:del>
    </w:p>
    <w:p w14:paraId="5BA95C19" w14:textId="4CE72877" w:rsidR="00000000" w:rsidRPr="00C100C3" w:rsidRDefault="00362818" w:rsidP="00C100C3">
      <w:pPr>
        <w:pStyle w:val="PlainText"/>
        <w:rPr>
          <w:rFonts w:ascii="Courier New" w:hAnsi="Courier New" w:cs="Courier New"/>
        </w:rPr>
      </w:pPr>
      <w:r w:rsidRPr="00C100C3">
        <w:rPr>
          <w:rFonts w:ascii="Courier New" w:hAnsi="Courier New" w:cs="Courier New"/>
        </w:rPr>
        <w:t>The kingdom of God is like unto ten virgins, who *went forth to meet the Bridegroom</w:t>
      </w:r>
      <w:ins w:id="3272" w:author="Comparison" w:date="2013-05-05T19:43:00Z">
        <w:r w:rsidRPr="00AA4B48">
          <w:rPr>
            <w:rFonts w:ascii="Courier New" w:hAnsi="Courier New" w:cs="Courier New"/>
          </w:rPr>
          <w:t>*.</w:t>
        </w:r>
      </w:ins>
      <w:del w:id="3273" w:author="Comparison" w:date="2013-05-05T19:43:00Z">
        <w:r w:rsidRPr="00C100C3">
          <w:rPr>
            <w:rFonts w:ascii="Courier New" w:hAnsi="Courier New" w:cs="Courier New"/>
          </w:rPr>
          <w:delText>.*</w:delText>
        </w:r>
      </w:del>
      <w:r w:rsidRPr="00C100C3">
        <w:rPr>
          <w:rFonts w:ascii="Courier New" w:hAnsi="Courier New" w:cs="Courier New"/>
        </w:rPr>
        <w:t xml:space="preserve"> All, alas! went to sleep. While the Bridegroom tarried, the wise, no less than the foolish, lost the thought of His speedy com</w:t>
      </w:r>
      <w:r w:rsidRPr="00C100C3">
        <w:rPr>
          <w:rFonts w:ascii="Courier New" w:hAnsi="Courier New" w:cs="Courier New"/>
        </w:rPr>
        <w:t>ing.</w:t>
      </w:r>
    </w:p>
    <w:p w14:paraId="0B3F0BBE" w14:textId="679F836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What awakens them, puts them into a suitable position, and sets aside those that had no oil? At midnight a cry is heard: </w:t>
      </w:r>
      <w:ins w:id="3274" w:author="Comparison" w:date="2013-05-05T19:43:00Z">
        <w:r w:rsidRPr="00AA4B48">
          <w:rPr>
            <w:rFonts w:ascii="Courier New" w:hAnsi="Courier New" w:cs="Courier New"/>
          </w:rPr>
          <w:t>"</w:t>
        </w:r>
      </w:ins>
      <w:del w:id="3275" w:author="Comparison" w:date="2013-05-05T19:43:00Z">
        <w:r w:rsidRPr="00C100C3">
          <w:rPr>
            <w:rFonts w:ascii="Courier New" w:hAnsi="Courier New" w:cs="Courier New"/>
          </w:rPr>
          <w:delText>&amp;#8220;</w:delText>
        </w:r>
      </w:del>
      <w:r w:rsidRPr="00C100C3">
        <w:rPr>
          <w:rFonts w:ascii="Courier New" w:hAnsi="Courier New" w:cs="Courier New"/>
        </w:rPr>
        <w:t>Behold, the Bridegroom cometh, go ye forth to meet him</w:t>
      </w:r>
      <w:ins w:id="3276" w:author="Comparison" w:date="2013-05-05T19:43:00Z">
        <w:r w:rsidRPr="00AA4B48">
          <w:rPr>
            <w:rFonts w:ascii="Courier New" w:hAnsi="Courier New" w:cs="Courier New"/>
          </w:rPr>
          <w:t>!"</w:t>
        </w:r>
      </w:ins>
      <w:del w:id="3277" w:author="Comparison" w:date="2013-05-05T19:43:00Z">
        <w:r w:rsidRPr="00C100C3">
          <w:rPr>
            <w:rFonts w:ascii="Courier New" w:hAnsi="Courier New" w:cs="Courier New"/>
          </w:rPr>
          <w:delText>!&amp;#8221;</w:delText>
        </w:r>
      </w:del>
      <w:r w:rsidRPr="00C100C3">
        <w:rPr>
          <w:rFonts w:ascii="Courier New" w:hAnsi="Courier New" w:cs="Courier New"/>
        </w:rPr>
        <w:t xml:space="preserve"> Then all the virgins rose. And this is what puts to the pro</w:t>
      </w:r>
      <w:r w:rsidRPr="00C100C3">
        <w:rPr>
          <w:rFonts w:ascii="Courier New" w:hAnsi="Courier New" w:cs="Courier New"/>
        </w:rPr>
        <w:t xml:space="preserve">of the state of souls. Could there be any sort of evidence more solemn to set in relief the truth which, at the beginning, characterized the Church, converted to wait for the Son of God from heaven? to shew how the spiritual slumber has taken hold of her, </w:t>
      </w:r>
      <w:r w:rsidRPr="00C100C3">
        <w:rPr>
          <w:rFonts w:ascii="Courier New" w:hAnsi="Courier New" w:cs="Courier New"/>
        </w:rPr>
        <w:t>and what means God uses to awaken her?</w:t>
      </w:r>
    </w:p>
    <w:p w14:paraId="0CB237A4" w14:textId="7A89396C"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If the Lord will comfort the disciples whom He is about to leave: </w:t>
      </w:r>
      <w:ins w:id="3278" w:author="Comparison" w:date="2013-05-05T19:43:00Z">
        <w:r w:rsidRPr="00AA4B48">
          <w:rPr>
            <w:rFonts w:ascii="Courier New" w:hAnsi="Courier New" w:cs="Courier New"/>
          </w:rPr>
          <w:t>"</w:t>
        </w:r>
      </w:ins>
      <w:del w:id="3279" w:author="Comparison" w:date="2013-05-05T19:43:00Z">
        <w:r w:rsidRPr="00C100C3">
          <w:rPr>
            <w:rFonts w:ascii="Courier New" w:hAnsi="Courier New" w:cs="Courier New"/>
          </w:rPr>
          <w:delText>&amp;#8220;</w:delText>
        </w:r>
      </w:del>
      <w:r w:rsidRPr="00C100C3">
        <w:rPr>
          <w:rFonts w:ascii="Courier New" w:hAnsi="Courier New" w:cs="Courier New"/>
        </w:rPr>
        <w:t>I go</w:t>
      </w:r>
      <w:ins w:id="3280" w:author="Comparison" w:date="2013-05-05T19:43:00Z">
        <w:r w:rsidRPr="00AA4B48">
          <w:rPr>
            <w:rFonts w:ascii="Courier New" w:hAnsi="Courier New" w:cs="Courier New"/>
          </w:rPr>
          <w:t>,"</w:t>
        </w:r>
      </w:ins>
      <w:del w:id="3281" w:author="Comparison" w:date="2013-05-05T19:43:00Z">
        <w:r w:rsidRPr="00C100C3">
          <w:rPr>
            <w:rFonts w:ascii="Courier New" w:hAnsi="Courier New" w:cs="Courier New"/>
          </w:rPr>
          <w:delText>,&amp;#8221;</w:delText>
        </w:r>
      </w:del>
      <w:r w:rsidRPr="00C100C3">
        <w:rPr>
          <w:rFonts w:ascii="Courier New" w:hAnsi="Courier New" w:cs="Courier New"/>
        </w:rPr>
        <w:t xml:space="preserve"> says He to them, </w:t>
      </w:r>
      <w:ins w:id="3282" w:author="Comparison" w:date="2013-05-05T19:43:00Z">
        <w:r w:rsidRPr="00AA4B48">
          <w:rPr>
            <w:rFonts w:ascii="Courier New" w:hAnsi="Courier New" w:cs="Courier New"/>
          </w:rPr>
          <w:t>"</w:t>
        </w:r>
      </w:ins>
      <w:del w:id="3283" w:author="Comparison" w:date="2013-05-05T19:43:00Z">
        <w:r w:rsidRPr="00C100C3">
          <w:rPr>
            <w:rFonts w:ascii="Courier New" w:hAnsi="Courier New" w:cs="Courier New"/>
          </w:rPr>
          <w:delText>&amp;#8220;</w:delText>
        </w:r>
      </w:del>
      <w:r w:rsidRPr="00C100C3">
        <w:rPr>
          <w:rFonts w:ascii="Courier New" w:hAnsi="Courier New" w:cs="Courier New"/>
        </w:rPr>
        <w:t xml:space="preserve">to prepare a place for you; and if I go and prepare a place, I will come again, and will receive you unto </w:t>
      </w:r>
      <w:r w:rsidRPr="00C100C3">
        <w:rPr>
          <w:rFonts w:ascii="Courier New" w:hAnsi="Courier New" w:cs="Courier New"/>
        </w:rPr>
        <w:t>myself, that where I am ye may be also</w:t>
      </w:r>
      <w:ins w:id="3284" w:author="Comparison" w:date="2013-05-05T19:43:00Z">
        <w:r w:rsidRPr="00AA4B48">
          <w:rPr>
            <w:rFonts w:ascii="Courier New" w:hAnsi="Courier New" w:cs="Courier New"/>
          </w:rPr>
          <w:t>."</w:t>
        </w:r>
      </w:ins>
      <w:del w:id="3285" w:author="Comparison" w:date="2013-05-05T19:43:00Z">
        <w:r w:rsidRPr="00C100C3">
          <w:rPr>
            <w:rFonts w:ascii="Courier New" w:hAnsi="Courier New" w:cs="Courier New"/>
          </w:rPr>
          <w:delText>.&amp;#8221;</w:delText>
        </w:r>
      </w:del>
    </w:p>
    <w:p w14:paraId="2C0D4A39" w14:textId="5311CAA0" w:rsidR="00000000" w:rsidRPr="00C100C3" w:rsidRDefault="00362818" w:rsidP="00C100C3">
      <w:pPr>
        <w:pStyle w:val="PlainText"/>
        <w:rPr>
          <w:rFonts w:ascii="Courier New" w:hAnsi="Courier New" w:cs="Courier New"/>
        </w:rPr>
      </w:pPr>
      <w:r w:rsidRPr="00C100C3">
        <w:rPr>
          <w:rFonts w:ascii="Courier New" w:hAnsi="Courier New" w:cs="Courier New"/>
        </w:rPr>
        <w:t>If the angels sent from heaven are to give a just and healthful direction to the thoughts of the disciples, who were still looking upwards after Him who escaped from their sight, they announce His return to t</w:t>
      </w:r>
      <w:r w:rsidRPr="00C100C3">
        <w:rPr>
          <w:rFonts w:ascii="Courier New" w:hAnsi="Courier New" w:cs="Courier New"/>
        </w:rPr>
        <w:t xml:space="preserve">hem, saying, </w:t>
      </w:r>
      <w:ins w:id="3286" w:author="Comparison" w:date="2013-05-05T19:43:00Z">
        <w:r w:rsidRPr="00AA4B48">
          <w:rPr>
            <w:rFonts w:ascii="Courier New" w:hAnsi="Courier New" w:cs="Courier New"/>
          </w:rPr>
          <w:t>"</w:t>
        </w:r>
      </w:ins>
      <w:del w:id="3287" w:author="Comparison" w:date="2013-05-05T19:43:00Z">
        <w:r w:rsidRPr="00C100C3">
          <w:rPr>
            <w:rFonts w:ascii="Courier New" w:hAnsi="Courier New" w:cs="Courier New"/>
          </w:rPr>
          <w:delText>&amp;#8220;</w:delText>
        </w:r>
      </w:del>
      <w:r w:rsidRPr="00C100C3">
        <w:rPr>
          <w:rFonts w:ascii="Courier New" w:hAnsi="Courier New" w:cs="Courier New"/>
        </w:rPr>
        <w:t>This same Jesus, which is taken from you into heaven, shall so come in like manner as ye have seen him go into heaven</w:t>
      </w:r>
      <w:ins w:id="3288" w:author="Comparison" w:date="2013-05-05T19:43:00Z">
        <w:r w:rsidRPr="00AA4B48">
          <w:rPr>
            <w:rFonts w:ascii="Courier New" w:hAnsi="Courier New" w:cs="Courier New"/>
          </w:rPr>
          <w:t>."</w:t>
        </w:r>
      </w:ins>
      <w:del w:id="3289" w:author="Comparison" w:date="2013-05-05T19:43:00Z">
        <w:r w:rsidRPr="00C100C3">
          <w:rPr>
            <w:rFonts w:ascii="Courier New" w:hAnsi="Courier New" w:cs="Courier New"/>
          </w:rPr>
          <w:delText>.&amp;#8221;</w:delText>
        </w:r>
      </w:del>
    </w:p>
    <w:p w14:paraId="14E536AA" w14:textId="09E5DEAA" w:rsidR="00000000" w:rsidRPr="00C100C3" w:rsidRDefault="00362818" w:rsidP="00C100C3">
      <w:pPr>
        <w:pStyle w:val="PlainText"/>
        <w:rPr>
          <w:rFonts w:ascii="Courier New" w:hAnsi="Courier New" w:cs="Courier New"/>
        </w:rPr>
      </w:pPr>
      <w:r w:rsidRPr="00C100C3">
        <w:rPr>
          <w:rFonts w:ascii="Courier New" w:hAnsi="Courier New" w:cs="Courier New"/>
        </w:rPr>
        <w:t>Finally, is the question respecting the feelings, the most affectionate, which the revelation of Jesus, the b</w:t>
      </w:r>
      <w:r w:rsidRPr="00C100C3">
        <w:rPr>
          <w:rFonts w:ascii="Courier New" w:hAnsi="Courier New" w:cs="Courier New"/>
        </w:rPr>
        <w:t xml:space="preserve">right and morning star which is to arise, produces? </w:t>
      </w:r>
      <w:ins w:id="3290" w:author="Comparison" w:date="2013-05-05T19:43:00Z">
        <w:r w:rsidRPr="00AA4B48">
          <w:rPr>
            <w:rFonts w:ascii="Courier New" w:hAnsi="Courier New" w:cs="Courier New"/>
          </w:rPr>
          <w:t>"</w:t>
        </w:r>
      </w:ins>
      <w:del w:id="3291" w:author="Comparison" w:date="2013-05-05T19:43:00Z">
        <w:r w:rsidRPr="00C100C3">
          <w:rPr>
            <w:rFonts w:ascii="Courier New" w:hAnsi="Courier New" w:cs="Courier New"/>
          </w:rPr>
          <w:delText>&amp;#8220;</w:delText>
        </w:r>
      </w:del>
      <w:r w:rsidRPr="00C100C3">
        <w:rPr>
          <w:rFonts w:ascii="Courier New" w:hAnsi="Courier New" w:cs="Courier New"/>
        </w:rPr>
        <w:t>The Spirit and the bride say, Come</w:t>
      </w:r>
      <w:ins w:id="3292" w:author="Comparison" w:date="2013-05-05T19:43:00Z">
        <w:r w:rsidRPr="00AA4B48">
          <w:rPr>
            <w:rFonts w:ascii="Courier New" w:hAnsi="Courier New" w:cs="Courier New"/>
          </w:rPr>
          <w:t>."</w:t>
        </w:r>
      </w:ins>
      <w:del w:id="3293" w:author="Comparison" w:date="2013-05-05T19:43:00Z">
        <w:r w:rsidRPr="00C100C3">
          <w:rPr>
            <w:rFonts w:ascii="Courier New" w:hAnsi="Courier New" w:cs="Courier New"/>
          </w:rPr>
          <w:delText>.&amp;#8221;</w:delText>
        </w:r>
      </w:del>
      <w:r w:rsidRPr="00C100C3">
        <w:rPr>
          <w:rFonts w:ascii="Courier New" w:hAnsi="Courier New" w:cs="Courier New"/>
        </w:rPr>
        <w:t xml:space="preserve"> And Jesus answers, </w:t>
      </w:r>
      <w:ins w:id="3294" w:author="Comparison" w:date="2013-05-05T19:43:00Z">
        <w:r w:rsidRPr="00AA4B48">
          <w:rPr>
            <w:rFonts w:ascii="Courier New" w:hAnsi="Courier New" w:cs="Courier New"/>
          </w:rPr>
          <w:t>"</w:t>
        </w:r>
      </w:ins>
      <w:del w:id="3295" w:author="Comparison" w:date="2013-05-05T19:43:00Z">
        <w:r w:rsidRPr="00C100C3">
          <w:rPr>
            <w:rFonts w:ascii="Courier New" w:hAnsi="Courier New" w:cs="Courier New"/>
          </w:rPr>
          <w:delText>&amp;#8220;</w:delText>
        </w:r>
      </w:del>
      <w:r w:rsidRPr="00C100C3">
        <w:rPr>
          <w:rFonts w:ascii="Courier New" w:hAnsi="Courier New" w:cs="Courier New"/>
        </w:rPr>
        <w:t>Surely I come quickly. Amen</w:t>
      </w:r>
      <w:ins w:id="3296" w:author="Comparison" w:date="2013-05-05T19:43:00Z">
        <w:r w:rsidRPr="00AA4B48">
          <w:rPr>
            <w:rFonts w:ascii="Courier New" w:hAnsi="Courier New" w:cs="Courier New"/>
          </w:rPr>
          <w:t>."</w:t>
        </w:r>
      </w:ins>
      <w:del w:id="3297" w:author="Comparison" w:date="2013-05-05T19:43:00Z">
        <w:r w:rsidRPr="00C100C3">
          <w:rPr>
            <w:rFonts w:ascii="Courier New" w:hAnsi="Courier New" w:cs="Courier New"/>
          </w:rPr>
          <w:delText>.&amp;#8221;</w:delText>
        </w:r>
      </w:del>
    </w:p>
    <w:p w14:paraId="386ED5F3" w14:textId="3E7F3C6B"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This solemn word closes the word, as a whole. The response of the faithful heart, moved by </w:t>
      </w:r>
      <w:r w:rsidRPr="00C100C3">
        <w:rPr>
          <w:rFonts w:ascii="Courier New" w:hAnsi="Courier New" w:cs="Courier New"/>
        </w:rPr>
        <w:t>the Holy Ghost</w:t>
      </w:r>
      <w:ins w:id="3298" w:author="Comparison" w:date="2013-05-05T19:43:00Z">
        <w:r w:rsidRPr="00AA4B48">
          <w:rPr>
            <w:rFonts w:ascii="Courier New" w:hAnsi="Courier New" w:cs="Courier New"/>
          </w:rPr>
          <w:t xml:space="preserve"> -- "</w:t>
        </w:r>
      </w:ins>
      <w:del w:id="3299" w:author="Comparison" w:date="2013-05-05T19:43:00Z">
        <w:r w:rsidRPr="00C100C3">
          <w:rPr>
            <w:rFonts w:ascii="Courier New" w:hAnsi="Courier New" w:cs="Courier New"/>
          </w:rPr>
          <w:delText xml:space="preserve">&amp;#8212;&amp;#8221; </w:delText>
        </w:r>
      </w:del>
      <w:r w:rsidRPr="00C100C3">
        <w:rPr>
          <w:rFonts w:ascii="Courier New" w:hAnsi="Courier New" w:cs="Courier New"/>
        </w:rPr>
        <w:t>Even so, come, Lord Jesus</w:t>
      </w:r>
      <w:ins w:id="3300" w:author="Comparison" w:date="2013-05-05T19:43:00Z">
        <w:r w:rsidRPr="00AA4B48">
          <w:rPr>
            <w:rFonts w:ascii="Courier New" w:hAnsi="Courier New" w:cs="Courier New"/>
          </w:rPr>
          <w:t>."</w:t>
        </w:r>
      </w:ins>
      <w:del w:id="3301" w:author="Comparison" w:date="2013-05-05T19:43:00Z">
        <w:r w:rsidRPr="00C100C3">
          <w:rPr>
            <w:rFonts w:ascii="Courier New" w:hAnsi="Courier New" w:cs="Courier New"/>
          </w:rPr>
          <w:delText>.&amp;#8221;</w:delText>
        </w:r>
      </w:del>
    </w:p>
    <w:p w14:paraId="0F129BFA"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This is what the Holy Ghost has left to vibrate on the heart of the Church until the Bridegroom comes.</w:t>
      </w:r>
    </w:p>
    <w:p w14:paraId="57F69159" w14:textId="323DAC04" w:rsidR="00000000" w:rsidRPr="00C100C3" w:rsidRDefault="00362818" w:rsidP="00C100C3">
      <w:pPr>
        <w:pStyle w:val="PlainText"/>
        <w:rPr>
          <w:rFonts w:ascii="Courier New" w:hAnsi="Courier New" w:cs="Courier New"/>
        </w:rPr>
      </w:pPr>
      <w:r w:rsidRPr="00C100C3">
        <w:rPr>
          <w:rFonts w:ascii="Courier New" w:hAnsi="Courier New" w:cs="Courier New"/>
        </w:rPr>
        <w:t>In one word, if the coming of the Son of man threatens the world, who rejected Him, with</w:t>
      </w:r>
      <w:r w:rsidRPr="00C100C3">
        <w:rPr>
          <w:rFonts w:ascii="Courier New" w:hAnsi="Courier New" w:cs="Courier New"/>
        </w:rPr>
        <w:t xml:space="preserve"> the just and terrible judgment of the God whom incredulity</w:t>
      </w:r>
      <w:del w:id="3302" w:author="Comparison" w:date="2013-05-05T19:43:00Z">
        <w:r w:rsidRPr="00C100C3">
          <w:rPr>
            <w:rFonts w:ascii="Courier New" w:hAnsi="Courier New" w:cs="Courier New"/>
          </w:rPr>
          <w:delText>,</w:delText>
        </w:r>
      </w:del>
      <w:r w:rsidRPr="00C100C3">
        <w:rPr>
          <w:rFonts w:ascii="Courier New" w:hAnsi="Courier New" w:cs="Courier New"/>
        </w:rPr>
        <w:t xml:space="preserve"> shall know in His wrath</w:t>
      </w:r>
      <w:ins w:id="3303" w:author="Comparison" w:date="2013-05-05T19:43:00Z">
        <w:r w:rsidRPr="00AA4B48">
          <w:rPr>
            <w:rFonts w:ascii="Courier New" w:hAnsi="Courier New" w:cs="Courier New"/>
          </w:rPr>
          <w:t xml:space="preserve"> -- </w:t>
        </w:r>
      </w:ins>
      <w:del w:id="3304" w:author="Comparison" w:date="2013-05-05T19:43:00Z">
        <w:r w:rsidRPr="00C100C3">
          <w:rPr>
            <w:rFonts w:ascii="Courier New" w:hAnsi="Courier New" w:cs="Courier New"/>
          </w:rPr>
          <w:delText>&amp;#8212;</w:delText>
        </w:r>
      </w:del>
      <w:r w:rsidRPr="00C100C3">
        <w:rPr>
          <w:rFonts w:ascii="Courier New" w:hAnsi="Courier New" w:cs="Courier New"/>
        </w:rPr>
        <w:t>Him whom it desires to be ignorant of, and rejects in His grace, spite of all the proofs which have been granted to it; as it is</w:t>
      </w:r>
    </w:p>
    <w:p w14:paraId="2932E0C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{126}</w:t>
      </w:r>
    </w:p>
    <w:p w14:paraId="1FE5AC73" w14:textId="491CF901" w:rsidR="00000000" w:rsidRPr="00C100C3" w:rsidRDefault="00362818" w:rsidP="00C100C3">
      <w:pPr>
        <w:pStyle w:val="PlainText"/>
        <w:rPr>
          <w:rFonts w:ascii="Courier New" w:hAnsi="Courier New" w:cs="Courier New"/>
        </w:rPr>
      </w:pPr>
      <w:r w:rsidRPr="00C100C3">
        <w:rPr>
          <w:rFonts w:ascii="Courier New" w:hAnsi="Courier New" w:cs="Courier New"/>
        </w:rPr>
        <w:t xml:space="preserve">written, </w:t>
      </w:r>
      <w:ins w:id="3305" w:author="Comparison" w:date="2013-05-05T19:43:00Z">
        <w:r w:rsidRPr="00AA4B48">
          <w:rPr>
            <w:rFonts w:ascii="Courier New" w:hAnsi="Courier New" w:cs="Courier New"/>
          </w:rPr>
          <w:t>"</w:t>
        </w:r>
      </w:ins>
      <w:del w:id="3306" w:author="Comparison" w:date="2013-05-05T19:43:00Z">
        <w:r w:rsidRPr="00C100C3">
          <w:rPr>
            <w:rFonts w:ascii="Courier New" w:hAnsi="Courier New" w:cs="Courier New"/>
          </w:rPr>
          <w:delText>&amp;#8220;</w:delText>
        </w:r>
      </w:del>
      <w:r w:rsidRPr="00C100C3">
        <w:rPr>
          <w:rFonts w:ascii="Courier New" w:hAnsi="Courier New" w:cs="Courier New"/>
        </w:rPr>
        <w:t>Let favour b</w:t>
      </w:r>
      <w:r w:rsidRPr="00C100C3">
        <w:rPr>
          <w:rFonts w:ascii="Courier New" w:hAnsi="Courier New" w:cs="Courier New"/>
        </w:rPr>
        <w:t>e shewed to the wicked, yet will he not learn righteousness: Lord, when thine hand is lifted up, they will not see; but they shall see</w:t>
      </w:r>
      <w:ins w:id="3307" w:author="Comparison" w:date="2013-05-05T19:43:00Z">
        <w:r w:rsidRPr="00AA4B48">
          <w:rPr>
            <w:rFonts w:ascii="Courier New" w:hAnsi="Courier New" w:cs="Courier New"/>
          </w:rPr>
          <w:t>,"</w:t>
        </w:r>
      </w:ins>
      <w:del w:id="3308" w:author="Comparison" w:date="2013-05-05T19:43:00Z">
        <w:r w:rsidRPr="00C100C3">
          <w:rPr>
            <w:rFonts w:ascii="Courier New" w:hAnsi="Courier New" w:cs="Courier New"/>
          </w:rPr>
          <w:delText>,&amp;#8221;</w:delText>
        </w:r>
      </w:del>
      <w:r w:rsidRPr="00C100C3">
        <w:rPr>
          <w:rFonts w:ascii="Courier New" w:hAnsi="Courier New" w:cs="Courier New"/>
        </w:rPr>
        <w:t xml:space="preserve"> @Isaiah 26:</w:t>
      </w:r>
      <w:ins w:id="3309" w:author="Comparison" w:date="2013-05-05T19:43:00Z">
        <w:r w:rsidRPr="00AA4B48">
          <w:rPr>
            <w:rFonts w:ascii="Courier New" w:hAnsi="Courier New" w:cs="Courier New"/>
          </w:rPr>
          <w:t xml:space="preserve"> </w:t>
        </w:r>
      </w:ins>
      <w:r w:rsidRPr="00C100C3">
        <w:rPr>
          <w:rFonts w:ascii="Courier New" w:hAnsi="Courier New" w:cs="Courier New"/>
        </w:rPr>
        <w:t>10, 11. If I say, the appearance of the Son of man tolls the hour of the pride of the man of the earth</w:t>
      </w:r>
      <w:r w:rsidRPr="00C100C3">
        <w:rPr>
          <w:rFonts w:ascii="Courier New" w:hAnsi="Courier New" w:cs="Courier New"/>
        </w:rPr>
        <w:t>, it is, on the other hand, to the coming of the Son of God that all the thoughts, all the affections, all the motives of the faithful are bound up. The hope of this coming used to characterize and form the whole Christian life. Joy, glory, holiness, rest,</w:t>
      </w:r>
      <w:r w:rsidRPr="00C100C3">
        <w:rPr>
          <w:rFonts w:ascii="Courier New" w:hAnsi="Courier New" w:cs="Courier New"/>
        </w:rPr>
        <w:t xml:space="preserve"> consolation, patience, everything in Christianity of the New Testament relates to the coming of the Lord, whose humiliation and work had laid the foundation of so glorious a hope. This hope crowned the whole of the Christian life, and separated the Church</w:t>
      </w:r>
      <w:r w:rsidRPr="00C100C3">
        <w:rPr>
          <w:rFonts w:ascii="Courier New" w:hAnsi="Courier New" w:cs="Courier New"/>
        </w:rPr>
        <w:t xml:space="preserve"> from the world, to be, as the Bride of Jesus, entirely for Him</w:t>
      </w:r>
      <w:ins w:id="3310" w:author="Comparison" w:date="2013-05-05T19:43:00Z">
        <w:r w:rsidRPr="00AA4B48">
          <w:rPr>
            <w:rFonts w:ascii="Courier New" w:hAnsi="Courier New" w:cs="Courier New"/>
          </w:rPr>
          <w:t xml:space="preserve"> -- </w:t>
        </w:r>
      </w:ins>
      <w:del w:id="3311" w:author="Comparison" w:date="2013-05-05T19:43:00Z">
        <w:r w:rsidRPr="00C100C3">
          <w:rPr>
            <w:rFonts w:ascii="Courier New" w:hAnsi="Courier New" w:cs="Courier New"/>
          </w:rPr>
          <w:delText>&amp;#8212;</w:delText>
        </w:r>
      </w:del>
      <w:r w:rsidRPr="00C100C3">
        <w:rPr>
          <w:rFonts w:ascii="Courier New" w:hAnsi="Courier New" w:cs="Courier New"/>
        </w:rPr>
        <w:t>her heavenly Bridegroom.</w:t>
      </w:r>
    </w:p>
    <w:p w14:paraId="49158B2C" w14:textId="77896B29" w:rsidR="00000000" w:rsidRPr="00C100C3" w:rsidRDefault="00362818" w:rsidP="00C100C3">
      <w:pPr>
        <w:pStyle w:val="PlainText"/>
        <w:rPr>
          <w:rFonts w:ascii="Courier New" w:hAnsi="Courier New" w:cs="Courier New"/>
        </w:rPr>
      </w:pPr>
      <w:r w:rsidRPr="00C100C3">
        <w:rPr>
          <w:rFonts w:ascii="Courier New" w:hAnsi="Courier New" w:cs="Courier New"/>
        </w:rPr>
        <w:t>This is not, my brethren, proof of the truth of this doctrine</w:t>
      </w:r>
      <w:ins w:id="3312" w:author="Comparison" w:date="2013-05-05T19:43:00Z">
        <w:r w:rsidRPr="00AA4B48">
          <w:rPr>
            <w:rFonts w:ascii="Courier New" w:hAnsi="Courier New" w:cs="Courier New"/>
          </w:rPr>
          <w:t xml:space="preserve"> --</w:t>
        </w:r>
      </w:ins>
      <w:del w:id="3313" w:author="Comparison" w:date="2013-05-05T19:43:00Z">
        <w:r w:rsidRPr="00C100C3">
          <w:rPr>
            <w:rFonts w:ascii="Courier New" w:hAnsi="Courier New" w:cs="Courier New"/>
          </w:rPr>
          <w:delText>&amp;#8212;</w:delText>
        </w:r>
      </w:del>
      <w:r w:rsidRPr="00C100C3">
        <w:rPr>
          <w:rFonts w:ascii="Courier New" w:hAnsi="Courier New" w:cs="Courier New"/>
        </w:rPr>
        <w:t xml:space="preserve"> it is not that which I have sought to present you with here; but proof of the manner in whi</w:t>
      </w:r>
      <w:r w:rsidRPr="00C100C3">
        <w:rPr>
          <w:rFonts w:ascii="Courier New" w:hAnsi="Courier New" w:cs="Courier New"/>
        </w:rPr>
        <w:t>ch this truth is connected with the whole of the Christian life.</w:t>
      </w:r>
    </w:p>
    <w:p w14:paraId="5A88F731" w14:textId="5FC70A92" w:rsidR="00000000" w:rsidRPr="00C100C3" w:rsidRDefault="00362818" w:rsidP="00C100C3">
      <w:pPr>
        <w:pStyle w:val="PlainText"/>
        <w:rPr>
          <w:rFonts w:ascii="Courier New" w:hAnsi="Courier New" w:cs="Courier New"/>
        </w:rPr>
      </w:pPr>
      <w:r w:rsidRPr="00C100C3">
        <w:rPr>
          <w:rFonts w:ascii="Courier New" w:hAnsi="Courier New" w:cs="Courier New"/>
        </w:rPr>
        <w:t>Is an abridgment of the Christian doctrine required? Take @Hebrews 9:</w:t>
      </w:r>
      <w:ins w:id="3314" w:author="Comparison" w:date="2013-05-05T19:43:00Z">
        <w:r w:rsidRPr="00AA4B48">
          <w:rPr>
            <w:rFonts w:ascii="Courier New" w:hAnsi="Courier New" w:cs="Courier New"/>
          </w:rPr>
          <w:t xml:space="preserve"> </w:t>
        </w:r>
      </w:ins>
      <w:r w:rsidRPr="00C100C3">
        <w:rPr>
          <w:rFonts w:ascii="Courier New" w:hAnsi="Courier New" w:cs="Courier New"/>
        </w:rPr>
        <w:t xml:space="preserve">27: </w:t>
      </w:r>
      <w:ins w:id="3315" w:author="Comparison" w:date="2013-05-05T19:43:00Z">
        <w:r w:rsidRPr="00AA4B48">
          <w:rPr>
            <w:rFonts w:ascii="Courier New" w:hAnsi="Courier New" w:cs="Courier New"/>
          </w:rPr>
          <w:t>"</w:t>
        </w:r>
      </w:ins>
      <w:del w:id="3316" w:author="Comparison" w:date="2013-05-05T19:43:00Z">
        <w:r w:rsidRPr="00C100C3">
          <w:rPr>
            <w:rFonts w:ascii="Courier New" w:hAnsi="Courier New" w:cs="Courier New"/>
          </w:rPr>
          <w:delText>&amp;#8220;</w:delText>
        </w:r>
      </w:del>
      <w:r w:rsidRPr="00C100C3">
        <w:rPr>
          <w:rFonts w:ascii="Courier New" w:hAnsi="Courier New" w:cs="Courier New"/>
        </w:rPr>
        <w:t>And as it is appointed unto men once to die, but after this the judgment, so Christ was once offered to bear t</w:t>
      </w:r>
      <w:r w:rsidRPr="00C100C3">
        <w:rPr>
          <w:rFonts w:ascii="Courier New" w:hAnsi="Courier New" w:cs="Courier New"/>
        </w:rPr>
        <w:t>he sins of many, and unto them that look for him shall he appear the second time without sin unto salvation</w:t>
      </w:r>
      <w:ins w:id="3317" w:author="Comparison" w:date="2013-05-05T19:43:00Z">
        <w:r w:rsidRPr="00AA4B48">
          <w:rPr>
            <w:rFonts w:ascii="Courier New" w:hAnsi="Courier New" w:cs="Courier New"/>
          </w:rPr>
          <w:t>."</w:t>
        </w:r>
      </w:ins>
      <w:del w:id="3318" w:author="Comparison" w:date="2013-05-05T19:43:00Z">
        <w:r w:rsidRPr="00C100C3">
          <w:rPr>
            <w:rFonts w:ascii="Courier New" w:hAnsi="Courier New" w:cs="Courier New"/>
          </w:rPr>
          <w:delText>.&amp;#8221;</w:delText>
        </w:r>
      </w:del>
      <w:r w:rsidRPr="00C100C3">
        <w:rPr>
          <w:rFonts w:ascii="Courier New" w:hAnsi="Courier New" w:cs="Courier New"/>
        </w:rPr>
        <w:t xml:space="preserve"> Or, to use another passage, </w:t>
      </w:r>
      <w:ins w:id="3319" w:author="Comparison" w:date="2013-05-05T19:43:00Z">
        <w:r w:rsidRPr="00AA4B48">
          <w:rPr>
            <w:rFonts w:ascii="Courier New" w:hAnsi="Courier New" w:cs="Courier New"/>
          </w:rPr>
          <w:t>"</w:t>
        </w:r>
      </w:ins>
      <w:del w:id="3320" w:author="Comparison" w:date="2013-05-05T19:43:00Z">
        <w:r w:rsidRPr="00C100C3">
          <w:rPr>
            <w:rFonts w:ascii="Courier New" w:hAnsi="Courier New" w:cs="Courier New"/>
          </w:rPr>
          <w:delText>&amp;#8220;</w:delText>
        </w:r>
      </w:del>
      <w:r w:rsidRPr="00C100C3">
        <w:rPr>
          <w:rFonts w:ascii="Courier New" w:hAnsi="Courier New" w:cs="Courier New"/>
        </w:rPr>
        <w:t>Now the grace of God which bringeth salvation hath appeared unto all men, teaching us that, denying ungod</w:t>
      </w:r>
      <w:r w:rsidRPr="00C100C3">
        <w:rPr>
          <w:rFonts w:ascii="Courier New" w:hAnsi="Courier New" w:cs="Courier New"/>
        </w:rPr>
        <w:t>liness and worldly lusts, we should live soberly, justly, and godly in this present life; waiting for the blessed hope, and the glorious appearing of our great God and Saviour Jesus Christ</w:t>
      </w:r>
      <w:ins w:id="3321" w:author="Comparison" w:date="2013-05-05T19:43:00Z">
        <w:r w:rsidRPr="00AA4B48">
          <w:rPr>
            <w:rFonts w:ascii="Courier New" w:hAnsi="Courier New" w:cs="Courier New"/>
          </w:rPr>
          <w:t>."</w:t>
        </w:r>
      </w:ins>
      <w:del w:id="3322" w:author="Comparison" w:date="2013-05-05T19:43:00Z">
        <w:r w:rsidRPr="00C100C3">
          <w:rPr>
            <w:rFonts w:ascii="Courier New" w:hAnsi="Courier New" w:cs="Courier New"/>
          </w:rPr>
          <w:delText>.&amp;#8221;</w:delText>
        </w:r>
      </w:del>
      <w:r w:rsidRPr="00C100C3">
        <w:rPr>
          <w:rFonts w:ascii="Courier New" w:hAnsi="Courier New" w:cs="Courier New"/>
        </w:rPr>
        <w:t xml:space="preserve"> The appearing of the grace that saves opens the way to the </w:t>
      </w:r>
      <w:r w:rsidRPr="00C100C3">
        <w:rPr>
          <w:rFonts w:ascii="Courier New" w:hAnsi="Courier New" w:cs="Courier New"/>
        </w:rPr>
        <w:t>appearing of glory.</w:t>
      </w:r>
    </w:p>
    <w:p w14:paraId="537FF555" w14:textId="641A0762" w:rsidR="00000000" w:rsidRPr="00C100C3" w:rsidRDefault="00362818" w:rsidP="00C100C3">
      <w:pPr>
        <w:pStyle w:val="PlainText"/>
        <w:rPr>
          <w:rFonts w:ascii="Courier New" w:hAnsi="Courier New" w:cs="Courier New"/>
        </w:rPr>
      </w:pPr>
      <w:r w:rsidRPr="00C100C3">
        <w:rPr>
          <w:rFonts w:ascii="Courier New" w:hAnsi="Courier New" w:cs="Courier New"/>
        </w:rPr>
        <w:t>These are two great truths</w:t>
      </w:r>
      <w:ins w:id="3323" w:author="Comparison" w:date="2013-05-05T19:43:00Z">
        <w:r w:rsidRPr="00AA4B48">
          <w:rPr>
            <w:rFonts w:ascii="Courier New" w:hAnsi="Courier New" w:cs="Courier New"/>
          </w:rPr>
          <w:t xml:space="preserve">: -- </w:t>
        </w:r>
      </w:ins>
      <w:del w:id="3324" w:author="Comparison" w:date="2013-05-05T19:43:00Z">
        <w:r w:rsidRPr="00C100C3">
          <w:rPr>
            <w:rFonts w:ascii="Courier New" w:hAnsi="Courier New" w:cs="Courier New"/>
          </w:rPr>
          <w:delText>:&amp;#8212;</w:delText>
        </w:r>
      </w:del>
      <w:r w:rsidRPr="00C100C3">
        <w:rPr>
          <w:rFonts w:ascii="Courier New" w:hAnsi="Courier New" w:cs="Courier New"/>
        </w:rPr>
        <w:t>the Church, a body formed upon earth by the presence of the Holy Ghost come down from heaven; and the return of Jesus to receive His Bride to Himself, and to come back with her to judge the world</w:t>
      </w:r>
      <w:ins w:id="3325" w:author="Comparison" w:date="2013-05-05T19:43:00Z">
        <w:r w:rsidRPr="00AA4B48">
          <w:rPr>
            <w:rFonts w:ascii="Courier New" w:hAnsi="Courier New" w:cs="Courier New"/>
          </w:rPr>
          <w:t>: --</w:t>
        </w:r>
      </w:ins>
      <w:del w:id="3326" w:author="Comparison" w:date="2013-05-05T19:43:00Z">
        <w:r w:rsidRPr="00C100C3">
          <w:rPr>
            <w:rFonts w:ascii="Courier New" w:hAnsi="Courier New" w:cs="Courier New"/>
          </w:rPr>
          <w:delText>:&amp;#821</w:delText>
        </w:r>
        <w:r w:rsidRPr="00C100C3">
          <w:rPr>
            <w:rFonts w:ascii="Courier New" w:hAnsi="Courier New" w:cs="Courier New"/>
          </w:rPr>
          <w:delText>2;</w:delText>
        </w:r>
      </w:del>
      <w:r w:rsidRPr="00C100C3">
        <w:rPr>
          <w:rFonts w:ascii="Courier New" w:hAnsi="Courier New" w:cs="Courier New"/>
        </w:rPr>
        <w:t xml:space="preserve"> two truths essential to the glory of Jesus, and the instruction of the Church in the circumstances in which it is found</w:t>
      </w:r>
      <w:ins w:id="3327" w:author="Comparison" w:date="2013-05-05T19:43:00Z">
        <w:r w:rsidRPr="00AA4B48">
          <w:rPr>
            <w:rFonts w:ascii="Courier New" w:hAnsi="Courier New" w:cs="Courier New"/>
          </w:rPr>
          <w:t xml:space="preserve"> -- </w:t>
        </w:r>
      </w:ins>
      <w:del w:id="3328" w:author="Comparison" w:date="2013-05-05T19:43:00Z">
        <w:r w:rsidRPr="00C100C3">
          <w:rPr>
            <w:rFonts w:ascii="Courier New" w:hAnsi="Courier New" w:cs="Courier New"/>
          </w:rPr>
          <w:delText>&amp;#8212;</w:delText>
        </w:r>
      </w:del>
      <w:r w:rsidRPr="00C100C3">
        <w:rPr>
          <w:rFonts w:ascii="Courier New" w:hAnsi="Courier New" w:cs="Courier New"/>
        </w:rPr>
        <w:t>truths which the Reformation did not set forth in the light, and which answer the wants of the moment, in the work which the Ho</w:t>
      </w:r>
      <w:r w:rsidRPr="00C100C3">
        <w:rPr>
          <w:rFonts w:ascii="Courier New" w:hAnsi="Courier New" w:cs="Courier New"/>
        </w:rPr>
        <w:t>ly Ghost accomplishes, as it seems to me, in preserving that which is the ground of all the truths</w:t>
      </w:r>
      <w:ins w:id="3329" w:author="Comparison" w:date="2013-05-05T19:43:00Z">
        <w:r w:rsidRPr="00AA4B48">
          <w:rPr>
            <w:rFonts w:ascii="Courier New" w:hAnsi="Courier New" w:cs="Courier New"/>
          </w:rPr>
          <w:t xml:space="preserve"> -- </w:t>
        </w:r>
      </w:ins>
      <w:del w:id="3330" w:author="Comparison" w:date="2013-05-05T19:43:00Z">
        <w:r w:rsidRPr="00C100C3">
          <w:rPr>
            <w:rFonts w:ascii="Courier New" w:hAnsi="Courier New" w:cs="Courier New"/>
          </w:rPr>
          <w:delText>&amp;#8212;</w:delText>
        </w:r>
      </w:del>
      <w:r w:rsidRPr="00C100C3">
        <w:rPr>
          <w:rFonts w:ascii="Courier New" w:hAnsi="Courier New" w:cs="Courier New"/>
        </w:rPr>
        <w:t>the work of Jesus on the cross, and the dignity of His divine Person.</w:t>
      </w:r>
    </w:p>
    <w:p w14:paraId="6EF3923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{127}</w:t>
      </w:r>
    </w:p>
    <w:p w14:paraId="113E68F6" w14:textId="559A3928" w:rsidR="00000000" w:rsidRPr="00C100C3" w:rsidRDefault="00362818" w:rsidP="00C100C3">
      <w:pPr>
        <w:pStyle w:val="PlainText"/>
        <w:rPr>
          <w:rFonts w:ascii="Courier New" w:hAnsi="Courier New" w:cs="Courier New"/>
        </w:rPr>
      </w:pPr>
      <w:ins w:id="3331" w:author="Comparison" w:date="2013-05-05T19:43:00Z">
        <w:r w:rsidRPr="00AA4B48">
          <w:rPr>
            <w:rFonts w:ascii="Courier New" w:hAnsi="Courier New" w:cs="Courier New"/>
          </w:rPr>
          <w:t>9</w:t>
        </w:r>
      </w:ins>
      <w:del w:id="3332" w:author="Comparison" w:date="2013-05-05T19:43:00Z">
        <w:r w:rsidRPr="00C100C3">
          <w:rPr>
            <w:rFonts w:ascii="Courier New" w:hAnsi="Courier New" w:cs="Courier New"/>
          </w:rPr>
          <w:delText>IX</w:delText>
        </w:r>
      </w:del>
      <w:r w:rsidRPr="00C100C3">
        <w:rPr>
          <w:rFonts w:ascii="Courier New" w:hAnsi="Courier New" w:cs="Courier New"/>
        </w:rPr>
        <w:t>. The institutions which the Reformation established, even considered a</w:t>
      </w:r>
      <w:r w:rsidRPr="00C100C3">
        <w:rPr>
          <w:rFonts w:ascii="Courier New" w:hAnsi="Courier New" w:cs="Courier New"/>
        </w:rPr>
        <w:t>s the effects of the work of God, are passing away. What is to be done then? That is the question.</w:t>
      </w:r>
    </w:p>
    <w:p w14:paraId="224D526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In bringing souls back to the Reformation, and to nothing farther, does one meet the need which, at this time, the Holy Ghost produces in them; that is to s</w:t>
      </w:r>
      <w:r w:rsidRPr="00C100C3">
        <w:rPr>
          <w:rFonts w:ascii="Courier New" w:hAnsi="Courier New" w:cs="Courier New"/>
        </w:rPr>
        <w:t>ay, according to the thoughts of His grace?</w:t>
      </w:r>
    </w:p>
    <w:p w14:paraId="0B5EF34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 do not think so. That you have motives sufficient for separating from a system which puts the true doctrine of the glory of Jesus on a level with the denial of that doctrine, I grant. But that is not the quest</w:t>
      </w:r>
      <w:r w:rsidRPr="00C100C3">
        <w:rPr>
          <w:rFonts w:ascii="Courier New" w:hAnsi="Courier New" w:cs="Courier New"/>
        </w:rPr>
        <w:t>ion. The question is about setting up the reformed churches of France, or the Reformed Church of France. It is not, observe, what were the symbols of the primitive Church, howsoever ineffectual they were. At that period, the Church was standing, and profes</w:t>
      </w:r>
      <w:r w:rsidRPr="00C100C3">
        <w:rPr>
          <w:rFonts w:ascii="Courier New" w:hAnsi="Courier New" w:cs="Courier New"/>
        </w:rPr>
        <w:t>sed her own faith in rejecting certain errors; for, in fact, symbols are in the main always negotiation (that is to say, truths presented so as to guard against certain errors). But here, that is not what you do. By a profession of faith, you wish to place</w:t>
      </w:r>
      <w:r w:rsidRPr="00C100C3">
        <w:rPr>
          <w:rFonts w:ascii="Courier New" w:hAnsi="Courier New" w:cs="Courier New"/>
        </w:rPr>
        <w:t>, or, if you like it better, to induce the churches to place themselves on a given basis, confessing, at the same time, that you do not copy even the institutions of the Reformation; and you expect (a desire in itself holy and excellent) that all Christian</w:t>
      </w:r>
      <w:r w:rsidRPr="00C100C3">
        <w:rPr>
          <w:rFonts w:ascii="Courier New" w:hAnsi="Courier New" w:cs="Courier New"/>
        </w:rPr>
        <w:t>s will unite with you.</w:t>
      </w:r>
    </w:p>
    <w:p w14:paraId="54A733D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question thus becomes very serious.</w:t>
      </w:r>
    </w:p>
    <w:p w14:paraId="2D7DC662"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ensign for rallying which you propose, is it sufficient for gathering Christians together again? A great number of Christians, who share with you both in the same faith and in the princip</w:t>
      </w:r>
      <w:r w:rsidRPr="00C100C3">
        <w:rPr>
          <w:rFonts w:ascii="Courier New" w:hAnsi="Courier New" w:cs="Courier New"/>
        </w:rPr>
        <w:t xml:space="preserve">les of the Reformation, remain attached to the institutions which the Reformation created. They are wrong in your opinion; but they do it. You adopt the truth in the measure they profess it; only you wish it to be so set forth as to exclude those who deny </w:t>
      </w:r>
      <w:r w:rsidRPr="00C100C3">
        <w:rPr>
          <w:rFonts w:ascii="Courier New" w:hAnsi="Courier New" w:cs="Courier New"/>
        </w:rPr>
        <w:t>it; that is to say, you make of this denial of error the basis of your new system.</w:t>
      </w:r>
    </w:p>
    <w:p w14:paraId="4D30654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Truth, say you, is a principle of life. I believe it.</w:t>
      </w:r>
    </w:p>
    <w:p w14:paraId="54AB5B0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churches, you think, existed because they had faith. This is rather a mistake, as to history. But grant it.</w:t>
      </w:r>
    </w:p>
    <w:p w14:paraId="4CCFA80E" w14:textId="188F855B"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 </w:t>
      </w:r>
      <w:r w:rsidRPr="00C100C3">
        <w:rPr>
          <w:rFonts w:ascii="Courier New" w:hAnsi="Courier New" w:cs="Courier New"/>
        </w:rPr>
        <w:t xml:space="preserve">measure of truth which the Reformation did possess produced the institutions which you abandon. You do not take up a symbol as a standard for rallying; you confine yourselves to adding a formula designed to exclude the French heretics, if they are honest. </w:t>
      </w:r>
      <w:r w:rsidRPr="00C100C3">
        <w:rPr>
          <w:rFonts w:ascii="Courier New" w:hAnsi="Courier New" w:cs="Courier New"/>
        </w:rPr>
        <w:t>Will this negation suffice as the foundation of</w:t>
      </w:r>
      <w:ins w:id="3333" w:author="Comparison" w:date="2013-05-05T19:43:00Z">
        <w:r w:rsidRPr="00AA4B48">
          <w:rPr>
            <w:rFonts w:ascii="Courier New" w:hAnsi="Courier New" w:cs="Courier New"/>
          </w:rPr>
          <w:t xml:space="preserve"> the work of</w:t>
        </w:r>
      </w:ins>
    </w:p>
    <w:p w14:paraId="556F07BD"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{128}</w:t>
      </w:r>
    </w:p>
    <w:p w14:paraId="1F88B1A8" w14:textId="77777777" w:rsidR="00000000" w:rsidRPr="00C100C3" w:rsidRDefault="00362818" w:rsidP="00C100C3">
      <w:pPr>
        <w:pStyle w:val="PlainText"/>
        <w:rPr>
          <w:rFonts w:ascii="Courier New" w:hAnsi="Courier New" w:cs="Courier New"/>
        </w:rPr>
      </w:pPr>
      <w:del w:id="3334" w:author="Comparison" w:date="2013-05-05T19:43:00Z">
        <w:r w:rsidRPr="00C100C3">
          <w:rPr>
            <w:rFonts w:ascii="Courier New" w:hAnsi="Courier New" w:cs="Courier New"/>
          </w:rPr>
          <w:delText xml:space="preserve">the work of </w:delText>
        </w:r>
      </w:del>
      <w:r w:rsidRPr="00C100C3">
        <w:rPr>
          <w:rFonts w:ascii="Courier New" w:hAnsi="Courier New" w:cs="Courier New"/>
        </w:rPr>
        <w:t>God, which alone can rally His children? For, besides that, the same truth will still be found in the old system; and, at the side of it, the error which, for oneself, one avoids.</w:t>
      </w:r>
    </w:p>
    <w:p w14:paraId="5A144542" w14:textId="575C6D29" w:rsidR="00000000" w:rsidRPr="00C100C3" w:rsidRDefault="00362818" w:rsidP="00C100C3">
      <w:pPr>
        <w:pStyle w:val="PlainText"/>
        <w:rPr>
          <w:rFonts w:ascii="Courier New" w:hAnsi="Courier New" w:cs="Courier New"/>
        </w:rPr>
      </w:pPr>
      <w:r w:rsidRPr="00C100C3">
        <w:rPr>
          <w:rFonts w:ascii="Courier New" w:hAnsi="Courier New" w:cs="Courier New"/>
        </w:rPr>
        <w:t>What th</w:t>
      </w:r>
      <w:r w:rsidRPr="00C100C3">
        <w:rPr>
          <w:rFonts w:ascii="Courier New" w:hAnsi="Courier New" w:cs="Courier New"/>
        </w:rPr>
        <w:t>en would be the effect of your course? A division; the formation of two camps</w:t>
      </w:r>
      <w:ins w:id="3335" w:author="Comparison" w:date="2013-05-05T19:43:00Z">
        <w:r w:rsidRPr="00AA4B48">
          <w:rPr>
            <w:rFonts w:ascii="Courier New" w:hAnsi="Courier New" w:cs="Courier New"/>
          </w:rPr>
          <w:t xml:space="preserve"> -- </w:t>
        </w:r>
      </w:ins>
      <w:del w:id="3336" w:author="Comparison" w:date="2013-05-05T19:43:00Z">
        <w:r w:rsidRPr="00C100C3">
          <w:rPr>
            <w:rFonts w:ascii="Courier New" w:hAnsi="Courier New" w:cs="Courier New"/>
          </w:rPr>
          <w:delText>&amp;#8212;</w:delText>
        </w:r>
      </w:del>
      <w:r w:rsidRPr="00C100C3">
        <w:rPr>
          <w:rFonts w:ascii="Courier New" w:hAnsi="Courier New" w:cs="Courier New"/>
        </w:rPr>
        <w:t>not of two camps, one of which would be united together by the truth, and the other by error, but of two camps of which one would admit truth and error, with traditional in</w:t>
      </w:r>
      <w:r w:rsidRPr="00C100C3">
        <w:rPr>
          <w:rFonts w:ascii="Courier New" w:hAnsi="Courier New" w:cs="Courier New"/>
        </w:rPr>
        <w:t>fluences and the institutions of the system</w:t>
      </w:r>
      <w:ins w:id="3337" w:author="Comparison" w:date="2013-05-05T19:43:00Z">
        <w:r w:rsidRPr="00AA4B48">
          <w:rPr>
            <w:rFonts w:ascii="Courier New" w:hAnsi="Courier New" w:cs="Courier New"/>
          </w:rPr>
          <w:t>;</w:t>
        </w:r>
      </w:ins>
      <w:del w:id="3338" w:author="Comparison" w:date="2013-05-05T19:43:00Z">
        <w:r w:rsidRPr="00C100C3">
          <w:rPr>
            <w:rFonts w:ascii="Courier New" w:hAnsi="Courier New" w:cs="Courier New"/>
          </w:rPr>
          <w:delText xml:space="preserve"> j</w:delText>
        </w:r>
      </w:del>
      <w:r w:rsidRPr="00C100C3">
        <w:rPr>
          <w:rFonts w:ascii="Courier New" w:hAnsi="Courier New" w:cs="Courier New"/>
        </w:rPr>
        <w:t xml:space="preserve"> the other, truth without error, making separation obligatory, and drawing its strength from that very separation.</w:t>
      </w:r>
    </w:p>
    <w:p w14:paraId="56B1DCE7" w14:textId="0FD4B0C3" w:rsidR="00000000" w:rsidRPr="00C100C3" w:rsidRDefault="00362818" w:rsidP="00C100C3">
      <w:pPr>
        <w:pStyle w:val="PlainText"/>
        <w:rPr>
          <w:rFonts w:ascii="Courier New" w:hAnsi="Courier New" w:cs="Courier New"/>
        </w:rPr>
      </w:pPr>
      <w:r w:rsidRPr="00C100C3">
        <w:rPr>
          <w:rFonts w:ascii="Courier New" w:hAnsi="Courier New" w:cs="Courier New"/>
        </w:rPr>
        <w:t>Will this motive (a motive which will, I have no doubt, act upon a great number of upright cons</w:t>
      </w:r>
      <w:r w:rsidRPr="00C100C3">
        <w:rPr>
          <w:rFonts w:ascii="Courier New" w:hAnsi="Courier New" w:cs="Courier New"/>
        </w:rPr>
        <w:t xml:space="preserve">ciences) suffice to </w:t>
      </w:r>
      <w:ins w:id="3339" w:author="Comparison" w:date="2013-05-05T19:43:00Z">
        <w:r w:rsidRPr="00AA4B48">
          <w:rPr>
            <w:rFonts w:ascii="Courier New" w:hAnsi="Courier New" w:cs="Courier New"/>
          </w:rPr>
          <w:t>reunit</w:t>
        </w:r>
        <w:r w:rsidRPr="00AA4B48">
          <w:rPr>
            <w:rFonts w:ascii="Courier New" w:hAnsi="Courier New" w:cs="Courier New"/>
          </w:rPr>
          <w:t>e</w:t>
        </w:r>
      </w:ins>
      <w:del w:id="3340" w:author="Comparison" w:date="2013-05-05T19:43:00Z">
        <w:r w:rsidRPr="00C100C3">
          <w:rPr>
            <w:rFonts w:ascii="Courier New" w:hAnsi="Courier New" w:cs="Courier New"/>
          </w:rPr>
          <w:delText>re-unite</w:delText>
        </w:r>
      </w:del>
      <w:r w:rsidRPr="00C100C3">
        <w:rPr>
          <w:rFonts w:ascii="Courier New" w:hAnsi="Courier New" w:cs="Courier New"/>
        </w:rPr>
        <w:t xml:space="preserve"> all the children of God? For, while laying down sound doctrine for the foundation, the truth in question is but partial.</w:t>
      </w:r>
    </w:p>
    <w:p w14:paraId="0074614A"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You separate from those who will not confess their faith. Feeling, as to yourselves, the obligation of do</w:t>
      </w:r>
      <w:r w:rsidRPr="00C100C3">
        <w:rPr>
          <w:rFonts w:ascii="Courier New" w:hAnsi="Courier New" w:cs="Courier New"/>
        </w:rPr>
        <w:t>ing so, you profess your own.</w:t>
      </w:r>
    </w:p>
    <w:p w14:paraId="0BC4FF6B" w14:textId="6D8DEDC5" w:rsidR="00000000" w:rsidRPr="00C100C3" w:rsidRDefault="00362818" w:rsidP="00C100C3">
      <w:pPr>
        <w:pStyle w:val="PlainText"/>
        <w:rPr>
          <w:rFonts w:ascii="Courier New" w:hAnsi="Courier New" w:cs="Courier New"/>
        </w:rPr>
      </w:pPr>
      <w:r w:rsidRPr="00C100C3">
        <w:rPr>
          <w:rFonts w:ascii="Courier New" w:hAnsi="Courier New" w:cs="Courier New"/>
        </w:rPr>
        <w:t xml:space="preserve">Dear brethren, I respect you in the bottom of my heart. I am satisfied that your aim has been the glory of the Lord. But what do you present to others? What sign for rallying have you which, in principle, would </w:t>
      </w:r>
      <w:ins w:id="3341" w:author="Comparison" w:date="2013-05-05T19:43:00Z">
        <w:r w:rsidRPr="00AA4B48">
          <w:rPr>
            <w:rFonts w:ascii="Courier New" w:hAnsi="Courier New" w:cs="Courier New"/>
          </w:rPr>
          <w:t>reunite</w:t>
        </w:r>
      </w:ins>
      <w:del w:id="3342" w:author="Comparison" w:date="2013-05-05T19:43:00Z">
        <w:r w:rsidRPr="00C100C3">
          <w:rPr>
            <w:rFonts w:ascii="Courier New" w:hAnsi="Courier New" w:cs="Courier New"/>
          </w:rPr>
          <w:delText>re-unite</w:delText>
        </w:r>
      </w:del>
      <w:r w:rsidRPr="00C100C3">
        <w:rPr>
          <w:rFonts w:ascii="Courier New" w:hAnsi="Courier New" w:cs="Courier New"/>
        </w:rPr>
        <w:t xml:space="preserve"> all C</w:t>
      </w:r>
      <w:r w:rsidRPr="00C100C3">
        <w:rPr>
          <w:rFonts w:ascii="Courier New" w:hAnsi="Courier New" w:cs="Courier New"/>
        </w:rPr>
        <w:t>hristians according to the wants of the Church, and the everlasting truths which will answer these wants?</w:t>
      </w:r>
    </w:p>
    <w:p w14:paraId="1F8773CE" w14:textId="78E7A2F6" w:rsidR="00000000" w:rsidRPr="00C100C3" w:rsidRDefault="00362818" w:rsidP="00C100C3">
      <w:pPr>
        <w:pStyle w:val="PlainText"/>
        <w:rPr>
          <w:rFonts w:ascii="Courier New" w:hAnsi="Courier New" w:cs="Courier New"/>
        </w:rPr>
      </w:pPr>
      <w:r w:rsidRPr="00C100C3">
        <w:rPr>
          <w:rFonts w:ascii="Courier New" w:hAnsi="Courier New" w:cs="Courier New"/>
        </w:rPr>
        <w:t xml:space="preserve">You re-produce, at very best, the fundamental truths of the Reformation, truths which produced what you have just left; you </w:t>
      </w:r>
      <w:ins w:id="3343" w:author="Comparison" w:date="2013-05-05T19:43:00Z">
        <w:r w:rsidRPr="00AA4B48">
          <w:rPr>
            <w:rFonts w:ascii="Courier New" w:hAnsi="Courier New" w:cs="Courier New"/>
          </w:rPr>
          <w:t>reproduce</w:t>
        </w:r>
      </w:ins>
      <w:del w:id="3344" w:author="Comparison" w:date="2013-05-05T19:43:00Z">
        <w:r w:rsidRPr="00C100C3">
          <w:rPr>
            <w:rFonts w:ascii="Courier New" w:hAnsi="Courier New" w:cs="Courier New"/>
          </w:rPr>
          <w:delText>re-produce</w:delText>
        </w:r>
      </w:del>
      <w:r w:rsidRPr="00C100C3">
        <w:rPr>
          <w:rFonts w:ascii="Courier New" w:hAnsi="Courier New" w:cs="Courier New"/>
        </w:rPr>
        <w:t xml:space="preserve"> them unfolded,</w:t>
      </w:r>
      <w:r w:rsidRPr="00C100C3">
        <w:rPr>
          <w:rFonts w:ascii="Courier New" w:hAnsi="Courier New" w:cs="Courier New"/>
        </w:rPr>
        <w:t xml:space="preserve"> so as to make a clear distinction between you and the sad denial of truth, which is the symbol of the camp which you no longer support. That is to say, when the question is about forming something beyond the sphere of individual salvation, you have nothin</w:t>
      </w:r>
      <w:r w:rsidRPr="00C100C3">
        <w:rPr>
          <w:rFonts w:ascii="Courier New" w:hAnsi="Courier New" w:cs="Courier New"/>
        </w:rPr>
        <w:t>g but a negative principle, which separates you from that which exists already, and which condemns it. Many of those that are found there, possess salvation as well as yourselves, and through the same truths. You re-gather Christians, by making such an exp</w:t>
      </w:r>
      <w:r w:rsidRPr="00C100C3">
        <w:rPr>
          <w:rFonts w:ascii="Courier New" w:hAnsi="Courier New" w:cs="Courier New"/>
        </w:rPr>
        <w:t>osition of these truths as separates those who adopt it from those who do not receive these truths.</w:t>
      </w:r>
    </w:p>
    <w:p w14:paraId="2A727333"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As regards a church, the Reformation only produced what you forsake. Possessing only the principles which formed that which you forsake, what will you put </w:t>
      </w:r>
      <w:r w:rsidRPr="00C100C3">
        <w:rPr>
          <w:rFonts w:ascii="Courier New" w:hAnsi="Courier New" w:cs="Courier New"/>
        </w:rPr>
        <w:t>in the place of that which you leave? A church of separation, that denies the kind of corporation of which she possesses the constitutive principle,</w:t>
      </w:r>
    </w:p>
    <w:p w14:paraId="03BA470E"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{129}</w:t>
      </w:r>
    </w:p>
    <w:p w14:paraId="1C44A5EA"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and nothing more. For, while acting in the power of the truth which saves souls, the Reformation pr</w:t>
      </w:r>
      <w:r w:rsidRPr="00C100C3">
        <w:rPr>
          <w:rFonts w:ascii="Courier New" w:hAnsi="Courier New" w:cs="Courier New"/>
        </w:rPr>
        <w:t>oduced, in point of fact, nothing but the body with which you will have nothing more to do. Its result in France was not even the formation of a national church, but simply that of a body of professors. That is what you are. What makes the difference is th</w:t>
      </w:r>
      <w:r w:rsidRPr="00C100C3">
        <w:rPr>
          <w:rFonts w:ascii="Courier New" w:hAnsi="Courier New" w:cs="Courier New"/>
        </w:rPr>
        <w:t>e denial of indifference as to the truth, and, for the moment, the faith of those who are acting.</w:t>
      </w:r>
    </w:p>
    <w:p w14:paraId="109DB839" w14:textId="339467B8" w:rsidR="00000000" w:rsidRPr="00C100C3" w:rsidRDefault="00362818" w:rsidP="00C100C3">
      <w:pPr>
        <w:pStyle w:val="PlainText"/>
        <w:rPr>
          <w:rFonts w:ascii="Courier New" w:hAnsi="Courier New" w:cs="Courier New"/>
        </w:rPr>
      </w:pPr>
      <w:r w:rsidRPr="00C100C3">
        <w:rPr>
          <w:rFonts w:ascii="Courier New" w:hAnsi="Courier New" w:cs="Courier New"/>
        </w:rPr>
        <w:t>Do I blame you, my brethren, as to your individual act? I approve it highly. The only thing that strikes me is, that you do not approve of a confession of fa</w:t>
      </w:r>
      <w:r w:rsidRPr="00C100C3">
        <w:rPr>
          <w:rFonts w:ascii="Courier New" w:hAnsi="Courier New" w:cs="Courier New"/>
        </w:rPr>
        <w:t>ith as the basis of your work; and that you substitute for it a profession of individual faith, so expressed as to meet the errors of the day. But first, one might in this case act without separating oneself, if it is only individually one does it. If it i</w:t>
      </w:r>
      <w:r w:rsidRPr="00C100C3">
        <w:rPr>
          <w:rFonts w:ascii="Courier New" w:hAnsi="Courier New" w:cs="Courier New"/>
        </w:rPr>
        <w:t xml:space="preserve">s inconsistent to remain, as an individual, along with persons who deny the Gospel, because it would be sanctioning them, you ought a long while ago to have left them. Affection for the system kept you there. Will you, then, continue in this system of </w:t>
      </w:r>
      <w:ins w:id="3345" w:author="Comparison" w:date="2013-05-05T19:43:00Z">
        <w:r w:rsidRPr="00AA4B48">
          <w:rPr>
            <w:rFonts w:ascii="Courier New" w:hAnsi="Courier New" w:cs="Courier New"/>
          </w:rPr>
          <w:t>"</w:t>
        </w:r>
      </w:ins>
      <w:del w:id="3346" w:author="Comparison" w:date="2013-05-05T19:43:00Z">
        <w:r w:rsidRPr="00C100C3">
          <w:rPr>
            <w:rFonts w:ascii="Courier New" w:hAnsi="Courier New" w:cs="Courier New"/>
          </w:rPr>
          <w:delText>&amp;#82</w:delText>
        </w:r>
        <w:r w:rsidRPr="00C100C3">
          <w:rPr>
            <w:rFonts w:ascii="Courier New" w:hAnsi="Courier New" w:cs="Courier New"/>
          </w:rPr>
          <w:delText>20;</w:delText>
        </w:r>
      </w:del>
      <w:r w:rsidRPr="00C100C3">
        <w:rPr>
          <w:rFonts w:ascii="Courier New" w:hAnsi="Courier New" w:cs="Courier New"/>
        </w:rPr>
        <w:t>the many</w:t>
      </w:r>
      <w:ins w:id="3347" w:author="Comparison" w:date="2013-05-05T19:43:00Z">
        <w:r w:rsidRPr="00AA4B48">
          <w:rPr>
            <w:rFonts w:ascii="Courier New" w:hAnsi="Courier New" w:cs="Courier New"/>
          </w:rPr>
          <w:t>"?</w:t>
        </w:r>
      </w:ins>
      <w:del w:id="3348" w:author="Comparison" w:date="2013-05-05T19:43:00Z">
        <w:r w:rsidRPr="00C100C3">
          <w:rPr>
            <w:rFonts w:ascii="Courier New" w:hAnsi="Courier New" w:cs="Courier New"/>
          </w:rPr>
          <w:delText>&amp;#8221;?</w:delText>
        </w:r>
      </w:del>
      <w:r w:rsidRPr="00C100C3">
        <w:rPr>
          <w:rFonts w:ascii="Courier New" w:hAnsi="Courier New" w:cs="Courier New"/>
        </w:rPr>
        <w:t xml:space="preserve"> In that case you will soon be again in unbelief. Multitudanism, without confession, soon becomes indifferentism. If you changed systems because it was bad, why did you remain in it until the question of doctrines was touched? Do I repro</w:t>
      </w:r>
      <w:r w:rsidRPr="00C100C3">
        <w:rPr>
          <w:rFonts w:ascii="Courier New" w:hAnsi="Courier New" w:cs="Courier New"/>
        </w:rPr>
        <w:t>ach you for having come out of it now? Far from it. In my sight, that is an evident duty. But</w:t>
      </w:r>
      <w:ins w:id="3349" w:author="Comparison" w:date="2013-05-05T19:43:00Z">
        <w:r w:rsidRPr="00AA4B48">
          <w:rPr>
            <w:rFonts w:ascii="Courier New" w:hAnsi="Courier New" w:cs="Courier New"/>
          </w:rPr>
          <w:t xml:space="preserve"> -- </w:t>
        </w:r>
      </w:ins>
      <w:del w:id="3350" w:author="Comparison" w:date="2013-05-05T19:43:00Z">
        <w:r w:rsidRPr="00C100C3">
          <w:rPr>
            <w:rFonts w:ascii="Courier New" w:hAnsi="Courier New" w:cs="Courier New"/>
          </w:rPr>
          <w:delText>&amp;#8212;</w:delText>
        </w:r>
      </w:del>
      <w:r w:rsidRPr="00C100C3">
        <w:rPr>
          <w:rFonts w:ascii="Courier New" w:hAnsi="Courier New" w:cs="Courier New"/>
        </w:rPr>
        <w:t>dropping this consideration, and likewise the character of faith, and the energy which are manifested therein</w:t>
      </w:r>
      <w:ins w:id="3351" w:author="Comparison" w:date="2013-05-05T19:43:00Z">
        <w:r w:rsidRPr="00AA4B48">
          <w:rPr>
            <w:rFonts w:ascii="Courier New" w:hAnsi="Courier New" w:cs="Courier New"/>
          </w:rPr>
          <w:t xml:space="preserve"> -- </w:t>
        </w:r>
      </w:ins>
      <w:del w:id="3352" w:author="Comparison" w:date="2013-05-05T19:43:00Z">
        <w:r w:rsidRPr="00C100C3">
          <w:rPr>
            <w:rFonts w:ascii="Courier New" w:hAnsi="Courier New" w:cs="Courier New"/>
          </w:rPr>
          <w:delText>&amp;#8212;</w:delText>
        </w:r>
      </w:del>
      <w:r w:rsidRPr="00C100C3">
        <w:rPr>
          <w:rFonts w:ascii="Courier New" w:hAnsi="Courier New" w:cs="Courier New"/>
        </w:rPr>
        <w:t>I seek in your position principles which</w:t>
      </w:r>
      <w:r w:rsidRPr="00C100C3">
        <w:rPr>
          <w:rFonts w:ascii="Courier New" w:hAnsi="Courier New" w:cs="Courier New"/>
        </w:rPr>
        <w:t xml:space="preserve"> may serve as the ground for the gathering of </w:t>
      </w:r>
      <w:ins w:id="3353" w:author="Comparison" w:date="2013-05-05T19:43:00Z">
        <w:r w:rsidRPr="00AA4B48">
          <w:rPr>
            <w:rFonts w:ascii="Courier New" w:hAnsi="Courier New" w:cs="Courier New"/>
          </w:rPr>
          <w:t>G</w:t>
        </w:r>
        <w:r w:rsidRPr="00AA4B48">
          <w:rPr>
            <w:rFonts w:ascii="Courier New" w:hAnsi="Courier New" w:cs="Courier New"/>
          </w:rPr>
          <w:t>od's</w:t>
        </w:r>
      </w:ins>
      <w:del w:id="3354" w:author="Comparison" w:date="2013-05-05T19:43:00Z">
        <w:r w:rsidRPr="00C100C3">
          <w:rPr>
            <w:rFonts w:ascii="Courier New" w:hAnsi="Courier New" w:cs="Courier New"/>
          </w:rPr>
          <w:delText>God&amp;#8217;s</w:delText>
        </w:r>
      </w:del>
      <w:r w:rsidRPr="00C100C3">
        <w:rPr>
          <w:rFonts w:ascii="Courier New" w:hAnsi="Courier New" w:cs="Courier New"/>
        </w:rPr>
        <w:t xml:space="preserve"> children; and I doubt whether a faith which rises not above a negation suffices for that. For that, something more is needed than what was sufficient as a motive for withdrawing from a mixed body, o</w:t>
      </w:r>
      <w:r w:rsidRPr="00C100C3">
        <w:rPr>
          <w:rFonts w:ascii="Courier New" w:hAnsi="Courier New" w:cs="Courier New"/>
        </w:rPr>
        <w:t>f which happily you no longer form part.</w:t>
      </w:r>
    </w:p>
    <w:p w14:paraId="0DB1130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It seems to me that your present position is upright and honourable, and that if it is rather late, God at least approves you now. But are you thereby in a position which enables you to lay the foundations of the r</w:t>
      </w:r>
      <w:r w:rsidRPr="00C100C3">
        <w:rPr>
          <w:rFonts w:ascii="Courier New" w:hAnsi="Courier New" w:cs="Courier New"/>
        </w:rPr>
        <w:t xml:space="preserve">e-gathering of the children of God, so as to answer the wants of these critical times? Or, in hasting to do it with what you possess (or rather with what the churches of France possess, for you feel you cannot do it </w:t>
      </w:r>
      <w:del w:id="3355" w:author="Comparison" w:date="2013-05-05T19:43:00Z">
        <w:r w:rsidRPr="00C100C3">
          <w:rPr>
            <w:rFonts w:ascii="Courier New" w:hAnsi="Courier New" w:cs="Courier New"/>
          </w:rPr>
          <w:delText>yourselves), do you not risk the doing i</w:delText>
        </w:r>
        <w:r w:rsidRPr="00C100C3">
          <w:rPr>
            <w:rFonts w:ascii="Courier New" w:hAnsi="Courier New" w:cs="Courier New"/>
          </w:rPr>
          <w:delText xml:space="preserve">t on a foundation too </w:delText>
        </w:r>
      </w:del>
      <w:r w:rsidRPr="00C100C3">
        <w:rPr>
          <w:rFonts w:ascii="Courier New" w:hAnsi="Courier New" w:cs="Courier New"/>
        </w:rPr>
        <w:t>narrow, too little based on the energy of the Spirit of God, such as He unfolds it, to accomplish the purposes of the grace</w:t>
      </w:r>
    </w:p>
    <w:p w14:paraId="5D32B03E"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{130}</w:t>
      </w:r>
    </w:p>
    <w:p w14:paraId="7CA0166B"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of God, to accomplish His own peculiar work? I understand your fears, lest, in waiting, souls should g</w:t>
      </w:r>
      <w:r w:rsidRPr="00C100C3">
        <w:rPr>
          <w:rFonts w:ascii="Courier New" w:hAnsi="Courier New" w:cs="Courier New"/>
        </w:rPr>
        <w:t>row cold.</w:t>
      </w:r>
    </w:p>
    <w:p w14:paraId="248911F1" w14:textId="5D57D552" w:rsidR="00000000" w:rsidRPr="00C100C3" w:rsidRDefault="00362818" w:rsidP="00C100C3">
      <w:pPr>
        <w:pStyle w:val="PlainText"/>
        <w:rPr>
          <w:rFonts w:ascii="Courier New" w:hAnsi="Courier New" w:cs="Courier New"/>
        </w:rPr>
      </w:pPr>
      <w:r w:rsidRPr="00C100C3">
        <w:rPr>
          <w:rFonts w:ascii="Courier New" w:hAnsi="Courier New" w:cs="Courier New"/>
        </w:rPr>
        <w:t>Energy is good, but it does not confine itself to laying foundations, when they are laid in a moment, in which, while one is building, it is to be feared that God is acting outside of what one does. Your eagerness makes manifest that, in order t</w:t>
      </w:r>
      <w:r w:rsidRPr="00C100C3">
        <w:rPr>
          <w:rFonts w:ascii="Courier New" w:hAnsi="Courier New" w:cs="Courier New"/>
        </w:rPr>
        <w:t xml:space="preserve">o maintain truth and </w:t>
      </w:r>
      <w:ins w:id="3356" w:author="Comparison" w:date="2013-05-05T19:43:00Z">
        <w:r w:rsidRPr="00AA4B48">
          <w:rPr>
            <w:rFonts w:ascii="Courier New" w:hAnsi="Courier New" w:cs="Courier New"/>
          </w:rPr>
          <w:t>reunite</w:t>
        </w:r>
      </w:ins>
      <w:del w:id="3357" w:author="Comparison" w:date="2013-05-05T19:43:00Z">
        <w:r w:rsidRPr="00C100C3">
          <w:rPr>
            <w:rFonts w:ascii="Courier New" w:hAnsi="Courier New" w:cs="Courier New"/>
          </w:rPr>
          <w:delText>re-unite</w:delText>
        </w:r>
      </w:del>
      <w:r w:rsidRPr="00C100C3">
        <w:rPr>
          <w:rFonts w:ascii="Courier New" w:hAnsi="Courier New" w:cs="Courier New"/>
        </w:rPr>
        <w:t xml:space="preserve"> souls, you still reckon upon the institutions which you have just left; and that the truth which you profess is not sufficiently distinctive to retain souls in the position in which you wish to keep them, seeing that other per</w:t>
      </w:r>
      <w:r w:rsidRPr="00C100C3">
        <w:rPr>
          <w:rFonts w:ascii="Courier New" w:hAnsi="Courier New" w:cs="Courier New"/>
        </w:rPr>
        <w:t xml:space="preserve">sons, who have this truth in common with you, remain in the old system. It is enough to say, that a formal separation is the principle of </w:t>
      </w:r>
      <w:ins w:id="3358" w:author="Comparison" w:date="2013-05-05T19:43:00Z">
        <w:r w:rsidRPr="00AA4B48">
          <w:rPr>
            <w:rFonts w:ascii="Courier New" w:hAnsi="Courier New" w:cs="Courier New"/>
          </w:rPr>
          <w:t>reunion</w:t>
        </w:r>
      </w:ins>
      <w:del w:id="3359" w:author="Comparison" w:date="2013-05-05T19:43:00Z">
        <w:r w:rsidRPr="00C100C3">
          <w:rPr>
            <w:rFonts w:ascii="Courier New" w:hAnsi="Courier New" w:cs="Courier New"/>
          </w:rPr>
          <w:delText>re-union</w:delText>
        </w:r>
      </w:del>
      <w:r w:rsidRPr="00C100C3">
        <w:rPr>
          <w:rFonts w:ascii="Courier New" w:hAnsi="Courier New" w:cs="Courier New"/>
        </w:rPr>
        <w:t>; and, for vital principle, your new institution has but the truths which produced that which you abandon.</w:t>
      </w:r>
    </w:p>
    <w:p w14:paraId="398202D3" w14:textId="3C342036" w:rsidR="00000000" w:rsidRPr="00C100C3" w:rsidRDefault="00362818" w:rsidP="00C100C3">
      <w:pPr>
        <w:pStyle w:val="PlainText"/>
        <w:rPr>
          <w:rFonts w:ascii="Courier New" w:hAnsi="Courier New" w:cs="Courier New"/>
        </w:rPr>
      </w:pPr>
      <w:r w:rsidRPr="00C100C3">
        <w:rPr>
          <w:rFonts w:ascii="Courier New" w:hAnsi="Courier New" w:cs="Courier New"/>
        </w:rPr>
        <w:t>Is</w:t>
      </w:r>
      <w:r w:rsidRPr="00C100C3">
        <w:rPr>
          <w:rFonts w:ascii="Courier New" w:hAnsi="Courier New" w:cs="Courier New"/>
        </w:rPr>
        <w:t xml:space="preserve"> separation sufficient to serve as a rallying point, and to </w:t>
      </w:r>
      <w:ins w:id="3360" w:author="Comparison" w:date="2013-05-05T19:43:00Z">
        <w:r w:rsidRPr="00AA4B48">
          <w:rPr>
            <w:rFonts w:ascii="Courier New" w:hAnsi="Courier New" w:cs="Courier New"/>
          </w:rPr>
          <w:t>reunite</w:t>
        </w:r>
      </w:ins>
      <w:del w:id="3361" w:author="Comparison" w:date="2013-05-05T19:43:00Z">
        <w:r w:rsidRPr="00C100C3">
          <w:rPr>
            <w:rFonts w:ascii="Courier New" w:hAnsi="Courier New" w:cs="Courier New"/>
          </w:rPr>
          <w:delText>re-unite</w:delText>
        </w:r>
      </w:del>
      <w:r w:rsidRPr="00C100C3">
        <w:rPr>
          <w:rFonts w:ascii="Courier New" w:hAnsi="Courier New" w:cs="Courier New"/>
        </w:rPr>
        <w:t xml:space="preserve"> by a spiritual responsibility all </w:t>
      </w:r>
      <w:ins w:id="3362" w:author="Comparison" w:date="2013-05-05T19:43:00Z">
        <w:r w:rsidRPr="00AA4B48">
          <w:rPr>
            <w:rFonts w:ascii="Courier New" w:hAnsi="Courier New" w:cs="Courier New"/>
          </w:rPr>
          <w:t>God's</w:t>
        </w:r>
      </w:ins>
      <w:del w:id="3363" w:author="Comparison" w:date="2013-05-05T19:43:00Z">
        <w:r w:rsidRPr="00C100C3">
          <w:rPr>
            <w:rFonts w:ascii="Courier New" w:hAnsi="Courier New" w:cs="Courier New"/>
          </w:rPr>
          <w:delText>God&amp;#8217;s</w:delText>
        </w:r>
      </w:del>
      <w:r w:rsidRPr="00C100C3">
        <w:rPr>
          <w:rFonts w:ascii="Courier New" w:hAnsi="Courier New" w:cs="Courier New"/>
        </w:rPr>
        <w:t xml:space="preserve"> children? That is the question. Is it not true that your project reckons on the traditional affection of souls for the reformed churches of F</w:t>
      </w:r>
      <w:r w:rsidRPr="00C100C3">
        <w:rPr>
          <w:rFonts w:ascii="Courier New" w:hAnsi="Courier New" w:cs="Courier New"/>
        </w:rPr>
        <w:t>rance? We place ourselves again on this ground, to raise the ancient standard. But you share with others the influence of this sentiment.</w:t>
      </w:r>
    </w:p>
    <w:p w14:paraId="4BB31BF0" w14:textId="36C49341" w:rsidR="00000000" w:rsidRPr="00C100C3" w:rsidRDefault="00362818" w:rsidP="00C100C3">
      <w:pPr>
        <w:pStyle w:val="PlainText"/>
        <w:rPr>
          <w:rFonts w:ascii="Courier New" w:hAnsi="Courier New" w:cs="Courier New"/>
        </w:rPr>
      </w:pPr>
      <w:r w:rsidRPr="00C100C3">
        <w:rPr>
          <w:rFonts w:ascii="Courier New" w:hAnsi="Courier New" w:cs="Courier New"/>
        </w:rPr>
        <w:t>Faith, which reckons on God, does not make haste, as if the thing was not in His hands. You make a church</w:t>
      </w:r>
      <w:ins w:id="3364" w:author="Comparison" w:date="2013-05-05T19:43:00Z">
        <w:r w:rsidRPr="00AA4B48">
          <w:rPr>
            <w:rFonts w:ascii="Courier New" w:hAnsi="Courier New" w:cs="Courier New"/>
          </w:rPr>
          <w:t xml:space="preserve"> -- </w:t>
        </w:r>
      </w:ins>
      <w:del w:id="3365" w:author="Comparison" w:date="2013-05-05T19:43:00Z">
        <w:r w:rsidRPr="00C100C3">
          <w:rPr>
            <w:rFonts w:ascii="Courier New" w:hAnsi="Courier New" w:cs="Courier New"/>
          </w:rPr>
          <w:delText>&amp;#8212;</w:delText>
        </w:r>
      </w:del>
      <w:r w:rsidRPr="00C100C3">
        <w:rPr>
          <w:rFonts w:ascii="Courier New" w:hAnsi="Courier New" w:cs="Courier New"/>
        </w:rPr>
        <w:t>a ser</w:t>
      </w:r>
      <w:r w:rsidRPr="00C100C3">
        <w:rPr>
          <w:rFonts w:ascii="Courier New" w:hAnsi="Courier New" w:cs="Courier New"/>
        </w:rPr>
        <w:t>ious and solemn task! Is it the Church of God?</w:t>
      </w:r>
    </w:p>
    <w:p w14:paraId="3143A460" w14:textId="1B73101E" w:rsidR="00000000" w:rsidRPr="00C100C3" w:rsidRDefault="00362818" w:rsidP="00C100C3">
      <w:pPr>
        <w:pStyle w:val="PlainText"/>
        <w:rPr>
          <w:rFonts w:ascii="Courier New" w:hAnsi="Courier New" w:cs="Courier New"/>
        </w:rPr>
      </w:pPr>
      <w:r w:rsidRPr="00C100C3">
        <w:rPr>
          <w:rFonts w:ascii="Courier New" w:hAnsi="Courier New" w:cs="Courier New"/>
        </w:rPr>
        <w:t>You desire union sincerely, and for the glory of God. I believe you, my brethren. But who can lay foundations such as that they shall embrace all Christians? God alone. There needs not only portions of truth</w:t>
      </w:r>
      <w:ins w:id="3366" w:author="Comparison" w:date="2013-05-05T19:43:00Z">
        <w:r w:rsidRPr="00AA4B48">
          <w:rPr>
            <w:rFonts w:ascii="Courier New" w:hAnsi="Courier New" w:cs="Courier New"/>
          </w:rPr>
          <w:t xml:space="preserve"> -- </w:t>
        </w:r>
      </w:ins>
      <w:del w:id="3367" w:author="Comparison" w:date="2013-05-05T19:43:00Z">
        <w:r w:rsidRPr="00C100C3">
          <w:rPr>
            <w:rFonts w:ascii="Courier New" w:hAnsi="Courier New" w:cs="Courier New"/>
          </w:rPr>
          <w:delText>&amp;</w:delText>
        </w:r>
        <w:r w:rsidRPr="00C100C3">
          <w:rPr>
            <w:rFonts w:ascii="Courier New" w:hAnsi="Courier New" w:cs="Courier New"/>
          </w:rPr>
          <w:delText>#8212;</w:delText>
        </w:r>
      </w:del>
      <w:r w:rsidRPr="00C100C3">
        <w:rPr>
          <w:rFonts w:ascii="Courier New" w:hAnsi="Courier New" w:cs="Courier New"/>
        </w:rPr>
        <w:t>not only truths so set forth as to repel those who deny them; there needs the positive truths by which God acts to gather together again His own according to the actual wants of the Church. Because you have had to fight against those who deny them, y</w:t>
      </w:r>
      <w:r w:rsidRPr="00C100C3">
        <w:rPr>
          <w:rFonts w:ascii="Courier New" w:hAnsi="Courier New" w:cs="Courier New"/>
        </w:rPr>
        <w:t>ou think that the precious truths elicited at the time of the Reformation will suffice. Are you sure you have reached the height of the thoughts of God</w:t>
      </w:r>
      <w:ins w:id="3368" w:author="Comparison" w:date="2013-05-05T19:43:00Z">
        <w:r w:rsidRPr="00AA4B48">
          <w:rPr>
            <w:rFonts w:ascii="Courier New" w:hAnsi="Courier New" w:cs="Courier New"/>
          </w:rPr>
          <w:t xml:space="preserve"> -- </w:t>
        </w:r>
      </w:ins>
      <w:del w:id="3369" w:author="Comparison" w:date="2013-05-05T19:43:00Z">
        <w:r w:rsidRPr="00C100C3">
          <w:rPr>
            <w:rFonts w:ascii="Courier New" w:hAnsi="Courier New" w:cs="Courier New"/>
          </w:rPr>
          <w:delText>&amp;#8212;</w:delText>
        </w:r>
      </w:del>
      <w:r w:rsidRPr="00C100C3">
        <w:rPr>
          <w:rFonts w:ascii="Courier New" w:hAnsi="Courier New" w:cs="Courier New"/>
        </w:rPr>
        <w:t>that your views include the whole sphere in which the energy of His Spirit manifests itself?</w:t>
      </w:r>
    </w:p>
    <w:p w14:paraId="0B05B6B8" w14:textId="283DFFC1" w:rsidR="00000000" w:rsidRPr="00C100C3" w:rsidRDefault="00362818" w:rsidP="00C100C3">
      <w:pPr>
        <w:pStyle w:val="PlainText"/>
        <w:rPr>
          <w:rFonts w:ascii="Courier New" w:hAnsi="Courier New" w:cs="Courier New"/>
        </w:rPr>
      </w:pPr>
      <w:r w:rsidRPr="00C100C3">
        <w:rPr>
          <w:rFonts w:ascii="Courier New" w:hAnsi="Courier New" w:cs="Courier New"/>
        </w:rPr>
        <w:t xml:space="preserve">You </w:t>
      </w:r>
      <w:r w:rsidRPr="00C100C3">
        <w:rPr>
          <w:rFonts w:ascii="Courier New" w:hAnsi="Courier New" w:cs="Courier New"/>
        </w:rPr>
        <w:t xml:space="preserve">will say to me that I am proud. You will ask whether I pretend to do it. No, my brethren. But I do not pretend to draw up on paper a church constitution which claims the adherence of all Christians, as if it were the sphere in which this energy of </w:t>
      </w:r>
      <w:ins w:id="3370" w:author="Comparison" w:date="2013-05-05T19:43:00Z">
        <w:r w:rsidRPr="00AA4B48">
          <w:rPr>
            <w:rFonts w:ascii="Courier New" w:hAnsi="Courier New" w:cs="Courier New"/>
          </w:rPr>
          <w:t>God's</w:t>
        </w:r>
      </w:ins>
      <w:del w:id="3371" w:author="Comparison" w:date="2013-05-05T19:43:00Z">
        <w:r w:rsidRPr="00C100C3">
          <w:rPr>
            <w:rFonts w:ascii="Courier New" w:hAnsi="Courier New" w:cs="Courier New"/>
          </w:rPr>
          <w:delText>God&amp;#821</w:delText>
        </w:r>
        <w:r w:rsidRPr="00C100C3">
          <w:rPr>
            <w:rFonts w:ascii="Courier New" w:hAnsi="Courier New" w:cs="Courier New"/>
          </w:rPr>
          <w:delText>7;s</w:delText>
        </w:r>
      </w:del>
      <w:r w:rsidRPr="00C100C3">
        <w:rPr>
          <w:rFonts w:ascii="Courier New" w:hAnsi="Courier New" w:cs="Courier New"/>
        </w:rPr>
        <w:t xml:space="preserve"> Spirit manifests itself. I act according to the</w:t>
      </w:r>
    </w:p>
    <w:p w14:paraId="753F5B0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{131}</w:t>
      </w:r>
    </w:p>
    <w:p w14:paraId="1A93FF8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measure of faith God has given me. That is all. Do likewise; God will bless you; and to him that has shall more be given.</w:t>
      </w:r>
    </w:p>
    <w:p w14:paraId="3ABD90D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If you do not pretend to be able to make a constitution which is accordin</w:t>
      </w:r>
      <w:r w:rsidRPr="00C100C3">
        <w:rPr>
          <w:rFonts w:ascii="Courier New" w:hAnsi="Courier New" w:cs="Courier New"/>
        </w:rPr>
        <w:t>g to the depths of the counsel of God concerning His Church at this time, do you well to think of making any constitution at all? Would it be well for you to condemn all those who, having the thought of something more, do not like to limit themselves, or r</w:t>
      </w:r>
      <w:r w:rsidRPr="00C100C3">
        <w:rPr>
          <w:rFonts w:ascii="Courier New" w:hAnsi="Courier New" w:cs="Courier New"/>
        </w:rPr>
        <w:t>ather to limit God, to the measure of that which He has given you at this time in His grace? It is certain that you cannot go beyond it. Ought you to impose it as a limit? I do not speak, dear brethren, in order to put opposition in your way: nor do I thin</w:t>
      </w:r>
      <w:r w:rsidRPr="00C100C3">
        <w:rPr>
          <w:rFonts w:ascii="Courier New" w:hAnsi="Courier New" w:cs="Courier New"/>
        </w:rPr>
        <w:t>k of opposing you in what I have just now said. I know what prejudices exist. I bless God for the step He has given you individually to take. I even believe it very possible that, your faithful step leaving without excuse those who remain united to that wh</w:t>
      </w:r>
      <w:r w:rsidRPr="00C100C3">
        <w:rPr>
          <w:rFonts w:ascii="Courier New" w:hAnsi="Courier New" w:cs="Courier New"/>
        </w:rPr>
        <w:t>ich is evil, blessing will in great measure leave them as to the very truths they do maintain.</w:t>
      </w:r>
    </w:p>
    <w:p w14:paraId="15696810" w14:textId="4844D013"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This is what I have thought I saw in the ways of God. When the work of the Spirit in Christians embraces all the extent of </w:t>
      </w:r>
      <w:ins w:id="3372" w:author="Comparison" w:date="2013-05-05T19:43:00Z">
        <w:r w:rsidRPr="00AA4B48">
          <w:rPr>
            <w:rFonts w:ascii="Courier New" w:hAnsi="Courier New" w:cs="Courier New"/>
          </w:rPr>
          <w:t>God's</w:t>
        </w:r>
      </w:ins>
      <w:del w:id="3373" w:author="Comparison" w:date="2013-05-05T19:43:00Z">
        <w:r w:rsidRPr="00C100C3">
          <w:rPr>
            <w:rFonts w:ascii="Courier New" w:hAnsi="Courier New" w:cs="Courier New"/>
          </w:rPr>
          <w:delText>God&amp;#8217;s</w:delText>
        </w:r>
      </w:del>
      <w:r w:rsidRPr="00C100C3">
        <w:rPr>
          <w:rFonts w:ascii="Courier New" w:hAnsi="Courier New" w:cs="Courier New"/>
        </w:rPr>
        <w:t xml:space="preserve"> thoughts, and all the ene</w:t>
      </w:r>
      <w:r w:rsidRPr="00C100C3">
        <w:rPr>
          <w:rFonts w:ascii="Courier New" w:hAnsi="Courier New" w:cs="Courier New"/>
        </w:rPr>
        <w:t xml:space="preserve">rgy of His power, it </w:t>
      </w:r>
      <w:ins w:id="3374" w:author="Comparison" w:date="2013-05-05T19:43:00Z">
        <w:r w:rsidRPr="00AA4B48">
          <w:rPr>
            <w:rFonts w:ascii="Courier New" w:hAnsi="Courier New" w:cs="Courier New"/>
          </w:rPr>
          <w:t>reunites</w:t>
        </w:r>
      </w:ins>
      <w:del w:id="3375" w:author="Comparison" w:date="2013-05-05T19:43:00Z">
        <w:r w:rsidRPr="00C100C3">
          <w:rPr>
            <w:rFonts w:ascii="Courier New" w:hAnsi="Courier New" w:cs="Courier New"/>
          </w:rPr>
          <w:delText>re-unites</w:delText>
        </w:r>
      </w:del>
      <w:r w:rsidRPr="00C100C3">
        <w:rPr>
          <w:rFonts w:ascii="Courier New" w:hAnsi="Courier New" w:cs="Courier New"/>
        </w:rPr>
        <w:t xml:space="preserve"> all His children. This it is which took place at the beginning. If the case is not so, God must act elsewhere, because He cannot abandon His own. If a partial energy will create for itself a system and formal institutions, it</w:t>
      </w:r>
      <w:r w:rsidRPr="00C100C3">
        <w:rPr>
          <w:rFonts w:ascii="Courier New" w:hAnsi="Courier New" w:cs="Courier New"/>
        </w:rPr>
        <w:t xml:space="preserve"> becomes a sect. God will bless you, my brethren, in your faithfulness. I believe it, and I desire it with all my heart. I only desire there should be sufficient largeness of heart to weigh what I have just been saying; and that there might be the fear of </w:t>
      </w:r>
      <w:r w:rsidRPr="00C100C3">
        <w:rPr>
          <w:rFonts w:ascii="Courier New" w:hAnsi="Courier New" w:cs="Courier New"/>
        </w:rPr>
        <w:t>God, so as to feel what a serious thing it is to lay the foundations of a church, so that it should have the right to demand that all should enter therein. If one makes any other church than that, one necessarily makes a sect.</w:t>
      </w:r>
    </w:p>
    <w:p w14:paraId="07C9E1E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If I unite myself with two o</w:t>
      </w:r>
      <w:r w:rsidRPr="00C100C3">
        <w:rPr>
          <w:rFonts w:ascii="Courier New" w:hAnsi="Courier New" w:cs="Courier New"/>
        </w:rPr>
        <w:t>r three children of God, I act according to my faith, and upon a principle which embraces all the Church of God, such as God sees it.</w:t>
      </w:r>
    </w:p>
    <w:p w14:paraId="66EBA48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If I lay the foundation of a constitution, I make a church; and, in this case, what is the church I make? Does it answer </w:t>
      </w:r>
      <w:r w:rsidRPr="00C100C3">
        <w:rPr>
          <w:rFonts w:ascii="Courier New" w:hAnsi="Courier New" w:cs="Courier New"/>
        </w:rPr>
        <w:t>entirely to what God has said of a church in the word?</w:t>
      </w:r>
    </w:p>
    <w:p w14:paraId="7913611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In acting according to what one has, God will give more.</w:t>
      </w:r>
    </w:p>
    <w:p w14:paraId="7780F3AA"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In establishing a church, I limit the circle of my blessings </w:t>
      </w:r>
      <w:del w:id="3376" w:author="Comparison" w:date="2013-05-05T19:43:00Z">
        <w:r w:rsidRPr="00C100C3">
          <w:rPr>
            <w:rFonts w:ascii="Courier New" w:hAnsi="Courier New" w:cs="Courier New"/>
          </w:rPr>
          <w:delText xml:space="preserve">to the </w:delText>
        </w:r>
      </w:del>
      <w:r w:rsidRPr="00C100C3">
        <w:rPr>
          <w:rFonts w:ascii="Courier New" w:hAnsi="Courier New" w:cs="Courier New"/>
        </w:rPr>
        <w:t>wall of enclosure that I have made myself.</w:t>
      </w:r>
    </w:p>
    <w:p w14:paraId="2910BD1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{132}</w:t>
      </w:r>
    </w:p>
    <w:p w14:paraId="0231F5D8" w14:textId="63D8FE3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 apostle says, </w:t>
      </w:r>
      <w:ins w:id="3377" w:author="Comparison" w:date="2013-05-05T19:43:00Z">
        <w:r w:rsidRPr="00AA4B48">
          <w:rPr>
            <w:rFonts w:ascii="Courier New" w:hAnsi="Courier New" w:cs="Courier New"/>
          </w:rPr>
          <w:t>"</w:t>
        </w:r>
      </w:ins>
      <w:del w:id="3378" w:author="Comparison" w:date="2013-05-05T19:43:00Z">
        <w:r w:rsidRPr="00C100C3">
          <w:rPr>
            <w:rFonts w:ascii="Courier New" w:hAnsi="Courier New" w:cs="Courier New"/>
          </w:rPr>
          <w:delText>&amp;#822</w:delText>
        </w:r>
        <w:r w:rsidRPr="00C100C3">
          <w:rPr>
            <w:rFonts w:ascii="Courier New" w:hAnsi="Courier New" w:cs="Courier New"/>
          </w:rPr>
          <w:delText>0;</w:delText>
        </w:r>
      </w:del>
      <w:r w:rsidRPr="00C100C3">
        <w:rPr>
          <w:rFonts w:ascii="Courier New" w:hAnsi="Courier New" w:cs="Courier New"/>
        </w:rPr>
        <w:t>That ye may be able to comprehend *with all saints</w:t>
      </w:r>
      <w:ins w:id="3379" w:author="Comparison" w:date="2013-05-05T19:43:00Z">
        <w:r w:rsidRPr="00AA4B48">
          <w:rPr>
            <w:rFonts w:ascii="Courier New" w:hAnsi="Courier New" w:cs="Courier New"/>
          </w:rPr>
          <w:t>*,</w:t>
        </w:r>
      </w:ins>
      <w:del w:id="3380" w:author="Comparison" w:date="2013-05-05T19:43:00Z">
        <w:r w:rsidRPr="00C100C3">
          <w:rPr>
            <w:rFonts w:ascii="Courier New" w:hAnsi="Courier New" w:cs="Courier New"/>
          </w:rPr>
          <w:delText>,*</w:delText>
        </w:r>
      </w:del>
      <w:r w:rsidRPr="00C100C3">
        <w:rPr>
          <w:rFonts w:ascii="Courier New" w:hAnsi="Courier New" w:cs="Courier New"/>
        </w:rPr>
        <w:t xml:space="preserve"> what is the breadth, and length, and depth, and height; and to know the love of Christ, which passeth knowledge, that ye might be filled with all the fulness of God. Now unto him that is able to do exc</w:t>
      </w:r>
      <w:r w:rsidRPr="00C100C3">
        <w:rPr>
          <w:rFonts w:ascii="Courier New" w:hAnsi="Courier New" w:cs="Courier New"/>
        </w:rPr>
        <w:t>eeding abundantly above all that we ask or think, according to the power that worketh in us, unto him be glory *in the church</w:t>
      </w:r>
      <w:ins w:id="3381" w:author="Comparison" w:date="2013-05-05T19:43:00Z">
        <w:r w:rsidRPr="00AA4B48">
          <w:rPr>
            <w:rFonts w:ascii="Courier New" w:hAnsi="Courier New" w:cs="Courier New"/>
          </w:rPr>
          <w:t>*,</w:t>
        </w:r>
      </w:ins>
      <w:del w:id="3382" w:author="Comparison" w:date="2013-05-05T19:43:00Z">
        <w:r w:rsidRPr="00C100C3">
          <w:rPr>
            <w:rFonts w:ascii="Courier New" w:hAnsi="Courier New" w:cs="Courier New"/>
          </w:rPr>
          <w:delText>,*</w:delText>
        </w:r>
      </w:del>
      <w:r w:rsidRPr="00C100C3">
        <w:rPr>
          <w:rFonts w:ascii="Courier New" w:hAnsi="Courier New" w:cs="Courier New"/>
        </w:rPr>
        <w:t xml:space="preserve"> by Christ Jesus, throughout all ages, world without end. Amen</w:t>
      </w:r>
      <w:ins w:id="3383" w:author="Comparison" w:date="2013-05-05T19:43:00Z">
        <w:r w:rsidRPr="00AA4B48">
          <w:rPr>
            <w:rFonts w:ascii="Courier New" w:hAnsi="Courier New" w:cs="Courier New"/>
          </w:rPr>
          <w:t>."</w:t>
        </w:r>
      </w:ins>
      <w:del w:id="3384" w:author="Comparison" w:date="2013-05-05T19:43:00Z">
        <w:r w:rsidRPr="00C100C3">
          <w:rPr>
            <w:rFonts w:ascii="Courier New" w:hAnsi="Courier New" w:cs="Courier New"/>
          </w:rPr>
          <w:delText>.&amp;#8221;</w:delText>
        </w:r>
      </w:del>
    </w:p>
    <w:p w14:paraId="169D71FA" w14:textId="77777777" w:rsidR="00000000" w:rsidRPr="00AA4B48" w:rsidRDefault="00362818" w:rsidP="00AA4B48">
      <w:pPr>
        <w:pStyle w:val="PlainText"/>
        <w:rPr>
          <w:ins w:id="3385" w:author="Comparison" w:date="2013-05-05T19:43:00Z"/>
          <w:rFonts w:ascii="Courier New" w:hAnsi="Courier New" w:cs="Courier New"/>
        </w:rPr>
      </w:pPr>
      <w:r w:rsidRPr="00C100C3">
        <w:rPr>
          <w:rFonts w:ascii="Courier New" w:hAnsi="Courier New" w:cs="Courier New"/>
        </w:rPr>
        <w:t>My brethren, I pray God with all my heart to bless you.</w:t>
      </w:r>
    </w:p>
    <w:p w14:paraId="51B1099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Le</w:t>
      </w:r>
      <w:r w:rsidRPr="00C100C3">
        <w:rPr>
          <w:rFonts w:ascii="Courier New" w:hAnsi="Courier New" w:cs="Courier New"/>
        </w:rPr>
        <w:t>t us seek peace and the good of His Church.</w:t>
      </w:r>
    </w:p>
    <w:p w14:paraId="0FC94FC2"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{133}</w:t>
      </w:r>
    </w:p>
    <w:p w14:paraId="312A502C" w14:textId="77777777" w:rsidR="00000000" w:rsidRPr="00AA4B48" w:rsidRDefault="00362818" w:rsidP="00AA4B48">
      <w:pPr>
        <w:pStyle w:val="PlainText"/>
        <w:rPr>
          <w:ins w:id="3386" w:author="Comparison" w:date="2013-05-05T19:43:00Z"/>
          <w:rFonts w:ascii="Courier New" w:hAnsi="Courier New" w:cs="Courier New"/>
        </w:rPr>
      </w:pPr>
      <w:ins w:id="3387" w:author="Comparison" w:date="2013-05-05T19:43:00Z">
        <w:r w:rsidRPr="00AA4B48">
          <w:rPr>
            <w:rFonts w:ascii="Courier New" w:hAnsi="Courier New" w:cs="Courier New"/>
          </w:rPr>
          <w:t>THE CHURCH AND ITS FRIENDLY SUBDIVISIONS¦ IN REPLY TO MR. R. W. MONSELL</w:t>
        </w:r>
      </w:ins>
    </w:p>
    <w:p w14:paraId="3905798D" w14:textId="3F528558" w:rsidR="00000000" w:rsidRPr="00C100C3" w:rsidRDefault="00362818" w:rsidP="00C100C3">
      <w:pPr>
        <w:pStyle w:val="PlainText"/>
        <w:rPr>
          <w:del w:id="3388" w:author="Comparison" w:date="2013-05-05T19:43:00Z"/>
          <w:rFonts w:ascii="Courier New" w:hAnsi="Courier New" w:cs="Courier New"/>
        </w:rPr>
      </w:pPr>
      <w:ins w:id="3389" w:author="Comparison" w:date="2013-05-05T19:43:00Z">
        <w:r w:rsidRPr="00AA4B48">
          <w:rPr>
            <w:rFonts w:ascii="Courier New" w:hAnsi="Courier New" w:cs="Courier New"/>
          </w:rPr>
          <w:t>CHAPTER</w:t>
        </w:r>
      </w:ins>
      <w:del w:id="3390" w:author="Comparison" w:date="2013-05-05T19:43:00Z">
        <w:r w:rsidRPr="00C100C3">
          <w:rPr>
            <w:rFonts w:ascii="Courier New" w:hAnsi="Courier New" w:cs="Courier New"/>
          </w:rPr>
          <w:delText>The Church And Its Friendly Subdivisions|</w:delText>
        </w:r>
      </w:del>
    </w:p>
    <w:p w14:paraId="2214F948" w14:textId="77777777" w:rsidR="00000000" w:rsidRPr="00C100C3" w:rsidRDefault="00362818" w:rsidP="00C100C3">
      <w:pPr>
        <w:pStyle w:val="PlainText"/>
        <w:rPr>
          <w:del w:id="3391" w:author="Comparison" w:date="2013-05-05T19:43:00Z"/>
          <w:rFonts w:ascii="Courier New" w:hAnsi="Courier New" w:cs="Courier New"/>
        </w:rPr>
      </w:pPr>
      <w:del w:id="3392" w:author="Comparison" w:date="2013-05-05T19:43:00Z">
        <w:r w:rsidRPr="00C100C3">
          <w:rPr>
            <w:rFonts w:ascii="Courier New" w:hAnsi="Courier New" w:cs="Courier New"/>
          </w:rPr>
          <w:delText>*In Reply to Mr. R. W. Monsell*</w:delText>
        </w:r>
      </w:del>
    </w:p>
    <w:p w14:paraId="19ABF794" w14:textId="77777777" w:rsidR="00000000" w:rsidRPr="00C100C3" w:rsidRDefault="00362818" w:rsidP="00C100C3">
      <w:pPr>
        <w:pStyle w:val="PlainText"/>
        <w:rPr>
          <w:rFonts w:ascii="Courier New" w:hAnsi="Courier New" w:cs="Courier New"/>
        </w:rPr>
      </w:pPr>
      <w:del w:id="3393" w:author="Comparison" w:date="2013-05-05T19:43:00Z">
        <w:r w:rsidRPr="00C100C3">
          <w:rPr>
            <w:rFonts w:ascii="Courier New" w:hAnsi="Courier New" w:cs="Courier New"/>
          </w:rPr>
          <w:delText>&lt;h3&gt;Chapter</w:delText>
        </w:r>
      </w:del>
      <w:r w:rsidRPr="00C100C3">
        <w:rPr>
          <w:rFonts w:ascii="Courier New" w:hAnsi="Courier New" w:cs="Courier New"/>
        </w:rPr>
        <w:t xml:space="preserve"> 1</w:t>
      </w:r>
      <w:del w:id="3394" w:author="Comparison" w:date="2013-05-05T19:43:00Z">
        <w:r w:rsidRPr="00C100C3">
          <w:rPr>
            <w:rFonts w:ascii="Courier New" w:hAnsi="Courier New" w:cs="Courier New"/>
          </w:rPr>
          <w:delText>.&lt;/h3&gt;</w:delText>
        </w:r>
      </w:del>
    </w:p>
    <w:p w14:paraId="7545B9FC" w14:textId="5BD2673F"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It is not my intention to occupy myself with Mr. </w:t>
      </w:r>
      <w:ins w:id="3395" w:author="Comparison" w:date="2013-05-05T19:43:00Z">
        <w:r w:rsidRPr="00AA4B48">
          <w:rPr>
            <w:rFonts w:ascii="Courier New" w:hAnsi="Courier New" w:cs="Courier New"/>
          </w:rPr>
          <w:t>Monsell's</w:t>
        </w:r>
      </w:ins>
      <w:del w:id="3396" w:author="Comparison" w:date="2013-05-05T19:43:00Z">
        <w:r w:rsidRPr="00C100C3">
          <w:rPr>
            <w:rFonts w:ascii="Courier New" w:hAnsi="Courier New" w:cs="Courier New"/>
          </w:rPr>
          <w:delText>Monsell&amp;#8217;s</w:delText>
        </w:r>
      </w:del>
      <w:r w:rsidRPr="00C100C3">
        <w:rPr>
          <w:rFonts w:ascii="Courier New" w:hAnsi="Courier New" w:cs="Courier New"/>
        </w:rPr>
        <w:t xml:space="preserve"> attacks on his brethren, and I hope that t</w:t>
      </w:r>
      <w:r w:rsidRPr="00C100C3">
        <w:rPr>
          <w:rFonts w:ascii="Courier New" w:hAnsi="Courier New" w:cs="Courier New"/>
        </w:rPr>
        <w:t>hose amongst them who can feel themselves hurt by his decisions and accusations will keep themselves perfectly tranquil.</w:t>
      </w:r>
    </w:p>
    <w:p w14:paraId="0EFCF4DB" w14:textId="08225641"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 Lord has said to us, </w:t>
      </w:r>
      <w:ins w:id="3397" w:author="Comparison" w:date="2013-05-05T19:43:00Z">
        <w:r w:rsidRPr="00AA4B48">
          <w:rPr>
            <w:rFonts w:ascii="Courier New" w:hAnsi="Courier New" w:cs="Courier New"/>
          </w:rPr>
          <w:t>"</w:t>
        </w:r>
      </w:ins>
      <w:del w:id="3398" w:author="Comparison" w:date="2013-05-05T19:43:00Z">
        <w:r w:rsidRPr="00C100C3">
          <w:rPr>
            <w:rFonts w:ascii="Courier New" w:hAnsi="Courier New" w:cs="Courier New"/>
          </w:rPr>
          <w:delText>&amp;#8220;</w:delText>
        </w:r>
      </w:del>
      <w:r w:rsidRPr="00C100C3">
        <w:rPr>
          <w:rFonts w:ascii="Courier New" w:hAnsi="Courier New" w:cs="Courier New"/>
        </w:rPr>
        <w:t>Whosoever shall smite thee on the right cheek, turn to him the other also</w:t>
      </w:r>
      <w:ins w:id="3399" w:author="Comparison" w:date="2013-05-05T19:43:00Z">
        <w:r w:rsidRPr="00AA4B48">
          <w:rPr>
            <w:rFonts w:ascii="Courier New" w:hAnsi="Courier New" w:cs="Courier New"/>
          </w:rPr>
          <w:t>";</w:t>
        </w:r>
      </w:ins>
      <w:del w:id="3400" w:author="Comparison" w:date="2013-05-05T19:43:00Z">
        <w:r w:rsidRPr="00C100C3">
          <w:rPr>
            <w:rFonts w:ascii="Courier New" w:hAnsi="Courier New" w:cs="Courier New"/>
          </w:rPr>
          <w:delText>&amp;#8221;;</w:delText>
        </w:r>
      </w:del>
      <w:r w:rsidRPr="00C100C3">
        <w:rPr>
          <w:rFonts w:ascii="Courier New" w:hAnsi="Courier New" w:cs="Courier New"/>
        </w:rPr>
        <w:t xml:space="preserve"> and in such cases ex</w:t>
      </w:r>
      <w:r w:rsidRPr="00C100C3">
        <w:rPr>
          <w:rFonts w:ascii="Courier New" w:hAnsi="Courier New" w:cs="Courier New"/>
        </w:rPr>
        <w:t>perience has made me feel that the best answer is to keep silence, and to continue to labour for the glory of the Lord in doing good.</w:t>
      </w:r>
    </w:p>
    <w:p w14:paraId="194A3639" w14:textId="2853BB4E" w:rsidR="00000000" w:rsidRPr="00C100C3" w:rsidRDefault="00362818" w:rsidP="00C100C3">
      <w:pPr>
        <w:pStyle w:val="PlainText"/>
        <w:rPr>
          <w:rFonts w:ascii="Courier New" w:hAnsi="Courier New" w:cs="Courier New"/>
        </w:rPr>
      </w:pPr>
      <w:r w:rsidRPr="00C100C3">
        <w:rPr>
          <w:rFonts w:ascii="Courier New" w:hAnsi="Courier New" w:cs="Courier New"/>
        </w:rPr>
        <w:t>I pray my God, with all my heart, that He may grant me to justify His goodness and His ways, and not my own. My earnest d</w:t>
      </w:r>
      <w:r w:rsidRPr="00C100C3">
        <w:rPr>
          <w:rFonts w:ascii="Courier New" w:hAnsi="Courier New" w:cs="Courier New"/>
        </w:rPr>
        <w:t xml:space="preserve">esire, my earnest prayer to God, is that He may keep me from defending a cause, and that He may give me to be only occupied with His truth. The times are too serious for me to defend any party whatsoever. It is a poor device of the enemy, engaging in such </w:t>
      </w:r>
      <w:r w:rsidRPr="00C100C3">
        <w:rPr>
          <w:rFonts w:ascii="Courier New" w:hAnsi="Courier New" w:cs="Courier New"/>
        </w:rPr>
        <w:t>a path, in order to turn away our energy from that which is precious to God, and from that which makes His thoughts of any avail against the work of that enemy</w:t>
      </w:r>
      <w:ins w:id="3401" w:author="Comparison" w:date="2013-05-05T19:43:00Z">
        <w:r w:rsidRPr="00AA4B48">
          <w:rPr>
            <w:rFonts w:ascii="Courier New" w:hAnsi="Courier New" w:cs="Courier New"/>
          </w:rPr>
          <w:t>.¦</w:t>
        </w:r>
      </w:ins>
      <w:del w:id="3402" w:author="Comparison" w:date="2013-05-05T19:43:00Z">
        <w:r w:rsidRPr="00C100C3">
          <w:rPr>
            <w:rFonts w:ascii="Courier New" w:hAnsi="Courier New" w:cs="Courier New"/>
          </w:rPr>
          <w:delText>.|</w:delText>
        </w:r>
      </w:del>
    </w:p>
    <w:p w14:paraId="4F0EF92E" w14:textId="2F4561F3" w:rsidR="00000000" w:rsidRPr="00C100C3" w:rsidRDefault="00362818" w:rsidP="00C100C3">
      <w:pPr>
        <w:pStyle w:val="PlainText"/>
        <w:rPr>
          <w:rFonts w:ascii="Courier New" w:hAnsi="Courier New" w:cs="Courier New"/>
        </w:rPr>
      </w:pPr>
      <w:r w:rsidRPr="00C100C3">
        <w:rPr>
          <w:rFonts w:ascii="Courier New" w:hAnsi="Courier New" w:cs="Courier New"/>
        </w:rPr>
        <w:t>If the work which is attacked is not of God, let it fall</w:t>
      </w:r>
      <w:ins w:id="3403" w:author="Comparison" w:date="2013-05-05T19:43:00Z">
        <w:r w:rsidRPr="00AA4B48">
          <w:rPr>
            <w:rFonts w:ascii="Courier New" w:hAnsi="Courier New" w:cs="Courier New"/>
          </w:rPr>
          <w:t>;</w:t>
        </w:r>
      </w:ins>
      <w:del w:id="3404" w:author="Comparison" w:date="2013-05-05T19:43:00Z">
        <w:r w:rsidRPr="00C100C3">
          <w:rPr>
            <w:rFonts w:ascii="Courier New" w:hAnsi="Courier New" w:cs="Courier New"/>
          </w:rPr>
          <w:delText>.</w:delText>
        </w:r>
      </w:del>
      <w:r w:rsidRPr="00C100C3">
        <w:rPr>
          <w:rFonts w:ascii="Courier New" w:hAnsi="Courier New" w:cs="Courier New"/>
        </w:rPr>
        <w:t xml:space="preserve"> If it is a work of God, a light of </w:t>
      </w:r>
      <w:r w:rsidRPr="00C100C3">
        <w:rPr>
          <w:rFonts w:ascii="Courier New" w:hAnsi="Courier New" w:cs="Courier New"/>
        </w:rPr>
        <w:t>God, let us not stop to justify ourselves; and, in the place of that, let us insist, for the blessing of all the Church, on the truth, which is its foundation.</w:t>
      </w:r>
    </w:p>
    <w:p w14:paraId="0C7A36B3" w14:textId="13CB6D1D" w:rsidR="00000000" w:rsidRPr="00C100C3" w:rsidRDefault="00362818" w:rsidP="00C100C3">
      <w:pPr>
        <w:pStyle w:val="PlainText"/>
        <w:rPr>
          <w:rFonts w:ascii="Courier New" w:hAnsi="Courier New" w:cs="Courier New"/>
        </w:rPr>
      </w:pPr>
      <w:ins w:id="3405" w:author="Comparison" w:date="2013-05-05T19:43:00Z">
        <w:r w:rsidRPr="00AA4B48">
          <w:rPr>
            <w:rFonts w:ascii="Courier New" w:hAnsi="Courier New" w:cs="Courier New"/>
          </w:rPr>
          <w:t>¦</w:t>
        </w:r>
      </w:ins>
      <w:del w:id="3406" w:author="Comparison" w:date="2013-05-05T19:43:00Z">
        <w:r w:rsidRPr="00C100C3">
          <w:rPr>
            <w:rFonts w:ascii="Courier New" w:hAnsi="Courier New" w:cs="Courier New"/>
          </w:rPr>
          <w:delText>|</w:delText>
        </w:r>
      </w:del>
      <w:r w:rsidRPr="00C100C3">
        <w:rPr>
          <w:rFonts w:ascii="Courier New" w:hAnsi="Courier New" w:cs="Courier New"/>
        </w:rPr>
        <w:t xml:space="preserve"> Geneva; Kaufmann. 1849.</w:t>
      </w:r>
    </w:p>
    <w:p w14:paraId="47913476" w14:textId="436B2AAB" w:rsidR="00000000" w:rsidRPr="00C100C3" w:rsidRDefault="00362818" w:rsidP="00C100C3">
      <w:pPr>
        <w:pStyle w:val="PlainText"/>
        <w:rPr>
          <w:rFonts w:ascii="Courier New" w:hAnsi="Courier New" w:cs="Courier New"/>
        </w:rPr>
      </w:pPr>
      <w:ins w:id="3407" w:author="Comparison" w:date="2013-05-05T19:43:00Z">
        <w:r w:rsidRPr="00AA4B48">
          <w:rPr>
            <w:rFonts w:ascii="Courier New" w:hAnsi="Courier New" w:cs="Courier New"/>
          </w:rPr>
          <w:t>¦</w:t>
        </w:r>
      </w:ins>
      <w:del w:id="3408" w:author="Comparison" w:date="2013-05-05T19:43:00Z">
        <w:r w:rsidRPr="00C100C3">
          <w:rPr>
            <w:rFonts w:ascii="Courier New" w:hAnsi="Courier New" w:cs="Courier New"/>
          </w:rPr>
          <w:delText>|</w:delText>
        </w:r>
      </w:del>
      <w:r w:rsidRPr="00C100C3">
        <w:rPr>
          <w:rFonts w:ascii="Courier New" w:hAnsi="Courier New" w:cs="Courier New"/>
        </w:rPr>
        <w:t xml:space="preserve"> In the Canton of Neuchatel, brethren </w:t>
      </w:r>
      <w:ins w:id="3409" w:author="Comparison" w:date="2013-05-05T19:43:00Z">
        <w:r w:rsidRPr="00AA4B48">
          <w:rPr>
            <w:rFonts w:ascii="Courier New" w:hAnsi="Courier New" w:cs="Courier New"/>
          </w:rPr>
          <w:t>hare</w:t>
        </w:r>
      </w:ins>
      <w:del w:id="3410" w:author="Comparison" w:date="2013-05-05T19:43:00Z">
        <w:r w:rsidRPr="00C100C3">
          <w:rPr>
            <w:rFonts w:ascii="Courier New" w:hAnsi="Courier New" w:cs="Courier New"/>
          </w:rPr>
          <w:delText>have</w:delText>
        </w:r>
      </w:del>
      <w:r w:rsidRPr="00C100C3">
        <w:rPr>
          <w:rFonts w:ascii="Courier New" w:hAnsi="Courier New" w:cs="Courier New"/>
        </w:rPr>
        <w:t xml:space="preserve"> no need of our telling t</w:t>
      </w:r>
      <w:r w:rsidRPr="00C100C3">
        <w:rPr>
          <w:rFonts w:ascii="Courier New" w:hAnsi="Courier New" w:cs="Courier New"/>
        </w:rPr>
        <w:t xml:space="preserve">hem who desired to put fetters on the work of evangelization, which God has blessed in spite of all. And I think that the brethren of the Canton of Vaud are able to say whether the brethren who visited them, and who have laboured in the midst of them, are </w:t>
      </w:r>
      <w:ins w:id="3411" w:author="Comparison" w:date="2013-05-05T19:43:00Z">
        <w:r w:rsidRPr="00AA4B48">
          <w:rPr>
            <w:rFonts w:ascii="Courier New" w:hAnsi="Courier New" w:cs="Courier New"/>
          </w:rPr>
          <w:t>"</w:t>
        </w:r>
      </w:ins>
      <w:del w:id="3412" w:author="Comparison" w:date="2013-05-05T19:43:00Z">
        <w:r w:rsidRPr="00C100C3">
          <w:rPr>
            <w:rFonts w:ascii="Courier New" w:hAnsi="Courier New" w:cs="Courier New"/>
          </w:rPr>
          <w:delText>&amp;#8220;</w:delText>
        </w:r>
      </w:del>
      <w:r w:rsidRPr="00C100C3">
        <w:rPr>
          <w:rFonts w:ascii="Courier New" w:hAnsi="Courier New" w:cs="Courier New"/>
        </w:rPr>
        <w:t>perfidious enemies who have brought poison to them</w:t>
      </w:r>
      <w:ins w:id="3413" w:author="Comparison" w:date="2013-05-05T19:43:00Z">
        <w:r w:rsidRPr="00AA4B48">
          <w:rPr>
            <w:rFonts w:ascii="Courier New" w:hAnsi="Courier New" w:cs="Courier New"/>
          </w:rPr>
          <w:t>."</w:t>
        </w:r>
      </w:ins>
      <w:del w:id="3414" w:author="Comparison" w:date="2013-05-05T19:43:00Z">
        <w:r w:rsidRPr="00C100C3">
          <w:rPr>
            <w:rFonts w:ascii="Courier New" w:hAnsi="Courier New" w:cs="Courier New"/>
          </w:rPr>
          <w:delText>.&amp;#8221;</w:delText>
        </w:r>
      </w:del>
      <w:r w:rsidRPr="00C100C3">
        <w:rPr>
          <w:rFonts w:ascii="Courier New" w:hAnsi="Courier New" w:cs="Courier New"/>
        </w:rPr>
        <w:t xml:space="preserve"> If they have found them such, it would be useless for me to repeat that they are not so; and, in effect, those who think so would do well to separate themselves from them. I only exhort them</w:t>
      </w:r>
      <w:r w:rsidRPr="00C100C3">
        <w:rPr>
          <w:rFonts w:ascii="Courier New" w:hAnsi="Courier New" w:cs="Courier New"/>
        </w:rPr>
        <w:t>, contrary to what Mr. Monsell counsels them, to do it without waiting for anything.</w:t>
      </w:r>
    </w:p>
    <w:p w14:paraId="28967EFE"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{134}</w:t>
      </w:r>
    </w:p>
    <w:p w14:paraId="30928DD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If the walk of those who have professed this truth has barred its progress, let us not be surprised if those who combat the truth which we profess, seek to take ad</w:t>
      </w:r>
      <w:r w:rsidRPr="00C100C3">
        <w:rPr>
          <w:rFonts w:ascii="Courier New" w:hAnsi="Courier New" w:cs="Courier New"/>
        </w:rPr>
        <w:t xml:space="preserve">vantage of our faults. The remedy for that is to profit by those reproofs, by humbling ourselves before God for that which has given rise to them; and we owe a debt of thankfulness to Him who causes us to see that which might stop the progress of the work </w:t>
      </w:r>
      <w:r w:rsidRPr="00C100C3">
        <w:rPr>
          <w:rFonts w:ascii="Courier New" w:hAnsi="Courier New" w:cs="Courier New"/>
        </w:rPr>
        <w:t>of God, which is unspeakably dear to us.</w:t>
      </w:r>
    </w:p>
    <w:p w14:paraId="01597550" w14:textId="77777777" w:rsidR="00000000" w:rsidRPr="00C100C3" w:rsidRDefault="00362818" w:rsidP="00C100C3">
      <w:pPr>
        <w:pStyle w:val="PlainText"/>
        <w:rPr>
          <w:del w:id="3415" w:author="Comparison" w:date="2013-05-05T19:43:00Z"/>
          <w:rFonts w:ascii="Courier New" w:hAnsi="Courier New" w:cs="Courier New"/>
        </w:rPr>
      </w:pPr>
      <w:del w:id="3416" w:author="Comparison" w:date="2013-05-05T19:43:00Z">
        <w:r w:rsidRPr="00C100C3">
          <w:rPr>
            <w:rFonts w:ascii="Courier New" w:hAnsi="Courier New" w:cs="Courier New"/>
          </w:rPr>
          <w:delText>The work, which for many years has drawn the attention of Christians, is, I believe, a work of God; and, on the confession even of those who oppose them, it is a question of truths infinitely important to all the C</w:delText>
        </w:r>
        <w:r w:rsidRPr="00C100C3">
          <w:rPr>
            <w:rFonts w:ascii="Courier New" w:hAnsi="Courier New" w:cs="Courier New"/>
          </w:rPr>
          <w:delText>hurch.</w:delText>
        </w:r>
      </w:del>
    </w:p>
    <w:p w14:paraId="5FF6349C"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 wish that these truths may remain prominent.</w:t>
      </w:r>
    </w:p>
    <w:p w14:paraId="034D2782"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enemy seeks, by the tract of Mr. Monsell, to turn the thoughts of Christians away from them, and to injure the energy which maintains them. My desire, in writing, is to put them back in their plac</w:t>
      </w:r>
      <w:r w:rsidRPr="00C100C3">
        <w:rPr>
          <w:rFonts w:ascii="Courier New" w:hAnsi="Courier New" w:cs="Courier New"/>
        </w:rPr>
        <w:t>e.</w:t>
      </w:r>
    </w:p>
    <w:p w14:paraId="41F15535" w14:textId="0150BDC3" w:rsidR="00000000" w:rsidRPr="00C100C3" w:rsidRDefault="00362818" w:rsidP="00C100C3">
      <w:pPr>
        <w:pStyle w:val="PlainText"/>
        <w:rPr>
          <w:rFonts w:ascii="Courier New" w:hAnsi="Courier New" w:cs="Courier New"/>
        </w:rPr>
      </w:pPr>
      <w:r w:rsidRPr="00C100C3">
        <w:rPr>
          <w:rFonts w:ascii="Courier New" w:hAnsi="Courier New" w:cs="Courier New"/>
        </w:rPr>
        <w:t xml:space="preserve">Beside, the tract of Mr. Monsell is fitted to disturb </w:t>
      </w:r>
      <w:ins w:id="3417" w:author="Comparison" w:date="2013-05-05T19:43:00Z">
        <w:r w:rsidRPr="00AA4B48">
          <w:rPr>
            <w:rFonts w:ascii="Courier New" w:hAnsi="Courier New" w:cs="Courier New"/>
          </w:rPr>
          <w:t>people's</w:t>
        </w:r>
      </w:ins>
      <w:del w:id="3418" w:author="Comparison" w:date="2013-05-05T19:43:00Z">
        <w:r w:rsidRPr="00C100C3">
          <w:rPr>
            <w:rFonts w:ascii="Courier New" w:hAnsi="Courier New" w:cs="Courier New"/>
          </w:rPr>
          <w:delText>people&amp;#8217;s</w:delText>
        </w:r>
      </w:del>
      <w:r w:rsidRPr="00C100C3">
        <w:rPr>
          <w:rFonts w:ascii="Courier New" w:hAnsi="Courier New" w:cs="Courier New"/>
        </w:rPr>
        <w:t xml:space="preserve"> minds on questions of secondary importance, which he regards himself as such, and by it to turn them aside from more important things, and from that pursuit after such a knowledge of </w:t>
      </w:r>
      <w:r w:rsidRPr="00C100C3">
        <w:rPr>
          <w:rFonts w:ascii="Courier New" w:hAnsi="Courier New" w:cs="Courier New"/>
        </w:rPr>
        <w:t>Christ as nourishes the soul. Even when we would wish it, we cannot, at this moment, withdraw ourselves from these questions, and it is useful to put them in a clear light, in order that minds may be free to think of better things. We must at present occup</w:t>
      </w:r>
      <w:r w:rsidRPr="00C100C3">
        <w:rPr>
          <w:rFonts w:ascii="Courier New" w:hAnsi="Courier New" w:cs="Courier New"/>
        </w:rPr>
        <w:t>y ourselves with elders, in order that there may be that tranquillity which makes us capable of occupying ourselves with Christ.</w:t>
      </w:r>
    </w:p>
    <w:p w14:paraId="625EA7D3"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 entreat my brethren to seek much the presence of Jesus, that they may be in a state to put things in their own places, and t</w:t>
      </w:r>
      <w:r w:rsidRPr="00C100C3">
        <w:rPr>
          <w:rFonts w:ascii="Courier New" w:hAnsi="Courier New" w:cs="Courier New"/>
        </w:rPr>
        <w:t>o attribute to them their right value.</w:t>
      </w:r>
    </w:p>
    <w:p w14:paraId="645924C3"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In the place of Christ without elders, elders without Christ would be a sorrowful exchange.</w:t>
      </w:r>
    </w:p>
    <w:p w14:paraId="4AE4483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John saw elders in heaven, and they were in a higher place when, leaving their thrones and their crowns, they prostrated th</w:t>
      </w:r>
      <w:r w:rsidRPr="00C100C3">
        <w:rPr>
          <w:rFonts w:ascii="Courier New" w:hAnsi="Courier New" w:cs="Courier New"/>
        </w:rPr>
        <w:t>emselves before the throne and before the Lamb, than when they were crowned and in their places.</w:t>
      </w:r>
    </w:p>
    <w:p w14:paraId="32B478F2"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Let us, above all, be worshippers, and keep ourselves cleaving to the truth. The Lord is coming soon.</w:t>
      </w:r>
    </w:p>
    <w:p w14:paraId="5090B082"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{135}</w:t>
      </w:r>
    </w:p>
    <w:p w14:paraId="59D047D6" w14:textId="05200410" w:rsidR="00000000" w:rsidRPr="00C100C3" w:rsidRDefault="00362818" w:rsidP="00C100C3">
      <w:pPr>
        <w:pStyle w:val="PlainText"/>
        <w:rPr>
          <w:rFonts w:ascii="Courier New" w:hAnsi="Courier New" w:cs="Courier New"/>
        </w:rPr>
      </w:pPr>
      <w:r w:rsidRPr="00C100C3">
        <w:rPr>
          <w:rFonts w:ascii="Courier New" w:hAnsi="Courier New" w:cs="Courier New"/>
        </w:rPr>
        <w:t>The object of Mr. Monsell, and he avows it</w:t>
      </w:r>
      <w:ins w:id="3419" w:author="Comparison" w:date="2013-05-05T19:43:00Z">
        <w:r w:rsidRPr="00AA4B48">
          <w:rPr>
            <w:rFonts w:ascii="Courier New" w:hAnsi="Courier New" w:cs="Courier New"/>
          </w:rPr>
          <w:t>,¦</w:t>
        </w:r>
      </w:ins>
      <w:del w:id="3420" w:author="Comparison" w:date="2013-05-05T19:43:00Z">
        <w:r w:rsidRPr="00C100C3">
          <w:rPr>
            <w:rFonts w:ascii="Courier New" w:hAnsi="Courier New" w:cs="Courier New"/>
          </w:rPr>
          <w:delText>,|</w:delText>
        </w:r>
      </w:del>
      <w:r w:rsidRPr="00C100C3">
        <w:rPr>
          <w:rFonts w:ascii="Courier New" w:hAnsi="Courier New" w:cs="Courier New"/>
        </w:rPr>
        <w:t xml:space="preserve"> is </w:t>
      </w:r>
      <w:r w:rsidRPr="00C100C3">
        <w:rPr>
          <w:rFonts w:ascii="Courier New" w:hAnsi="Courier New" w:cs="Courier New"/>
        </w:rPr>
        <w:t xml:space="preserve">plainly, to compose a new church system out of the remains of old dissent and the scattered brethren who expect the </w:t>
      </w:r>
      <w:ins w:id="3421" w:author="Comparison" w:date="2013-05-05T19:43:00Z">
        <w:r w:rsidRPr="00AA4B48">
          <w:rPr>
            <w:rFonts w:ascii="Courier New" w:hAnsi="Courier New" w:cs="Courier New"/>
          </w:rPr>
          <w:t>"</w:t>
        </w:r>
      </w:ins>
      <w:del w:id="3422" w:author="Comparison" w:date="2013-05-05T19:43:00Z">
        <w:r w:rsidRPr="00C100C3">
          <w:rPr>
            <w:rFonts w:ascii="Courier New" w:hAnsi="Courier New" w:cs="Courier New"/>
          </w:rPr>
          <w:delText>&amp;#8220;</w:delText>
        </w:r>
      </w:del>
      <w:r w:rsidRPr="00C100C3">
        <w:rPr>
          <w:rFonts w:ascii="Courier New" w:hAnsi="Courier New" w:cs="Courier New"/>
        </w:rPr>
        <w:t>Church of the Future</w:t>
      </w:r>
      <w:ins w:id="3423" w:author="Comparison" w:date="2013-05-05T19:43:00Z">
        <w:r w:rsidRPr="00AA4B48">
          <w:rPr>
            <w:rFonts w:ascii="Courier New" w:hAnsi="Courier New" w:cs="Courier New"/>
          </w:rPr>
          <w:t>.",</w:t>
        </w:r>
      </w:ins>
      <w:del w:id="3424" w:author="Comparison" w:date="2013-05-05T19:43:00Z">
        <w:r w:rsidRPr="00C100C3">
          <w:rPr>
            <w:rFonts w:ascii="Courier New" w:hAnsi="Courier New" w:cs="Courier New"/>
          </w:rPr>
          <w:delText>.&amp;#8221;</w:delText>
        </w:r>
      </w:del>
      <w:r w:rsidRPr="00C100C3">
        <w:rPr>
          <w:rFonts w:ascii="Courier New" w:hAnsi="Courier New" w:cs="Courier New"/>
        </w:rPr>
        <w:t xml:space="preserve"> He informs us that the system which he </w:t>
      </w:r>
      <w:ins w:id="3425" w:author="Comparison" w:date="2013-05-05T19:43:00Z">
        <w:r w:rsidRPr="00AA4B48">
          <w:rPr>
            <w:rFonts w:ascii="Courier New" w:hAnsi="Courier New" w:cs="Courier New"/>
          </w:rPr>
          <w:t>"</w:t>
        </w:r>
      </w:ins>
      <w:del w:id="3426" w:author="Comparison" w:date="2013-05-05T19:43:00Z">
        <w:r w:rsidRPr="00C100C3">
          <w:rPr>
            <w:rFonts w:ascii="Courier New" w:hAnsi="Courier New" w:cs="Courier New"/>
          </w:rPr>
          <w:delText>&amp;#8220;</w:delText>
        </w:r>
      </w:del>
      <w:r w:rsidRPr="00C100C3">
        <w:rPr>
          <w:rFonts w:ascii="Courier New" w:hAnsi="Courier New" w:cs="Courier New"/>
        </w:rPr>
        <w:t>finds to be biblical</w:t>
      </w:r>
      <w:ins w:id="3427" w:author="Comparison" w:date="2013-05-05T19:43:00Z">
        <w:r w:rsidRPr="00AA4B48">
          <w:rPr>
            <w:rFonts w:ascii="Courier New" w:hAnsi="Courier New" w:cs="Courier New"/>
          </w:rPr>
          <w:t>"</w:t>
        </w:r>
      </w:ins>
      <w:del w:id="3428" w:author="Comparison" w:date="2013-05-05T19:43:00Z">
        <w:r w:rsidRPr="00C100C3">
          <w:rPr>
            <w:rFonts w:ascii="Courier New" w:hAnsi="Courier New" w:cs="Courier New"/>
          </w:rPr>
          <w:delText>&amp;#8221;</w:delText>
        </w:r>
      </w:del>
      <w:r w:rsidRPr="00C100C3">
        <w:rPr>
          <w:rFonts w:ascii="Courier New" w:hAnsi="Courier New" w:cs="Courier New"/>
        </w:rPr>
        <w:t xml:space="preserve"> is nowhere established</w:t>
      </w:r>
      <w:ins w:id="3429" w:author="Comparison" w:date="2013-05-05T19:43:00Z">
        <w:r w:rsidRPr="00AA4B48">
          <w:rPr>
            <w:rFonts w:ascii="Courier New" w:hAnsi="Courier New" w:cs="Courier New"/>
          </w:rPr>
          <w:t>.¦</w:t>
        </w:r>
      </w:ins>
      <w:del w:id="3430" w:author="Comparison" w:date="2013-05-05T19:43:00Z">
        <w:r w:rsidRPr="00C100C3">
          <w:rPr>
            <w:rFonts w:ascii="Courier New" w:hAnsi="Courier New" w:cs="Courier New"/>
          </w:rPr>
          <w:delText>.|</w:delText>
        </w:r>
      </w:del>
      <w:r w:rsidRPr="00C100C3">
        <w:rPr>
          <w:rFonts w:ascii="Courier New" w:hAnsi="Courier New" w:cs="Courier New"/>
        </w:rPr>
        <w:t xml:space="preserve"> To ac</w:t>
      </w:r>
      <w:r w:rsidRPr="00C100C3">
        <w:rPr>
          <w:rFonts w:ascii="Courier New" w:hAnsi="Courier New" w:cs="Courier New"/>
        </w:rPr>
        <w:t>credit this new system, the one now existing must be depreciated, as well as the brethren who were already labouring in the field. The dissenting tendency of one part of the Free Church is evident. The opportunity was too favourable to be missed. He will a</w:t>
      </w:r>
      <w:r w:rsidRPr="00C100C3">
        <w:rPr>
          <w:rFonts w:ascii="Courier New" w:hAnsi="Courier New" w:cs="Courier New"/>
        </w:rPr>
        <w:t>llow all sorts of things in these brethren, provided they join themselves to his work and to himself</w:t>
      </w:r>
      <w:ins w:id="3431" w:author="Comparison" w:date="2013-05-05T19:43:00Z">
        <w:r w:rsidRPr="00AA4B48">
          <w:rPr>
            <w:rFonts w:ascii="Courier New" w:hAnsi="Courier New" w:cs="Courier New"/>
          </w:rPr>
          <w:t>.¦</w:t>
        </w:r>
      </w:ins>
      <w:del w:id="3432" w:author="Comparison" w:date="2013-05-05T19:43:00Z">
        <w:r w:rsidRPr="00C100C3">
          <w:rPr>
            <w:rFonts w:ascii="Courier New" w:hAnsi="Courier New" w:cs="Courier New"/>
          </w:rPr>
          <w:delText>.|</w:delText>
        </w:r>
      </w:del>
    </w:p>
    <w:p w14:paraId="2660CA10" w14:textId="001FB302" w:rsidR="00000000" w:rsidRPr="00C100C3" w:rsidRDefault="00362818" w:rsidP="00C100C3">
      <w:pPr>
        <w:pStyle w:val="PlainText"/>
        <w:rPr>
          <w:rFonts w:ascii="Courier New" w:hAnsi="Courier New" w:cs="Courier New"/>
        </w:rPr>
      </w:pPr>
      <w:r w:rsidRPr="00C100C3">
        <w:rPr>
          <w:rFonts w:ascii="Courier New" w:hAnsi="Courier New" w:cs="Courier New"/>
        </w:rPr>
        <w:t>He suggests to his Swiss brethren rules of conduct, to win to their side, if possible</w:t>
      </w:r>
      <w:del w:id="3433" w:author="Comparison" w:date="2013-05-05T19:43:00Z">
        <w:r w:rsidRPr="00C100C3">
          <w:rPr>
            <w:rFonts w:ascii="Courier New" w:hAnsi="Courier New" w:cs="Courier New"/>
          </w:rPr>
          <w:delText>,</w:delText>
        </w:r>
      </w:del>
      <w:r w:rsidRPr="00C100C3">
        <w:rPr>
          <w:rFonts w:ascii="Courier New" w:hAnsi="Courier New" w:cs="Courier New"/>
        </w:rPr>
        <w:t xml:space="preserve"> all the flocks in the midst of which they may be found, or if tha</w:t>
      </w:r>
      <w:r w:rsidRPr="00C100C3">
        <w:rPr>
          <w:rFonts w:ascii="Courier New" w:hAnsi="Courier New" w:cs="Courier New"/>
        </w:rPr>
        <w:t xml:space="preserve">t does not succeed, to separate themselves from them as from </w:t>
      </w:r>
      <w:ins w:id="3434" w:author="Comparison" w:date="2013-05-05T19:43:00Z">
        <w:r w:rsidRPr="00AA4B48">
          <w:rPr>
            <w:rFonts w:ascii="Courier New" w:hAnsi="Courier New" w:cs="Courier New"/>
          </w:rPr>
          <w:t>"</w:t>
        </w:r>
      </w:ins>
      <w:del w:id="3435" w:author="Comparison" w:date="2013-05-05T19:43:00Z">
        <w:r w:rsidRPr="00C100C3">
          <w:rPr>
            <w:rFonts w:ascii="Courier New" w:hAnsi="Courier New" w:cs="Courier New"/>
          </w:rPr>
          <w:delText>&amp;#8220;</w:delText>
        </w:r>
      </w:del>
      <w:r w:rsidRPr="00C100C3">
        <w:rPr>
          <w:rFonts w:ascii="Courier New" w:hAnsi="Courier New" w:cs="Courier New"/>
        </w:rPr>
        <w:t>gnawing leprosy</w:t>
      </w:r>
      <w:ins w:id="3436" w:author="Comparison" w:date="2013-05-05T19:43:00Z">
        <w:r w:rsidRPr="00AA4B48">
          <w:rPr>
            <w:rFonts w:ascii="Courier New" w:hAnsi="Courier New" w:cs="Courier New"/>
          </w:rPr>
          <w:t>."</w:t>
        </w:r>
      </w:ins>
      <w:del w:id="3437" w:author="Comparison" w:date="2013-05-05T19:43:00Z">
        <w:r w:rsidRPr="00C100C3">
          <w:rPr>
            <w:rFonts w:ascii="Courier New" w:hAnsi="Courier New" w:cs="Courier New"/>
          </w:rPr>
          <w:delText>.&amp;#8221;</w:delText>
        </w:r>
      </w:del>
      <w:r w:rsidRPr="00C100C3">
        <w:rPr>
          <w:rFonts w:ascii="Courier New" w:hAnsi="Courier New" w:cs="Courier New"/>
        </w:rPr>
        <w:t xml:space="preserve"> He hides, under a very transparent veil, that he is speaking of the flocks of </w:t>
      </w:r>
      <w:ins w:id="3438" w:author="Comparison" w:date="2013-05-05T19:43:00Z">
        <w:r w:rsidRPr="00AA4B48">
          <w:rPr>
            <w:rFonts w:ascii="Courier New" w:hAnsi="Courier New" w:cs="Courier New"/>
          </w:rPr>
          <w:t>"</w:t>
        </w:r>
      </w:ins>
      <w:del w:id="3439" w:author="Comparison" w:date="2013-05-05T19:43:00Z">
        <w:r w:rsidRPr="00C100C3">
          <w:rPr>
            <w:rFonts w:ascii="Courier New" w:hAnsi="Courier New" w:cs="Courier New"/>
          </w:rPr>
          <w:delText>&amp;#8220;</w:delText>
        </w:r>
      </w:del>
      <w:r w:rsidRPr="00C100C3">
        <w:rPr>
          <w:rFonts w:ascii="Courier New" w:hAnsi="Courier New" w:cs="Courier New"/>
        </w:rPr>
        <w:t>Brethren</w:t>
      </w:r>
      <w:ins w:id="3440" w:author="Comparison" w:date="2013-05-05T19:43:00Z">
        <w:r w:rsidRPr="00AA4B48">
          <w:rPr>
            <w:rFonts w:ascii="Courier New" w:hAnsi="Courier New" w:cs="Courier New"/>
          </w:rPr>
          <w:t>,"</w:t>
        </w:r>
      </w:ins>
      <w:del w:id="3441" w:author="Comparison" w:date="2013-05-05T19:43:00Z">
        <w:r w:rsidRPr="00C100C3">
          <w:rPr>
            <w:rFonts w:ascii="Courier New" w:hAnsi="Courier New" w:cs="Courier New"/>
          </w:rPr>
          <w:delText>,&amp;#8221;</w:delText>
        </w:r>
      </w:del>
      <w:r w:rsidRPr="00C100C3">
        <w:rPr>
          <w:rFonts w:ascii="Courier New" w:hAnsi="Courier New" w:cs="Courier New"/>
        </w:rPr>
        <w:t xml:space="preserve"> when he says that there is scarcely any means of reaching his </w:t>
      </w:r>
      <w:r w:rsidRPr="00C100C3">
        <w:rPr>
          <w:rFonts w:ascii="Courier New" w:hAnsi="Courier New" w:cs="Courier New"/>
        </w:rPr>
        <w:t xml:space="preserve">end in great assemblies, because there are in them always brethren well taught and decided; but that there is more hope of gaining </w:t>
      </w:r>
      <w:ins w:id="3442" w:author="Comparison" w:date="2013-05-05T19:43:00Z">
        <w:r w:rsidRPr="00AA4B48">
          <w:rPr>
            <w:rFonts w:ascii="Courier New" w:hAnsi="Courier New" w:cs="Courier New"/>
          </w:rPr>
          <w:t>"</w:t>
        </w:r>
      </w:ins>
      <w:del w:id="3443" w:author="Comparison" w:date="2013-05-05T19:43:00Z">
        <w:r w:rsidRPr="00C100C3">
          <w:rPr>
            <w:rFonts w:ascii="Courier New" w:hAnsi="Courier New" w:cs="Courier New"/>
          </w:rPr>
          <w:delText>&amp;#8220;</w:delText>
        </w:r>
      </w:del>
      <w:r w:rsidRPr="00C100C3">
        <w:rPr>
          <w:rFonts w:ascii="Courier New" w:hAnsi="Courier New" w:cs="Courier New"/>
        </w:rPr>
        <w:t>the little churches of the villages</w:t>
      </w:r>
      <w:ins w:id="3444" w:author="Comparison" w:date="2013-05-05T19:43:00Z">
        <w:r w:rsidRPr="00AA4B48">
          <w:rPr>
            <w:rFonts w:ascii="Courier New" w:hAnsi="Courier New" w:cs="Courier New"/>
          </w:rPr>
          <w:t>."</w:t>
        </w:r>
      </w:ins>
      <w:del w:id="3445" w:author="Comparison" w:date="2013-05-05T19:43:00Z">
        <w:r w:rsidRPr="00C100C3">
          <w:rPr>
            <w:rFonts w:ascii="Courier New" w:hAnsi="Courier New" w:cs="Courier New"/>
          </w:rPr>
          <w:delText>.&amp;#8221;</w:delText>
        </w:r>
      </w:del>
      <w:r w:rsidRPr="00C100C3">
        <w:rPr>
          <w:rFonts w:ascii="Courier New" w:hAnsi="Courier New" w:cs="Courier New"/>
        </w:rPr>
        <w:t xml:space="preserve"> The pages quoted contain a curious appeal to the </w:t>
      </w:r>
      <w:ins w:id="3446" w:author="Comparison" w:date="2013-05-05T19:43:00Z">
        <w:r w:rsidRPr="00AA4B48">
          <w:rPr>
            <w:rFonts w:ascii="Courier New" w:hAnsi="Courier New" w:cs="Courier New"/>
          </w:rPr>
          <w:t>"</w:t>
        </w:r>
      </w:ins>
      <w:del w:id="3447" w:author="Comparison" w:date="2013-05-05T19:43:00Z">
        <w:r w:rsidRPr="00C100C3">
          <w:rPr>
            <w:rFonts w:ascii="Courier New" w:hAnsi="Courier New" w:cs="Courier New"/>
          </w:rPr>
          <w:delText>&amp;#8220;</w:delText>
        </w:r>
      </w:del>
      <w:r w:rsidRPr="00C100C3">
        <w:rPr>
          <w:rFonts w:ascii="Courier New" w:hAnsi="Courier New" w:cs="Courier New"/>
        </w:rPr>
        <w:t>Brethren</w:t>
      </w:r>
      <w:ins w:id="3448" w:author="Comparison" w:date="2013-05-05T19:43:00Z">
        <w:r w:rsidRPr="00AA4B48">
          <w:rPr>
            <w:rFonts w:ascii="Courier New" w:hAnsi="Courier New" w:cs="Courier New"/>
          </w:rPr>
          <w:t>,"</w:t>
        </w:r>
      </w:ins>
      <w:del w:id="3449" w:author="Comparison" w:date="2013-05-05T19:43:00Z">
        <w:r w:rsidRPr="00C100C3">
          <w:rPr>
            <w:rFonts w:ascii="Courier New" w:hAnsi="Courier New" w:cs="Courier New"/>
          </w:rPr>
          <w:delText>,&amp;#8221;</w:delText>
        </w:r>
      </w:del>
      <w:r w:rsidRPr="00C100C3">
        <w:rPr>
          <w:rFonts w:ascii="Courier New" w:hAnsi="Courier New" w:cs="Courier New"/>
        </w:rPr>
        <w:t xml:space="preserve"> o</w:t>
      </w:r>
      <w:r w:rsidRPr="00C100C3">
        <w:rPr>
          <w:rFonts w:ascii="Courier New" w:hAnsi="Courier New" w:cs="Courier New"/>
        </w:rPr>
        <w:t xml:space="preserve">n which he makes sure of producing some effect, to act after the same principles, which he accuses other Christians of putting in practice; and he ends in a very curious way, by asking them to send him money, and by adding these words, </w:t>
      </w:r>
      <w:ins w:id="3450" w:author="Comparison" w:date="2013-05-05T19:43:00Z">
        <w:r w:rsidRPr="00AA4B48">
          <w:rPr>
            <w:rFonts w:ascii="Courier New" w:hAnsi="Courier New" w:cs="Courier New"/>
          </w:rPr>
          <w:t>"</w:t>
        </w:r>
      </w:ins>
      <w:del w:id="3451" w:author="Comparison" w:date="2013-05-05T19:43:00Z">
        <w:r w:rsidRPr="00C100C3">
          <w:rPr>
            <w:rFonts w:ascii="Courier New" w:hAnsi="Courier New" w:cs="Courier New"/>
          </w:rPr>
          <w:delText>&amp;#8220;</w:delText>
        </w:r>
      </w:del>
      <w:r w:rsidRPr="00C100C3">
        <w:rPr>
          <w:rFonts w:ascii="Courier New" w:hAnsi="Courier New" w:cs="Courier New"/>
        </w:rPr>
        <w:t>This will act</w:t>
      </w:r>
      <w:r w:rsidRPr="00C100C3">
        <w:rPr>
          <w:rFonts w:ascii="Courier New" w:hAnsi="Courier New" w:cs="Courier New"/>
        </w:rPr>
        <w:t xml:space="preserve"> as a visible bond between us; and what better bond could we desire</w:t>
      </w:r>
      <w:ins w:id="3452" w:author="Comparison" w:date="2013-05-05T19:43:00Z">
        <w:r w:rsidRPr="00AA4B48">
          <w:rPr>
            <w:rFonts w:ascii="Courier New" w:hAnsi="Courier New" w:cs="Courier New"/>
          </w:rPr>
          <w:t>?"</w:t>
        </w:r>
      </w:ins>
      <w:del w:id="3453" w:author="Comparison" w:date="2013-05-05T19:43:00Z">
        <w:r w:rsidRPr="00C100C3">
          <w:rPr>
            <w:rFonts w:ascii="Courier New" w:hAnsi="Courier New" w:cs="Courier New"/>
          </w:rPr>
          <w:delText>?&amp;#8221;</w:delText>
        </w:r>
      </w:del>
    </w:p>
    <w:p w14:paraId="6A34A22C"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If that be the only subject of the tract, what necessity is there, it will be said, to draw thereon the attention of Christians? None, in reality; and if all ended there, silence </w:t>
      </w:r>
      <w:r w:rsidRPr="00C100C3">
        <w:rPr>
          <w:rFonts w:ascii="Courier New" w:hAnsi="Courier New" w:cs="Courier New"/>
        </w:rPr>
        <w:t>would be</w:t>
      </w:r>
    </w:p>
    <w:p w14:paraId="003E7470" w14:textId="63FBEDF0" w:rsidR="00000000" w:rsidRPr="00C100C3" w:rsidRDefault="00362818" w:rsidP="00C100C3">
      <w:pPr>
        <w:pStyle w:val="PlainText"/>
        <w:rPr>
          <w:rFonts w:ascii="Courier New" w:hAnsi="Courier New" w:cs="Courier New"/>
        </w:rPr>
      </w:pPr>
      <w:ins w:id="3454" w:author="Comparison" w:date="2013-05-05T19:43:00Z">
        <w:r w:rsidRPr="00AA4B48">
          <w:rPr>
            <w:rFonts w:ascii="Courier New" w:hAnsi="Courier New" w:cs="Courier New"/>
          </w:rPr>
          <w:t>¦</w:t>
        </w:r>
      </w:ins>
      <w:del w:id="3455" w:author="Comparison" w:date="2013-05-05T19:43:00Z">
        <w:r w:rsidRPr="00C100C3">
          <w:rPr>
            <w:rFonts w:ascii="Courier New" w:hAnsi="Courier New" w:cs="Courier New"/>
          </w:rPr>
          <w:delText>|</w:delText>
        </w:r>
      </w:del>
      <w:r w:rsidRPr="00C100C3">
        <w:rPr>
          <w:rFonts w:ascii="Courier New" w:hAnsi="Courier New" w:cs="Courier New"/>
        </w:rPr>
        <w:t xml:space="preserve"> He has even given the programme of his system which, in the main, is, as it seems to me, nothing but the old dissenting system, in preserving even the two shades of difference of Mr. </w:t>
      </w:r>
      <w:ins w:id="3456" w:author="Comparison" w:date="2013-05-05T19:43:00Z">
        <w:r w:rsidRPr="00AA4B48">
          <w:rPr>
            <w:rFonts w:ascii="Courier New" w:hAnsi="Courier New" w:cs="Courier New"/>
          </w:rPr>
          <w:t>page</w:t>
        </w:r>
      </w:ins>
      <w:del w:id="3457" w:author="Comparison" w:date="2013-05-05T19:43:00Z">
        <w:r w:rsidRPr="00C100C3">
          <w:rPr>
            <w:rFonts w:ascii="Courier New" w:hAnsi="Courier New" w:cs="Courier New"/>
          </w:rPr>
          <w:delText>F.</w:delText>
        </w:r>
      </w:del>
      <w:r w:rsidRPr="00C100C3">
        <w:rPr>
          <w:rFonts w:ascii="Courier New" w:hAnsi="Courier New" w:cs="Courier New"/>
        </w:rPr>
        <w:t xml:space="preserve"> Olivier and Mr. Rochat. He builds, however, on the system </w:t>
      </w:r>
      <w:r w:rsidRPr="00C100C3">
        <w:rPr>
          <w:rFonts w:ascii="Courier New" w:hAnsi="Courier New" w:cs="Courier New"/>
        </w:rPr>
        <w:t>of Mr. Olivier, only admitting the system of Mr. Rochat in a subordinate manner, and by the side of the other, and by paying his court to what he calls the new and amiable dissent of the Free Church (although it has not the veto of the church, the only saf</w:t>
      </w:r>
      <w:r w:rsidRPr="00C100C3">
        <w:rPr>
          <w:rFonts w:ascii="Courier New" w:hAnsi="Courier New" w:cs="Courier New"/>
        </w:rPr>
        <w:t xml:space="preserve">eguard against the entrance of the unconverted, and although there be clergy in it). It is all one. </w:t>
      </w:r>
      <w:ins w:id="3458" w:author="Comparison" w:date="2013-05-05T19:43:00Z">
        <w:r w:rsidRPr="00AA4B48">
          <w:rPr>
            <w:rFonts w:ascii="Courier New" w:hAnsi="Courier New" w:cs="Courier New"/>
          </w:rPr>
          <w:t>"</w:t>
        </w:r>
      </w:ins>
      <w:del w:id="3459" w:author="Comparison" w:date="2013-05-05T19:43:00Z">
        <w:r w:rsidRPr="00C100C3">
          <w:rPr>
            <w:rFonts w:ascii="Courier New" w:hAnsi="Courier New" w:cs="Courier New"/>
          </w:rPr>
          <w:delText>&amp;#8220;</w:delText>
        </w:r>
      </w:del>
      <w:r w:rsidRPr="00C100C3">
        <w:rPr>
          <w:rFonts w:ascii="Courier New" w:hAnsi="Courier New" w:cs="Courier New"/>
        </w:rPr>
        <w:t>The friendly division</w:t>
      </w:r>
      <w:ins w:id="3460" w:author="Comparison" w:date="2013-05-05T19:43:00Z">
        <w:r w:rsidRPr="00AA4B48">
          <w:rPr>
            <w:rFonts w:ascii="Courier New" w:hAnsi="Courier New" w:cs="Courier New"/>
          </w:rPr>
          <w:t>"</w:t>
        </w:r>
      </w:ins>
      <w:del w:id="3461" w:author="Comparison" w:date="2013-05-05T19:43:00Z">
        <w:r w:rsidRPr="00C100C3">
          <w:rPr>
            <w:rFonts w:ascii="Courier New" w:hAnsi="Courier New" w:cs="Courier New"/>
          </w:rPr>
          <w:delText>&amp;#8221;</w:delText>
        </w:r>
      </w:del>
      <w:r w:rsidRPr="00C100C3">
        <w:rPr>
          <w:rFonts w:ascii="Courier New" w:hAnsi="Courier New" w:cs="Courier New"/>
        </w:rPr>
        <w:t xml:space="preserve"> is even a means fully admitted (</w:t>
      </w:r>
      <w:ins w:id="3462" w:author="Comparison" w:date="2013-05-05T19:43:00Z">
        <w:r w:rsidRPr="00AA4B48">
          <w:rPr>
            <w:rFonts w:ascii="Courier New" w:hAnsi="Courier New" w:cs="Courier New"/>
          </w:rPr>
          <w:t>pages</w:t>
        </w:r>
      </w:ins>
      <w:del w:id="3463" w:author="Comparison" w:date="2013-05-05T19:43:00Z">
        <w:r w:rsidRPr="00C100C3">
          <w:rPr>
            <w:rFonts w:ascii="Courier New" w:hAnsi="Courier New" w:cs="Courier New"/>
          </w:rPr>
          <w:delText>pp.</w:delText>
        </w:r>
      </w:del>
      <w:r w:rsidRPr="00C100C3">
        <w:rPr>
          <w:rFonts w:ascii="Courier New" w:hAnsi="Courier New" w:cs="Courier New"/>
        </w:rPr>
        <w:t xml:space="preserve"> 60, 61) in order to reach the desired end. The proposed system accepts it, provided </w:t>
      </w:r>
      <w:r w:rsidRPr="00C100C3">
        <w:rPr>
          <w:rFonts w:ascii="Courier New" w:hAnsi="Courier New" w:cs="Courier New"/>
        </w:rPr>
        <w:t xml:space="preserve">that no one is friendly with the </w:t>
      </w:r>
      <w:ins w:id="3464" w:author="Comparison" w:date="2013-05-05T19:43:00Z">
        <w:r w:rsidRPr="00AA4B48">
          <w:rPr>
            <w:rFonts w:ascii="Courier New" w:hAnsi="Courier New" w:cs="Courier New"/>
          </w:rPr>
          <w:t>"</w:t>
        </w:r>
      </w:ins>
      <w:del w:id="3465" w:author="Comparison" w:date="2013-05-05T19:43:00Z">
        <w:r w:rsidRPr="00C100C3">
          <w:rPr>
            <w:rFonts w:ascii="Courier New" w:hAnsi="Courier New" w:cs="Courier New"/>
          </w:rPr>
          <w:delText>&amp;#8220;</w:delText>
        </w:r>
      </w:del>
      <w:r w:rsidRPr="00C100C3">
        <w:rPr>
          <w:rFonts w:ascii="Courier New" w:hAnsi="Courier New" w:cs="Courier New"/>
        </w:rPr>
        <w:t>gnawing leprosy</w:t>
      </w:r>
      <w:ins w:id="3466" w:author="Comparison" w:date="2013-05-05T19:43:00Z">
        <w:r w:rsidRPr="00AA4B48">
          <w:rPr>
            <w:rFonts w:ascii="Courier New" w:hAnsi="Courier New" w:cs="Courier New"/>
          </w:rPr>
          <w:t>"</w:t>
        </w:r>
      </w:ins>
      <w:del w:id="3467" w:author="Comparison" w:date="2013-05-05T19:43:00Z">
        <w:r w:rsidRPr="00C100C3">
          <w:rPr>
            <w:rFonts w:ascii="Courier New" w:hAnsi="Courier New" w:cs="Courier New"/>
          </w:rPr>
          <w:delText>&amp;#8221;</w:delText>
        </w:r>
      </w:del>
      <w:r w:rsidRPr="00C100C3">
        <w:rPr>
          <w:rFonts w:ascii="Courier New" w:hAnsi="Courier New" w:cs="Courier New"/>
        </w:rPr>
        <w:t xml:space="preserve"> of Brethren.</w:t>
      </w:r>
    </w:p>
    <w:p w14:paraId="7705A93A" w14:textId="109AF1EB" w:rsidR="00000000" w:rsidRPr="00C100C3" w:rsidRDefault="00362818" w:rsidP="00C100C3">
      <w:pPr>
        <w:pStyle w:val="PlainText"/>
        <w:rPr>
          <w:rFonts w:ascii="Courier New" w:hAnsi="Courier New" w:cs="Courier New"/>
        </w:rPr>
      </w:pPr>
      <w:ins w:id="3468" w:author="Comparison" w:date="2013-05-05T19:43:00Z">
        <w:r w:rsidRPr="00AA4B48">
          <w:rPr>
            <w:rFonts w:ascii="Courier New" w:hAnsi="Courier New" w:cs="Courier New"/>
          </w:rPr>
          <w:t>¦</w:t>
        </w:r>
      </w:ins>
      <w:del w:id="3469" w:author="Comparison" w:date="2013-05-05T19:43:00Z">
        <w:r w:rsidRPr="00C100C3">
          <w:rPr>
            <w:rFonts w:ascii="Courier New" w:hAnsi="Courier New" w:cs="Courier New"/>
          </w:rPr>
          <w:delText>|</w:delText>
        </w:r>
      </w:del>
      <w:r w:rsidRPr="00C100C3">
        <w:rPr>
          <w:rFonts w:ascii="Courier New" w:hAnsi="Courier New" w:cs="Courier New"/>
        </w:rPr>
        <w:t xml:space="preserve"> Page 96, of Mr. </w:t>
      </w:r>
      <w:ins w:id="3470" w:author="Comparison" w:date="2013-05-05T19:43:00Z">
        <w:r w:rsidRPr="00AA4B48">
          <w:rPr>
            <w:rFonts w:ascii="Courier New" w:hAnsi="Courier New" w:cs="Courier New"/>
          </w:rPr>
          <w:t>Monsell's</w:t>
        </w:r>
      </w:ins>
      <w:del w:id="3471" w:author="Comparison" w:date="2013-05-05T19:43:00Z">
        <w:r w:rsidRPr="00C100C3">
          <w:rPr>
            <w:rFonts w:ascii="Courier New" w:hAnsi="Courier New" w:cs="Courier New"/>
          </w:rPr>
          <w:delText>Monsell&amp;#8217;s</w:delText>
        </w:r>
      </w:del>
      <w:r w:rsidRPr="00C100C3">
        <w:rPr>
          <w:rFonts w:ascii="Courier New" w:hAnsi="Courier New" w:cs="Courier New"/>
        </w:rPr>
        <w:t xml:space="preserve"> tract.</w:t>
      </w:r>
    </w:p>
    <w:p w14:paraId="2F3A0D49" w14:textId="233F8C3B" w:rsidR="00000000" w:rsidRPr="00C100C3" w:rsidRDefault="00362818" w:rsidP="00C100C3">
      <w:pPr>
        <w:pStyle w:val="PlainText"/>
        <w:rPr>
          <w:rFonts w:ascii="Courier New" w:hAnsi="Courier New" w:cs="Courier New"/>
        </w:rPr>
      </w:pPr>
      <w:ins w:id="3472" w:author="Comparison" w:date="2013-05-05T19:43:00Z">
        <w:r w:rsidRPr="00AA4B48">
          <w:rPr>
            <w:rFonts w:ascii="Courier New" w:hAnsi="Courier New" w:cs="Courier New"/>
          </w:rPr>
          <w:t>¦</w:t>
        </w:r>
      </w:ins>
      <w:del w:id="3473" w:author="Comparison" w:date="2013-05-05T19:43:00Z">
        <w:r w:rsidRPr="00C100C3">
          <w:rPr>
            <w:rFonts w:ascii="Courier New" w:hAnsi="Courier New" w:cs="Courier New"/>
          </w:rPr>
          <w:delText>|</w:delText>
        </w:r>
      </w:del>
      <w:r w:rsidRPr="00C100C3">
        <w:rPr>
          <w:rFonts w:ascii="Courier New" w:hAnsi="Courier New" w:cs="Courier New"/>
        </w:rPr>
        <w:t xml:space="preserve"> Pages 125, 126</w:t>
      </w:r>
      <w:del w:id="3474" w:author="Comparison" w:date="2013-05-05T19:43:00Z">
        <w:r w:rsidRPr="00C100C3">
          <w:rPr>
            <w:rFonts w:ascii="Courier New" w:hAnsi="Courier New" w:cs="Courier New"/>
          </w:rPr>
          <w:delText>.</w:delText>
        </w:r>
      </w:del>
    </w:p>
    <w:p w14:paraId="611C6AEE"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{136}</w:t>
      </w:r>
    </w:p>
    <w:p w14:paraId="1A3F1C42" w14:textId="30DC5D84" w:rsidR="00000000" w:rsidRPr="00C100C3" w:rsidRDefault="00362818" w:rsidP="00C100C3">
      <w:pPr>
        <w:pStyle w:val="PlainText"/>
        <w:rPr>
          <w:rFonts w:ascii="Courier New" w:hAnsi="Courier New" w:cs="Courier New"/>
        </w:rPr>
      </w:pPr>
      <w:r w:rsidRPr="00C100C3">
        <w:rPr>
          <w:rFonts w:ascii="Courier New" w:hAnsi="Courier New" w:cs="Courier New"/>
        </w:rPr>
        <w:t xml:space="preserve">enough. But to attain his object, Mr. Monsell treats of many subjects, which may disturb the hearts of </w:t>
      </w:r>
      <w:ins w:id="3475" w:author="Comparison" w:date="2013-05-05T19:43:00Z">
        <w:r w:rsidRPr="00AA4B48">
          <w:rPr>
            <w:rFonts w:ascii="Courier New" w:hAnsi="Courier New" w:cs="Courier New"/>
          </w:rPr>
          <w:t>"</w:t>
        </w:r>
      </w:ins>
      <w:del w:id="3476" w:author="Comparison" w:date="2013-05-05T19:43:00Z">
        <w:r w:rsidRPr="00C100C3">
          <w:rPr>
            <w:rFonts w:ascii="Courier New" w:hAnsi="Courier New" w:cs="Courier New"/>
          </w:rPr>
          <w:delText>&amp;#8220;</w:delText>
        </w:r>
      </w:del>
      <w:r w:rsidRPr="00C100C3">
        <w:rPr>
          <w:rFonts w:ascii="Courier New" w:hAnsi="Courier New" w:cs="Courier New"/>
        </w:rPr>
        <w:t>B</w:t>
      </w:r>
      <w:r w:rsidRPr="00C100C3">
        <w:rPr>
          <w:rFonts w:ascii="Courier New" w:hAnsi="Courier New" w:cs="Courier New"/>
        </w:rPr>
        <w:t>rethren</w:t>
      </w:r>
      <w:ins w:id="3477" w:author="Comparison" w:date="2013-05-05T19:43:00Z">
        <w:r w:rsidRPr="00AA4B48">
          <w:rPr>
            <w:rFonts w:ascii="Courier New" w:hAnsi="Courier New" w:cs="Courier New"/>
          </w:rPr>
          <w:t>,"</w:t>
        </w:r>
      </w:ins>
      <w:del w:id="3478" w:author="Comparison" w:date="2013-05-05T19:43:00Z">
        <w:r w:rsidRPr="00C100C3">
          <w:rPr>
            <w:rFonts w:ascii="Courier New" w:hAnsi="Courier New" w:cs="Courier New"/>
          </w:rPr>
          <w:delText>,&amp;#8221;</w:delText>
        </w:r>
      </w:del>
      <w:r w:rsidRPr="00C100C3">
        <w:rPr>
          <w:rFonts w:ascii="Courier New" w:hAnsi="Courier New" w:cs="Courier New"/>
        </w:rPr>
        <w:t xml:space="preserve"> and of very important points as regards the work of God; and it is well that brethren should know at the same time what is the object and foundation of all this. It is then on the subjects mentioned I desire to occupy myself.</w:t>
      </w:r>
    </w:p>
    <w:p w14:paraId="022BC3C2" w14:textId="16465B74" w:rsidR="00000000" w:rsidRPr="00C100C3" w:rsidRDefault="00362818" w:rsidP="00C100C3">
      <w:pPr>
        <w:pStyle w:val="PlainText"/>
        <w:rPr>
          <w:rFonts w:ascii="Courier New" w:hAnsi="Courier New" w:cs="Courier New"/>
        </w:rPr>
      </w:pPr>
      <w:r w:rsidRPr="00C100C3">
        <w:rPr>
          <w:rFonts w:ascii="Courier New" w:hAnsi="Courier New" w:cs="Courier New"/>
        </w:rPr>
        <w:t xml:space="preserve">For my part, </w:t>
      </w:r>
      <w:r w:rsidRPr="00C100C3">
        <w:rPr>
          <w:rFonts w:ascii="Courier New" w:hAnsi="Courier New" w:cs="Courier New"/>
        </w:rPr>
        <w:t>I have a sincere respect for old dissenters. It is not for the sake of the system which they have sincerely and conscientiously followed, and which I have frankly and honestly opposed, because, instead of members of Christ, they would have members of a loc</w:t>
      </w:r>
      <w:r w:rsidRPr="00C100C3">
        <w:rPr>
          <w:rFonts w:ascii="Courier New" w:hAnsi="Courier New" w:cs="Courier New"/>
        </w:rPr>
        <w:t xml:space="preserve">al church, and because they elect amongst themselves presidents; but I have not a single bitter feeling on the subject. I do not make it a subject of reproach. It was their conviction, a false conviction, in my opinion, but all that is gone by. That which </w:t>
      </w:r>
      <w:r w:rsidRPr="00C100C3">
        <w:rPr>
          <w:rFonts w:ascii="Courier New" w:hAnsi="Courier New" w:cs="Courier New"/>
        </w:rPr>
        <w:t xml:space="preserve">makes me respect them, and that which for me is not gone by, is that, formerly, they suffered for the testimony of the Lord, an imperfect testimony it may be, but sincerely rendered to Him whom we all love. It is the turn of </w:t>
      </w:r>
      <w:ins w:id="3479" w:author="Comparison" w:date="2013-05-05T19:43:00Z">
        <w:r w:rsidRPr="00AA4B48">
          <w:rPr>
            <w:rFonts w:ascii="Courier New" w:hAnsi="Courier New" w:cs="Courier New"/>
          </w:rPr>
          <w:t>"</w:t>
        </w:r>
      </w:ins>
      <w:del w:id="3480" w:author="Comparison" w:date="2013-05-05T19:43:00Z">
        <w:r w:rsidRPr="00C100C3">
          <w:rPr>
            <w:rFonts w:ascii="Courier New" w:hAnsi="Courier New" w:cs="Courier New"/>
          </w:rPr>
          <w:delText>&amp;#8220;</w:delText>
        </w:r>
      </w:del>
      <w:r w:rsidRPr="00C100C3">
        <w:rPr>
          <w:rFonts w:ascii="Courier New" w:hAnsi="Courier New" w:cs="Courier New"/>
        </w:rPr>
        <w:t>Brethren</w:t>
      </w:r>
      <w:ins w:id="3481" w:author="Comparison" w:date="2013-05-05T19:43:00Z">
        <w:r w:rsidRPr="00AA4B48">
          <w:rPr>
            <w:rFonts w:ascii="Courier New" w:hAnsi="Courier New" w:cs="Courier New"/>
          </w:rPr>
          <w:t xml:space="preserve">" </w:t>
        </w:r>
      </w:ins>
      <w:del w:id="3482" w:author="Comparison" w:date="2013-05-05T19:43:00Z">
        <w:r w:rsidRPr="00C100C3">
          <w:rPr>
            <w:rFonts w:ascii="Courier New" w:hAnsi="Courier New" w:cs="Courier New"/>
          </w:rPr>
          <w:delText xml:space="preserve"> &amp;#8220;</w:delText>
        </w:r>
      </w:del>
      <w:r w:rsidRPr="00C100C3">
        <w:rPr>
          <w:rFonts w:ascii="Courier New" w:hAnsi="Courier New" w:cs="Courier New"/>
        </w:rPr>
        <w:t xml:space="preserve">perhaps </w:t>
      </w:r>
      <w:r w:rsidRPr="00C100C3">
        <w:rPr>
          <w:rFonts w:ascii="Courier New" w:hAnsi="Courier New" w:cs="Courier New"/>
        </w:rPr>
        <w:t>now; and there are some old dissenters who cordially joined themselves to them and who have suffered with them. I have a sincere respect for those who, whether they be still living, or whether they have already entered into rest, have suffered for the name</w:t>
      </w:r>
      <w:r w:rsidRPr="00C100C3">
        <w:rPr>
          <w:rFonts w:ascii="Courier New" w:hAnsi="Courier New" w:cs="Courier New"/>
        </w:rPr>
        <w:t xml:space="preserve"> of our common Lord. I hail with joy the faith of those who have taken part in the trials of their brethren of </w:t>
      </w:r>
      <w:ins w:id="3483" w:author="Comparison" w:date="2013-05-05T19:43:00Z">
        <w:r w:rsidRPr="00AA4B48">
          <w:rPr>
            <w:rFonts w:ascii="Courier New" w:hAnsi="Courier New" w:cs="Courier New"/>
          </w:rPr>
          <w:t>today</w:t>
        </w:r>
      </w:ins>
      <w:del w:id="3484" w:author="Comparison" w:date="2013-05-05T19:43:00Z">
        <w:r w:rsidRPr="00C100C3">
          <w:rPr>
            <w:rFonts w:ascii="Courier New" w:hAnsi="Courier New" w:cs="Courier New"/>
          </w:rPr>
          <w:delText>to-day</w:delText>
        </w:r>
      </w:del>
      <w:r w:rsidRPr="00C100C3">
        <w:rPr>
          <w:rFonts w:ascii="Courier New" w:hAnsi="Courier New" w:cs="Courier New"/>
        </w:rPr>
        <w:t>. I do not wish to close my eyes to the new light which God has given me, and some of these dear brethren have, I believe, committed the fa</w:t>
      </w:r>
      <w:r w:rsidRPr="00C100C3">
        <w:rPr>
          <w:rFonts w:ascii="Courier New" w:hAnsi="Courier New" w:cs="Courier New"/>
        </w:rPr>
        <w:t>ult of so doing. But their fault, I hope, is there, where are my own sins, at the bottom of the sea, out of the remembrance of our God, because of the blood of the Lamb.</w:t>
      </w:r>
    </w:p>
    <w:p w14:paraId="64018A4B" w14:textId="242F3674" w:rsidR="00000000" w:rsidRPr="00C100C3" w:rsidRDefault="00362818" w:rsidP="00C100C3">
      <w:pPr>
        <w:pStyle w:val="PlainText"/>
        <w:rPr>
          <w:rFonts w:ascii="Courier New" w:hAnsi="Courier New" w:cs="Courier New"/>
        </w:rPr>
      </w:pPr>
      <w:ins w:id="3485" w:author="Comparison" w:date="2013-05-05T19:43:00Z">
        <w:r w:rsidRPr="00AA4B48">
          <w:rPr>
            <w:rFonts w:ascii="Courier New" w:hAnsi="Courier New" w:cs="Courier New"/>
          </w:rPr>
          <w:t>CHAPTER</w:t>
        </w:r>
      </w:ins>
      <w:del w:id="3486" w:author="Comparison" w:date="2013-05-05T19:43:00Z">
        <w:r w:rsidRPr="00C100C3">
          <w:rPr>
            <w:rFonts w:ascii="Courier New" w:hAnsi="Courier New" w:cs="Courier New"/>
          </w:rPr>
          <w:delText>&lt;h3&gt;Chapter</w:delText>
        </w:r>
      </w:del>
      <w:r w:rsidRPr="00C100C3">
        <w:rPr>
          <w:rFonts w:ascii="Courier New" w:hAnsi="Courier New" w:cs="Courier New"/>
        </w:rPr>
        <w:t xml:space="preserve"> 2</w:t>
      </w:r>
      <w:del w:id="3487" w:author="Comparison" w:date="2013-05-05T19:43:00Z">
        <w:r w:rsidRPr="00C100C3">
          <w:rPr>
            <w:rFonts w:ascii="Courier New" w:hAnsi="Courier New" w:cs="Courier New"/>
          </w:rPr>
          <w:delText>&lt;/h3&gt;</w:delText>
        </w:r>
      </w:del>
    </w:p>
    <w:p w14:paraId="2A234E85" w14:textId="7ED4FF82" w:rsidR="00000000" w:rsidRPr="00C100C3" w:rsidRDefault="00362818" w:rsidP="00C100C3">
      <w:pPr>
        <w:pStyle w:val="PlainText"/>
        <w:rPr>
          <w:rFonts w:ascii="Courier New" w:hAnsi="Courier New" w:cs="Courier New"/>
        </w:rPr>
      </w:pPr>
      <w:r w:rsidRPr="00C100C3">
        <w:rPr>
          <w:rFonts w:ascii="Courier New" w:hAnsi="Courier New" w:cs="Courier New"/>
        </w:rPr>
        <w:t xml:space="preserve">Whilst totally leaving aside the attacks directed against the </w:t>
      </w:r>
      <w:ins w:id="3488" w:author="Comparison" w:date="2013-05-05T19:43:00Z">
        <w:r w:rsidRPr="00AA4B48">
          <w:rPr>
            <w:rFonts w:ascii="Courier New" w:hAnsi="Courier New" w:cs="Courier New"/>
          </w:rPr>
          <w:t>"</w:t>
        </w:r>
      </w:ins>
      <w:del w:id="3489" w:author="Comparison" w:date="2013-05-05T19:43:00Z">
        <w:r w:rsidRPr="00C100C3">
          <w:rPr>
            <w:rFonts w:ascii="Courier New" w:hAnsi="Courier New" w:cs="Courier New"/>
          </w:rPr>
          <w:delText>&amp;#8</w:delText>
        </w:r>
        <w:r w:rsidRPr="00C100C3">
          <w:rPr>
            <w:rFonts w:ascii="Courier New" w:hAnsi="Courier New" w:cs="Courier New"/>
          </w:rPr>
          <w:delText>220;</w:delText>
        </w:r>
      </w:del>
      <w:r w:rsidRPr="00C100C3">
        <w:rPr>
          <w:rFonts w:ascii="Courier New" w:hAnsi="Courier New" w:cs="Courier New"/>
        </w:rPr>
        <w:t>Brethren</w:t>
      </w:r>
      <w:ins w:id="3490" w:author="Comparison" w:date="2013-05-05T19:43:00Z">
        <w:r w:rsidRPr="00AA4B48">
          <w:rPr>
            <w:rFonts w:ascii="Courier New" w:hAnsi="Courier New" w:cs="Courier New"/>
          </w:rPr>
          <w:t>,"</w:t>
        </w:r>
      </w:ins>
      <w:del w:id="3491" w:author="Comparison" w:date="2013-05-05T19:43:00Z">
        <w:r w:rsidRPr="00C100C3">
          <w:rPr>
            <w:rFonts w:ascii="Courier New" w:hAnsi="Courier New" w:cs="Courier New"/>
          </w:rPr>
          <w:delText>,&amp;#8221;</w:delText>
        </w:r>
      </w:del>
      <w:r w:rsidRPr="00C100C3">
        <w:rPr>
          <w:rFonts w:ascii="Courier New" w:hAnsi="Courier New" w:cs="Courier New"/>
        </w:rPr>
        <w:t xml:space="preserve"> I will make in passing some remarks on the history which Mr. Monsell tells of Plymouthism, and which he has arranged so as to support his arguments. It is thoroughly inexact. The beginning of the </w:t>
      </w:r>
      <w:ins w:id="3492" w:author="Comparison" w:date="2013-05-05T19:43:00Z">
        <w:r w:rsidRPr="00AA4B48">
          <w:rPr>
            <w:rFonts w:ascii="Courier New" w:hAnsi="Courier New" w:cs="Courier New"/>
          </w:rPr>
          <w:t>"</w:t>
        </w:r>
      </w:ins>
      <w:del w:id="3493" w:author="Comparison" w:date="2013-05-05T19:43:00Z">
        <w:r w:rsidRPr="00C100C3">
          <w:rPr>
            <w:rFonts w:ascii="Courier New" w:hAnsi="Courier New" w:cs="Courier New"/>
          </w:rPr>
          <w:delText>&amp;#8220;</w:delText>
        </w:r>
      </w:del>
      <w:r w:rsidRPr="00C100C3">
        <w:rPr>
          <w:rFonts w:ascii="Courier New" w:hAnsi="Courier New" w:cs="Courier New"/>
        </w:rPr>
        <w:t>Brethren</w:t>
      </w:r>
      <w:ins w:id="3494" w:author="Comparison" w:date="2013-05-05T19:43:00Z">
        <w:r w:rsidRPr="00AA4B48">
          <w:rPr>
            <w:rFonts w:ascii="Courier New" w:hAnsi="Courier New" w:cs="Courier New"/>
          </w:rPr>
          <w:t>"</w:t>
        </w:r>
      </w:ins>
      <w:del w:id="3495" w:author="Comparison" w:date="2013-05-05T19:43:00Z">
        <w:r w:rsidRPr="00C100C3">
          <w:rPr>
            <w:rFonts w:ascii="Courier New" w:hAnsi="Courier New" w:cs="Courier New"/>
          </w:rPr>
          <w:delText>&amp;#8221;</w:delText>
        </w:r>
      </w:del>
      <w:r w:rsidRPr="00C100C3">
        <w:rPr>
          <w:rFonts w:ascii="Courier New" w:hAnsi="Courier New" w:cs="Courier New"/>
        </w:rPr>
        <w:t xml:space="preserve"> was not, as he s</w:t>
      </w:r>
      <w:r w:rsidRPr="00C100C3">
        <w:rPr>
          <w:rFonts w:ascii="Courier New" w:hAnsi="Courier New" w:cs="Courier New"/>
        </w:rPr>
        <w:t>aid, the isolated acts of several brethren in various places, and that too without any understanding between them. The meeting where, Mr. Monsell says, there were more of the Anglican clergy, than at the first meeting of the Evangelical</w:t>
      </w:r>
    </w:p>
    <w:p w14:paraId="278804AE"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{137}</w:t>
      </w:r>
    </w:p>
    <w:p w14:paraId="2828622D" w14:textId="43ADB411" w:rsidR="00000000" w:rsidRPr="00C100C3" w:rsidRDefault="00362818" w:rsidP="00C100C3">
      <w:pPr>
        <w:pStyle w:val="PlainText"/>
        <w:rPr>
          <w:rFonts w:ascii="Courier New" w:hAnsi="Courier New" w:cs="Courier New"/>
        </w:rPr>
      </w:pPr>
      <w:r w:rsidRPr="00C100C3">
        <w:rPr>
          <w:rFonts w:ascii="Courier New" w:hAnsi="Courier New" w:cs="Courier New"/>
        </w:rPr>
        <w:t>Alliance</w:t>
      </w:r>
      <w:ins w:id="3496" w:author="Comparison" w:date="2013-05-05T19:43:00Z">
        <w:r w:rsidRPr="00AA4B48">
          <w:rPr>
            <w:rFonts w:ascii="Courier New" w:hAnsi="Courier New" w:cs="Courier New"/>
          </w:rPr>
          <w:t>,¦</w:t>
        </w:r>
      </w:ins>
      <w:del w:id="3497" w:author="Comparison" w:date="2013-05-05T19:43:00Z">
        <w:r w:rsidRPr="00C100C3">
          <w:rPr>
            <w:rFonts w:ascii="Courier New" w:hAnsi="Courier New" w:cs="Courier New"/>
          </w:rPr>
          <w:delText>,|</w:delText>
        </w:r>
      </w:del>
      <w:r w:rsidRPr="00C100C3">
        <w:rPr>
          <w:rFonts w:ascii="Courier New" w:hAnsi="Courier New" w:cs="Courier New"/>
        </w:rPr>
        <w:t xml:space="preserve"> </w:t>
      </w:r>
      <w:r w:rsidRPr="00C100C3">
        <w:rPr>
          <w:rFonts w:ascii="Courier New" w:hAnsi="Courier New" w:cs="Courier New"/>
        </w:rPr>
        <w:t xml:space="preserve">had nothing in common with the meetings of the </w:t>
      </w:r>
      <w:ins w:id="3498" w:author="Comparison" w:date="2013-05-05T19:43:00Z">
        <w:r w:rsidRPr="00AA4B48">
          <w:rPr>
            <w:rFonts w:ascii="Courier New" w:hAnsi="Courier New" w:cs="Courier New"/>
          </w:rPr>
          <w:t>"</w:t>
        </w:r>
      </w:ins>
      <w:del w:id="3499" w:author="Comparison" w:date="2013-05-05T19:43:00Z">
        <w:r w:rsidRPr="00C100C3">
          <w:rPr>
            <w:rFonts w:ascii="Courier New" w:hAnsi="Courier New" w:cs="Courier New"/>
          </w:rPr>
          <w:delText>&amp;#8220;</w:delText>
        </w:r>
      </w:del>
      <w:r w:rsidRPr="00C100C3">
        <w:rPr>
          <w:rFonts w:ascii="Courier New" w:hAnsi="Courier New" w:cs="Courier New"/>
        </w:rPr>
        <w:t>Brethren</w:t>
      </w:r>
      <w:ins w:id="3500" w:author="Comparison" w:date="2013-05-05T19:43:00Z">
        <w:r w:rsidRPr="00AA4B48">
          <w:rPr>
            <w:rFonts w:ascii="Courier New" w:hAnsi="Courier New" w:cs="Courier New"/>
          </w:rPr>
          <w:t>."</w:t>
        </w:r>
      </w:ins>
      <w:del w:id="3501" w:author="Comparison" w:date="2013-05-05T19:43:00Z">
        <w:r w:rsidRPr="00C100C3">
          <w:rPr>
            <w:rFonts w:ascii="Courier New" w:hAnsi="Courier New" w:cs="Courier New"/>
          </w:rPr>
          <w:delText>.&amp;#8221;</w:delText>
        </w:r>
      </w:del>
      <w:r w:rsidRPr="00C100C3">
        <w:rPr>
          <w:rFonts w:ascii="Courier New" w:hAnsi="Courier New" w:cs="Courier New"/>
        </w:rPr>
        <w:t xml:space="preserve"> It was on the invitation of a single person, who received and lodged them in his own house, a meeting the object of which was the study of prophetic questions. Let us take note, however</w:t>
      </w:r>
      <w:r w:rsidRPr="00C100C3">
        <w:rPr>
          <w:rFonts w:ascii="Courier New" w:hAnsi="Courier New" w:cs="Courier New"/>
        </w:rPr>
        <w:t>, of the largeness of heart recognized amongst brethren, and let us remember that the Lord Himself began by putting Himself within the reach of all; but He saw Himself limited to a small circle before He had accomplished His course. It is the special chara</w:t>
      </w:r>
      <w:r w:rsidRPr="00C100C3">
        <w:rPr>
          <w:rFonts w:ascii="Courier New" w:hAnsi="Courier New" w:cs="Courier New"/>
        </w:rPr>
        <w:t>cter of truth, which acts in love, to begin with a full and large heart, and to find itself soon enclosed within narrow bounds, by that which it meets with in the hearts of others. It is on a little flock that the heart of the Father rests. May brethren re</w:t>
      </w:r>
      <w:r w:rsidRPr="00C100C3">
        <w:rPr>
          <w:rFonts w:ascii="Courier New" w:hAnsi="Courier New" w:cs="Courier New"/>
        </w:rPr>
        <w:t>member this, I do not pretend to say, that we were perfect, like Christ (we are very far from that), nor that the hostility of which we are the objects ought to be attributed solely to the pure malice of the adversaries. And, in encountering attacks such a</w:t>
      </w:r>
      <w:r w:rsidRPr="00C100C3">
        <w:rPr>
          <w:rFonts w:ascii="Courier New" w:hAnsi="Courier New" w:cs="Courier New"/>
        </w:rPr>
        <w:t>s those of Mr. Monsell, it is hard to keep the heart always large and open. I hope, nevertheless, that my brethren will take heed that it may be so. But, whatever love may be shewn by a witness to the truth, it remains no less true that his faithfulness wi</w:t>
      </w:r>
      <w:r w:rsidRPr="00C100C3">
        <w:rPr>
          <w:rFonts w:ascii="Courier New" w:hAnsi="Courier New" w:cs="Courier New"/>
        </w:rPr>
        <w:t>ll always have the effect which I have pointed out.</w:t>
      </w:r>
    </w:p>
    <w:p w14:paraId="304B1F75" w14:textId="4F56D99E"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If one wishes to do things </w:t>
      </w:r>
      <w:ins w:id="3502" w:author="Comparison" w:date="2013-05-05T19:43:00Z">
        <w:r w:rsidRPr="00AA4B48">
          <w:rPr>
            <w:rFonts w:ascii="Courier New" w:hAnsi="Courier New" w:cs="Courier New"/>
          </w:rPr>
          <w:t>"</w:t>
        </w:r>
      </w:ins>
      <w:del w:id="3503" w:author="Comparison" w:date="2013-05-05T19:43:00Z">
        <w:r w:rsidRPr="00C100C3">
          <w:rPr>
            <w:rFonts w:ascii="Courier New" w:hAnsi="Courier New" w:cs="Courier New"/>
          </w:rPr>
          <w:delText>&amp;#8220;</w:delText>
        </w:r>
      </w:del>
      <w:r w:rsidRPr="00C100C3">
        <w:rPr>
          <w:rFonts w:ascii="Courier New" w:hAnsi="Courier New" w:cs="Courier New"/>
        </w:rPr>
        <w:t>on a large scale</w:t>
      </w:r>
      <w:ins w:id="3504" w:author="Comparison" w:date="2013-05-05T19:43:00Z">
        <w:r w:rsidRPr="00AA4B48">
          <w:rPr>
            <w:rFonts w:ascii="Courier New" w:hAnsi="Courier New" w:cs="Courier New"/>
          </w:rPr>
          <w:t>,"</w:t>
        </w:r>
      </w:ins>
      <w:del w:id="3505" w:author="Comparison" w:date="2013-05-05T19:43:00Z">
        <w:r w:rsidRPr="00C100C3">
          <w:rPr>
            <w:rFonts w:ascii="Courier New" w:hAnsi="Courier New" w:cs="Courier New"/>
          </w:rPr>
          <w:delText>,&amp;#8221;</w:delText>
        </w:r>
      </w:del>
      <w:r w:rsidRPr="00C100C3">
        <w:rPr>
          <w:rFonts w:ascii="Courier New" w:hAnsi="Courier New" w:cs="Courier New"/>
        </w:rPr>
        <w:t xml:space="preserve"> of which the tract of Mr. Monsell expresses itself ambitious, then, in truth, we must recur to a totally different principle, to the one which t</w:t>
      </w:r>
      <w:r w:rsidRPr="00C100C3">
        <w:rPr>
          <w:rFonts w:ascii="Courier New" w:hAnsi="Courier New" w:cs="Courier New"/>
        </w:rPr>
        <w:t xml:space="preserve">he tract proclaims in these terms: </w:t>
      </w:r>
      <w:ins w:id="3506" w:author="Comparison" w:date="2013-05-05T19:43:00Z">
        <w:r w:rsidRPr="00AA4B48">
          <w:rPr>
            <w:rFonts w:ascii="Courier New" w:hAnsi="Courier New" w:cs="Courier New"/>
          </w:rPr>
          <w:t>"</w:t>
        </w:r>
      </w:ins>
      <w:del w:id="3507" w:author="Comparison" w:date="2013-05-05T19:43:00Z">
        <w:r w:rsidRPr="00C100C3">
          <w:rPr>
            <w:rFonts w:ascii="Courier New" w:hAnsi="Courier New" w:cs="Courier New"/>
          </w:rPr>
          <w:delText>&amp;#8220;</w:delText>
        </w:r>
      </w:del>
      <w:r w:rsidRPr="00C100C3">
        <w:rPr>
          <w:rFonts w:ascii="Courier New" w:hAnsi="Courier New" w:cs="Courier New"/>
        </w:rPr>
        <w:t>Take always the path where the least faith is needed</w:t>
      </w:r>
      <w:ins w:id="3508" w:author="Comparison" w:date="2013-05-05T19:43:00Z">
        <w:r w:rsidRPr="00AA4B48">
          <w:rPr>
            <w:rFonts w:ascii="Courier New" w:hAnsi="Courier New" w:cs="Courier New"/>
          </w:rPr>
          <w:t>."</w:t>
        </w:r>
      </w:ins>
      <w:del w:id="3509" w:author="Comparison" w:date="2013-05-05T19:43:00Z">
        <w:r w:rsidRPr="00C100C3">
          <w:rPr>
            <w:rFonts w:ascii="Courier New" w:hAnsi="Courier New" w:cs="Courier New"/>
          </w:rPr>
          <w:delText>.&amp;#8221;</w:delText>
        </w:r>
      </w:del>
      <w:r w:rsidRPr="00C100C3">
        <w:rPr>
          <w:rFonts w:ascii="Courier New" w:hAnsi="Courier New" w:cs="Courier New"/>
        </w:rPr>
        <w:t xml:space="preserve"> For in order to have great numbers, forsooth it needs be, either that God act upon the masses themselves by a spirit of power, or that we should lower th</w:t>
      </w:r>
      <w:r w:rsidRPr="00C100C3">
        <w:rPr>
          <w:rFonts w:ascii="Courier New" w:hAnsi="Courier New" w:cs="Courier New"/>
        </w:rPr>
        <w:t>e demands of our walk to the measure of the great number, that is to say, to a very low measure of faith. That is the principle which Mr. Monsell avows and recommends. *It is the foundation of his tract</w:t>
      </w:r>
      <w:ins w:id="3510" w:author="Comparison" w:date="2013-05-05T19:43:00Z">
        <w:r w:rsidRPr="00AA4B48">
          <w:rPr>
            <w:rFonts w:ascii="Courier New" w:hAnsi="Courier New" w:cs="Courier New"/>
          </w:rPr>
          <w:t>*.</w:t>
        </w:r>
      </w:ins>
      <w:del w:id="3511" w:author="Comparison" w:date="2013-05-05T19:43:00Z">
        <w:r w:rsidRPr="00C100C3">
          <w:rPr>
            <w:rFonts w:ascii="Courier New" w:hAnsi="Courier New" w:cs="Courier New"/>
          </w:rPr>
          <w:delText>.*</w:delText>
        </w:r>
      </w:del>
      <w:r w:rsidRPr="00C100C3">
        <w:rPr>
          <w:rFonts w:ascii="Courier New" w:hAnsi="Courier New" w:cs="Courier New"/>
        </w:rPr>
        <w:t xml:space="preserve"> For my part I can say that my principles have not c</w:t>
      </w:r>
      <w:r w:rsidRPr="00C100C3">
        <w:rPr>
          <w:rFonts w:ascii="Courier New" w:hAnsi="Courier New" w:cs="Courier New"/>
        </w:rPr>
        <w:t xml:space="preserve">hanged. That which I published, when I was leaving nationalism, </w:t>
      </w:r>
      <w:del w:id="3512" w:author="Comparison" w:date="2013-05-05T19:43:00Z">
        <w:r w:rsidRPr="00C100C3">
          <w:rPr>
            <w:rFonts w:ascii="Courier New" w:hAnsi="Courier New" w:cs="Courier New"/>
          </w:rPr>
          <w:delText>&amp;#8220;</w:delText>
        </w:r>
      </w:del>
      <w:r w:rsidRPr="00C100C3">
        <w:rPr>
          <w:rFonts w:ascii="Courier New" w:hAnsi="Courier New" w:cs="Courier New"/>
        </w:rPr>
        <w:t>on the nature and unity of the Church of Christ</w:t>
      </w:r>
      <w:ins w:id="3513" w:author="Comparison" w:date="2013-05-05T19:43:00Z">
        <w:r w:rsidRPr="00AA4B48">
          <w:rPr>
            <w:rFonts w:ascii="Courier New" w:hAnsi="Courier New" w:cs="Courier New"/>
          </w:rPr>
          <w:t>,"</w:t>
        </w:r>
      </w:ins>
      <w:del w:id="3514" w:author="Comparison" w:date="2013-05-05T19:43:00Z">
        <w:r w:rsidRPr="00C100C3">
          <w:rPr>
            <w:rFonts w:ascii="Courier New" w:hAnsi="Courier New" w:cs="Courier New"/>
          </w:rPr>
          <w:delText>,&amp;#8221;</w:delText>
        </w:r>
      </w:del>
      <w:r w:rsidRPr="00C100C3">
        <w:rPr>
          <w:rFonts w:ascii="Courier New" w:hAnsi="Courier New" w:cs="Courier New"/>
        </w:rPr>
        <w:t xml:space="preserve"> is still what satisfies me most of all that has appeared on this subject, and it is totally opposed to the principles of union an</w:t>
      </w:r>
      <w:r w:rsidRPr="00C100C3">
        <w:rPr>
          <w:rFonts w:ascii="Courier New" w:hAnsi="Courier New" w:cs="Courier New"/>
        </w:rPr>
        <w:t>nounced by Mr. Monsell.</w:t>
      </w:r>
    </w:p>
    <w:p w14:paraId="4D028D7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To return to the history of brethren, all the story which Mr. Monsell makes up of the connection between the little flocks is but the product of his own imagination.</w:t>
      </w:r>
    </w:p>
    <w:p w14:paraId="75F8FBE4" w14:textId="51E76D52" w:rsidR="00000000" w:rsidRPr="00C100C3" w:rsidRDefault="00362818" w:rsidP="00C100C3">
      <w:pPr>
        <w:pStyle w:val="PlainText"/>
        <w:rPr>
          <w:rFonts w:ascii="Courier New" w:hAnsi="Courier New" w:cs="Courier New"/>
        </w:rPr>
      </w:pPr>
      <w:ins w:id="3515" w:author="Comparison" w:date="2013-05-05T19:43:00Z">
        <w:r w:rsidRPr="00AA4B48">
          <w:rPr>
            <w:rFonts w:ascii="Courier New" w:hAnsi="Courier New" w:cs="Courier New"/>
          </w:rPr>
          <w:t>¦</w:t>
        </w:r>
      </w:ins>
      <w:del w:id="3516" w:author="Comparison" w:date="2013-05-05T19:43:00Z">
        <w:r w:rsidRPr="00C100C3">
          <w:rPr>
            <w:rFonts w:ascii="Courier New" w:hAnsi="Courier New" w:cs="Courier New"/>
          </w:rPr>
          <w:delText>|</w:delText>
        </w:r>
      </w:del>
      <w:r w:rsidRPr="00C100C3">
        <w:rPr>
          <w:rFonts w:ascii="Courier New" w:hAnsi="Courier New" w:cs="Courier New"/>
        </w:rPr>
        <w:t xml:space="preserve"> Page 104.</w:t>
      </w:r>
    </w:p>
    <w:p w14:paraId="6BE463D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{138}</w:t>
      </w:r>
    </w:p>
    <w:p w14:paraId="33D745A3"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It was I who suggested the work of evangeliz</w:t>
      </w:r>
      <w:r w:rsidRPr="00C100C3">
        <w:rPr>
          <w:rFonts w:ascii="Courier New" w:hAnsi="Courier New" w:cs="Courier New"/>
        </w:rPr>
        <w:t>ation which was called the Home Mission, although it is true, when the work was once set going, that the national minister (to whom Mr. M. makes allusion) took a much larger part in it than I did, through the energy of his character. To avoid struggles wit</w:t>
      </w:r>
      <w:r w:rsidRPr="00C100C3">
        <w:rPr>
          <w:rFonts w:ascii="Courier New" w:hAnsi="Courier New" w:cs="Courier New"/>
        </w:rPr>
        <w:t>h the Anglican clergy, he had begun missionary meetings, and I succeeded in turning them into preaching. There was no committee. When the work extended, he went, unknown to me, to entrust it to the ministers of the National Church, binding himself to put t</w:t>
      </w:r>
      <w:r w:rsidRPr="00C100C3">
        <w:rPr>
          <w:rFonts w:ascii="Courier New" w:hAnsi="Courier New" w:cs="Courier New"/>
        </w:rPr>
        <w:t>he laity aside, expecting that my interest in the work and the large-heartedness I had shewn would lead me to remain in it. I refused to do so; and shortly after the bishops and ministers counted the work of little value, and the evangelization drooped. Th</w:t>
      </w:r>
      <w:r w:rsidRPr="00C100C3">
        <w:rPr>
          <w:rFonts w:ascii="Courier New" w:hAnsi="Courier New" w:cs="Courier New"/>
        </w:rPr>
        <w:t>anks be to God, the energy is renewed in the midst of brethren.</w:t>
      </w:r>
    </w:p>
    <w:p w14:paraId="649754E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mission of Tinnevelly never was, as Mr. M. declares, in the hands of brethren. Mr. Rhenius, who was wonderfully blessed there, Mr. Schmidt, and, if I am not mistaken, two other missionari</w:t>
      </w:r>
      <w:r w:rsidRPr="00C100C3">
        <w:rPr>
          <w:rFonts w:ascii="Courier New" w:hAnsi="Courier New" w:cs="Courier New"/>
        </w:rPr>
        <w:t>es withdrew themselves from the yoke of the Anglican Church, because obedience to ordination according to the Anglican liturgy, and other like things, was imposed on them. That awoke a marked interest amongst brethren, and it was natural. The grief which M</w:t>
      </w:r>
      <w:r w:rsidRPr="00C100C3">
        <w:rPr>
          <w:rFonts w:ascii="Courier New" w:hAnsi="Courier New" w:cs="Courier New"/>
        </w:rPr>
        <w:t>r. Rhenius underwent in consequence of the conduct of the Anglican Society brought on his death, and the Mission again returned into the sphere of the Society.</w:t>
      </w:r>
    </w:p>
    <w:p w14:paraId="1CA1283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We shall find, towards the end of this tract, the history of that which Mr. M. calls the Plymou</w:t>
      </w:r>
      <w:r w:rsidRPr="00C100C3">
        <w:rPr>
          <w:rFonts w:ascii="Courier New" w:hAnsi="Courier New" w:cs="Courier New"/>
        </w:rPr>
        <w:t>th schism.</w:t>
      </w:r>
    </w:p>
    <w:p w14:paraId="6D8FA67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It is not necessary to follow farther the history of brethren which Mr. M. gives, in the midst of whom he did not enter till seven years after the beginning of the work.</w:t>
      </w:r>
    </w:p>
    <w:p w14:paraId="3AF1BB5C"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 do not contest the point, that in Congregationalism there was at first </w:t>
      </w:r>
      <w:r w:rsidRPr="00C100C3">
        <w:rPr>
          <w:rFonts w:ascii="Courier New" w:hAnsi="Courier New" w:cs="Courier New"/>
        </w:rPr>
        <w:t>liberty of ministry, but that had scarcely any duration. That liberty has existed and still exists among Quakers; but whilst admitting the liberty of ministry, the work of the brethren rests on much broader foundations. While taking as a foundation the gre</w:t>
      </w:r>
      <w:r w:rsidRPr="00C100C3">
        <w:rPr>
          <w:rFonts w:ascii="Courier New" w:hAnsi="Courier New" w:cs="Courier New"/>
        </w:rPr>
        <w:t>at truths of the gospel, here are the principles which distinguish it: the unity of the Church by the power of the Holy Spirit come down from above, the witness of a perfect redemption, accomplished by Him who is seated there at the right hand of the Fathe</w:t>
      </w:r>
      <w:r w:rsidRPr="00C100C3">
        <w:rPr>
          <w:rFonts w:ascii="Courier New" w:hAnsi="Courier New" w:cs="Courier New"/>
        </w:rPr>
        <w:t>r. It is by reason of the presence of this Spirit, acting in the members, that</w:t>
      </w:r>
    </w:p>
    <w:p w14:paraId="66AD7EA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{139}</w:t>
      </w:r>
    </w:p>
    <w:p w14:paraId="28DFC7E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there is liberty of ministry according to the measure of His energy and of His gifts (a liberty regulated by the word).</w:t>
      </w:r>
    </w:p>
    <w:p w14:paraId="2C047B21" w14:textId="3659C459" w:rsidR="00000000" w:rsidRPr="00C100C3" w:rsidRDefault="00362818" w:rsidP="00C100C3">
      <w:pPr>
        <w:pStyle w:val="PlainText"/>
        <w:rPr>
          <w:rFonts w:ascii="Courier New" w:hAnsi="Courier New" w:cs="Courier New"/>
        </w:rPr>
      </w:pPr>
      <w:r w:rsidRPr="00C100C3">
        <w:rPr>
          <w:rFonts w:ascii="Courier New" w:hAnsi="Courier New" w:cs="Courier New"/>
        </w:rPr>
        <w:t>This is the first principle (a principle of whic</w:t>
      </w:r>
      <w:r w:rsidRPr="00C100C3">
        <w:rPr>
          <w:rFonts w:ascii="Courier New" w:hAnsi="Courier New" w:cs="Courier New"/>
        </w:rPr>
        <w:t>h Mr. M. will not recognize even the existence, as I will shew). It is on this foundation</w:t>
      </w:r>
      <w:ins w:id="3517" w:author="Comparison" w:date="2013-05-05T19:43:00Z">
        <w:r w:rsidRPr="00AA4B48">
          <w:rPr>
            <w:rFonts w:ascii="Courier New" w:hAnsi="Courier New" w:cs="Courier New"/>
          </w:rPr>
          <w:t>¦</w:t>
        </w:r>
      </w:ins>
      <w:del w:id="3518" w:author="Comparison" w:date="2013-05-05T19:43:00Z">
        <w:r w:rsidRPr="00C100C3">
          <w:rPr>
            <w:rFonts w:ascii="Courier New" w:hAnsi="Courier New" w:cs="Courier New"/>
          </w:rPr>
          <w:delText>|</w:delText>
        </w:r>
      </w:del>
      <w:r w:rsidRPr="00C100C3">
        <w:rPr>
          <w:rFonts w:ascii="Courier New" w:hAnsi="Courier New" w:cs="Courier New"/>
        </w:rPr>
        <w:t xml:space="preserve"> that we meet, admitting in consequence every Christian.</w:t>
      </w:r>
    </w:p>
    <w:p w14:paraId="42F459C9" w14:textId="2CCE50D7" w:rsidR="00000000" w:rsidRPr="00C100C3" w:rsidRDefault="00362818" w:rsidP="00C100C3">
      <w:pPr>
        <w:pStyle w:val="PlainText"/>
        <w:rPr>
          <w:rFonts w:ascii="Courier New" w:hAnsi="Courier New" w:cs="Courier New"/>
        </w:rPr>
      </w:pPr>
      <w:r w:rsidRPr="00C100C3">
        <w:rPr>
          <w:rFonts w:ascii="Courier New" w:hAnsi="Courier New" w:cs="Courier New"/>
        </w:rPr>
        <w:t>The energy of the testimony rendered to the second advent of the Lord Jesus has in practice distinguished br</w:t>
      </w:r>
      <w:r w:rsidRPr="00C100C3">
        <w:rPr>
          <w:rFonts w:ascii="Courier New" w:hAnsi="Courier New" w:cs="Courier New"/>
        </w:rPr>
        <w:t xml:space="preserve">ethren. The work has been the result of an energy which came from God; and certainly the knowledge of the revelation of God in His word increased by that means. Practical faithfulness in renouncing the world is, perhaps, that which has most marked it. The </w:t>
      </w:r>
      <w:r w:rsidRPr="00C100C3">
        <w:rPr>
          <w:rFonts w:ascii="Courier New" w:hAnsi="Courier New" w:cs="Courier New"/>
        </w:rPr>
        <w:t xml:space="preserve">knowledge of the word, I am persuaded, has been a consequence of it. But the two principles just pointed out have particularly distinguished the work. Perhaps we should rather say that the things </w:t>
      </w:r>
      <w:ins w:id="3519" w:author="Comparison" w:date="2013-05-05T19:43:00Z">
        <w:r w:rsidRPr="00AA4B48">
          <w:rPr>
            <w:rFonts w:ascii="Courier New" w:hAnsi="Courier New" w:cs="Courier New"/>
          </w:rPr>
          <w:t>which</w:t>
        </w:r>
      </w:ins>
      <w:del w:id="3520" w:author="Comparison" w:date="2013-05-05T19:43:00Z">
        <w:r w:rsidRPr="00C100C3">
          <w:rPr>
            <w:rFonts w:ascii="Courier New" w:hAnsi="Courier New" w:cs="Courier New"/>
          </w:rPr>
          <w:delText>Which</w:delText>
        </w:r>
      </w:del>
      <w:r w:rsidRPr="00C100C3">
        <w:rPr>
          <w:rFonts w:ascii="Courier New" w:hAnsi="Courier New" w:cs="Courier New"/>
        </w:rPr>
        <w:t xml:space="preserve"> have distinguished it have been the study of the ways </w:t>
      </w:r>
      <w:r w:rsidRPr="00C100C3">
        <w:rPr>
          <w:rFonts w:ascii="Courier New" w:hAnsi="Courier New" w:cs="Courier New"/>
        </w:rPr>
        <w:t>of God in His word in every respect, complete separation from the world, and free and active evangelization.</w:t>
      </w:r>
    </w:p>
    <w:p w14:paraId="332541B9" w14:textId="59B2F7A1" w:rsidR="00000000" w:rsidRPr="00C100C3" w:rsidRDefault="00362818" w:rsidP="00C100C3">
      <w:pPr>
        <w:pStyle w:val="PlainText"/>
        <w:rPr>
          <w:rFonts w:ascii="Courier New" w:hAnsi="Courier New" w:cs="Courier New"/>
        </w:rPr>
      </w:pPr>
      <w:r w:rsidRPr="00C100C3">
        <w:rPr>
          <w:rFonts w:ascii="Courier New" w:hAnsi="Courier New" w:cs="Courier New"/>
        </w:rPr>
        <w:t>What Mr. M. says (</w:t>
      </w:r>
      <w:ins w:id="3521" w:author="Comparison" w:date="2013-05-05T19:43:00Z">
        <w:r w:rsidRPr="00AA4B48">
          <w:rPr>
            <w:rFonts w:ascii="Courier New" w:hAnsi="Courier New" w:cs="Courier New"/>
          </w:rPr>
          <w:t>page</w:t>
        </w:r>
      </w:ins>
      <w:del w:id="3522" w:author="Comparison" w:date="2013-05-05T19:43:00Z">
        <w:r w:rsidRPr="00C100C3">
          <w:rPr>
            <w:rFonts w:ascii="Courier New" w:hAnsi="Courier New" w:cs="Courier New"/>
          </w:rPr>
          <w:delText>p.</w:delText>
        </w:r>
      </w:del>
      <w:r w:rsidRPr="00C100C3">
        <w:rPr>
          <w:rFonts w:ascii="Courier New" w:hAnsi="Courier New" w:cs="Courier New"/>
        </w:rPr>
        <w:t xml:space="preserve"> 27, </w:t>
      </w:r>
      <w:ins w:id="3523" w:author="Comparison" w:date="2013-05-05T19:43:00Z">
        <w:r w:rsidRPr="00AA4B48">
          <w:rPr>
            <w:rFonts w:ascii="Courier New" w:hAnsi="Courier New" w:cs="Courier New"/>
          </w:rPr>
          <w:t>art</w:t>
        </w:r>
        <w:r w:rsidRPr="00AA4B48">
          <w:rPr>
            <w:rFonts w:ascii="Courier New" w:hAnsi="Courier New" w:cs="Courier New"/>
          </w:rPr>
          <w:t>icle</w:t>
        </w:r>
      </w:ins>
      <w:del w:id="3524" w:author="Comparison" w:date="2013-05-05T19:43:00Z">
        <w:r w:rsidRPr="00C100C3">
          <w:rPr>
            <w:rFonts w:ascii="Courier New" w:hAnsi="Courier New" w:cs="Courier New"/>
          </w:rPr>
          <w:delText>art.</w:delText>
        </w:r>
      </w:del>
      <w:r w:rsidRPr="00C100C3">
        <w:rPr>
          <w:rFonts w:ascii="Courier New" w:hAnsi="Courier New" w:cs="Courier New"/>
        </w:rPr>
        <w:t xml:space="preserve"> 6) is not exact: examination of this can be made when we consider the presence of the Holy Spirit in the Church.</w:t>
      </w:r>
    </w:p>
    <w:p w14:paraId="3757178C" w14:textId="41D2BC26" w:rsidR="00000000" w:rsidRPr="00C100C3" w:rsidRDefault="00362818" w:rsidP="00C100C3">
      <w:pPr>
        <w:pStyle w:val="PlainText"/>
        <w:rPr>
          <w:rFonts w:ascii="Courier New" w:hAnsi="Courier New" w:cs="Courier New"/>
        </w:rPr>
      </w:pPr>
      <w:r w:rsidRPr="00C100C3">
        <w:rPr>
          <w:rFonts w:ascii="Courier New" w:hAnsi="Courier New" w:cs="Courier New"/>
        </w:rPr>
        <w:t>As</w:t>
      </w:r>
      <w:r w:rsidRPr="00C100C3">
        <w:rPr>
          <w:rFonts w:ascii="Courier New" w:hAnsi="Courier New" w:cs="Courier New"/>
        </w:rPr>
        <w:t xml:space="preserve"> to the article 8, </w:t>
      </w:r>
      <w:ins w:id="3525" w:author="Comparison" w:date="2013-05-05T19:43:00Z">
        <w:r w:rsidRPr="00AA4B48">
          <w:rPr>
            <w:rFonts w:ascii="Courier New" w:hAnsi="Courier New" w:cs="Courier New"/>
          </w:rPr>
          <w:t>page</w:t>
        </w:r>
      </w:ins>
      <w:del w:id="3526" w:author="Comparison" w:date="2013-05-05T19:43:00Z">
        <w:r w:rsidRPr="00C100C3">
          <w:rPr>
            <w:rFonts w:ascii="Courier New" w:hAnsi="Courier New" w:cs="Courier New"/>
          </w:rPr>
          <w:delText>p.</w:delText>
        </w:r>
      </w:del>
      <w:r w:rsidRPr="00C100C3">
        <w:rPr>
          <w:rFonts w:ascii="Courier New" w:hAnsi="Courier New" w:cs="Courier New"/>
        </w:rPr>
        <w:t xml:space="preserve"> 28, to say that the Plymouth brethren (a name, moreover, which I do not accept) have a special mission to call on the faithful to leave their different denominations, etc., is to advance a statement devoid of foundation. Mr. Irving sa</w:t>
      </w:r>
      <w:r w:rsidRPr="00C100C3">
        <w:rPr>
          <w:rFonts w:ascii="Courier New" w:hAnsi="Courier New" w:cs="Courier New"/>
        </w:rPr>
        <w:t xml:space="preserve">id the contrary; and he considered the fact that we did not seek to draw the world to us, as a proof that we were not in the truth. To seek the world is, I am persuaded, a false path. Besides, the walk which I follow is a walk of faith; and if any one has </w:t>
      </w:r>
      <w:r w:rsidRPr="00C100C3">
        <w:rPr>
          <w:rFonts w:ascii="Courier New" w:hAnsi="Courier New" w:cs="Courier New"/>
        </w:rPr>
        <w:t>not faith which compels him to follow it, he would do better to remain quiet. But it is always true that the power of a new truth detaches those who embrace it from the system which rejects it. That is what has happened in England and Switzerland.</w:t>
      </w:r>
    </w:p>
    <w:p w14:paraId="232F1853" w14:textId="4CEB928A" w:rsidR="00000000" w:rsidRPr="00C100C3" w:rsidRDefault="00362818" w:rsidP="00C100C3">
      <w:pPr>
        <w:pStyle w:val="PlainText"/>
        <w:rPr>
          <w:rFonts w:ascii="Courier New" w:hAnsi="Courier New" w:cs="Courier New"/>
        </w:rPr>
      </w:pPr>
      <w:r w:rsidRPr="00C100C3">
        <w:rPr>
          <w:rFonts w:ascii="Courier New" w:hAnsi="Courier New" w:cs="Courier New"/>
        </w:rPr>
        <w:t>No more</w:t>
      </w:r>
      <w:r w:rsidRPr="00C100C3">
        <w:rPr>
          <w:rFonts w:ascii="Courier New" w:hAnsi="Courier New" w:cs="Courier New"/>
        </w:rPr>
        <w:t xml:space="preserve"> is there any ground to say (</w:t>
      </w:r>
      <w:ins w:id="3527" w:author="Comparison" w:date="2013-05-05T19:43:00Z">
        <w:r w:rsidRPr="00AA4B48">
          <w:rPr>
            <w:rFonts w:ascii="Courier New" w:hAnsi="Courier New" w:cs="Courier New"/>
          </w:rPr>
          <w:t>article</w:t>
        </w:r>
      </w:ins>
      <w:del w:id="3528" w:author="Comparison" w:date="2013-05-05T19:43:00Z">
        <w:r w:rsidRPr="00C100C3">
          <w:rPr>
            <w:rFonts w:ascii="Courier New" w:hAnsi="Courier New" w:cs="Courier New"/>
          </w:rPr>
          <w:delText>art.</w:delText>
        </w:r>
      </w:del>
      <w:r w:rsidRPr="00C100C3">
        <w:rPr>
          <w:rFonts w:ascii="Courier New" w:hAnsi="Courier New" w:cs="Courier New"/>
        </w:rPr>
        <w:t xml:space="preserve"> 9) that our </w:t>
      </w:r>
      <w:ins w:id="3529" w:author="Comparison" w:date="2013-05-05T19:43:00Z">
        <w:r w:rsidRPr="00AA4B48">
          <w:rPr>
            <w:rFonts w:ascii="Courier New" w:hAnsi="Courier New" w:cs="Courier New"/>
          </w:rPr>
          <w:t>"</w:t>
        </w:r>
      </w:ins>
      <w:del w:id="3530" w:author="Comparison" w:date="2013-05-05T19:43:00Z">
        <w:r w:rsidRPr="00C100C3">
          <w:rPr>
            <w:rFonts w:ascii="Courier New" w:hAnsi="Courier New" w:cs="Courier New"/>
          </w:rPr>
          <w:delText>&amp;#8220;</w:delText>
        </w:r>
      </w:del>
      <w:r w:rsidRPr="00C100C3">
        <w:rPr>
          <w:rFonts w:ascii="Courier New" w:hAnsi="Courier New" w:cs="Courier New"/>
        </w:rPr>
        <w:t>new foundation</w:t>
      </w:r>
      <w:ins w:id="3531" w:author="Comparison" w:date="2013-05-05T19:43:00Z">
        <w:r w:rsidRPr="00AA4B48">
          <w:rPr>
            <w:rFonts w:ascii="Courier New" w:hAnsi="Courier New" w:cs="Courier New"/>
          </w:rPr>
          <w:t>"</w:t>
        </w:r>
      </w:ins>
      <w:del w:id="3532" w:author="Comparison" w:date="2013-05-05T19:43:00Z">
        <w:r w:rsidRPr="00C100C3">
          <w:rPr>
            <w:rFonts w:ascii="Courier New" w:hAnsi="Courier New" w:cs="Courier New"/>
          </w:rPr>
          <w:delText>&amp;#8221;</w:delText>
        </w:r>
      </w:del>
      <w:r w:rsidRPr="00C100C3">
        <w:rPr>
          <w:rFonts w:ascii="Courier New" w:hAnsi="Courier New" w:cs="Courier New"/>
        </w:rPr>
        <w:t xml:space="preserve"> is </w:t>
      </w:r>
      <w:ins w:id="3533" w:author="Comparison" w:date="2013-05-05T19:43:00Z">
        <w:r w:rsidRPr="00AA4B48">
          <w:rPr>
            <w:rFonts w:ascii="Courier New" w:hAnsi="Courier New" w:cs="Courier New"/>
          </w:rPr>
          <w:t>"</w:t>
        </w:r>
      </w:ins>
      <w:del w:id="3534" w:author="Comparison" w:date="2013-05-05T19:43:00Z">
        <w:r w:rsidRPr="00C100C3">
          <w:rPr>
            <w:rFonts w:ascii="Courier New" w:hAnsi="Courier New" w:cs="Courier New"/>
          </w:rPr>
          <w:delText>&amp;#8220;</w:delText>
        </w:r>
      </w:del>
      <w:r w:rsidRPr="00C100C3">
        <w:rPr>
          <w:rFonts w:ascii="Courier New" w:hAnsi="Courier New" w:cs="Courier New"/>
        </w:rPr>
        <w:t>that of testimony against the apostasy</w:t>
      </w:r>
      <w:ins w:id="3535" w:author="Comparison" w:date="2013-05-05T19:43:00Z">
        <w:r w:rsidRPr="00AA4B48">
          <w:rPr>
            <w:rFonts w:ascii="Courier New" w:hAnsi="Courier New" w:cs="Courier New"/>
          </w:rPr>
          <w:t>."</w:t>
        </w:r>
      </w:ins>
      <w:del w:id="3536" w:author="Comparison" w:date="2013-05-05T19:43:00Z">
        <w:r w:rsidRPr="00C100C3">
          <w:rPr>
            <w:rFonts w:ascii="Courier New" w:hAnsi="Courier New" w:cs="Courier New"/>
          </w:rPr>
          <w:delText>.&amp;#8221;</w:delText>
        </w:r>
      </w:del>
      <w:r w:rsidRPr="00C100C3">
        <w:rPr>
          <w:rFonts w:ascii="Courier New" w:hAnsi="Courier New" w:cs="Courier New"/>
        </w:rPr>
        <w:t xml:space="preserve"> Let us remember that Mr. M. himself admits the apostasy; and he feels that he cannot act on souls without admitting it.</w:t>
      </w:r>
    </w:p>
    <w:p w14:paraId="60C4E00C" w14:textId="2CA2E0B8" w:rsidR="00000000" w:rsidRPr="00C100C3" w:rsidRDefault="00362818" w:rsidP="00C100C3">
      <w:pPr>
        <w:pStyle w:val="PlainText"/>
        <w:rPr>
          <w:rFonts w:ascii="Courier New" w:hAnsi="Courier New" w:cs="Courier New"/>
        </w:rPr>
      </w:pPr>
      <w:ins w:id="3537" w:author="Comparison" w:date="2013-05-05T19:43:00Z">
        <w:r w:rsidRPr="00AA4B48">
          <w:rPr>
            <w:rFonts w:ascii="Courier New" w:hAnsi="Courier New" w:cs="Courier New"/>
          </w:rPr>
          <w:t>¦</w:t>
        </w:r>
      </w:ins>
      <w:del w:id="3538" w:author="Comparison" w:date="2013-05-05T19:43:00Z">
        <w:r w:rsidRPr="00C100C3">
          <w:rPr>
            <w:rFonts w:ascii="Courier New" w:hAnsi="Courier New" w:cs="Courier New"/>
          </w:rPr>
          <w:delText>|</w:delText>
        </w:r>
      </w:del>
      <w:r w:rsidRPr="00C100C3">
        <w:rPr>
          <w:rFonts w:ascii="Courier New" w:hAnsi="Courier New" w:cs="Courier New"/>
        </w:rPr>
        <w:t xml:space="preserve"> T</w:t>
      </w:r>
      <w:r w:rsidRPr="00C100C3">
        <w:rPr>
          <w:rFonts w:ascii="Courier New" w:hAnsi="Courier New" w:cs="Courier New"/>
        </w:rPr>
        <w:t>he fact is</w:t>
      </w:r>
      <w:del w:id="3539" w:author="Comparison" w:date="2013-05-05T19:43:00Z">
        <w:r w:rsidRPr="00C100C3">
          <w:rPr>
            <w:rFonts w:ascii="Courier New" w:hAnsi="Courier New" w:cs="Courier New"/>
          </w:rPr>
          <w:delText>,</w:delText>
        </w:r>
      </w:del>
      <w:r w:rsidRPr="00C100C3">
        <w:rPr>
          <w:rFonts w:ascii="Courier New" w:hAnsi="Courier New" w:cs="Courier New"/>
        </w:rPr>
        <w:t xml:space="preserve"> that we met by the power of grace, according to the liberty of the Spirit of God, with no settled system</w:t>
      </w:r>
      <w:ins w:id="3540" w:author="Comparison" w:date="2013-05-05T19:43:00Z">
        <w:r w:rsidRPr="00AA4B48">
          <w:rPr>
            <w:rFonts w:ascii="Courier New" w:hAnsi="Courier New" w:cs="Courier New"/>
          </w:rPr>
          <w:t>;</w:t>
        </w:r>
      </w:ins>
      <w:del w:id="3541" w:author="Comparison" w:date="2013-05-05T19:43:00Z">
        <w:r w:rsidRPr="00C100C3">
          <w:rPr>
            <w:rFonts w:ascii="Courier New" w:hAnsi="Courier New" w:cs="Courier New"/>
          </w:rPr>
          <w:delText>*;*</w:delText>
        </w:r>
      </w:del>
      <w:r w:rsidRPr="00C100C3">
        <w:rPr>
          <w:rFonts w:ascii="Courier New" w:hAnsi="Courier New" w:cs="Courier New"/>
        </w:rPr>
        <w:t xml:space="preserve"> but at bottom, it is that which I have just pointed out, which served as the principle of meeting. The first time was at Dublin; we were</w:t>
      </w:r>
      <w:r w:rsidRPr="00C100C3">
        <w:rPr>
          <w:rFonts w:ascii="Courier New" w:hAnsi="Courier New" w:cs="Courier New"/>
        </w:rPr>
        <w:t xml:space="preserve"> four brethren.</w:t>
      </w:r>
    </w:p>
    <w:p w14:paraId="7BD4198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{140}</w:t>
      </w:r>
    </w:p>
    <w:p w14:paraId="12E442D6" w14:textId="61D001E3"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If then there is an apostasy, or </w:t>
      </w:r>
      <w:ins w:id="3542" w:author="Comparison" w:date="2013-05-05T19:43:00Z">
        <w:r w:rsidRPr="00AA4B48">
          <w:rPr>
            <w:rFonts w:ascii="Courier New" w:hAnsi="Courier New" w:cs="Courier New"/>
          </w:rPr>
          <w:t>"</w:t>
        </w:r>
      </w:ins>
      <w:del w:id="3543" w:author="Comparison" w:date="2013-05-05T19:43:00Z">
        <w:r w:rsidRPr="00C100C3">
          <w:rPr>
            <w:rFonts w:ascii="Courier New" w:hAnsi="Courier New" w:cs="Courier New"/>
          </w:rPr>
          <w:delText>&amp;#8220;</w:delText>
        </w:r>
      </w:del>
      <w:r w:rsidRPr="00C100C3">
        <w:rPr>
          <w:rFonts w:ascii="Courier New" w:hAnsi="Courier New" w:cs="Courier New"/>
        </w:rPr>
        <w:t>universal disorder</w:t>
      </w:r>
      <w:ins w:id="3544" w:author="Comparison" w:date="2013-05-05T19:43:00Z">
        <w:r w:rsidRPr="00AA4B48">
          <w:rPr>
            <w:rFonts w:ascii="Courier New" w:hAnsi="Courier New" w:cs="Courier New"/>
          </w:rPr>
          <w:t>,"</w:t>
        </w:r>
      </w:ins>
      <w:del w:id="3545" w:author="Comparison" w:date="2013-05-05T19:43:00Z">
        <w:r w:rsidRPr="00C100C3">
          <w:rPr>
            <w:rFonts w:ascii="Courier New" w:hAnsi="Courier New" w:cs="Courier New"/>
          </w:rPr>
          <w:delText>,&amp;#8221;</w:delText>
        </w:r>
      </w:del>
      <w:r w:rsidRPr="00C100C3">
        <w:rPr>
          <w:rFonts w:ascii="Courier New" w:hAnsi="Courier New" w:cs="Courier New"/>
        </w:rPr>
        <w:t xml:space="preserve"> it is clear that those who come out of that disorder, and who meet outside that state of things, are on a foundation which by the very fact of their meeting renders </w:t>
      </w:r>
      <w:r w:rsidRPr="00C100C3">
        <w:rPr>
          <w:rFonts w:ascii="Courier New" w:hAnsi="Courier New" w:cs="Courier New"/>
        </w:rPr>
        <w:t>testimony against that disorder; but it is not the testimony rendered against that disorder which is the foundation on which they meet.</w:t>
      </w:r>
    </w:p>
    <w:p w14:paraId="59E4C9B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As regards the ecclesiastical organization, we will refer to it farther on. I will allow myself here </w:t>
      </w:r>
      <w:del w:id="3546" w:author="Comparison" w:date="2013-05-05T19:43:00Z">
        <w:r w:rsidRPr="00C100C3">
          <w:rPr>
            <w:rFonts w:ascii="Courier New" w:hAnsi="Courier New" w:cs="Courier New"/>
          </w:rPr>
          <w:delText>*</w:delText>
        </w:r>
      </w:del>
      <w:r w:rsidRPr="00C100C3">
        <w:rPr>
          <w:rFonts w:ascii="Courier New" w:hAnsi="Courier New" w:cs="Courier New"/>
        </w:rPr>
        <w:t>one</w:t>
      </w:r>
      <w:del w:id="3547" w:author="Comparison" w:date="2013-05-05T19:43:00Z">
        <w:r w:rsidRPr="00C100C3">
          <w:rPr>
            <w:rFonts w:ascii="Courier New" w:hAnsi="Courier New" w:cs="Courier New"/>
          </w:rPr>
          <w:delText>*</w:delText>
        </w:r>
      </w:del>
      <w:r w:rsidRPr="00C100C3">
        <w:rPr>
          <w:rFonts w:ascii="Courier New" w:hAnsi="Courier New" w:cs="Courier New"/>
        </w:rPr>
        <w:t xml:space="preserve"> observation.</w:t>
      </w:r>
      <w:r w:rsidRPr="00C100C3">
        <w:rPr>
          <w:rFonts w:ascii="Courier New" w:hAnsi="Courier New" w:cs="Courier New"/>
        </w:rPr>
        <w:t xml:space="preserve"> As to the reader who has some taste of the things of God, can he run through the articles in which Mr. M. has depicted that which he calls Plymouthism, and the principles which Plymouthism has put forward, and believe that the absence of organization is w</w:t>
      </w:r>
      <w:r w:rsidRPr="00C100C3">
        <w:rPr>
          <w:rFonts w:ascii="Courier New" w:hAnsi="Courier New" w:cs="Courier New"/>
        </w:rPr>
        <w:t>hat distinguishes it?</w:t>
      </w:r>
    </w:p>
    <w:p w14:paraId="77C89584" w14:textId="77777777" w:rsidR="00000000" w:rsidRPr="00AA4B48" w:rsidRDefault="00362818" w:rsidP="00AA4B48">
      <w:pPr>
        <w:pStyle w:val="PlainText"/>
        <w:rPr>
          <w:ins w:id="3548" w:author="Comparison" w:date="2013-05-05T19:43:00Z"/>
          <w:rFonts w:ascii="Courier New" w:hAnsi="Courier New" w:cs="Courier New"/>
        </w:rPr>
      </w:pPr>
      <w:r w:rsidRPr="00C100C3">
        <w:rPr>
          <w:rFonts w:ascii="Courier New" w:hAnsi="Courier New" w:cs="Courier New"/>
        </w:rPr>
        <w:t xml:space="preserve">However biting that which Mr. M. has said of it may be, it will do us, with upright souls, more good than harm. He has also answered for us the </w:t>
      </w:r>
      <w:ins w:id="3549" w:author="Comparison" w:date="2013-05-05T19:43:00Z">
        <w:r w:rsidRPr="00AA4B48">
          <w:rPr>
            <w:rFonts w:ascii="Courier New" w:hAnsi="Courier New" w:cs="Courier New"/>
          </w:rPr>
          <w:t>"*</w:t>
        </w:r>
      </w:ins>
      <w:del w:id="3550" w:author="Comparison" w:date="2013-05-05T19:43:00Z">
        <w:r w:rsidRPr="00C100C3">
          <w:rPr>
            <w:rFonts w:ascii="Courier New" w:hAnsi="Courier New" w:cs="Courier New"/>
          </w:rPr>
          <w:delText>&amp;#8220;</w:delText>
        </w:r>
      </w:del>
      <w:r w:rsidRPr="00C100C3">
        <w:rPr>
          <w:rFonts w:ascii="Courier New" w:hAnsi="Courier New" w:cs="Courier New"/>
        </w:rPr>
        <w:t>Examination</w:t>
      </w:r>
      <w:ins w:id="3551" w:author="Comparison" w:date="2013-05-05T19:43:00Z">
        <w:r w:rsidRPr="00AA4B48">
          <w:rPr>
            <w:rFonts w:ascii="Courier New" w:hAnsi="Courier New" w:cs="Courier New"/>
          </w:rPr>
          <w:t>*"</w:t>
        </w:r>
      </w:ins>
      <w:del w:id="3552" w:author="Comparison" w:date="2013-05-05T19:43:00Z">
        <w:r w:rsidRPr="00C100C3">
          <w:rPr>
            <w:rFonts w:ascii="Courier New" w:hAnsi="Courier New" w:cs="Courier New"/>
          </w:rPr>
          <w:delText>&amp;#8221;</w:delText>
        </w:r>
      </w:del>
      <w:r w:rsidRPr="00C100C3">
        <w:rPr>
          <w:rFonts w:ascii="Courier New" w:hAnsi="Courier New" w:cs="Courier New"/>
        </w:rPr>
        <w:t xml:space="preserve"> of a minister of Neufchatel, shewing that elder and pastor are </w:t>
      </w:r>
      <w:r w:rsidRPr="00C100C3">
        <w:rPr>
          <w:rFonts w:ascii="Courier New" w:hAnsi="Courier New" w:cs="Courier New"/>
        </w:rPr>
        <w:t>two different things, and bringing out the difference between the ministry and charges, as well as between gifts and charges, with more clearness than I had done. Finally, he has completely overturned the new Genevese system, shewing it to be clearly anti-</w:t>
      </w:r>
      <w:r w:rsidRPr="00C100C3">
        <w:rPr>
          <w:rFonts w:ascii="Courier New" w:hAnsi="Courier New" w:cs="Courier New"/>
        </w:rPr>
        <w:t>scriptural, by a deduction drawn from a string of passages, a deduction which I will sum up in Mr. M</w:t>
      </w:r>
      <w:ins w:id="3553" w:author="Comparison" w:date="2013-05-05T19:43:00Z">
        <w:r w:rsidRPr="00AA4B48">
          <w:rPr>
            <w:rFonts w:ascii="Courier New" w:hAnsi="Courier New" w:cs="Courier New"/>
          </w:rPr>
          <w:t>.'s</w:t>
        </w:r>
      </w:ins>
      <w:del w:id="3554" w:author="Comparison" w:date="2013-05-05T19:43:00Z">
        <w:r w:rsidRPr="00C100C3">
          <w:rPr>
            <w:rFonts w:ascii="Courier New" w:hAnsi="Courier New" w:cs="Courier New"/>
          </w:rPr>
          <w:delText>.&amp;#8217;s</w:delText>
        </w:r>
      </w:del>
      <w:r w:rsidRPr="00C100C3">
        <w:rPr>
          <w:rFonts w:ascii="Courier New" w:hAnsi="Courier New" w:cs="Courier New"/>
        </w:rPr>
        <w:t xml:space="preserve"> own words: </w:t>
      </w:r>
      <w:ins w:id="3555" w:author="Comparison" w:date="2013-05-05T19:43:00Z">
        <w:r w:rsidRPr="00AA4B48">
          <w:rPr>
            <w:rFonts w:ascii="Courier New" w:hAnsi="Courier New" w:cs="Courier New"/>
          </w:rPr>
          <w:t>"</w:t>
        </w:r>
      </w:ins>
      <w:del w:id="3556" w:author="Comparison" w:date="2013-05-05T19:43:00Z">
        <w:r w:rsidRPr="00C100C3">
          <w:rPr>
            <w:rFonts w:ascii="Courier New" w:hAnsi="Courier New" w:cs="Courier New"/>
          </w:rPr>
          <w:delText>&amp;#8220;</w:delText>
        </w:r>
      </w:del>
      <w:r w:rsidRPr="00C100C3">
        <w:rPr>
          <w:rFonts w:ascii="Courier New" w:hAnsi="Courier New" w:cs="Courier New"/>
        </w:rPr>
        <w:t>I then regard all nominations of ministers of the word as an infringement on divine order</w:t>
      </w:r>
      <w:ins w:id="3557" w:author="Comparison" w:date="2013-05-05T19:43:00Z">
        <w:r w:rsidRPr="00AA4B48">
          <w:rPr>
            <w:rFonts w:ascii="Courier New" w:hAnsi="Courier New" w:cs="Courier New"/>
          </w:rPr>
          <w:t>."¦</w:t>
        </w:r>
      </w:ins>
    </w:p>
    <w:p w14:paraId="391B06E9" w14:textId="651CD29A" w:rsidR="00000000" w:rsidRPr="00C100C3" w:rsidRDefault="00362818" w:rsidP="00C100C3">
      <w:pPr>
        <w:pStyle w:val="PlainText"/>
        <w:rPr>
          <w:del w:id="3558" w:author="Comparison" w:date="2013-05-05T19:43:00Z"/>
          <w:rFonts w:ascii="Courier New" w:hAnsi="Courier New" w:cs="Courier New"/>
        </w:rPr>
      </w:pPr>
      <w:ins w:id="3559" w:author="Comparison" w:date="2013-05-05T19:43:00Z">
        <w:r w:rsidRPr="00AA4B48">
          <w:rPr>
            <w:rFonts w:ascii="Courier New" w:hAnsi="Courier New" w:cs="Courier New"/>
          </w:rPr>
          <w:t>CHAPTER</w:t>
        </w:r>
      </w:ins>
      <w:del w:id="3560" w:author="Comparison" w:date="2013-05-05T19:43:00Z">
        <w:r w:rsidRPr="00C100C3">
          <w:rPr>
            <w:rFonts w:ascii="Courier New" w:hAnsi="Courier New" w:cs="Courier New"/>
          </w:rPr>
          <w:delText>.&amp;#8221;|</w:delText>
        </w:r>
      </w:del>
    </w:p>
    <w:p w14:paraId="5CE4F089" w14:textId="77777777" w:rsidR="00000000" w:rsidRPr="00C100C3" w:rsidRDefault="00362818" w:rsidP="00C100C3">
      <w:pPr>
        <w:pStyle w:val="PlainText"/>
        <w:rPr>
          <w:rFonts w:ascii="Courier New" w:hAnsi="Courier New" w:cs="Courier New"/>
        </w:rPr>
      </w:pPr>
      <w:del w:id="3561" w:author="Comparison" w:date="2013-05-05T19:43:00Z">
        <w:r w:rsidRPr="00C100C3">
          <w:rPr>
            <w:rFonts w:ascii="Courier New" w:hAnsi="Courier New" w:cs="Courier New"/>
          </w:rPr>
          <w:delText>&lt;h3&gt;Chapter</w:delText>
        </w:r>
      </w:del>
      <w:r w:rsidRPr="00C100C3">
        <w:rPr>
          <w:rFonts w:ascii="Courier New" w:hAnsi="Courier New" w:cs="Courier New"/>
        </w:rPr>
        <w:t xml:space="preserve"> 3</w:t>
      </w:r>
      <w:del w:id="3562" w:author="Comparison" w:date="2013-05-05T19:43:00Z">
        <w:r w:rsidRPr="00C100C3">
          <w:rPr>
            <w:rFonts w:ascii="Courier New" w:hAnsi="Courier New" w:cs="Courier New"/>
          </w:rPr>
          <w:delText>.&lt;/h3&gt;</w:delText>
        </w:r>
      </w:del>
    </w:p>
    <w:p w14:paraId="55EC941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This br</w:t>
      </w:r>
      <w:r w:rsidRPr="00C100C3">
        <w:rPr>
          <w:rFonts w:ascii="Courier New" w:hAnsi="Courier New" w:cs="Courier New"/>
        </w:rPr>
        <w:t>ings us to a grave matter, and one worthy of the serious attention of Christians.</w:t>
      </w:r>
    </w:p>
    <w:p w14:paraId="6FF9BB13" w14:textId="1DC83C22" w:rsidR="00000000" w:rsidRPr="00C100C3" w:rsidRDefault="00362818" w:rsidP="00C100C3">
      <w:pPr>
        <w:pStyle w:val="PlainText"/>
        <w:rPr>
          <w:rFonts w:ascii="Courier New" w:hAnsi="Courier New" w:cs="Courier New"/>
        </w:rPr>
      </w:pPr>
      <w:r w:rsidRPr="00C100C3">
        <w:rPr>
          <w:rFonts w:ascii="Courier New" w:hAnsi="Courier New" w:cs="Courier New"/>
        </w:rPr>
        <w:t>Whilst developing, with much clearness and force, the proof of the doctrine which brethren profess, concerning ministry and charges (except one point which I will notice far</w:t>
      </w:r>
      <w:r w:rsidRPr="00C100C3">
        <w:rPr>
          <w:rFonts w:ascii="Courier New" w:hAnsi="Courier New" w:cs="Courier New"/>
        </w:rPr>
        <w:t>ther on), Mr. M., in order to give weight to his right to establish a system and to bring brethren into it, lays as a foundation the denial of what is much more essential than the liberty of ministry itself, of that which alone gives any value to that trut</w:t>
      </w:r>
      <w:r w:rsidRPr="00C100C3">
        <w:rPr>
          <w:rFonts w:ascii="Courier New" w:hAnsi="Courier New" w:cs="Courier New"/>
        </w:rPr>
        <w:t>h. He employs the truth about the ministry (truth which souls taste more and more) in order to deny that which is much more important</w:t>
      </w:r>
      <w:ins w:id="3563" w:author="Comparison" w:date="2013-05-05T19:43:00Z">
        <w:r w:rsidRPr="00AA4B48">
          <w:rPr>
            <w:rFonts w:ascii="Courier New" w:hAnsi="Courier New" w:cs="Courier New"/>
          </w:rPr>
          <w:t xml:space="preserve"> -- </w:t>
        </w:r>
      </w:ins>
      <w:del w:id="3564" w:author="Comparison" w:date="2013-05-05T19:43:00Z">
        <w:r w:rsidRPr="00C100C3">
          <w:rPr>
            <w:rFonts w:ascii="Courier New" w:hAnsi="Courier New" w:cs="Courier New"/>
          </w:rPr>
          <w:delText>&amp;#8212;</w:delText>
        </w:r>
      </w:del>
      <w:r w:rsidRPr="00C100C3">
        <w:rPr>
          <w:rFonts w:ascii="Courier New" w:hAnsi="Courier New" w:cs="Courier New"/>
        </w:rPr>
        <w:t>the true unity of the Church, and in order to justify the sects and the endless subdivisions of the Church</w:t>
      </w:r>
    </w:p>
    <w:p w14:paraId="5A8AB2C0" w14:textId="25B7A431" w:rsidR="00000000" w:rsidRPr="00C100C3" w:rsidRDefault="00362818" w:rsidP="00C100C3">
      <w:pPr>
        <w:pStyle w:val="PlainText"/>
        <w:rPr>
          <w:rFonts w:ascii="Courier New" w:hAnsi="Courier New" w:cs="Courier New"/>
        </w:rPr>
      </w:pPr>
      <w:ins w:id="3565" w:author="Comparison" w:date="2013-05-05T19:43:00Z">
        <w:r w:rsidRPr="00AA4B48">
          <w:rPr>
            <w:rFonts w:ascii="Courier New" w:hAnsi="Courier New" w:cs="Courier New"/>
          </w:rPr>
          <w:t>¦</w:t>
        </w:r>
      </w:ins>
      <w:del w:id="3566" w:author="Comparison" w:date="2013-05-05T19:43:00Z">
        <w:r w:rsidRPr="00C100C3">
          <w:rPr>
            <w:rFonts w:ascii="Courier New" w:hAnsi="Courier New" w:cs="Courier New"/>
          </w:rPr>
          <w:delText>|</w:delText>
        </w:r>
      </w:del>
      <w:r w:rsidRPr="00C100C3">
        <w:rPr>
          <w:rFonts w:ascii="Courier New" w:hAnsi="Courier New" w:cs="Courier New"/>
        </w:rPr>
        <w:t xml:space="preserve"> Page 1</w:t>
      </w:r>
      <w:r w:rsidRPr="00C100C3">
        <w:rPr>
          <w:rFonts w:ascii="Courier New" w:hAnsi="Courier New" w:cs="Courier New"/>
        </w:rPr>
        <w:t>44.</w:t>
      </w:r>
    </w:p>
    <w:p w14:paraId="15F84A5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{141}</w:t>
      </w:r>
    </w:p>
    <w:p w14:paraId="7148B63B"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under the influence of some principle, whatever it may be; and to gain his end, he effaces the boundaries of good and evil, and saps the foundation of Christian faithfulness.</w:t>
      </w:r>
    </w:p>
    <w:p w14:paraId="0D83F25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It is the moral character of his tract, it is the absence of all tra</w:t>
      </w:r>
      <w:r w:rsidRPr="00C100C3">
        <w:rPr>
          <w:rFonts w:ascii="Courier New" w:hAnsi="Courier New" w:cs="Courier New"/>
        </w:rPr>
        <w:t xml:space="preserve">ce of the influence of the Spirit of God, which touches me most deeply (for I have known Mr. M. well), but one would not fail to accuse me of prejudice if I insisted on that; and this tract has made me greatly doubt as to his faith on the capital point of </w:t>
      </w:r>
      <w:r w:rsidRPr="00C100C3">
        <w:rPr>
          <w:rFonts w:ascii="Courier New" w:hAnsi="Courier New" w:cs="Courier New"/>
        </w:rPr>
        <w:t>the presence of the Holy Spirit. But I will occupy myself with the subjects I have pointed out.</w:t>
      </w:r>
    </w:p>
    <w:p w14:paraId="19F4C5A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And, first, Mr. M. denies, whilst he ignores the root of that truth, the unity of the Church of God and the presence of the Holy Spirit to produce that unity.</w:t>
      </w:r>
    </w:p>
    <w:p w14:paraId="5E4F6D8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unity of Christians, says he, consists in their participation of a common life.</w:t>
      </w:r>
    </w:p>
    <w:p w14:paraId="282A00C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If that is so, we can have unity without the existence of a body, and the unity of Christians exists without there being a body, being all the while scattered on the face</w:t>
      </w:r>
      <w:r w:rsidRPr="00C100C3">
        <w:rPr>
          <w:rFonts w:ascii="Courier New" w:hAnsi="Courier New" w:cs="Courier New"/>
        </w:rPr>
        <w:t xml:space="preserve"> of the earth without any union, and each one being left to his own individuality. We can, if we meet each other, experience life and mutual affections, but no unity.</w:t>
      </w:r>
    </w:p>
    <w:p w14:paraId="6E6BB9BD" w14:textId="53785EBC"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 word of God says, </w:t>
      </w:r>
      <w:ins w:id="3567" w:author="Comparison" w:date="2013-05-05T19:43:00Z">
        <w:r w:rsidRPr="00AA4B48">
          <w:rPr>
            <w:rFonts w:ascii="Courier New" w:hAnsi="Courier New" w:cs="Courier New"/>
          </w:rPr>
          <w:t>"</w:t>
        </w:r>
      </w:ins>
      <w:del w:id="3568" w:author="Comparison" w:date="2013-05-05T19:43:00Z">
        <w:r w:rsidRPr="00C100C3">
          <w:rPr>
            <w:rFonts w:ascii="Courier New" w:hAnsi="Courier New" w:cs="Courier New"/>
          </w:rPr>
          <w:delText>&amp;#8220;</w:delText>
        </w:r>
      </w:del>
      <w:r w:rsidRPr="00C100C3">
        <w:rPr>
          <w:rFonts w:ascii="Courier New" w:hAnsi="Courier New" w:cs="Courier New"/>
        </w:rPr>
        <w:t>By *one Spirit* are we all baptized into *one body</w:t>
      </w:r>
      <w:ins w:id="3569" w:author="Comparison" w:date="2013-05-05T19:43:00Z">
        <w:r w:rsidRPr="00AA4B48">
          <w:rPr>
            <w:rFonts w:ascii="Courier New" w:hAnsi="Courier New" w:cs="Courier New"/>
          </w:rPr>
          <w:t>*,"</w:t>
        </w:r>
      </w:ins>
      <w:del w:id="3570" w:author="Comparison" w:date="2013-05-05T19:43:00Z">
        <w:r w:rsidRPr="00C100C3">
          <w:rPr>
            <w:rFonts w:ascii="Courier New" w:hAnsi="Courier New" w:cs="Courier New"/>
          </w:rPr>
          <w:delText>*&amp;#8221;</w:delText>
        </w:r>
      </w:del>
      <w:r w:rsidRPr="00C100C3">
        <w:rPr>
          <w:rFonts w:ascii="Courier New" w:hAnsi="Courier New" w:cs="Courier New"/>
        </w:rPr>
        <w:t xml:space="preserve"> </w:t>
      </w:r>
      <w:r w:rsidRPr="00C100C3">
        <w:rPr>
          <w:rFonts w:ascii="Courier New" w:hAnsi="Courier New" w:cs="Courier New"/>
        </w:rPr>
        <w:t>@1 Corinthians 12:</w:t>
      </w:r>
      <w:ins w:id="3571" w:author="Comparison" w:date="2013-05-05T19:43:00Z">
        <w:r w:rsidRPr="00AA4B48">
          <w:rPr>
            <w:rFonts w:ascii="Courier New" w:hAnsi="Courier New" w:cs="Courier New"/>
          </w:rPr>
          <w:t xml:space="preserve"> </w:t>
        </w:r>
      </w:ins>
      <w:r w:rsidRPr="00C100C3">
        <w:rPr>
          <w:rFonts w:ascii="Courier New" w:hAnsi="Courier New" w:cs="Courier New"/>
        </w:rPr>
        <w:t xml:space="preserve">13. But, for the object which </w:t>
      </w:r>
      <w:ins w:id="3572" w:author="Comparison" w:date="2013-05-05T19:43:00Z">
        <w:r w:rsidRPr="00AA4B48">
          <w:rPr>
            <w:rFonts w:ascii="Courier New" w:hAnsi="Courier New" w:cs="Courier New"/>
          </w:rPr>
          <w:t>Mr</w:t>
        </w:r>
      </w:ins>
      <w:del w:id="3573" w:author="Comparison" w:date="2013-05-05T19:43:00Z">
        <w:r w:rsidRPr="00C100C3">
          <w:rPr>
            <w:rFonts w:ascii="Courier New" w:hAnsi="Courier New" w:cs="Courier New"/>
          </w:rPr>
          <w:delText>Air</w:delText>
        </w:r>
      </w:del>
      <w:r w:rsidRPr="00C100C3">
        <w:rPr>
          <w:rFonts w:ascii="Courier New" w:hAnsi="Courier New" w:cs="Courier New"/>
        </w:rPr>
        <w:t>. M. lays before himself, it is enough that unity be limited to common affections, and that divisions continue among Christians.</w:t>
      </w:r>
    </w:p>
    <w:p w14:paraId="35C16865" w14:textId="19E75F54" w:rsidR="00000000" w:rsidRPr="00C100C3" w:rsidRDefault="00362818" w:rsidP="00C100C3">
      <w:pPr>
        <w:pStyle w:val="PlainText"/>
        <w:rPr>
          <w:rFonts w:ascii="Courier New" w:hAnsi="Courier New" w:cs="Courier New"/>
        </w:rPr>
      </w:pPr>
      <w:r w:rsidRPr="00C100C3">
        <w:rPr>
          <w:rFonts w:ascii="Courier New" w:hAnsi="Courier New" w:cs="Courier New"/>
        </w:rPr>
        <w:t xml:space="preserve">He says again, in speaking of Christians, </w:t>
      </w:r>
      <w:ins w:id="3574" w:author="Comparison" w:date="2013-05-05T19:43:00Z">
        <w:r w:rsidRPr="00AA4B48">
          <w:rPr>
            <w:rFonts w:ascii="Courier New" w:hAnsi="Courier New" w:cs="Courier New"/>
          </w:rPr>
          <w:t>"</w:t>
        </w:r>
      </w:ins>
      <w:del w:id="3575" w:author="Comparison" w:date="2013-05-05T19:43:00Z">
        <w:r w:rsidRPr="00C100C3">
          <w:rPr>
            <w:rFonts w:ascii="Courier New" w:hAnsi="Courier New" w:cs="Courier New"/>
          </w:rPr>
          <w:delText>&amp;#8220;</w:delText>
        </w:r>
      </w:del>
      <w:r w:rsidRPr="00C100C3">
        <w:rPr>
          <w:rFonts w:ascii="Courier New" w:hAnsi="Courier New" w:cs="Courier New"/>
        </w:rPr>
        <w:t>Their affections and commo</w:t>
      </w:r>
      <w:r w:rsidRPr="00C100C3">
        <w:rPr>
          <w:rFonts w:ascii="Courier New" w:hAnsi="Courier New" w:cs="Courier New"/>
        </w:rPr>
        <w:t>n sympathies are the result of a life communicated to their souls by the Holy Spirit, which has made them partakers of the divine nature</w:t>
      </w:r>
      <w:ins w:id="3576" w:author="Comparison" w:date="2013-05-05T19:43:00Z">
        <w:r w:rsidRPr="00AA4B48">
          <w:rPr>
            <w:rFonts w:ascii="Courier New" w:hAnsi="Courier New" w:cs="Courier New"/>
          </w:rPr>
          <w:t>."</w:t>
        </w:r>
      </w:ins>
      <w:del w:id="3577" w:author="Comparison" w:date="2013-05-05T19:43:00Z">
        <w:r w:rsidRPr="00C100C3">
          <w:rPr>
            <w:rFonts w:ascii="Courier New" w:hAnsi="Courier New" w:cs="Courier New"/>
          </w:rPr>
          <w:delText>.&amp;#8221;</w:delText>
        </w:r>
      </w:del>
    </w:p>
    <w:p w14:paraId="57CEB159" w14:textId="1916648B" w:rsidR="00000000" w:rsidRPr="00C100C3" w:rsidRDefault="00362818" w:rsidP="00C100C3">
      <w:pPr>
        <w:pStyle w:val="PlainText"/>
        <w:rPr>
          <w:rFonts w:ascii="Courier New" w:hAnsi="Courier New" w:cs="Courier New"/>
        </w:rPr>
      </w:pPr>
      <w:r w:rsidRPr="00C100C3">
        <w:rPr>
          <w:rFonts w:ascii="Courier New" w:hAnsi="Courier New" w:cs="Courier New"/>
        </w:rPr>
        <w:t>So, that which he has in view is not the presence of the Holy Spirit, which makes of them one body. The author</w:t>
      </w:r>
      <w:r w:rsidRPr="00C100C3">
        <w:rPr>
          <w:rFonts w:ascii="Courier New" w:hAnsi="Courier New" w:cs="Courier New"/>
        </w:rPr>
        <w:t xml:space="preserve"> does not see Christians </w:t>
      </w:r>
      <w:ins w:id="3578" w:author="Comparison" w:date="2013-05-05T19:43:00Z">
        <w:r w:rsidRPr="00AA4B48">
          <w:rPr>
            <w:rFonts w:ascii="Courier New" w:hAnsi="Courier New" w:cs="Courier New"/>
          </w:rPr>
          <w:t>"</w:t>
        </w:r>
      </w:ins>
      <w:del w:id="3579" w:author="Comparison" w:date="2013-05-05T19:43:00Z">
        <w:r w:rsidRPr="00C100C3">
          <w:rPr>
            <w:rFonts w:ascii="Courier New" w:hAnsi="Courier New" w:cs="Courier New"/>
          </w:rPr>
          <w:delText>&amp;#8220;</w:delText>
        </w:r>
      </w:del>
      <w:r w:rsidRPr="00C100C3">
        <w:rPr>
          <w:rFonts w:ascii="Courier New" w:hAnsi="Courier New" w:cs="Courier New"/>
        </w:rPr>
        <w:t>builded together for an habitation of God through the Spirit</w:t>
      </w:r>
      <w:ins w:id="3580" w:author="Comparison" w:date="2013-05-05T19:43:00Z">
        <w:r w:rsidRPr="00AA4B48">
          <w:rPr>
            <w:rFonts w:ascii="Courier New" w:hAnsi="Courier New" w:cs="Courier New"/>
          </w:rPr>
          <w:t>,"</w:t>
        </w:r>
      </w:ins>
      <w:del w:id="3581" w:author="Comparison" w:date="2013-05-05T19:43:00Z">
        <w:r w:rsidRPr="00C100C3">
          <w:rPr>
            <w:rFonts w:ascii="Courier New" w:hAnsi="Courier New" w:cs="Courier New"/>
          </w:rPr>
          <w:delText>,&amp;#8221;</w:delText>
        </w:r>
      </w:del>
      <w:r w:rsidRPr="00C100C3">
        <w:rPr>
          <w:rFonts w:ascii="Courier New" w:hAnsi="Courier New" w:cs="Courier New"/>
        </w:rPr>
        <w:t xml:space="preserve"> @Ephesians 2:</w:t>
      </w:r>
      <w:ins w:id="3582" w:author="Comparison" w:date="2013-05-05T19:43:00Z">
        <w:r w:rsidRPr="00AA4B48">
          <w:rPr>
            <w:rFonts w:ascii="Courier New" w:hAnsi="Courier New" w:cs="Courier New"/>
          </w:rPr>
          <w:t xml:space="preserve"> </w:t>
        </w:r>
      </w:ins>
      <w:r w:rsidRPr="00C100C3">
        <w:rPr>
          <w:rFonts w:ascii="Courier New" w:hAnsi="Courier New" w:cs="Courier New"/>
        </w:rPr>
        <w:t>22.</w:t>
      </w:r>
    </w:p>
    <w:p w14:paraId="2F768830" w14:textId="68DC55C8" w:rsidR="00000000" w:rsidRPr="00C100C3" w:rsidRDefault="00362818" w:rsidP="00C100C3">
      <w:pPr>
        <w:pStyle w:val="PlainText"/>
        <w:rPr>
          <w:rFonts w:ascii="Courier New" w:hAnsi="Courier New" w:cs="Courier New"/>
        </w:rPr>
      </w:pPr>
      <w:r w:rsidRPr="00C100C3">
        <w:rPr>
          <w:rFonts w:ascii="Courier New" w:hAnsi="Courier New" w:cs="Courier New"/>
        </w:rPr>
        <w:t xml:space="preserve">Mr. M. says again, </w:t>
      </w:r>
      <w:ins w:id="3583" w:author="Comparison" w:date="2013-05-05T19:43:00Z">
        <w:r w:rsidRPr="00AA4B48">
          <w:rPr>
            <w:rFonts w:ascii="Courier New" w:hAnsi="Courier New" w:cs="Courier New"/>
          </w:rPr>
          <w:t>"</w:t>
        </w:r>
      </w:ins>
      <w:del w:id="3584" w:author="Comparison" w:date="2013-05-05T19:43:00Z">
        <w:r w:rsidRPr="00C100C3">
          <w:rPr>
            <w:rFonts w:ascii="Courier New" w:hAnsi="Courier New" w:cs="Courier New"/>
          </w:rPr>
          <w:delText>&amp;#8220;</w:delText>
        </w:r>
      </w:del>
      <w:r w:rsidRPr="00C100C3">
        <w:rPr>
          <w:rFonts w:ascii="Courier New" w:hAnsi="Courier New" w:cs="Courier New"/>
        </w:rPr>
        <w:t>The intimate and hidden unity shews itself by a visible union</w:t>
      </w:r>
      <w:ins w:id="3585" w:author="Comparison" w:date="2013-05-05T19:43:00Z">
        <w:r w:rsidRPr="00AA4B48">
          <w:rPr>
            <w:rFonts w:ascii="Courier New" w:hAnsi="Courier New" w:cs="Courier New"/>
          </w:rPr>
          <w:t>"</w:t>
        </w:r>
      </w:ins>
      <w:del w:id="3586" w:author="Comparison" w:date="2013-05-05T19:43:00Z">
        <w:r w:rsidRPr="00C100C3">
          <w:rPr>
            <w:rFonts w:ascii="Courier New" w:hAnsi="Courier New" w:cs="Courier New"/>
          </w:rPr>
          <w:delText>&amp;#8221;</w:delText>
        </w:r>
      </w:del>
      <w:r w:rsidRPr="00C100C3">
        <w:rPr>
          <w:rFonts w:ascii="Courier New" w:hAnsi="Courier New" w:cs="Courier New"/>
        </w:rPr>
        <w:t xml:space="preserve"> (these are indeed the terms on which the t</w:t>
      </w:r>
      <w:r w:rsidRPr="00C100C3">
        <w:rPr>
          <w:rFonts w:ascii="Courier New" w:hAnsi="Courier New" w:cs="Courier New"/>
        </w:rPr>
        <w:t xml:space="preserve">ruth expresses itself; and nevertheless it is to reduce it, in that which follows, to some personal and individual feelings), </w:t>
      </w:r>
      <w:ins w:id="3587" w:author="Comparison" w:date="2013-05-05T19:43:00Z">
        <w:r w:rsidRPr="00AA4B48">
          <w:rPr>
            <w:rFonts w:ascii="Courier New" w:hAnsi="Courier New" w:cs="Courier New"/>
          </w:rPr>
          <w:t>"</w:t>
        </w:r>
      </w:ins>
      <w:del w:id="3588" w:author="Comparison" w:date="2013-05-05T19:43:00Z">
        <w:r w:rsidRPr="00C100C3">
          <w:rPr>
            <w:rFonts w:ascii="Courier New" w:hAnsi="Courier New" w:cs="Courier New"/>
          </w:rPr>
          <w:delText>&amp;#8220;</w:delText>
        </w:r>
      </w:del>
      <w:r w:rsidRPr="00C100C3">
        <w:rPr>
          <w:rFonts w:ascii="Courier New" w:hAnsi="Courier New" w:cs="Courier New"/>
        </w:rPr>
        <w:t>as the soul makes itself felt through the body and its organs</w:t>
      </w:r>
      <w:ins w:id="3589" w:author="Comparison" w:date="2013-05-05T19:43:00Z">
        <w:r w:rsidRPr="00AA4B48">
          <w:rPr>
            <w:rFonts w:ascii="Courier New" w:hAnsi="Courier New" w:cs="Courier New"/>
          </w:rPr>
          <w:t>!"</w:t>
        </w:r>
      </w:ins>
      <w:del w:id="3590" w:author="Comparison" w:date="2013-05-05T19:43:00Z">
        <w:r w:rsidRPr="00C100C3">
          <w:rPr>
            <w:rFonts w:ascii="Courier New" w:hAnsi="Courier New" w:cs="Courier New"/>
          </w:rPr>
          <w:delText>!&amp;#8221;</w:delText>
        </w:r>
      </w:del>
      <w:r w:rsidRPr="00C100C3">
        <w:rPr>
          <w:rFonts w:ascii="Courier New" w:hAnsi="Courier New" w:cs="Courier New"/>
        </w:rPr>
        <w:t xml:space="preserve"> And what is that unity, *visible* as the body is? </w:t>
      </w:r>
      <w:ins w:id="3591" w:author="Comparison" w:date="2013-05-05T19:43:00Z">
        <w:r w:rsidRPr="00AA4B48">
          <w:rPr>
            <w:rFonts w:ascii="Courier New" w:hAnsi="Courier New" w:cs="Courier New"/>
          </w:rPr>
          <w:t>"</w:t>
        </w:r>
      </w:ins>
      <w:del w:id="3592" w:author="Comparison" w:date="2013-05-05T19:43:00Z">
        <w:r w:rsidRPr="00C100C3">
          <w:rPr>
            <w:rFonts w:ascii="Courier New" w:hAnsi="Courier New" w:cs="Courier New"/>
          </w:rPr>
          <w:delText>&amp;#8</w:delText>
        </w:r>
        <w:r w:rsidRPr="00C100C3">
          <w:rPr>
            <w:rFonts w:ascii="Courier New" w:hAnsi="Courier New" w:cs="Courier New"/>
          </w:rPr>
          <w:delText>220;</w:delText>
        </w:r>
      </w:del>
      <w:r w:rsidRPr="00C100C3">
        <w:rPr>
          <w:rFonts w:ascii="Courier New" w:hAnsi="Courier New" w:cs="Courier New"/>
        </w:rPr>
        <w:t>Taught by God to love one another, Christians love, as Christ, with a love that *shews itself*; imitators of God as His dear children,</w:t>
      </w:r>
    </w:p>
    <w:p w14:paraId="71535FA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{142}</w:t>
      </w:r>
    </w:p>
    <w:p w14:paraId="26891E5A" w14:textId="40D8F274" w:rsidR="00000000" w:rsidRPr="00C100C3" w:rsidRDefault="00362818" w:rsidP="00C100C3">
      <w:pPr>
        <w:pStyle w:val="PlainText"/>
        <w:rPr>
          <w:rFonts w:ascii="Courier New" w:hAnsi="Courier New" w:cs="Courier New"/>
        </w:rPr>
      </w:pPr>
      <w:r w:rsidRPr="00C100C3">
        <w:rPr>
          <w:rFonts w:ascii="Courier New" w:hAnsi="Courier New" w:cs="Courier New"/>
        </w:rPr>
        <w:t>they *walk</w:t>
      </w:r>
      <w:ins w:id="3593" w:author="Comparison" w:date="2013-05-05T19:43:00Z">
        <w:r w:rsidRPr="00AA4B48">
          <w:rPr>
            <w:rFonts w:ascii="Courier New" w:hAnsi="Courier New" w:cs="Courier New"/>
          </w:rPr>
          <w:t>*¦</w:t>
        </w:r>
      </w:ins>
      <w:del w:id="3594" w:author="Comparison" w:date="2013-05-05T19:43:00Z">
        <w:r w:rsidRPr="00C100C3">
          <w:rPr>
            <w:rFonts w:ascii="Courier New" w:hAnsi="Courier New" w:cs="Courier New"/>
          </w:rPr>
          <w:delText>*|</w:delText>
        </w:r>
      </w:del>
      <w:r w:rsidRPr="00C100C3">
        <w:rPr>
          <w:rFonts w:ascii="Courier New" w:hAnsi="Courier New" w:cs="Courier New"/>
        </w:rPr>
        <w:t xml:space="preserve"> in love</w:t>
      </w:r>
      <w:ins w:id="3595" w:author="Comparison" w:date="2013-05-05T19:43:00Z">
        <w:r w:rsidRPr="00AA4B48">
          <w:rPr>
            <w:rFonts w:ascii="Courier New" w:hAnsi="Courier New" w:cs="Courier New"/>
          </w:rPr>
          <w:t>."</w:t>
        </w:r>
      </w:ins>
      <w:del w:id="3596" w:author="Comparison" w:date="2013-05-05T19:43:00Z">
        <w:r w:rsidRPr="00C100C3">
          <w:rPr>
            <w:rFonts w:ascii="Courier New" w:hAnsi="Courier New" w:cs="Courier New"/>
          </w:rPr>
          <w:delText>.&amp;#8221;</w:delText>
        </w:r>
      </w:del>
      <w:r w:rsidRPr="00C100C3">
        <w:rPr>
          <w:rFonts w:ascii="Courier New" w:hAnsi="Courier New" w:cs="Courier New"/>
        </w:rPr>
        <w:t xml:space="preserve"> All unity, that is to say, even visible unity, is the affection and conduct of t</w:t>
      </w:r>
      <w:r w:rsidRPr="00C100C3">
        <w:rPr>
          <w:rFonts w:ascii="Courier New" w:hAnsi="Courier New" w:cs="Courier New"/>
        </w:rPr>
        <w:t>he individual. It is to deceive oneself, it is to deceive souls in the most serious matters, thus to delude oneself with regard to the sense of the words employed by the Holy Spirit. Let the reader glance through the whole page, whence these quotations are</w:t>
      </w:r>
      <w:r w:rsidRPr="00C100C3">
        <w:rPr>
          <w:rFonts w:ascii="Courier New" w:hAnsi="Courier New" w:cs="Courier New"/>
        </w:rPr>
        <w:t xml:space="preserve"> taken, and he will there find the confirmation of what I have advanced.</w:t>
      </w:r>
    </w:p>
    <w:p w14:paraId="755E1B43"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Is this, then, unity manifested by a visible union? or is it merely employing the expression of a scriptural truth to turn aside a soul from the true force of that truth?</w:t>
      </w:r>
    </w:p>
    <w:p w14:paraId="3648DEDD"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effect</w:t>
      </w:r>
      <w:r w:rsidRPr="00C100C3">
        <w:rPr>
          <w:rFonts w:ascii="Courier New" w:hAnsi="Courier New" w:cs="Courier New"/>
        </w:rPr>
        <w:t xml:space="preserve"> of this is to draw persons away, without the soul perceiving it, from the thought of God on the subject of unity, whilst it supposes that it possesses that truth, because, in speaking to them of it, use has been made of the very terms meant to communicate</w:t>
      </w:r>
      <w:r w:rsidRPr="00C100C3">
        <w:rPr>
          <w:rFonts w:ascii="Courier New" w:hAnsi="Courier New" w:cs="Courier New"/>
        </w:rPr>
        <w:t xml:space="preserve"> it.</w:t>
      </w:r>
    </w:p>
    <w:p w14:paraId="249A91FD"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In the next page the system appears already.</w:t>
      </w:r>
    </w:p>
    <w:p w14:paraId="58DF583F" w14:textId="288E43ED" w:rsidR="00000000" w:rsidRPr="00C100C3" w:rsidRDefault="00362818" w:rsidP="00C100C3">
      <w:pPr>
        <w:pStyle w:val="PlainText"/>
        <w:rPr>
          <w:rFonts w:ascii="Courier New" w:hAnsi="Courier New" w:cs="Courier New"/>
        </w:rPr>
      </w:pPr>
      <w:ins w:id="3597" w:author="Comparison" w:date="2013-05-05T19:43:00Z">
        <w:r w:rsidRPr="00AA4B48">
          <w:rPr>
            <w:rFonts w:ascii="Courier New" w:hAnsi="Courier New" w:cs="Courier New"/>
          </w:rPr>
          <w:t>"</w:t>
        </w:r>
      </w:ins>
      <w:del w:id="3598" w:author="Comparison" w:date="2013-05-05T19:43:00Z">
        <w:r w:rsidRPr="00C100C3">
          <w:rPr>
            <w:rFonts w:ascii="Courier New" w:hAnsi="Courier New" w:cs="Courier New"/>
          </w:rPr>
          <w:delText>&amp;#8220;</w:delText>
        </w:r>
      </w:del>
      <w:r w:rsidRPr="00C100C3">
        <w:rPr>
          <w:rFonts w:ascii="Courier New" w:hAnsi="Courier New" w:cs="Courier New"/>
        </w:rPr>
        <w:t xml:space="preserve">Each converted soul becomes a member of the </w:t>
      </w:r>
      <w:del w:id="3599" w:author="Comparison" w:date="2013-05-05T19:43:00Z">
        <w:r w:rsidRPr="00C100C3">
          <w:rPr>
            <w:rFonts w:ascii="Courier New" w:hAnsi="Courier New" w:cs="Courier New"/>
          </w:rPr>
          <w:delText>*</w:delText>
        </w:r>
      </w:del>
      <w:r w:rsidRPr="00C100C3">
        <w:rPr>
          <w:rFonts w:ascii="Courier New" w:hAnsi="Courier New" w:cs="Courier New"/>
        </w:rPr>
        <w:t>universal</w:t>
      </w:r>
      <w:del w:id="3600" w:author="Comparison" w:date="2013-05-05T19:43:00Z">
        <w:r w:rsidRPr="00C100C3">
          <w:rPr>
            <w:rFonts w:ascii="Courier New" w:hAnsi="Courier New" w:cs="Courier New"/>
          </w:rPr>
          <w:delText>*</w:delText>
        </w:r>
      </w:del>
      <w:r w:rsidRPr="00C100C3">
        <w:rPr>
          <w:rFonts w:ascii="Courier New" w:hAnsi="Courier New" w:cs="Courier New"/>
        </w:rPr>
        <w:t xml:space="preserve"> Church</w:t>
      </w:r>
      <w:ins w:id="3601" w:author="Comparison" w:date="2013-05-05T19:43:00Z">
        <w:r w:rsidRPr="00AA4B48">
          <w:rPr>
            <w:rFonts w:ascii="Courier New" w:hAnsi="Courier New" w:cs="Courier New"/>
          </w:rPr>
          <w:t>."</w:t>
        </w:r>
      </w:ins>
      <w:del w:id="3602" w:author="Comparison" w:date="2013-05-05T19:43:00Z">
        <w:r w:rsidRPr="00C100C3">
          <w:rPr>
            <w:rFonts w:ascii="Courier New" w:hAnsi="Courier New" w:cs="Courier New"/>
          </w:rPr>
          <w:delText>.&amp;#8221;</w:delText>
        </w:r>
      </w:del>
      <w:r w:rsidRPr="00C100C3">
        <w:rPr>
          <w:rFonts w:ascii="Courier New" w:hAnsi="Courier New" w:cs="Courier New"/>
        </w:rPr>
        <w:t xml:space="preserve"> What universal Church? of the body of Christ here below? By no means. Paul speaks </w:t>
      </w:r>
      <w:ins w:id="3603" w:author="Comparison" w:date="2013-05-05T19:43:00Z">
        <w:r w:rsidRPr="00AA4B48">
          <w:rPr>
            <w:rFonts w:ascii="Courier New" w:hAnsi="Courier New" w:cs="Courier New"/>
          </w:rPr>
          <w:t>"</w:t>
        </w:r>
      </w:ins>
      <w:del w:id="3604" w:author="Comparison" w:date="2013-05-05T19:43:00Z">
        <w:r w:rsidRPr="00C100C3">
          <w:rPr>
            <w:rFonts w:ascii="Courier New" w:hAnsi="Courier New" w:cs="Courier New"/>
          </w:rPr>
          <w:delText>&amp;#8220;</w:delText>
        </w:r>
      </w:del>
      <w:r w:rsidRPr="00C100C3">
        <w:rPr>
          <w:rFonts w:ascii="Courier New" w:hAnsi="Courier New" w:cs="Courier New"/>
        </w:rPr>
        <w:t>of the Ephesians, as members of the C</w:t>
      </w:r>
      <w:r w:rsidRPr="00C100C3">
        <w:rPr>
          <w:rFonts w:ascii="Courier New" w:hAnsi="Courier New" w:cs="Courier New"/>
        </w:rPr>
        <w:t>hurch which has no limit as to place or as to time</w:t>
      </w:r>
      <w:ins w:id="3605" w:author="Comparison" w:date="2013-05-05T19:43:00Z">
        <w:r w:rsidRPr="00AA4B48">
          <w:rPr>
            <w:rFonts w:ascii="Courier New" w:hAnsi="Courier New" w:cs="Courier New"/>
          </w:rPr>
          <w:t>."</w:t>
        </w:r>
      </w:ins>
      <w:del w:id="3606" w:author="Comparison" w:date="2013-05-05T19:43:00Z">
        <w:r w:rsidRPr="00C100C3">
          <w:rPr>
            <w:rFonts w:ascii="Courier New" w:hAnsi="Courier New" w:cs="Courier New"/>
          </w:rPr>
          <w:delText>.&amp;#8221;</w:delText>
        </w:r>
      </w:del>
      <w:r w:rsidRPr="00C100C3">
        <w:rPr>
          <w:rFonts w:ascii="Courier New" w:hAnsi="Courier New" w:cs="Courier New"/>
        </w:rPr>
        <w:t xml:space="preserve"> The converted soul is </w:t>
      </w:r>
      <w:ins w:id="3607" w:author="Comparison" w:date="2013-05-05T19:43:00Z">
        <w:r w:rsidRPr="00AA4B48">
          <w:rPr>
            <w:rFonts w:ascii="Courier New" w:hAnsi="Courier New" w:cs="Courier New"/>
          </w:rPr>
          <w:t>"</w:t>
        </w:r>
      </w:ins>
      <w:del w:id="3608" w:author="Comparison" w:date="2013-05-05T19:43:00Z">
        <w:r w:rsidRPr="00C100C3">
          <w:rPr>
            <w:rFonts w:ascii="Courier New" w:hAnsi="Courier New" w:cs="Courier New"/>
          </w:rPr>
          <w:delText>&amp;#8220;</w:delText>
        </w:r>
      </w:del>
      <w:r w:rsidRPr="00C100C3">
        <w:rPr>
          <w:rFonts w:ascii="Courier New" w:hAnsi="Courier New" w:cs="Courier New"/>
        </w:rPr>
        <w:t>associated with the spirits of just men made perfect; it cannot either do them service</w:t>
      </w:r>
      <w:ins w:id="3609" w:author="Comparison" w:date="2013-05-05T19:43:00Z">
        <w:r w:rsidRPr="00AA4B48">
          <w:rPr>
            <w:rFonts w:ascii="Courier New" w:hAnsi="Courier New" w:cs="Courier New"/>
          </w:rPr>
          <w:t>,"</w:t>
        </w:r>
      </w:ins>
      <w:del w:id="3610" w:author="Comparison" w:date="2013-05-05T19:43:00Z">
        <w:r w:rsidRPr="00C100C3">
          <w:rPr>
            <w:rFonts w:ascii="Courier New" w:hAnsi="Courier New" w:cs="Courier New"/>
          </w:rPr>
          <w:delText>,&amp;#8221;</w:delText>
        </w:r>
      </w:del>
      <w:r w:rsidRPr="00C100C3">
        <w:rPr>
          <w:rFonts w:ascii="Courier New" w:hAnsi="Courier New" w:cs="Courier New"/>
        </w:rPr>
        <w:t xml:space="preserve"> etc. Then we have a piece of nonsense, namely, that this </w:t>
      </w:r>
      <w:ins w:id="3611" w:author="Comparison" w:date="2013-05-05T19:43:00Z">
        <w:r w:rsidRPr="00AA4B48">
          <w:rPr>
            <w:rFonts w:ascii="Courier New" w:hAnsi="Courier New" w:cs="Courier New"/>
          </w:rPr>
          <w:t>"</w:t>
        </w:r>
      </w:ins>
      <w:del w:id="3612" w:author="Comparison" w:date="2013-05-05T19:43:00Z">
        <w:r w:rsidRPr="00C100C3">
          <w:rPr>
            <w:rFonts w:ascii="Courier New" w:hAnsi="Courier New" w:cs="Courier New"/>
          </w:rPr>
          <w:delText>&amp;#8220;</w:delText>
        </w:r>
      </w:del>
      <w:r w:rsidRPr="00C100C3">
        <w:rPr>
          <w:rFonts w:ascii="Courier New" w:hAnsi="Courier New" w:cs="Courier New"/>
        </w:rPr>
        <w:t>universal</w:t>
      </w:r>
      <w:r w:rsidRPr="00C100C3">
        <w:rPr>
          <w:rFonts w:ascii="Courier New" w:hAnsi="Courier New" w:cs="Courier New"/>
        </w:rPr>
        <w:t xml:space="preserve"> Church is divided into local churches, which are representatives and miniatures</w:t>
      </w:r>
      <w:ins w:id="3613" w:author="Comparison" w:date="2013-05-05T19:43:00Z">
        <w:r w:rsidRPr="00AA4B48">
          <w:rPr>
            <w:rFonts w:ascii="Courier New" w:hAnsi="Courier New" w:cs="Courier New"/>
          </w:rPr>
          <w:t>."</w:t>
        </w:r>
      </w:ins>
      <w:del w:id="3614" w:author="Comparison" w:date="2013-05-05T19:43:00Z">
        <w:r w:rsidRPr="00C100C3">
          <w:rPr>
            <w:rFonts w:ascii="Courier New" w:hAnsi="Courier New" w:cs="Courier New"/>
          </w:rPr>
          <w:delText>.&amp;#8221;</w:delText>
        </w:r>
      </w:del>
      <w:r w:rsidRPr="00C100C3">
        <w:rPr>
          <w:rFonts w:ascii="Courier New" w:hAnsi="Courier New" w:cs="Courier New"/>
        </w:rPr>
        <w:t xml:space="preserve"> For by universal church the author makes us take in all believers of all ages, dead or alive, a church which has no limit as to place or time. And thus is set aside th</w:t>
      </w:r>
      <w:r w:rsidRPr="00C100C3">
        <w:rPr>
          <w:rFonts w:ascii="Courier New" w:hAnsi="Courier New" w:cs="Courier New"/>
        </w:rPr>
        <w:t>e idea of a church upon the earth, baptized by *one Spirit* to be *one body</w:t>
      </w:r>
      <w:ins w:id="3615" w:author="Comparison" w:date="2013-05-05T19:43:00Z">
        <w:r w:rsidRPr="00AA4B48">
          <w:rPr>
            <w:rFonts w:ascii="Courier New" w:hAnsi="Courier New" w:cs="Courier New"/>
          </w:rPr>
          <w:t>*</w:t>
        </w:r>
        <w:r w:rsidRPr="00AA4B48">
          <w:rPr>
            <w:rFonts w:ascii="Courier New" w:hAnsi="Courier New" w:cs="Courier New"/>
          </w:rPr>
          <w:t>;</w:t>
        </w:r>
      </w:ins>
      <w:del w:id="3616" w:author="Comparison" w:date="2013-05-05T19:43:00Z">
        <w:r w:rsidRPr="00C100C3">
          <w:rPr>
            <w:rFonts w:ascii="Courier New" w:hAnsi="Courier New" w:cs="Courier New"/>
          </w:rPr>
          <w:delText>;*</w:delText>
        </w:r>
      </w:del>
      <w:r w:rsidRPr="00C100C3">
        <w:rPr>
          <w:rFonts w:ascii="Courier New" w:hAnsi="Courier New" w:cs="Courier New"/>
        </w:rPr>
        <w:t xml:space="preserve"> and that was the object in view, and attention was turned away from scriptural truth on this subject, and fixed on churches</w:t>
      </w:r>
      <w:ins w:id="3617" w:author="Comparison" w:date="2013-05-05T19:43:00Z">
        <w:r w:rsidRPr="00AA4B48">
          <w:rPr>
            <w:rFonts w:ascii="Courier New" w:hAnsi="Courier New" w:cs="Courier New"/>
          </w:rPr>
          <w:t>,¦</w:t>
        </w:r>
      </w:ins>
      <w:del w:id="3618" w:author="Comparison" w:date="2013-05-05T19:43:00Z">
        <w:r w:rsidRPr="00C100C3">
          <w:rPr>
            <w:rFonts w:ascii="Courier New" w:hAnsi="Courier New" w:cs="Courier New"/>
          </w:rPr>
          <w:delText>,|</w:delText>
        </w:r>
      </w:del>
      <w:r w:rsidRPr="00C100C3">
        <w:rPr>
          <w:rFonts w:ascii="Courier New" w:hAnsi="Courier New" w:cs="Courier New"/>
        </w:rPr>
        <w:t xml:space="preserve"> which are the representatives of the universal churc</w:t>
      </w:r>
      <w:r w:rsidRPr="00C100C3">
        <w:rPr>
          <w:rFonts w:ascii="Courier New" w:hAnsi="Courier New" w:cs="Courier New"/>
        </w:rPr>
        <w:t>h. In one word, the Church, such as the word shews it to us, is denied, in order to bring into</w:t>
      </w:r>
    </w:p>
    <w:p w14:paraId="0189FD1A" w14:textId="77777777" w:rsidR="00000000" w:rsidRPr="00AA4B48" w:rsidRDefault="00362818" w:rsidP="00AA4B48">
      <w:pPr>
        <w:pStyle w:val="PlainText"/>
        <w:rPr>
          <w:ins w:id="3619" w:author="Comparison" w:date="2013-05-05T19:43:00Z"/>
          <w:rFonts w:ascii="Courier New" w:hAnsi="Courier New" w:cs="Courier New"/>
        </w:rPr>
      </w:pPr>
      <w:ins w:id="3620" w:author="Comparison" w:date="2013-05-05T19:43:00Z">
        <w:r w:rsidRPr="00AA4B48">
          <w:rPr>
            <w:rFonts w:ascii="Courier New" w:hAnsi="Courier New" w:cs="Courier New"/>
          </w:rPr>
          <w:t>¦</w:t>
        </w:r>
      </w:ins>
      <w:del w:id="3621" w:author="Comparison" w:date="2013-05-05T19:43:00Z">
        <w:r w:rsidRPr="00C100C3">
          <w:rPr>
            <w:rFonts w:ascii="Courier New" w:hAnsi="Courier New" w:cs="Courier New"/>
          </w:rPr>
          <w:delText>|</w:delText>
        </w:r>
      </w:del>
      <w:r w:rsidRPr="00C100C3">
        <w:rPr>
          <w:rFonts w:ascii="Courier New" w:hAnsi="Courier New" w:cs="Courier New"/>
        </w:rPr>
        <w:t xml:space="preserve"> The italics are Mr. M</w:t>
      </w:r>
      <w:ins w:id="3622" w:author="Comparison" w:date="2013-05-05T19:43:00Z">
        <w:r w:rsidRPr="00AA4B48">
          <w:rPr>
            <w:rFonts w:ascii="Courier New" w:hAnsi="Courier New" w:cs="Courier New"/>
          </w:rPr>
          <w:t>.'s.</w:t>
        </w:r>
      </w:ins>
    </w:p>
    <w:p w14:paraId="0B4951B7" w14:textId="25BF842C" w:rsidR="00000000" w:rsidRPr="00C100C3" w:rsidRDefault="00362818" w:rsidP="00C100C3">
      <w:pPr>
        <w:pStyle w:val="PlainText"/>
        <w:rPr>
          <w:del w:id="3623" w:author="Comparison" w:date="2013-05-05T19:43:00Z"/>
          <w:rFonts w:ascii="Courier New" w:hAnsi="Courier New" w:cs="Courier New"/>
        </w:rPr>
      </w:pPr>
      <w:ins w:id="3624" w:author="Comparison" w:date="2013-05-05T19:43:00Z">
        <w:r w:rsidRPr="00AA4B48">
          <w:rPr>
            <w:rFonts w:ascii="Courier New" w:hAnsi="Courier New" w:cs="Courier New"/>
          </w:rPr>
          <w:t>¦</w:t>
        </w:r>
      </w:ins>
      <w:del w:id="3625" w:author="Comparison" w:date="2013-05-05T19:43:00Z">
        <w:r w:rsidRPr="00C100C3">
          <w:rPr>
            <w:rFonts w:ascii="Courier New" w:hAnsi="Courier New" w:cs="Courier New"/>
          </w:rPr>
          <w:delText>.&amp;#8217;s.</w:delText>
        </w:r>
      </w:del>
    </w:p>
    <w:p w14:paraId="16D09161" w14:textId="3A99C77B" w:rsidR="00000000" w:rsidRPr="00C100C3" w:rsidRDefault="00362818" w:rsidP="00C100C3">
      <w:pPr>
        <w:pStyle w:val="PlainText"/>
        <w:rPr>
          <w:rFonts w:ascii="Courier New" w:hAnsi="Courier New" w:cs="Courier New"/>
        </w:rPr>
      </w:pPr>
      <w:del w:id="3626" w:author="Comparison" w:date="2013-05-05T19:43:00Z">
        <w:r w:rsidRPr="00C100C3">
          <w:rPr>
            <w:rFonts w:ascii="Courier New" w:hAnsi="Courier New" w:cs="Courier New"/>
          </w:rPr>
          <w:delText>|</w:delText>
        </w:r>
      </w:del>
      <w:r w:rsidRPr="00C100C3">
        <w:rPr>
          <w:rFonts w:ascii="Courier New" w:hAnsi="Courier New" w:cs="Courier New"/>
        </w:rPr>
        <w:t xml:space="preserve"> We shall see farther on that Mr. Monsell is content with many churches in one locality and with an infinite subdivision. Th</w:t>
      </w:r>
      <w:r w:rsidRPr="00C100C3">
        <w:rPr>
          <w:rFonts w:ascii="Courier New" w:hAnsi="Courier New" w:cs="Courier New"/>
        </w:rPr>
        <w:t>e object here is to preserve in detail to any separate church the rights of the universal church</w:t>
      </w:r>
      <w:ins w:id="3627" w:author="Comparison" w:date="2013-05-05T19:43:00Z">
        <w:r w:rsidRPr="00AA4B48">
          <w:rPr>
            <w:rFonts w:ascii="Courier New" w:hAnsi="Courier New" w:cs="Courier New"/>
          </w:rPr>
          <w:t>;</w:t>
        </w:r>
      </w:ins>
      <w:del w:id="3628" w:author="Comparison" w:date="2013-05-05T19:43:00Z">
        <w:r w:rsidRPr="00C100C3">
          <w:rPr>
            <w:rFonts w:ascii="Courier New" w:hAnsi="Courier New" w:cs="Courier New"/>
          </w:rPr>
          <w:delText>*;*</w:delText>
        </w:r>
      </w:del>
      <w:r w:rsidRPr="00C100C3">
        <w:rPr>
          <w:rFonts w:ascii="Courier New" w:hAnsi="Courier New" w:cs="Courier New"/>
        </w:rPr>
        <w:t xml:space="preserve"> an idea which, after all, excludes every scriptural idea of the church, inasmuch as it excludes every thought of a body by the baptism of the Holy Ghost, se</w:t>
      </w:r>
      <w:r w:rsidRPr="00C100C3">
        <w:rPr>
          <w:rFonts w:ascii="Courier New" w:hAnsi="Courier New" w:cs="Courier New"/>
        </w:rPr>
        <w:t>eing that the faithful of the Old Testament have never been thus united on the earth. Here are his words</w:t>
      </w:r>
      <w:ins w:id="3629" w:author="Comparison" w:date="2013-05-05T19:43:00Z">
        <w:r w:rsidRPr="00AA4B48">
          <w:rPr>
            <w:rFonts w:ascii="Courier New" w:hAnsi="Courier New" w:cs="Courier New"/>
          </w:rPr>
          <w:t xml:space="preserve"> "</w:t>
        </w:r>
      </w:ins>
      <w:del w:id="3630" w:author="Comparison" w:date="2013-05-05T19:43:00Z">
        <w:r w:rsidRPr="00C100C3">
          <w:rPr>
            <w:rFonts w:ascii="Courier New" w:hAnsi="Courier New" w:cs="Courier New"/>
          </w:rPr>
          <w:delText>&amp;#8212; &amp;#8220;</w:delText>
        </w:r>
      </w:del>
      <w:r w:rsidRPr="00C100C3">
        <w:rPr>
          <w:rFonts w:ascii="Courier New" w:hAnsi="Courier New" w:cs="Courier New"/>
        </w:rPr>
        <w:t>Each flock being in a confined sphere, for a limited time, that which the universal church is until the last stone be laid</w:t>
      </w:r>
      <w:ins w:id="3631" w:author="Comparison" w:date="2013-05-05T19:43:00Z">
        <w:r w:rsidRPr="00AA4B48">
          <w:rPr>
            <w:rFonts w:ascii="Courier New" w:hAnsi="Courier New" w:cs="Courier New"/>
          </w:rPr>
          <w:t>."</w:t>
        </w:r>
      </w:ins>
      <w:del w:id="3632" w:author="Comparison" w:date="2013-05-05T19:43:00Z">
        <w:r w:rsidRPr="00C100C3">
          <w:rPr>
            <w:rFonts w:ascii="Courier New" w:hAnsi="Courier New" w:cs="Courier New"/>
          </w:rPr>
          <w:delText>.&amp;#8221;</w:delText>
        </w:r>
      </w:del>
    </w:p>
    <w:p w14:paraId="5A65FD0B"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{143}</w:t>
      </w:r>
    </w:p>
    <w:p w14:paraId="15A981CA"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prominence each flock as having the rights of the universal church, an expression and thought equally unknown to the word.</w:t>
      </w:r>
    </w:p>
    <w:p w14:paraId="22E4E05A" w14:textId="1AD9AFC1" w:rsidR="00000000" w:rsidRPr="00C100C3" w:rsidRDefault="00362818" w:rsidP="00C100C3">
      <w:pPr>
        <w:pStyle w:val="PlainText"/>
        <w:rPr>
          <w:rFonts w:ascii="Courier New" w:hAnsi="Courier New" w:cs="Courier New"/>
        </w:rPr>
      </w:pPr>
      <w:r w:rsidRPr="00C100C3">
        <w:rPr>
          <w:rFonts w:ascii="Courier New" w:hAnsi="Courier New" w:cs="Courier New"/>
        </w:rPr>
        <w:t xml:space="preserve">Let us listen again. </w:t>
      </w:r>
      <w:ins w:id="3633" w:author="Comparison" w:date="2013-05-05T19:43:00Z">
        <w:r w:rsidRPr="00AA4B48">
          <w:rPr>
            <w:rFonts w:ascii="Courier New" w:hAnsi="Courier New" w:cs="Courier New"/>
          </w:rPr>
          <w:t>"</w:t>
        </w:r>
      </w:ins>
      <w:del w:id="3634" w:author="Comparison" w:date="2013-05-05T19:43:00Z">
        <w:r w:rsidRPr="00C100C3">
          <w:rPr>
            <w:rFonts w:ascii="Courier New" w:hAnsi="Courier New" w:cs="Courier New"/>
          </w:rPr>
          <w:delText>&amp;#8220;</w:delText>
        </w:r>
      </w:del>
      <w:r w:rsidRPr="00C100C3">
        <w:rPr>
          <w:rFonts w:ascii="Courier New" w:hAnsi="Courier New" w:cs="Courier New"/>
        </w:rPr>
        <w:t>Union in Christ is then a moral work, destroying in proportion as it develops itself all egotism and p</w:t>
      </w:r>
      <w:r w:rsidRPr="00C100C3">
        <w:rPr>
          <w:rFonts w:ascii="Courier New" w:hAnsi="Courier New" w:cs="Courier New"/>
        </w:rPr>
        <w:t>ride</w:t>
      </w:r>
      <w:ins w:id="3635" w:author="Comparison" w:date="2013-05-05T19:43:00Z">
        <w:r w:rsidRPr="00AA4B48">
          <w:rPr>
            <w:rFonts w:ascii="Courier New" w:hAnsi="Courier New" w:cs="Courier New"/>
          </w:rPr>
          <w:t>."</w:t>
        </w:r>
      </w:ins>
      <w:del w:id="3636" w:author="Comparison" w:date="2013-05-05T19:43:00Z">
        <w:r w:rsidRPr="00C100C3">
          <w:rPr>
            <w:rFonts w:ascii="Courier New" w:hAnsi="Courier New" w:cs="Courier New"/>
          </w:rPr>
          <w:delText>.&amp;#8221;</w:delText>
        </w:r>
      </w:del>
      <w:r w:rsidRPr="00C100C3">
        <w:rPr>
          <w:rFonts w:ascii="Courier New" w:hAnsi="Courier New" w:cs="Courier New"/>
        </w:rPr>
        <w:t xml:space="preserve"> This has a very fine appearance; but read the Epistle to the Ephesians and @1 Corinthians 12, and you will see whether that which the author says has any reference to the thoughts expressed in the word of God.</w:t>
      </w:r>
    </w:p>
    <w:p w14:paraId="417F987D" w14:textId="06357749" w:rsidR="00000000" w:rsidRPr="00C100C3" w:rsidRDefault="00362818" w:rsidP="00C100C3">
      <w:pPr>
        <w:pStyle w:val="PlainText"/>
        <w:rPr>
          <w:rFonts w:ascii="Courier New" w:hAnsi="Courier New" w:cs="Courier New"/>
        </w:rPr>
      </w:pPr>
      <w:r w:rsidRPr="00C100C3">
        <w:rPr>
          <w:rFonts w:ascii="Courier New" w:hAnsi="Courier New" w:cs="Courier New"/>
        </w:rPr>
        <w:t>The idea of a family is very swe</w:t>
      </w:r>
      <w:r w:rsidRPr="00C100C3">
        <w:rPr>
          <w:rFonts w:ascii="Courier New" w:hAnsi="Courier New" w:cs="Courier New"/>
        </w:rPr>
        <w:t xml:space="preserve">et, and I am not opposed to such affections, for we are brethren; but that is not the thought of the word on the subject of the unity of the Church. </w:t>
      </w:r>
      <w:ins w:id="3637" w:author="Comparison" w:date="2013-05-05T19:43:00Z">
        <w:r w:rsidRPr="00AA4B48">
          <w:rPr>
            <w:rFonts w:ascii="Courier New" w:hAnsi="Courier New" w:cs="Courier New"/>
          </w:rPr>
          <w:t>"</w:t>
        </w:r>
      </w:ins>
      <w:del w:id="3638" w:author="Comparison" w:date="2013-05-05T19:43:00Z">
        <w:r w:rsidRPr="00C100C3">
          <w:rPr>
            <w:rFonts w:ascii="Courier New" w:hAnsi="Courier New" w:cs="Courier New"/>
          </w:rPr>
          <w:delText>&amp;#8220;</w:delText>
        </w:r>
      </w:del>
      <w:r w:rsidRPr="00C100C3">
        <w:rPr>
          <w:rFonts w:ascii="Courier New" w:hAnsi="Courier New" w:cs="Courier New"/>
        </w:rPr>
        <w:t>We are all *one body*; for we are all partakers of that *one bread</w:t>
      </w:r>
      <w:ins w:id="3639" w:author="Comparison" w:date="2013-05-05T19:43:00Z">
        <w:r w:rsidRPr="00AA4B48">
          <w:rPr>
            <w:rFonts w:ascii="Courier New" w:hAnsi="Courier New" w:cs="Courier New"/>
          </w:rPr>
          <w:t>*."</w:t>
        </w:r>
      </w:ins>
      <w:del w:id="3640" w:author="Comparison" w:date="2013-05-05T19:43:00Z">
        <w:r w:rsidRPr="00C100C3">
          <w:rPr>
            <w:rFonts w:ascii="Courier New" w:hAnsi="Courier New" w:cs="Courier New"/>
          </w:rPr>
          <w:delText>*.&amp;#8221;</w:delText>
        </w:r>
      </w:del>
    </w:p>
    <w:p w14:paraId="5709CB4D"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If the words of men tak</w:t>
      </w:r>
      <w:r w:rsidRPr="00C100C3">
        <w:rPr>
          <w:rFonts w:ascii="Courier New" w:hAnsi="Courier New" w:cs="Courier New"/>
        </w:rPr>
        <w:t>e from me the truth of God, the sweeter they are, they are the worse, and more deceitful.</w:t>
      </w:r>
    </w:p>
    <w:p w14:paraId="2DC9254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Now then you will understand, reader, what this language means: union in Christ manifested in the Church by means of local churches. Union is a moral work in the ind</w:t>
      </w:r>
      <w:r w:rsidRPr="00C100C3">
        <w:rPr>
          <w:rFonts w:ascii="Courier New" w:hAnsi="Courier New" w:cs="Courier New"/>
        </w:rPr>
        <w:t>ividual. Manifested in the Church means acting in individuals, so far as their souls belong to the universal church, and that, in affections and common sympathies between the Christians of one locality.</w:t>
      </w:r>
    </w:p>
    <w:p w14:paraId="18A832F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Well, I do not hesitate to say that it is immoral th</w:t>
      </w:r>
      <w:r w:rsidRPr="00C100C3">
        <w:rPr>
          <w:rFonts w:ascii="Courier New" w:hAnsi="Courier New" w:cs="Courier New"/>
        </w:rPr>
        <w:t>us to employ such expressions in order to delude others on subjects of which the word of God speaks, by the apparent use of the terms it employs. What I call immoral is to make use of gracious and sentimental words to lead the heart of Christians to attach</w:t>
      </w:r>
      <w:r w:rsidRPr="00C100C3">
        <w:rPr>
          <w:rFonts w:ascii="Courier New" w:hAnsi="Courier New" w:cs="Courier New"/>
        </w:rPr>
        <w:t xml:space="preserve"> a meaning to words which are used to express Christian truths, for the very purpose of excluding those truths by letting the deluded soul think that it is in possession of all that scripture teaches by these words. Take up the pages of Mr. M. and see if t</w:t>
      </w:r>
      <w:r w:rsidRPr="00C100C3">
        <w:rPr>
          <w:rFonts w:ascii="Courier New" w:hAnsi="Courier New" w:cs="Courier New"/>
        </w:rPr>
        <w:t>he expressions of union in Christ, of union manifested in the Church, or even of local churches, have in them the same meaning which the infinitely precious truths have which these words contain if we consult the word.</w:t>
      </w:r>
    </w:p>
    <w:p w14:paraId="07B8189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 pursue my subject. We have seen th</w:t>
      </w:r>
      <w:r w:rsidRPr="00C100C3">
        <w:rPr>
          <w:rFonts w:ascii="Courier New" w:hAnsi="Courier New" w:cs="Courier New"/>
        </w:rPr>
        <w:t>e ideas which are set up to prepare minds to receive the system. Now we will look at the system itself. I accuse this system of a denial of the unity of the Church and of the presence of the Holy Spirit who has created it.</w:t>
      </w:r>
    </w:p>
    <w:p w14:paraId="3C93C05B" w14:textId="4C2DE0F1" w:rsidR="00000000" w:rsidRPr="00C100C3" w:rsidRDefault="00362818" w:rsidP="00C100C3">
      <w:pPr>
        <w:pStyle w:val="PlainText"/>
        <w:rPr>
          <w:rFonts w:ascii="Courier New" w:hAnsi="Courier New" w:cs="Courier New"/>
        </w:rPr>
      </w:pPr>
      <w:ins w:id="3641" w:author="Comparison" w:date="2013-05-05T19:43:00Z">
        <w:r w:rsidRPr="00AA4B48">
          <w:rPr>
            <w:rFonts w:ascii="Courier New" w:hAnsi="Courier New" w:cs="Courier New"/>
          </w:rPr>
          <w:t>"</w:t>
        </w:r>
      </w:ins>
      <w:del w:id="3642" w:author="Comparison" w:date="2013-05-05T19:43:00Z">
        <w:r w:rsidRPr="00C100C3">
          <w:rPr>
            <w:rFonts w:ascii="Courier New" w:hAnsi="Courier New" w:cs="Courier New"/>
          </w:rPr>
          <w:delText>&amp;#8220;</w:delText>
        </w:r>
      </w:del>
      <w:r w:rsidRPr="00C100C3">
        <w:rPr>
          <w:rFonts w:ascii="Courier New" w:hAnsi="Courier New" w:cs="Courier New"/>
        </w:rPr>
        <w:t>The unity of Israel manif</w:t>
      </w:r>
      <w:r w:rsidRPr="00C100C3">
        <w:rPr>
          <w:rFonts w:ascii="Courier New" w:hAnsi="Courier New" w:cs="Courier New"/>
        </w:rPr>
        <w:t>ested itself in the assembly of a whole people surrounding the one altar. Let this people be scattered or even the altar defiled, for the moment all is lost.</w:t>
      </w:r>
    </w:p>
    <w:p w14:paraId="0B472DB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{144}</w:t>
      </w:r>
    </w:p>
    <w:p w14:paraId="44B08F7B" w14:textId="379BB953" w:rsidR="00000000" w:rsidRPr="00C100C3" w:rsidRDefault="00362818" w:rsidP="00C100C3">
      <w:pPr>
        <w:pStyle w:val="PlainText"/>
        <w:rPr>
          <w:rFonts w:ascii="Courier New" w:hAnsi="Courier New" w:cs="Courier New"/>
        </w:rPr>
      </w:pPr>
      <w:r w:rsidRPr="00C100C3">
        <w:rPr>
          <w:rFonts w:ascii="Courier New" w:hAnsi="Courier New" w:cs="Courier New"/>
        </w:rPr>
        <w:t>Our unity, the symbol of which is not one candlestick, but seven, is less massive and more</w:t>
      </w:r>
      <w:r w:rsidRPr="00C100C3">
        <w:rPr>
          <w:rFonts w:ascii="Courier New" w:hAnsi="Courier New" w:cs="Courier New"/>
        </w:rPr>
        <w:t xml:space="preserve"> diversified. The temple has not been replaced by another building, but by numerous tents which collectively form one camp</w:t>
      </w:r>
      <w:ins w:id="3643" w:author="Comparison" w:date="2013-05-05T19:43:00Z">
        <w:r w:rsidRPr="00AA4B48">
          <w:rPr>
            <w:rFonts w:ascii="Courier New" w:hAnsi="Courier New" w:cs="Courier New"/>
          </w:rPr>
          <w:t>."</w:t>
        </w:r>
      </w:ins>
      <w:del w:id="3644" w:author="Comparison" w:date="2013-05-05T19:43:00Z">
        <w:r w:rsidRPr="00C100C3">
          <w:rPr>
            <w:rFonts w:ascii="Courier New" w:hAnsi="Courier New" w:cs="Courier New"/>
          </w:rPr>
          <w:delText>.&amp;#8221;</w:delText>
        </w:r>
      </w:del>
      <w:r w:rsidRPr="00C100C3">
        <w:rPr>
          <w:rFonts w:ascii="Courier New" w:hAnsi="Courier New" w:cs="Courier New"/>
        </w:rPr>
        <w:t xml:space="preserve"> He quotes @Exodus 25:</w:t>
      </w:r>
      <w:ins w:id="3645" w:author="Comparison" w:date="2013-05-05T19:43:00Z">
        <w:r w:rsidRPr="00AA4B48">
          <w:rPr>
            <w:rFonts w:ascii="Courier New" w:hAnsi="Courier New" w:cs="Courier New"/>
          </w:rPr>
          <w:t xml:space="preserve"> </w:t>
        </w:r>
      </w:ins>
      <w:r w:rsidRPr="00C100C3">
        <w:rPr>
          <w:rFonts w:ascii="Courier New" w:hAnsi="Courier New" w:cs="Courier New"/>
        </w:rPr>
        <w:t>31; @Zechariah 4:</w:t>
      </w:r>
      <w:ins w:id="3646" w:author="Comparison" w:date="2013-05-05T19:43:00Z">
        <w:r w:rsidRPr="00AA4B48">
          <w:rPr>
            <w:rFonts w:ascii="Courier New" w:hAnsi="Courier New" w:cs="Courier New"/>
          </w:rPr>
          <w:t xml:space="preserve"> </w:t>
        </w:r>
      </w:ins>
      <w:r w:rsidRPr="00C100C3">
        <w:rPr>
          <w:rFonts w:ascii="Courier New" w:hAnsi="Courier New" w:cs="Courier New"/>
        </w:rPr>
        <w:t>2; @Revelation 1:</w:t>
      </w:r>
      <w:ins w:id="3647" w:author="Comparison" w:date="2013-05-05T19:43:00Z">
        <w:r w:rsidRPr="00AA4B48">
          <w:rPr>
            <w:rFonts w:ascii="Courier New" w:hAnsi="Courier New" w:cs="Courier New"/>
          </w:rPr>
          <w:t xml:space="preserve"> </w:t>
        </w:r>
      </w:ins>
      <w:r w:rsidRPr="00C100C3">
        <w:rPr>
          <w:rFonts w:ascii="Courier New" w:hAnsi="Courier New" w:cs="Courier New"/>
        </w:rPr>
        <w:t>12, 13, 20. Thus the author puts entirely aside, from one end to the o</w:t>
      </w:r>
      <w:r w:rsidRPr="00C100C3">
        <w:rPr>
          <w:rFonts w:ascii="Courier New" w:hAnsi="Courier New" w:cs="Courier New"/>
        </w:rPr>
        <w:t>ther, the doctrine of the epistles on the subject; and the epistles are that part of the word which reveals the direct relationship between the Father, and Christ as Head of the body, with the Church, and which speaks of it. To introduce this part of the w</w:t>
      </w:r>
      <w:r w:rsidRPr="00C100C3">
        <w:rPr>
          <w:rFonts w:ascii="Courier New" w:hAnsi="Courier New" w:cs="Courier New"/>
        </w:rPr>
        <w:t xml:space="preserve">ord would be to overthrow from top to bottom the </w:t>
      </w:r>
      <w:ins w:id="3648" w:author="Comparison" w:date="2013-05-05T19:43:00Z">
        <w:r w:rsidRPr="00AA4B48">
          <w:rPr>
            <w:rFonts w:ascii="Courier New" w:hAnsi="Courier New" w:cs="Courier New"/>
          </w:rPr>
          <w:t>author's</w:t>
        </w:r>
      </w:ins>
      <w:del w:id="3649" w:author="Comparison" w:date="2013-05-05T19:43:00Z">
        <w:r w:rsidRPr="00C100C3">
          <w:rPr>
            <w:rFonts w:ascii="Courier New" w:hAnsi="Courier New" w:cs="Courier New"/>
          </w:rPr>
          <w:delText>author&amp;#8217;s</w:delText>
        </w:r>
      </w:del>
      <w:r w:rsidRPr="00C100C3">
        <w:rPr>
          <w:rFonts w:ascii="Courier New" w:hAnsi="Courier New" w:cs="Courier New"/>
        </w:rPr>
        <w:t xml:space="preserve"> system. Pay attention to that which he says, namely, that what replaces the temple is not another edifice but many tents. It is not saying that Christ, whilst judging it, bears with such a sta</w:t>
      </w:r>
      <w:r w:rsidRPr="00C100C3">
        <w:rPr>
          <w:rFonts w:ascii="Courier New" w:hAnsi="Courier New" w:cs="Courier New"/>
        </w:rPr>
        <w:t>te of things; it is pretending to say what God would have done to replace the temple. Now I beg my reader to take, not the symbols of the Apocalypse (where a good number of Christians see a prophetic history of the successive states of the Church on the ea</w:t>
      </w:r>
      <w:r w:rsidRPr="00C100C3">
        <w:rPr>
          <w:rFonts w:ascii="Courier New" w:hAnsi="Courier New" w:cs="Courier New"/>
        </w:rPr>
        <w:t>rth, and which, if it is not so, present to us seven local churches</w:t>
      </w:r>
      <w:ins w:id="3650" w:author="Comparison" w:date="2013-05-05T19:43:00Z">
        <w:r w:rsidRPr="00AA4B48">
          <w:rPr>
            <w:rFonts w:ascii="Courier New" w:hAnsi="Courier New" w:cs="Courier New"/>
          </w:rPr>
          <w:t>,¦</w:t>
        </w:r>
      </w:ins>
      <w:del w:id="3651" w:author="Comparison" w:date="2013-05-05T19:43:00Z">
        <w:r w:rsidRPr="00C100C3">
          <w:rPr>
            <w:rFonts w:ascii="Courier New" w:hAnsi="Courier New" w:cs="Courier New"/>
          </w:rPr>
          <w:delText>,|</w:delText>
        </w:r>
      </w:del>
      <w:r w:rsidRPr="00C100C3">
        <w:rPr>
          <w:rFonts w:ascii="Courier New" w:hAnsi="Courier New" w:cs="Courier New"/>
        </w:rPr>
        <w:t xml:space="preserve"> which gave an opportunity for judging the moral state of every church and even of every soul) to search in its prophecies what the Church is, putting aside all the teaching of the epistl</w:t>
      </w:r>
      <w:r w:rsidRPr="00C100C3">
        <w:rPr>
          <w:rFonts w:ascii="Courier New" w:hAnsi="Courier New" w:cs="Courier New"/>
        </w:rPr>
        <w:t xml:space="preserve">es; but to take the direct and positive revelation of those epistles, and to see there if that which God has announced to him is not the Church as the body of Christ, one on the earth by the baptism of the Holy Spirit come down from heaven. We by no means </w:t>
      </w:r>
      <w:r w:rsidRPr="00C100C3">
        <w:rPr>
          <w:rFonts w:ascii="Courier New" w:hAnsi="Courier New" w:cs="Courier New"/>
        </w:rPr>
        <w:t xml:space="preserve">deny local churches. Mr. M. gets rid of them, as we shall see. The word maintains also </w:t>
      </w:r>
      <w:ins w:id="3652" w:author="Comparison" w:date="2013-05-05T19:43:00Z">
        <w:r w:rsidRPr="00AA4B48">
          <w:rPr>
            <w:rFonts w:ascii="Courier New" w:hAnsi="Courier New" w:cs="Courier New"/>
          </w:rPr>
          <w:t>the</w:t>
        </w:r>
      </w:ins>
      <w:del w:id="3653" w:author="Comparison" w:date="2013-05-05T19:43:00Z">
        <w:r w:rsidRPr="00C100C3">
          <w:rPr>
            <w:rFonts w:ascii="Courier New" w:hAnsi="Courier New" w:cs="Courier New"/>
          </w:rPr>
          <w:delText>die</w:delText>
        </w:r>
      </w:del>
      <w:r w:rsidRPr="00C100C3">
        <w:rPr>
          <w:rFonts w:ascii="Courier New" w:hAnsi="Courier New" w:cs="Courier New"/>
        </w:rPr>
        <w:t xml:space="preserve"> local unity.</w:t>
      </w:r>
    </w:p>
    <w:p w14:paraId="447D33A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Mark also that in the Apocalypse the Lord is not presented to us in the position in which the epistles reveal Him to us. The epistles tell us of Jesus </w:t>
      </w:r>
      <w:r w:rsidRPr="00C100C3">
        <w:rPr>
          <w:rFonts w:ascii="Courier New" w:hAnsi="Courier New" w:cs="Courier New"/>
        </w:rPr>
        <w:t>gone on high, Head of a body and communicating power and grace to that body. In the Apocalypse we do not even see Jesus in His character of Son over His own house. He there presents Himself as judging, a priestly judge it may be, but as Son of man, Judge i</w:t>
      </w:r>
      <w:r w:rsidRPr="00C100C3">
        <w:rPr>
          <w:rFonts w:ascii="Courier New" w:hAnsi="Courier New" w:cs="Courier New"/>
        </w:rPr>
        <w:t>n the midst of the churches. There is no question at all of union with Christ. Now all this precious truth of the actual union of Christ with His Church, as well as that of His members one with another by the Holy Spirit, is set aside in order that souls m</w:t>
      </w:r>
      <w:r w:rsidRPr="00C100C3">
        <w:rPr>
          <w:rFonts w:ascii="Courier New" w:hAnsi="Courier New" w:cs="Courier New"/>
        </w:rPr>
        <w:t>ay content themselves</w:t>
      </w:r>
    </w:p>
    <w:p w14:paraId="123382EF" w14:textId="51BED896" w:rsidR="00000000" w:rsidRPr="00C100C3" w:rsidRDefault="00362818" w:rsidP="00C100C3">
      <w:pPr>
        <w:pStyle w:val="PlainText"/>
        <w:rPr>
          <w:rFonts w:ascii="Courier New" w:hAnsi="Courier New" w:cs="Courier New"/>
        </w:rPr>
      </w:pPr>
      <w:ins w:id="3654" w:author="Comparison" w:date="2013-05-05T19:43:00Z">
        <w:r w:rsidRPr="00AA4B48">
          <w:rPr>
            <w:rFonts w:ascii="Courier New" w:hAnsi="Courier New" w:cs="Courier New"/>
          </w:rPr>
          <w:t>¦</w:t>
        </w:r>
      </w:ins>
      <w:del w:id="3655" w:author="Comparison" w:date="2013-05-05T19:43:00Z">
        <w:r w:rsidRPr="00C100C3">
          <w:rPr>
            <w:rFonts w:ascii="Courier New" w:hAnsi="Courier New" w:cs="Courier New"/>
          </w:rPr>
          <w:delText>|</w:delText>
        </w:r>
      </w:del>
      <w:r w:rsidRPr="00C100C3">
        <w:rPr>
          <w:rFonts w:ascii="Courier New" w:hAnsi="Courier New" w:cs="Courier New"/>
        </w:rPr>
        <w:t xml:space="preserve"> The reader will remember that the number </w:t>
      </w:r>
      <w:ins w:id="3656" w:author="Comparison" w:date="2013-05-05T19:43:00Z">
        <w:r w:rsidRPr="00AA4B48">
          <w:rPr>
            <w:rFonts w:ascii="Courier New" w:hAnsi="Courier New" w:cs="Courier New"/>
          </w:rPr>
          <w:t>"</w:t>
        </w:r>
      </w:ins>
      <w:del w:id="3657" w:author="Comparison" w:date="2013-05-05T19:43:00Z">
        <w:r w:rsidRPr="00C100C3">
          <w:rPr>
            <w:rFonts w:ascii="Courier New" w:hAnsi="Courier New" w:cs="Courier New"/>
          </w:rPr>
          <w:delText>&amp;#8220;</w:delText>
        </w:r>
      </w:del>
      <w:r w:rsidRPr="00C100C3">
        <w:rPr>
          <w:rFonts w:ascii="Courier New" w:hAnsi="Courier New" w:cs="Courier New"/>
        </w:rPr>
        <w:t>seven</w:t>
      </w:r>
      <w:ins w:id="3658" w:author="Comparison" w:date="2013-05-05T19:43:00Z">
        <w:r w:rsidRPr="00AA4B48">
          <w:rPr>
            <w:rFonts w:ascii="Courier New" w:hAnsi="Courier New" w:cs="Courier New"/>
          </w:rPr>
          <w:t>"</w:t>
        </w:r>
      </w:ins>
      <w:del w:id="3659" w:author="Comparison" w:date="2013-05-05T19:43:00Z">
        <w:r w:rsidRPr="00C100C3">
          <w:rPr>
            <w:rFonts w:ascii="Courier New" w:hAnsi="Courier New" w:cs="Courier New"/>
          </w:rPr>
          <w:delText>&amp;#8221;</w:delText>
        </w:r>
      </w:del>
      <w:r w:rsidRPr="00C100C3">
        <w:rPr>
          <w:rFonts w:ascii="Courier New" w:hAnsi="Courier New" w:cs="Courier New"/>
        </w:rPr>
        <w:t xml:space="preserve"> gives the idea of something complete.</w:t>
      </w:r>
    </w:p>
    <w:p w14:paraId="5D32C89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{145}</w:t>
      </w:r>
    </w:p>
    <w:p w14:paraId="00452FEE"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with that which none dare justify (that is to say, the actual state of Christians).</w:t>
      </w:r>
    </w:p>
    <w:p w14:paraId="794C7B5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meaning of the work of Mr. M. comes</w:t>
      </w:r>
      <w:r w:rsidRPr="00C100C3">
        <w:rPr>
          <w:rFonts w:ascii="Courier New" w:hAnsi="Courier New" w:cs="Courier New"/>
        </w:rPr>
        <w:t xml:space="preserve"> to this: Do not look too much at that ideal beauty; do not fill your head with that which the word speaks of, and I will present something to you which will do well, for we cannot have things on earth as they ought to be. We must find a walk in which we n</w:t>
      </w:r>
      <w:r w:rsidRPr="00C100C3">
        <w:rPr>
          <w:rFonts w:ascii="Courier New" w:hAnsi="Courier New" w:cs="Courier New"/>
        </w:rPr>
        <w:t>eed the smallest possible amount of faith.</w:t>
      </w:r>
    </w:p>
    <w:p w14:paraId="062506E3"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Christians! are you content with that?</w:t>
      </w:r>
    </w:p>
    <w:p w14:paraId="5585F66C" w14:textId="33F4F1B4" w:rsidR="00000000" w:rsidRPr="00C100C3" w:rsidRDefault="00362818" w:rsidP="00C100C3">
      <w:pPr>
        <w:pStyle w:val="PlainText"/>
        <w:rPr>
          <w:rFonts w:ascii="Courier New" w:hAnsi="Courier New" w:cs="Courier New"/>
        </w:rPr>
      </w:pPr>
      <w:r w:rsidRPr="00C100C3">
        <w:rPr>
          <w:rFonts w:ascii="Courier New" w:hAnsi="Courier New" w:cs="Courier New"/>
        </w:rPr>
        <w:t xml:space="preserve">Besides, Mr. M. lays down in principle that which I maintained in my argument with our brother Rochat, now at rest. </w:t>
      </w:r>
      <w:ins w:id="3660" w:author="Comparison" w:date="2013-05-05T19:43:00Z">
        <w:r w:rsidRPr="00AA4B48">
          <w:rPr>
            <w:rFonts w:ascii="Courier New" w:hAnsi="Courier New" w:cs="Courier New"/>
          </w:rPr>
          <w:t>"</w:t>
        </w:r>
      </w:ins>
      <w:del w:id="3661" w:author="Comparison" w:date="2013-05-05T19:43:00Z">
        <w:r w:rsidRPr="00C100C3">
          <w:rPr>
            <w:rFonts w:ascii="Courier New" w:hAnsi="Courier New" w:cs="Courier New"/>
          </w:rPr>
          <w:delText>&amp;#8220;</w:delText>
        </w:r>
      </w:del>
      <w:r w:rsidRPr="00C100C3">
        <w:rPr>
          <w:rFonts w:ascii="Courier New" w:hAnsi="Courier New" w:cs="Courier New"/>
        </w:rPr>
        <w:t>We are</w:t>
      </w:r>
      <w:ins w:id="3662" w:author="Comparison" w:date="2013-05-05T19:43:00Z">
        <w:r w:rsidRPr="00AA4B48">
          <w:rPr>
            <w:rFonts w:ascii="Courier New" w:hAnsi="Courier New" w:cs="Courier New"/>
          </w:rPr>
          <w:t>,"</w:t>
        </w:r>
      </w:ins>
      <w:del w:id="3663" w:author="Comparison" w:date="2013-05-05T19:43:00Z">
        <w:r w:rsidRPr="00C100C3">
          <w:rPr>
            <w:rFonts w:ascii="Courier New" w:hAnsi="Courier New" w:cs="Courier New"/>
          </w:rPr>
          <w:delText>,&amp;#8221;</w:delText>
        </w:r>
      </w:del>
      <w:r w:rsidRPr="00C100C3">
        <w:rPr>
          <w:rFonts w:ascii="Courier New" w:hAnsi="Courier New" w:cs="Courier New"/>
        </w:rPr>
        <w:t xml:space="preserve"> says he, </w:t>
      </w:r>
      <w:ins w:id="3664" w:author="Comparison" w:date="2013-05-05T19:43:00Z">
        <w:r w:rsidRPr="00AA4B48">
          <w:rPr>
            <w:rFonts w:ascii="Courier New" w:hAnsi="Courier New" w:cs="Courier New"/>
          </w:rPr>
          <w:t>"</w:t>
        </w:r>
      </w:ins>
      <w:del w:id="3665" w:author="Comparison" w:date="2013-05-05T19:43:00Z">
        <w:r w:rsidRPr="00C100C3">
          <w:rPr>
            <w:rFonts w:ascii="Courier New" w:hAnsi="Courier New" w:cs="Courier New"/>
          </w:rPr>
          <w:delText>&amp;#8220;</w:delText>
        </w:r>
      </w:del>
      <w:r w:rsidRPr="00C100C3">
        <w:rPr>
          <w:rFonts w:ascii="Courier New" w:hAnsi="Courier New" w:cs="Courier New"/>
        </w:rPr>
        <w:t>members of the uni</w:t>
      </w:r>
      <w:r w:rsidRPr="00C100C3">
        <w:rPr>
          <w:rFonts w:ascii="Courier New" w:hAnsi="Courier New" w:cs="Courier New"/>
        </w:rPr>
        <w:t>versal</w:t>
      </w:r>
      <w:ins w:id="3666" w:author="Comparison" w:date="2013-05-05T19:43:00Z">
        <w:r w:rsidRPr="00AA4B48">
          <w:rPr>
            <w:rFonts w:ascii="Courier New" w:hAnsi="Courier New" w:cs="Courier New"/>
          </w:rPr>
          <w:t>¦</w:t>
        </w:r>
      </w:ins>
      <w:del w:id="3667" w:author="Comparison" w:date="2013-05-05T19:43:00Z">
        <w:r w:rsidRPr="00C100C3">
          <w:rPr>
            <w:rFonts w:ascii="Courier New" w:hAnsi="Courier New" w:cs="Courier New"/>
          </w:rPr>
          <w:delText>|</w:delText>
        </w:r>
      </w:del>
      <w:r w:rsidRPr="00C100C3">
        <w:rPr>
          <w:rFonts w:ascii="Courier New" w:hAnsi="Courier New" w:cs="Courier New"/>
        </w:rPr>
        <w:t xml:space="preserve"> Church and of the local church by the very fact of our Christianity</w:t>
      </w:r>
      <w:ins w:id="3668" w:author="Comparison" w:date="2013-05-05T19:43:00Z">
        <w:r w:rsidRPr="00AA4B48">
          <w:rPr>
            <w:rFonts w:ascii="Courier New" w:hAnsi="Courier New" w:cs="Courier New"/>
          </w:rPr>
          <w:t>."</w:t>
        </w:r>
      </w:ins>
      <w:del w:id="3669" w:author="Comparison" w:date="2013-05-05T19:43:00Z">
        <w:r w:rsidRPr="00C100C3">
          <w:rPr>
            <w:rFonts w:ascii="Courier New" w:hAnsi="Courier New" w:cs="Courier New"/>
          </w:rPr>
          <w:delText>.&amp;#8221;</w:delText>
        </w:r>
      </w:del>
    </w:p>
    <w:p w14:paraId="0F4B83C6" w14:textId="61794C37" w:rsidR="00000000" w:rsidRPr="00C100C3" w:rsidRDefault="00362818" w:rsidP="00C100C3">
      <w:pPr>
        <w:pStyle w:val="PlainText"/>
        <w:rPr>
          <w:rFonts w:ascii="Courier New" w:hAnsi="Courier New" w:cs="Courier New"/>
        </w:rPr>
      </w:pPr>
      <w:r w:rsidRPr="00C100C3">
        <w:rPr>
          <w:rFonts w:ascii="Courier New" w:hAnsi="Courier New" w:cs="Courier New"/>
        </w:rPr>
        <w:t>Immediately after that, Mr. M. gives us a justification of sects, and an apology for the destruction of local unity, which he holds as of slight account, just as he has pu</w:t>
      </w:r>
      <w:r w:rsidRPr="00C100C3">
        <w:rPr>
          <w:rFonts w:ascii="Courier New" w:hAnsi="Courier New" w:cs="Courier New"/>
        </w:rPr>
        <w:t xml:space="preserve">t aside the body of Christ. </w:t>
      </w:r>
      <w:ins w:id="3670" w:author="Comparison" w:date="2013-05-05T19:43:00Z">
        <w:r w:rsidRPr="00AA4B48">
          <w:rPr>
            <w:rFonts w:ascii="Courier New" w:hAnsi="Courier New" w:cs="Courier New"/>
          </w:rPr>
          <w:t>"</w:t>
        </w:r>
      </w:ins>
      <w:del w:id="3671" w:author="Comparison" w:date="2013-05-05T19:43:00Z">
        <w:r w:rsidRPr="00C100C3">
          <w:rPr>
            <w:rFonts w:ascii="Courier New" w:hAnsi="Courier New" w:cs="Courier New"/>
          </w:rPr>
          <w:delText>&amp;#8220;</w:delText>
        </w:r>
      </w:del>
      <w:r w:rsidRPr="00C100C3">
        <w:rPr>
          <w:rFonts w:ascii="Courier New" w:hAnsi="Courier New" w:cs="Courier New"/>
        </w:rPr>
        <w:t>Let this manifestation</w:t>
      </w:r>
      <w:ins w:id="3672" w:author="Comparison" w:date="2013-05-05T19:43:00Z">
        <w:r w:rsidRPr="00AA4B48">
          <w:rPr>
            <w:rFonts w:ascii="Courier New" w:hAnsi="Courier New" w:cs="Courier New"/>
          </w:rPr>
          <w:t>,"</w:t>
        </w:r>
      </w:ins>
      <w:del w:id="3673" w:author="Comparison" w:date="2013-05-05T19:43:00Z">
        <w:r w:rsidRPr="00C100C3">
          <w:rPr>
            <w:rFonts w:ascii="Courier New" w:hAnsi="Courier New" w:cs="Courier New"/>
          </w:rPr>
          <w:delText>,&amp;#8221;</w:delText>
        </w:r>
      </w:del>
      <w:r w:rsidRPr="00C100C3">
        <w:rPr>
          <w:rFonts w:ascii="Courier New" w:hAnsi="Courier New" w:cs="Courier New"/>
        </w:rPr>
        <w:t xml:space="preserve"> says he, </w:t>
      </w:r>
      <w:ins w:id="3674" w:author="Comparison" w:date="2013-05-05T19:43:00Z">
        <w:r w:rsidRPr="00AA4B48">
          <w:rPr>
            <w:rFonts w:ascii="Courier New" w:hAnsi="Courier New" w:cs="Courier New"/>
          </w:rPr>
          <w:t>"</w:t>
        </w:r>
      </w:ins>
      <w:del w:id="3675" w:author="Comparison" w:date="2013-05-05T19:43:00Z">
        <w:r w:rsidRPr="00C100C3">
          <w:rPr>
            <w:rFonts w:ascii="Courier New" w:hAnsi="Courier New" w:cs="Courier New"/>
          </w:rPr>
          <w:delText>&amp;#8220;</w:delText>
        </w:r>
      </w:del>
      <w:r w:rsidRPr="00C100C3">
        <w:rPr>
          <w:rFonts w:ascii="Courier New" w:hAnsi="Courier New" w:cs="Courier New"/>
        </w:rPr>
        <w:t>be made by a single faithful assembly, or by many assemblies having different surnames, but having full liberty of mutual communion as a body, it comes to the same thing. Tha</w:t>
      </w:r>
      <w:r w:rsidRPr="00C100C3">
        <w:rPr>
          <w:rFonts w:ascii="Courier New" w:hAnsi="Courier New" w:cs="Courier New"/>
        </w:rPr>
        <w:t>t church or aggregate of those churches forms the manifestation of the Church of God in that place</w:t>
      </w:r>
      <w:ins w:id="3676" w:author="Comparison" w:date="2013-05-05T19:43:00Z">
        <w:r w:rsidRPr="00AA4B48">
          <w:rPr>
            <w:rFonts w:ascii="Courier New" w:hAnsi="Courier New" w:cs="Courier New"/>
          </w:rPr>
          <w:t>."</w:t>
        </w:r>
      </w:ins>
      <w:del w:id="3677" w:author="Comparison" w:date="2013-05-05T19:43:00Z">
        <w:r w:rsidRPr="00C100C3">
          <w:rPr>
            <w:rFonts w:ascii="Courier New" w:hAnsi="Courier New" w:cs="Courier New"/>
          </w:rPr>
          <w:delText>.&amp;#8221;</w:delText>
        </w:r>
      </w:del>
    </w:p>
    <w:p w14:paraId="5F0B040A" w14:textId="60D9BFF2" w:rsidR="00000000" w:rsidRPr="00C100C3" w:rsidRDefault="00362818" w:rsidP="00C100C3">
      <w:pPr>
        <w:pStyle w:val="PlainText"/>
        <w:rPr>
          <w:rFonts w:ascii="Courier New" w:hAnsi="Courier New" w:cs="Courier New"/>
        </w:rPr>
      </w:pPr>
      <w:r w:rsidRPr="00C100C3">
        <w:rPr>
          <w:rFonts w:ascii="Courier New" w:hAnsi="Courier New" w:cs="Courier New"/>
        </w:rPr>
        <w:t xml:space="preserve">Now I ask, if the word of God furnishes us with a trace of anything like this, and if it is not very positively condemned as a carnal thing? If one </w:t>
      </w:r>
      <w:r w:rsidRPr="00C100C3">
        <w:rPr>
          <w:rFonts w:ascii="Courier New" w:hAnsi="Courier New" w:cs="Courier New"/>
        </w:rPr>
        <w:t xml:space="preserve">says, I am of Paul; another, I am of Apollos (that is to say, if there are different surnames), no matter: according to Mr. M. that comes to the same thing. But what says the word? </w:t>
      </w:r>
      <w:ins w:id="3678" w:author="Comparison" w:date="2013-05-05T19:43:00Z">
        <w:r w:rsidRPr="00AA4B48">
          <w:rPr>
            <w:rFonts w:ascii="Courier New" w:hAnsi="Courier New" w:cs="Courier New"/>
          </w:rPr>
          <w:t>"</w:t>
        </w:r>
      </w:ins>
      <w:del w:id="3679" w:author="Comparison" w:date="2013-05-05T19:43:00Z">
        <w:r w:rsidRPr="00C100C3">
          <w:rPr>
            <w:rFonts w:ascii="Courier New" w:hAnsi="Courier New" w:cs="Courier New"/>
          </w:rPr>
          <w:delText>&amp;#8220;</w:delText>
        </w:r>
      </w:del>
      <w:r w:rsidRPr="00C100C3">
        <w:rPr>
          <w:rFonts w:ascii="Courier New" w:hAnsi="Courier New" w:cs="Courier New"/>
        </w:rPr>
        <w:t>There is neither Jew nor Gentile, neither Greek nor Barbarian; we ar</w:t>
      </w:r>
      <w:r w:rsidRPr="00C100C3">
        <w:rPr>
          <w:rFonts w:ascii="Courier New" w:hAnsi="Courier New" w:cs="Courier New"/>
        </w:rPr>
        <w:t>e all one in Jesus Christ</w:t>
      </w:r>
      <w:ins w:id="3680" w:author="Comparison" w:date="2013-05-05T19:43:00Z">
        <w:r w:rsidRPr="00AA4B48">
          <w:rPr>
            <w:rFonts w:ascii="Courier New" w:hAnsi="Courier New" w:cs="Courier New"/>
          </w:rPr>
          <w:t>."</w:t>
        </w:r>
      </w:ins>
      <w:del w:id="3681" w:author="Comparison" w:date="2013-05-05T19:43:00Z">
        <w:r w:rsidRPr="00C100C3">
          <w:rPr>
            <w:rFonts w:ascii="Courier New" w:hAnsi="Courier New" w:cs="Courier New"/>
          </w:rPr>
          <w:delText>.&amp;#8221;</w:delText>
        </w:r>
      </w:del>
    </w:p>
    <w:p w14:paraId="44A6EDEA" w14:textId="5176B24B" w:rsidR="00000000" w:rsidRPr="00C100C3" w:rsidRDefault="00362818" w:rsidP="00C100C3">
      <w:pPr>
        <w:pStyle w:val="PlainText"/>
        <w:rPr>
          <w:rFonts w:ascii="Courier New" w:hAnsi="Courier New" w:cs="Courier New"/>
        </w:rPr>
      </w:pPr>
      <w:r w:rsidRPr="00C100C3">
        <w:rPr>
          <w:rFonts w:ascii="Courier New" w:hAnsi="Courier New" w:cs="Courier New"/>
        </w:rPr>
        <w:t xml:space="preserve">Farther on, the author excludes again the presence of the Holy Ghost, in order to make the union to rest on a state of soul. </w:t>
      </w:r>
      <w:ins w:id="3682" w:author="Comparison" w:date="2013-05-05T19:43:00Z">
        <w:r w:rsidRPr="00AA4B48">
          <w:rPr>
            <w:rFonts w:ascii="Courier New" w:hAnsi="Courier New" w:cs="Courier New"/>
          </w:rPr>
          <w:t>"</w:t>
        </w:r>
      </w:ins>
      <w:del w:id="3683" w:author="Comparison" w:date="2013-05-05T19:43:00Z">
        <w:r w:rsidRPr="00C100C3">
          <w:rPr>
            <w:rFonts w:ascii="Courier New" w:hAnsi="Courier New" w:cs="Courier New"/>
          </w:rPr>
          <w:delText>&amp;#8220;</w:delText>
        </w:r>
      </w:del>
      <w:r w:rsidRPr="00C100C3">
        <w:rPr>
          <w:rFonts w:ascii="Courier New" w:hAnsi="Courier New" w:cs="Courier New"/>
        </w:rPr>
        <w:t>I am</w:t>
      </w:r>
      <w:ins w:id="3684" w:author="Comparison" w:date="2013-05-05T19:43:00Z">
        <w:r w:rsidRPr="00AA4B48">
          <w:rPr>
            <w:rFonts w:ascii="Courier New" w:hAnsi="Courier New" w:cs="Courier New"/>
          </w:rPr>
          <w:t>,"</w:t>
        </w:r>
      </w:ins>
      <w:del w:id="3685" w:author="Comparison" w:date="2013-05-05T19:43:00Z">
        <w:r w:rsidRPr="00C100C3">
          <w:rPr>
            <w:rFonts w:ascii="Courier New" w:hAnsi="Courier New" w:cs="Courier New"/>
          </w:rPr>
          <w:delText>,&amp;#8221;</w:delText>
        </w:r>
      </w:del>
      <w:r w:rsidRPr="00C100C3">
        <w:rPr>
          <w:rFonts w:ascii="Courier New" w:hAnsi="Courier New" w:cs="Courier New"/>
        </w:rPr>
        <w:t xml:space="preserve"> says he, </w:t>
      </w:r>
      <w:ins w:id="3686" w:author="Comparison" w:date="2013-05-05T19:43:00Z">
        <w:r w:rsidRPr="00AA4B48">
          <w:rPr>
            <w:rFonts w:ascii="Courier New" w:hAnsi="Courier New" w:cs="Courier New"/>
          </w:rPr>
          <w:t>"</w:t>
        </w:r>
      </w:ins>
      <w:del w:id="3687" w:author="Comparison" w:date="2013-05-05T19:43:00Z">
        <w:r w:rsidRPr="00C100C3">
          <w:rPr>
            <w:rFonts w:ascii="Courier New" w:hAnsi="Courier New" w:cs="Courier New"/>
          </w:rPr>
          <w:delText>&amp;#8220;</w:delText>
        </w:r>
      </w:del>
      <w:r w:rsidRPr="00C100C3">
        <w:rPr>
          <w:rFonts w:ascii="Courier New" w:hAnsi="Courier New" w:cs="Courier New"/>
        </w:rPr>
        <w:t>attached to my brethren by the work of God in them and in me</w:t>
      </w:r>
      <w:ins w:id="3688" w:author="Comparison" w:date="2013-05-05T19:43:00Z">
        <w:r w:rsidRPr="00AA4B48">
          <w:rPr>
            <w:rFonts w:ascii="Courier New" w:hAnsi="Courier New" w:cs="Courier New"/>
          </w:rPr>
          <w:t xml:space="preserve"> ... .</w:t>
        </w:r>
      </w:ins>
      <w:del w:id="3689" w:author="Comparison" w:date="2013-05-05T19:43:00Z">
        <w:r w:rsidRPr="00C100C3">
          <w:rPr>
            <w:rFonts w:ascii="Courier New" w:hAnsi="Courier New" w:cs="Courier New"/>
          </w:rPr>
          <w:delText>&amp;#8230;</w:delText>
        </w:r>
      </w:del>
      <w:r w:rsidRPr="00C100C3">
        <w:rPr>
          <w:rFonts w:ascii="Courier New" w:hAnsi="Courier New" w:cs="Courier New"/>
        </w:rPr>
        <w:t xml:space="preserve"> I submit myself to the laws and to the spirit of a society established by the Lord Jesus</w:t>
      </w:r>
      <w:ins w:id="3690" w:author="Comparison" w:date="2013-05-05T19:43:00Z">
        <w:r w:rsidRPr="00AA4B48">
          <w:rPr>
            <w:rFonts w:ascii="Courier New" w:hAnsi="Courier New" w:cs="Courier New"/>
          </w:rPr>
          <w:t>."</w:t>
        </w:r>
      </w:ins>
      <w:del w:id="3691" w:author="Comparison" w:date="2013-05-05T19:43:00Z">
        <w:r w:rsidRPr="00C100C3">
          <w:rPr>
            <w:rFonts w:ascii="Courier New" w:hAnsi="Courier New" w:cs="Courier New"/>
          </w:rPr>
          <w:delText>.&amp;#8221;</w:delText>
        </w:r>
      </w:del>
    </w:p>
    <w:p w14:paraId="530214A1" w14:textId="6B4C40DF" w:rsidR="00000000" w:rsidRPr="00C100C3" w:rsidRDefault="00362818" w:rsidP="00C100C3">
      <w:pPr>
        <w:pStyle w:val="PlainText"/>
        <w:rPr>
          <w:rFonts w:ascii="Courier New" w:hAnsi="Courier New" w:cs="Courier New"/>
        </w:rPr>
      </w:pPr>
      <w:r w:rsidRPr="00C100C3">
        <w:rPr>
          <w:rFonts w:ascii="Courier New" w:hAnsi="Courier New" w:cs="Courier New"/>
        </w:rPr>
        <w:t xml:space="preserve">What a difference between this language and that of the word of God! </w:t>
      </w:r>
      <w:ins w:id="3692" w:author="Comparison" w:date="2013-05-05T19:43:00Z">
        <w:r w:rsidRPr="00AA4B48">
          <w:rPr>
            <w:rFonts w:ascii="Courier New" w:hAnsi="Courier New" w:cs="Courier New"/>
          </w:rPr>
          <w:t>"</w:t>
        </w:r>
      </w:ins>
      <w:del w:id="3693" w:author="Comparison" w:date="2013-05-05T19:43:00Z">
        <w:r w:rsidRPr="00C100C3">
          <w:rPr>
            <w:rFonts w:ascii="Courier New" w:hAnsi="Courier New" w:cs="Courier New"/>
          </w:rPr>
          <w:delText>&amp;#8220;</w:delText>
        </w:r>
      </w:del>
      <w:r w:rsidRPr="00C100C3">
        <w:rPr>
          <w:rFonts w:ascii="Courier New" w:hAnsi="Courier New" w:cs="Courier New"/>
        </w:rPr>
        <w:t>Now ye are the body of Christ, and members in particular</w:t>
      </w:r>
      <w:ins w:id="3694" w:author="Comparison" w:date="2013-05-05T19:43:00Z">
        <w:r w:rsidRPr="00AA4B48">
          <w:rPr>
            <w:rFonts w:ascii="Courier New" w:hAnsi="Courier New" w:cs="Courier New"/>
          </w:rPr>
          <w:t>." "</w:t>
        </w:r>
      </w:ins>
      <w:del w:id="3695" w:author="Comparison" w:date="2013-05-05T19:43:00Z">
        <w:r w:rsidRPr="00C100C3">
          <w:rPr>
            <w:rFonts w:ascii="Courier New" w:hAnsi="Courier New" w:cs="Courier New"/>
          </w:rPr>
          <w:delText>.&amp;#8221; &amp;#8220;</w:delText>
        </w:r>
      </w:del>
      <w:r w:rsidRPr="00C100C3">
        <w:rPr>
          <w:rFonts w:ascii="Courier New" w:hAnsi="Courier New" w:cs="Courier New"/>
        </w:rPr>
        <w:t>No</w:t>
      </w:r>
      <w:r w:rsidRPr="00C100C3">
        <w:rPr>
          <w:rFonts w:ascii="Courier New" w:hAnsi="Courier New" w:cs="Courier New"/>
        </w:rPr>
        <w:t>w hath God set the members every one</w:t>
      </w:r>
    </w:p>
    <w:p w14:paraId="11DE508A" w14:textId="29700C2F" w:rsidR="00000000" w:rsidRPr="00C100C3" w:rsidRDefault="00362818" w:rsidP="00C100C3">
      <w:pPr>
        <w:pStyle w:val="PlainText"/>
        <w:rPr>
          <w:rFonts w:ascii="Courier New" w:hAnsi="Courier New" w:cs="Courier New"/>
        </w:rPr>
      </w:pPr>
      <w:ins w:id="3696" w:author="Comparison" w:date="2013-05-05T19:43:00Z">
        <w:r w:rsidRPr="00AA4B48">
          <w:rPr>
            <w:rFonts w:ascii="Courier New" w:hAnsi="Courier New" w:cs="Courier New"/>
          </w:rPr>
          <w:t>¦</w:t>
        </w:r>
      </w:ins>
      <w:del w:id="3697" w:author="Comparison" w:date="2013-05-05T19:43:00Z">
        <w:r w:rsidRPr="00C100C3">
          <w:rPr>
            <w:rFonts w:ascii="Courier New" w:hAnsi="Courier New" w:cs="Courier New"/>
          </w:rPr>
          <w:delText>|</w:delText>
        </w:r>
      </w:del>
      <w:r w:rsidRPr="00C100C3">
        <w:rPr>
          <w:rFonts w:ascii="Courier New" w:hAnsi="Courier New" w:cs="Courier New"/>
        </w:rPr>
        <w:t xml:space="preserve"> Having already spoken of the expression </w:t>
      </w:r>
      <w:ins w:id="3698" w:author="Comparison" w:date="2013-05-05T19:43:00Z">
        <w:r w:rsidRPr="00AA4B48">
          <w:rPr>
            <w:rFonts w:ascii="Courier New" w:hAnsi="Courier New" w:cs="Courier New"/>
          </w:rPr>
          <w:t>"</w:t>
        </w:r>
      </w:ins>
      <w:del w:id="3699" w:author="Comparison" w:date="2013-05-05T19:43:00Z">
        <w:r w:rsidRPr="00C100C3">
          <w:rPr>
            <w:rFonts w:ascii="Courier New" w:hAnsi="Courier New" w:cs="Courier New"/>
          </w:rPr>
          <w:delText>&amp;#8220;*</w:delText>
        </w:r>
      </w:del>
      <w:r w:rsidRPr="00C100C3">
        <w:rPr>
          <w:rFonts w:ascii="Courier New" w:hAnsi="Courier New" w:cs="Courier New"/>
        </w:rPr>
        <w:t>universal</w:t>
      </w:r>
      <w:del w:id="3700" w:author="Comparison" w:date="2013-05-05T19:43:00Z">
        <w:r w:rsidRPr="00C100C3">
          <w:rPr>
            <w:rFonts w:ascii="Courier New" w:hAnsi="Courier New" w:cs="Courier New"/>
          </w:rPr>
          <w:delText>*</w:delText>
        </w:r>
      </w:del>
      <w:r w:rsidRPr="00C100C3">
        <w:rPr>
          <w:rFonts w:ascii="Courier New" w:hAnsi="Courier New" w:cs="Courier New"/>
        </w:rPr>
        <w:t xml:space="preserve"> Church</w:t>
      </w:r>
      <w:ins w:id="3701" w:author="Comparison" w:date="2013-05-05T19:43:00Z">
        <w:r w:rsidRPr="00AA4B48">
          <w:rPr>
            <w:rFonts w:ascii="Courier New" w:hAnsi="Courier New" w:cs="Courier New"/>
          </w:rPr>
          <w:t>,"</w:t>
        </w:r>
      </w:ins>
      <w:del w:id="3702" w:author="Comparison" w:date="2013-05-05T19:43:00Z">
        <w:r w:rsidRPr="00C100C3">
          <w:rPr>
            <w:rFonts w:ascii="Courier New" w:hAnsi="Courier New" w:cs="Courier New"/>
          </w:rPr>
          <w:delText>,&amp;#8221;</w:delText>
        </w:r>
      </w:del>
      <w:r w:rsidRPr="00C100C3">
        <w:rPr>
          <w:rFonts w:ascii="Courier New" w:hAnsi="Courier New" w:cs="Courier New"/>
        </w:rPr>
        <w:t xml:space="preserve"> one always used to put aside the body of Christ, I shall not revert to it. The word of God </w:t>
      </w:r>
      <w:del w:id="3703" w:author="Comparison" w:date="2013-05-05T19:43:00Z">
        <w:r w:rsidRPr="00C100C3">
          <w:rPr>
            <w:rFonts w:ascii="Courier New" w:hAnsi="Courier New" w:cs="Courier New"/>
          </w:rPr>
          <w:delText xml:space="preserve">speaks </w:delText>
        </w:r>
      </w:del>
      <w:r w:rsidRPr="00C100C3">
        <w:rPr>
          <w:rFonts w:ascii="Courier New" w:hAnsi="Courier New" w:cs="Courier New"/>
        </w:rPr>
        <w:t>always</w:t>
      </w:r>
      <w:ins w:id="3704" w:author="Comparison" w:date="2013-05-05T19:43:00Z">
        <w:r w:rsidRPr="00AA4B48">
          <w:rPr>
            <w:rFonts w:ascii="Courier New" w:hAnsi="Courier New" w:cs="Courier New"/>
          </w:rPr>
          <w:t xml:space="preserve"> speaks</w:t>
        </w:r>
      </w:ins>
      <w:r w:rsidRPr="00C100C3">
        <w:rPr>
          <w:rFonts w:ascii="Courier New" w:hAnsi="Courier New" w:cs="Courier New"/>
        </w:rPr>
        <w:t xml:space="preserve"> of the members of the body of Christ,</w:t>
      </w:r>
      <w:r w:rsidRPr="00C100C3">
        <w:rPr>
          <w:rFonts w:ascii="Courier New" w:hAnsi="Courier New" w:cs="Courier New"/>
        </w:rPr>
        <w:t xml:space="preserve"> a body formed by the coming down of the Holy Ghost here below, and until now </w:t>
      </w:r>
      <w:ins w:id="3705" w:author="Comparison" w:date="2013-05-05T19:43:00Z">
        <w:r w:rsidRPr="00AA4B48">
          <w:rPr>
            <w:rFonts w:ascii="Courier New" w:hAnsi="Courier New" w:cs="Courier New"/>
          </w:rPr>
          <w:t>recognised</w:t>
        </w:r>
      </w:ins>
      <w:del w:id="3706" w:author="Comparison" w:date="2013-05-05T19:43:00Z">
        <w:r w:rsidRPr="00C100C3">
          <w:rPr>
            <w:rFonts w:ascii="Courier New" w:hAnsi="Courier New" w:cs="Courier New"/>
          </w:rPr>
          <w:delText>recognized</w:delText>
        </w:r>
      </w:del>
      <w:r w:rsidRPr="00C100C3">
        <w:rPr>
          <w:rFonts w:ascii="Courier New" w:hAnsi="Courier New" w:cs="Courier New"/>
        </w:rPr>
        <w:t xml:space="preserve"> only on earth. This body will be manifested in its fulness at the return of Christ.</w:t>
      </w:r>
    </w:p>
    <w:p w14:paraId="18C46EC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{146}</w:t>
      </w:r>
    </w:p>
    <w:p w14:paraId="42DA0442" w14:textId="718C15C0" w:rsidR="00000000" w:rsidRPr="00C100C3" w:rsidRDefault="00362818" w:rsidP="00C100C3">
      <w:pPr>
        <w:pStyle w:val="PlainText"/>
        <w:rPr>
          <w:rFonts w:ascii="Courier New" w:hAnsi="Courier New" w:cs="Courier New"/>
        </w:rPr>
      </w:pPr>
      <w:r w:rsidRPr="00C100C3">
        <w:rPr>
          <w:rFonts w:ascii="Courier New" w:hAnsi="Courier New" w:cs="Courier New"/>
        </w:rPr>
        <w:t>of them in the body, as it hath pleased him</w:t>
      </w:r>
      <w:ins w:id="3707" w:author="Comparison" w:date="2013-05-05T19:43:00Z">
        <w:r w:rsidRPr="00AA4B48">
          <w:rPr>
            <w:rFonts w:ascii="Courier New" w:hAnsi="Courier New" w:cs="Courier New"/>
          </w:rPr>
          <w:t>." "</w:t>
        </w:r>
      </w:ins>
      <w:del w:id="3708" w:author="Comparison" w:date="2013-05-05T19:43:00Z">
        <w:r w:rsidRPr="00C100C3">
          <w:rPr>
            <w:rFonts w:ascii="Courier New" w:hAnsi="Courier New" w:cs="Courier New"/>
          </w:rPr>
          <w:delText>.&amp;#8221; &amp;#8220;</w:delText>
        </w:r>
      </w:del>
      <w:r w:rsidRPr="00C100C3">
        <w:rPr>
          <w:rFonts w:ascii="Courier New" w:hAnsi="Courier New" w:cs="Courier New"/>
        </w:rPr>
        <w:t>Now are they man</w:t>
      </w:r>
      <w:r w:rsidRPr="00C100C3">
        <w:rPr>
          <w:rFonts w:ascii="Courier New" w:hAnsi="Courier New" w:cs="Courier New"/>
        </w:rPr>
        <w:t>y members, yet but one body</w:t>
      </w:r>
      <w:ins w:id="3709" w:author="Comparison" w:date="2013-05-05T19:43:00Z">
        <w:r w:rsidRPr="00AA4B48">
          <w:rPr>
            <w:rFonts w:ascii="Courier New" w:hAnsi="Courier New" w:cs="Courier New"/>
          </w:rPr>
          <w:t>." "</w:t>
        </w:r>
      </w:ins>
      <w:del w:id="3710" w:author="Comparison" w:date="2013-05-05T19:43:00Z">
        <w:r w:rsidRPr="00C100C3">
          <w:rPr>
            <w:rFonts w:ascii="Courier New" w:hAnsi="Courier New" w:cs="Courier New"/>
          </w:rPr>
          <w:delText>.&amp;#8221; &amp;#8220;</w:delText>
        </w:r>
      </w:del>
      <w:r w:rsidRPr="00C100C3">
        <w:rPr>
          <w:rFonts w:ascii="Courier New" w:hAnsi="Courier New" w:cs="Courier New"/>
        </w:rPr>
        <w:t>For by one Spirit are we all baptized into one body</w:t>
      </w:r>
      <w:ins w:id="3711" w:author="Comparison" w:date="2013-05-05T19:43:00Z">
        <w:r w:rsidRPr="00AA4B48">
          <w:rPr>
            <w:rFonts w:ascii="Courier New" w:hAnsi="Courier New" w:cs="Courier New"/>
          </w:rPr>
          <w:t>."</w:t>
        </w:r>
      </w:ins>
      <w:del w:id="3712" w:author="Comparison" w:date="2013-05-05T19:43:00Z">
        <w:r w:rsidRPr="00C100C3">
          <w:rPr>
            <w:rFonts w:ascii="Courier New" w:hAnsi="Courier New" w:cs="Courier New"/>
          </w:rPr>
          <w:delText>.&amp;#8221;</w:delText>
        </w:r>
      </w:del>
    </w:p>
    <w:p w14:paraId="40E23483" w14:textId="75DF882E" w:rsidR="00000000" w:rsidRPr="00C100C3" w:rsidRDefault="00362818" w:rsidP="00C100C3">
      <w:pPr>
        <w:pStyle w:val="PlainText"/>
        <w:rPr>
          <w:rFonts w:ascii="Courier New" w:hAnsi="Courier New" w:cs="Courier New"/>
        </w:rPr>
      </w:pPr>
      <w:r w:rsidRPr="00C100C3">
        <w:rPr>
          <w:rFonts w:ascii="Courier New" w:hAnsi="Courier New" w:cs="Courier New"/>
        </w:rPr>
        <w:t>And here, dear reader, give your attention to this. It is sought to establish a distinction between the gifts of the day of Pentecost and the Holy Spiri</w:t>
      </w:r>
      <w:r w:rsidRPr="00C100C3">
        <w:rPr>
          <w:rFonts w:ascii="Courier New" w:hAnsi="Courier New" w:cs="Courier New"/>
        </w:rPr>
        <w:t xml:space="preserve">t the Comforter, of whom the Apostle John speaks; and Mr. M. avails himself of the words of Peter, </w:t>
      </w:r>
      <w:ins w:id="3713" w:author="Comparison" w:date="2013-05-05T19:43:00Z">
        <w:r w:rsidRPr="00AA4B48">
          <w:rPr>
            <w:rFonts w:ascii="Courier New" w:hAnsi="Courier New" w:cs="Courier New"/>
          </w:rPr>
          <w:t>"</w:t>
        </w:r>
      </w:ins>
      <w:del w:id="3714" w:author="Comparison" w:date="2013-05-05T19:43:00Z">
        <w:r w:rsidRPr="00C100C3">
          <w:rPr>
            <w:rFonts w:ascii="Courier New" w:hAnsi="Courier New" w:cs="Courier New"/>
          </w:rPr>
          <w:delText>&amp;#8220;</w:delText>
        </w:r>
      </w:del>
      <w:r w:rsidRPr="00C100C3">
        <w:rPr>
          <w:rFonts w:ascii="Courier New" w:hAnsi="Courier New" w:cs="Courier New"/>
        </w:rPr>
        <w:t>That which you now see and hear</w:t>
      </w:r>
      <w:ins w:id="3715" w:author="Comparison" w:date="2013-05-05T19:43:00Z">
        <w:r w:rsidRPr="00AA4B48">
          <w:rPr>
            <w:rFonts w:ascii="Courier New" w:hAnsi="Courier New" w:cs="Courier New"/>
          </w:rPr>
          <w:t>,"</w:t>
        </w:r>
      </w:ins>
      <w:del w:id="3716" w:author="Comparison" w:date="2013-05-05T19:43:00Z">
        <w:r w:rsidRPr="00C100C3">
          <w:rPr>
            <w:rFonts w:ascii="Courier New" w:hAnsi="Courier New" w:cs="Courier New"/>
          </w:rPr>
          <w:delText>,&amp;#8221;</w:delText>
        </w:r>
      </w:del>
      <w:r w:rsidRPr="00C100C3">
        <w:rPr>
          <w:rFonts w:ascii="Courier New" w:hAnsi="Courier New" w:cs="Courier New"/>
        </w:rPr>
        <w:t xml:space="preserve"> in order to contrast them with the words of the Lord, </w:t>
      </w:r>
      <w:ins w:id="3717" w:author="Comparison" w:date="2013-05-05T19:43:00Z">
        <w:r w:rsidRPr="00AA4B48">
          <w:rPr>
            <w:rFonts w:ascii="Courier New" w:hAnsi="Courier New" w:cs="Courier New"/>
          </w:rPr>
          <w:t>"</w:t>
        </w:r>
      </w:ins>
      <w:del w:id="3718" w:author="Comparison" w:date="2013-05-05T19:43:00Z">
        <w:r w:rsidRPr="00C100C3">
          <w:rPr>
            <w:rFonts w:ascii="Courier New" w:hAnsi="Courier New" w:cs="Courier New"/>
          </w:rPr>
          <w:delText>&amp;#8220;</w:delText>
        </w:r>
      </w:del>
      <w:r w:rsidRPr="00C100C3">
        <w:rPr>
          <w:rFonts w:ascii="Courier New" w:hAnsi="Courier New" w:cs="Courier New"/>
        </w:rPr>
        <w:t>Whom the world cannot receive, because it seeth h</w:t>
      </w:r>
      <w:r w:rsidRPr="00C100C3">
        <w:rPr>
          <w:rFonts w:ascii="Courier New" w:hAnsi="Courier New" w:cs="Courier New"/>
        </w:rPr>
        <w:t>im not</w:t>
      </w:r>
      <w:ins w:id="3719" w:author="Comparison" w:date="2013-05-05T19:43:00Z">
        <w:r w:rsidRPr="00AA4B48">
          <w:rPr>
            <w:rFonts w:ascii="Courier New" w:hAnsi="Courier New" w:cs="Courier New"/>
          </w:rPr>
          <w:t>,"</w:t>
        </w:r>
      </w:ins>
      <w:del w:id="3720" w:author="Comparison" w:date="2013-05-05T19:43:00Z">
        <w:r w:rsidRPr="00C100C3">
          <w:rPr>
            <w:rFonts w:ascii="Courier New" w:hAnsi="Courier New" w:cs="Courier New"/>
          </w:rPr>
          <w:delText>,&amp;#8221;</w:delText>
        </w:r>
      </w:del>
      <w:r w:rsidRPr="00C100C3">
        <w:rPr>
          <w:rFonts w:ascii="Courier New" w:hAnsi="Courier New" w:cs="Courier New"/>
        </w:rPr>
        <w:t xml:space="preserve"> for the purpose of making a distinction between the Spirit such as we have it, as the Spirit of grace, and the Spirit as it was with the disciples</w:t>
      </w:r>
      <w:ins w:id="3721" w:author="Comparison" w:date="2013-05-05T19:43:00Z">
        <w:r w:rsidRPr="00AA4B48">
          <w:rPr>
            <w:rFonts w:ascii="Courier New" w:hAnsi="Courier New" w:cs="Courier New"/>
          </w:rPr>
          <w:t>.¦</w:t>
        </w:r>
      </w:ins>
      <w:del w:id="3722" w:author="Comparison" w:date="2013-05-05T19:43:00Z">
        <w:r w:rsidRPr="00C100C3">
          <w:rPr>
            <w:rFonts w:ascii="Courier New" w:hAnsi="Courier New" w:cs="Courier New"/>
          </w:rPr>
          <w:delText>.|</w:delText>
        </w:r>
      </w:del>
      <w:r w:rsidRPr="00C100C3">
        <w:rPr>
          <w:rFonts w:ascii="Courier New" w:hAnsi="Courier New" w:cs="Courier New"/>
        </w:rPr>
        <w:t xml:space="preserve"> Now what was promised by Jesus was the Comforter, whom, when on high, He would ask of the Fa</w:t>
      </w:r>
      <w:r w:rsidRPr="00C100C3">
        <w:rPr>
          <w:rFonts w:ascii="Courier New" w:hAnsi="Courier New" w:cs="Courier New"/>
        </w:rPr>
        <w:t>ther, and whom, from on high, He would send to His own</w:t>
      </w:r>
      <w:ins w:id="3723" w:author="Comparison" w:date="2013-05-05T19:43:00Z">
        <w:r w:rsidRPr="00AA4B48">
          <w:rPr>
            <w:rFonts w:ascii="Courier New" w:hAnsi="Courier New" w:cs="Courier New"/>
          </w:rPr>
          <w:t>.¦</w:t>
        </w:r>
      </w:ins>
      <w:del w:id="3724" w:author="Comparison" w:date="2013-05-05T19:43:00Z">
        <w:r w:rsidRPr="00C100C3">
          <w:rPr>
            <w:rFonts w:ascii="Courier New" w:hAnsi="Courier New" w:cs="Courier New"/>
          </w:rPr>
          <w:delText>.|</w:delText>
        </w:r>
      </w:del>
      <w:r w:rsidRPr="00C100C3">
        <w:rPr>
          <w:rFonts w:ascii="Courier New" w:hAnsi="Courier New" w:cs="Courier New"/>
        </w:rPr>
        <w:t xml:space="preserve"> After the resurrection, He told the disciples to wait at Jerusalem the fulfilment of </w:t>
      </w:r>
      <w:ins w:id="3725" w:author="Comparison" w:date="2013-05-05T19:43:00Z">
        <w:r w:rsidRPr="00AA4B48">
          <w:rPr>
            <w:rFonts w:ascii="Courier New" w:hAnsi="Courier New" w:cs="Courier New"/>
          </w:rPr>
          <w:t>"*</w:t>
        </w:r>
      </w:ins>
      <w:del w:id="3726" w:author="Comparison" w:date="2013-05-05T19:43:00Z">
        <w:r w:rsidRPr="00C100C3">
          <w:rPr>
            <w:rFonts w:ascii="Courier New" w:hAnsi="Courier New" w:cs="Courier New"/>
          </w:rPr>
          <w:delText>&amp;#8220;</w:delText>
        </w:r>
      </w:del>
      <w:r w:rsidRPr="00C100C3">
        <w:rPr>
          <w:rFonts w:ascii="Courier New" w:hAnsi="Courier New" w:cs="Courier New"/>
        </w:rPr>
        <w:t xml:space="preserve">the </w:t>
      </w:r>
      <w:del w:id="3727" w:author="Comparison" w:date="2013-05-05T19:43:00Z">
        <w:r w:rsidRPr="00C100C3">
          <w:rPr>
            <w:rFonts w:ascii="Courier New" w:hAnsi="Courier New" w:cs="Courier New"/>
          </w:rPr>
          <w:delText>*</w:delText>
        </w:r>
      </w:del>
      <w:r w:rsidRPr="00C100C3">
        <w:rPr>
          <w:rFonts w:ascii="Courier New" w:hAnsi="Courier New" w:cs="Courier New"/>
        </w:rPr>
        <w:t>promise of the Father</w:t>
      </w:r>
      <w:ins w:id="3728" w:author="Comparison" w:date="2013-05-05T19:43:00Z">
        <w:r w:rsidRPr="00AA4B48">
          <w:rPr>
            <w:rFonts w:ascii="Courier New" w:hAnsi="Courier New" w:cs="Courier New"/>
          </w:rPr>
          <w:t>*,</w:t>
        </w:r>
      </w:ins>
      <w:del w:id="3729" w:author="Comparison" w:date="2013-05-05T19:43:00Z">
        <w:r w:rsidRPr="00C100C3">
          <w:rPr>
            <w:rFonts w:ascii="Courier New" w:hAnsi="Courier New" w:cs="Courier New"/>
          </w:rPr>
          <w:delText>,*</w:delText>
        </w:r>
      </w:del>
      <w:r w:rsidRPr="00C100C3">
        <w:rPr>
          <w:rFonts w:ascii="Courier New" w:hAnsi="Courier New" w:cs="Courier New"/>
        </w:rPr>
        <w:t xml:space="preserve"> which, saith he, *ye have heard from me</w:t>
      </w:r>
      <w:ins w:id="3730" w:author="Comparison" w:date="2013-05-05T19:43:00Z">
        <w:r w:rsidRPr="00AA4B48">
          <w:rPr>
            <w:rFonts w:ascii="Courier New" w:hAnsi="Courier New" w:cs="Courier New"/>
          </w:rPr>
          <w:t>*.</w:t>
        </w:r>
      </w:ins>
      <w:del w:id="3731" w:author="Comparison" w:date="2013-05-05T19:43:00Z">
        <w:r w:rsidRPr="00C100C3">
          <w:rPr>
            <w:rFonts w:ascii="Courier New" w:hAnsi="Courier New" w:cs="Courier New"/>
          </w:rPr>
          <w:delText>.*</w:delText>
        </w:r>
      </w:del>
      <w:r w:rsidRPr="00C100C3">
        <w:rPr>
          <w:rFonts w:ascii="Courier New" w:hAnsi="Courier New" w:cs="Courier New"/>
        </w:rPr>
        <w:t xml:space="preserve"> For John truly baptized with water; </w:t>
      </w:r>
      <w:r w:rsidRPr="00C100C3">
        <w:rPr>
          <w:rFonts w:ascii="Courier New" w:hAnsi="Courier New" w:cs="Courier New"/>
        </w:rPr>
        <w:t>but *ye shall be baptized with the Holy Ghost* not many days hence</w:t>
      </w:r>
      <w:ins w:id="3732" w:author="Comparison" w:date="2013-05-05T19:43:00Z">
        <w:r w:rsidRPr="00AA4B48">
          <w:rPr>
            <w:rFonts w:ascii="Courier New" w:hAnsi="Courier New" w:cs="Courier New"/>
          </w:rPr>
          <w:t>."</w:t>
        </w:r>
      </w:ins>
      <w:del w:id="3733" w:author="Comparison" w:date="2013-05-05T19:43:00Z">
        <w:r w:rsidRPr="00C100C3">
          <w:rPr>
            <w:rFonts w:ascii="Courier New" w:hAnsi="Courier New" w:cs="Courier New"/>
          </w:rPr>
          <w:delText>.&amp;#8221;</w:delText>
        </w:r>
      </w:del>
      <w:r w:rsidRPr="00C100C3">
        <w:rPr>
          <w:rFonts w:ascii="Courier New" w:hAnsi="Courier New" w:cs="Courier New"/>
        </w:rPr>
        <w:t xml:space="preserve"> (Compare @Matthew 3:</w:t>
      </w:r>
      <w:ins w:id="3734" w:author="Comparison" w:date="2013-05-05T19:43:00Z">
        <w:r w:rsidRPr="00AA4B48">
          <w:rPr>
            <w:rFonts w:ascii="Courier New" w:hAnsi="Courier New" w:cs="Courier New"/>
          </w:rPr>
          <w:t xml:space="preserve"> </w:t>
        </w:r>
      </w:ins>
      <w:r w:rsidRPr="00C100C3">
        <w:rPr>
          <w:rFonts w:ascii="Courier New" w:hAnsi="Courier New" w:cs="Courier New"/>
        </w:rPr>
        <w:t xml:space="preserve">11.) Now they had heard from Jesus the promise of the Comforter which the Father would send; @John 16. On the day of Pentecost Peter says, </w:t>
      </w:r>
      <w:ins w:id="3735" w:author="Comparison" w:date="2013-05-05T19:43:00Z">
        <w:r w:rsidRPr="00AA4B48">
          <w:rPr>
            <w:rFonts w:ascii="Courier New" w:hAnsi="Courier New" w:cs="Courier New"/>
          </w:rPr>
          <w:t>"</w:t>
        </w:r>
      </w:ins>
      <w:del w:id="3736" w:author="Comparison" w:date="2013-05-05T19:43:00Z">
        <w:r w:rsidRPr="00C100C3">
          <w:rPr>
            <w:rFonts w:ascii="Courier New" w:hAnsi="Courier New" w:cs="Courier New"/>
          </w:rPr>
          <w:delText>&amp;#8220;</w:delText>
        </w:r>
      </w:del>
      <w:r w:rsidRPr="00C100C3">
        <w:rPr>
          <w:rFonts w:ascii="Courier New" w:hAnsi="Courier New" w:cs="Courier New"/>
        </w:rPr>
        <w:t>This Jesus hath</w:t>
      </w:r>
      <w:r w:rsidRPr="00C100C3">
        <w:rPr>
          <w:rFonts w:ascii="Courier New" w:hAnsi="Courier New" w:cs="Courier New"/>
        </w:rPr>
        <w:t xml:space="preserve"> God raised up, whereof we all are witnesses. Therefore, being by the right hand of God exalted, and having received of the *Father the promise* of the Holy Ghost, he hath *shed forth this which ye now see and hear</w:t>
      </w:r>
      <w:ins w:id="3737" w:author="Comparison" w:date="2013-05-05T19:43:00Z">
        <w:r w:rsidRPr="00AA4B48">
          <w:rPr>
            <w:rFonts w:ascii="Courier New" w:hAnsi="Courier New" w:cs="Courier New"/>
          </w:rPr>
          <w:t>*,"</w:t>
        </w:r>
      </w:ins>
      <w:del w:id="3738" w:author="Comparison" w:date="2013-05-05T19:43:00Z">
        <w:r w:rsidRPr="00C100C3">
          <w:rPr>
            <w:rFonts w:ascii="Courier New" w:hAnsi="Courier New" w:cs="Courier New"/>
          </w:rPr>
          <w:delText>&amp;#8221;*</w:delText>
        </w:r>
      </w:del>
      <w:r w:rsidRPr="00C100C3">
        <w:rPr>
          <w:rFonts w:ascii="Courier New" w:hAnsi="Courier New" w:cs="Courier New"/>
        </w:rPr>
        <w:t xml:space="preserve"> @Acts 2:</w:t>
      </w:r>
      <w:ins w:id="3739" w:author="Comparison" w:date="2013-05-05T19:43:00Z">
        <w:r w:rsidRPr="00AA4B48">
          <w:rPr>
            <w:rFonts w:ascii="Courier New" w:hAnsi="Courier New" w:cs="Courier New"/>
          </w:rPr>
          <w:t xml:space="preserve"> </w:t>
        </w:r>
      </w:ins>
      <w:r w:rsidRPr="00C100C3">
        <w:rPr>
          <w:rFonts w:ascii="Courier New" w:hAnsi="Courier New" w:cs="Courier New"/>
        </w:rPr>
        <w:t>32, 33. Now, it is by thi</w:t>
      </w:r>
      <w:r w:rsidRPr="00C100C3">
        <w:rPr>
          <w:rFonts w:ascii="Courier New" w:hAnsi="Courier New" w:cs="Courier New"/>
        </w:rPr>
        <w:t>s very Spirit, the *promise of the Father</w:t>
      </w:r>
      <w:ins w:id="3740" w:author="Comparison" w:date="2013-05-05T19:43:00Z">
        <w:r w:rsidRPr="00AA4B48">
          <w:rPr>
            <w:rFonts w:ascii="Courier New" w:hAnsi="Courier New" w:cs="Courier New"/>
          </w:rPr>
          <w:t>*,</w:t>
        </w:r>
      </w:ins>
      <w:del w:id="3741" w:author="Comparison" w:date="2013-05-05T19:43:00Z">
        <w:r w:rsidRPr="00C100C3">
          <w:rPr>
            <w:rFonts w:ascii="Courier New" w:hAnsi="Courier New" w:cs="Courier New"/>
          </w:rPr>
          <w:delText>,*</w:delText>
        </w:r>
      </w:del>
      <w:r w:rsidRPr="00C100C3">
        <w:rPr>
          <w:rFonts w:ascii="Courier New" w:hAnsi="Courier New" w:cs="Courier New"/>
        </w:rPr>
        <w:t xml:space="preserve"> of which Jesus spoke (@John 14, 15, 16), that we all are baptized to be *one body</w:t>
      </w:r>
      <w:ins w:id="3742" w:author="Comparison" w:date="2013-05-05T19:43:00Z">
        <w:r w:rsidRPr="00AA4B48">
          <w:rPr>
            <w:rFonts w:ascii="Courier New" w:hAnsi="Courier New" w:cs="Courier New"/>
          </w:rPr>
          <w:t>*.</w:t>
        </w:r>
      </w:ins>
      <w:del w:id="3743" w:author="Comparison" w:date="2013-05-05T19:43:00Z">
        <w:r w:rsidRPr="00C100C3">
          <w:rPr>
            <w:rFonts w:ascii="Courier New" w:hAnsi="Courier New" w:cs="Courier New"/>
          </w:rPr>
          <w:delText>.*</w:delText>
        </w:r>
      </w:del>
      <w:r w:rsidRPr="00C100C3">
        <w:rPr>
          <w:rFonts w:ascii="Courier New" w:hAnsi="Courier New" w:cs="Courier New"/>
        </w:rPr>
        <w:t xml:space="preserve"> And the words </w:t>
      </w:r>
      <w:ins w:id="3744" w:author="Comparison" w:date="2013-05-05T19:43:00Z">
        <w:r w:rsidRPr="00AA4B48">
          <w:rPr>
            <w:rFonts w:ascii="Courier New" w:hAnsi="Courier New" w:cs="Courier New"/>
          </w:rPr>
          <w:t>"</w:t>
        </w:r>
      </w:ins>
      <w:del w:id="3745" w:author="Comparison" w:date="2013-05-05T19:43:00Z">
        <w:r w:rsidRPr="00C100C3">
          <w:rPr>
            <w:rFonts w:ascii="Courier New" w:hAnsi="Courier New" w:cs="Courier New"/>
          </w:rPr>
          <w:delText>&amp;#8220;</w:delText>
        </w:r>
      </w:del>
      <w:r w:rsidRPr="00C100C3">
        <w:rPr>
          <w:rFonts w:ascii="Courier New" w:hAnsi="Courier New" w:cs="Courier New"/>
        </w:rPr>
        <w:t>Ye now see and hear</w:t>
      </w:r>
      <w:ins w:id="3746" w:author="Comparison" w:date="2013-05-05T19:43:00Z">
        <w:r w:rsidRPr="00AA4B48">
          <w:rPr>
            <w:rFonts w:ascii="Courier New" w:hAnsi="Courier New" w:cs="Courier New"/>
          </w:rPr>
          <w:t>,"</w:t>
        </w:r>
      </w:ins>
      <w:del w:id="3747" w:author="Comparison" w:date="2013-05-05T19:43:00Z">
        <w:r w:rsidRPr="00C100C3">
          <w:rPr>
            <w:rFonts w:ascii="Courier New" w:hAnsi="Courier New" w:cs="Courier New"/>
          </w:rPr>
          <w:delText>,&amp;#8221;</w:delText>
        </w:r>
      </w:del>
      <w:r w:rsidRPr="00C100C3">
        <w:rPr>
          <w:rFonts w:ascii="Courier New" w:hAnsi="Courier New" w:cs="Courier New"/>
        </w:rPr>
        <w:t xml:space="preserve"> in the mouth of Peter, say nothing of what Mr. M. speaks of. The tongues, etc.,</w:t>
      </w:r>
      <w:r w:rsidRPr="00C100C3">
        <w:rPr>
          <w:rFonts w:ascii="Courier New" w:hAnsi="Courier New" w:cs="Courier New"/>
        </w:rPr>
        <w:t xml:space="preserve"> were </w:t>
      </w:r>
      <w:ins w:id="3748" w:author="Comparison" w:date="2013-05-05T19:43:00Z">
        <w:r w:rsidRPr="00AA4B48">
          <w:rPr>
            <w:rFonts w:ascii="Courier New" w:hAnsi="Courier New" w:cs="Courier New"/>
          </w:rPr>
          <w:t>"</w:t>
        </w:r>
      </w:ins>
      <w:del w:id="3749" w:author="Comparison" w:date="2013-05-05T19:43:00Z">
        <w:r w:rsidRPr="00C100C3">
          <w:rPr>
            <w:rFonts w:ascii="Courier New" w:hAnsi="Courier New" w:cs="Courier New"/>
          </w:rPr>
          <w:delText>&amp;#8220;</w:delText>
        </w:r>
      </w:del>
      <w:r w:rsidRPr="00C100C3">
        <w:rPr>
          <w:rFonts w:ascii="Courier New" w:hAnsi="Courier New" w:cs="Courier New"/>
        </w:rPr>
        <w:t>the *manifestation* of the Spirit</w:t>
      </w:r>
      <w:ins w:id="3750" w:author="Comparison" w:date="2013-05-05T19:43:00Z">
        <w:r w:rsidRPr="00AA4B48">
          <w:rPr>
            <w:rFonts w:ascii="Courier New" w:hAnsi="Courier New" w:cs="Courier New"/>
          </w:rPr>
          <w:t>";</w:t>
        </w:r>
      </w:ins>
      <w:del w:id="3751" w:author="Comparison" w:date="2013-05-05T19:43:00Z">
        <w:r w:rsidRPr="00C100C3">
          <w:rPr>
            <w:rFonts w:ascii="Courier New" w:hAnsi="Courier New" w:cs="Courier New"/>
          </w:rPr>
          <w:delText>&amp;#8221;;</w:delText>
        </w:r>
      </w:del>
      <w:r w:rsidRPr="00C100C3">
        <w:rPr>
          <w:rFonts w:ascii="Courier New" w:hAnsi="Courier New" w:cs="Courier New"/>
        </w:rPr>
        <w:t xml:space="preserve"> and it was that which the world saw and heard.</w:t>
      </w:r>
    </w:p>
    <w:p w14:paraId="41056BF1" w14:textId="6ED2B9B5" w:rsidR="00000000" w:rsidRPr="00C100C3" w:rsidRDefault="00362818" w:rsidP="00C100C3">
      <w:pPr>
        <w:pStyle w:val="PlainText"/>
        <w:rPr>
          <w:rFonts w:ascii="Courier New" w:hAnsi="Courier New" w:cs="Courier New"/>
        </w:rPr>
      </w:pPr>
      <w:r w:rsidRPr="00C100C3">
        <w:rPr>
          <w:rFonts w:ascii="Courier New" w:hAnsi="Courier New" w:cs="Courier New"/>
        </w:rPr>
        <w:t xml:space="preserve">Now I ask, if the Holy Spirit produces in us good works; and I find that it is written, </w:t>
      </w:r>
      <w:ins w:id="3752" w:author="Comparison" w:date="2013-05-05T19:43:00Z">
        <w:r w:rsidRPr="00AA4B48">
          <w:rPr>
            <w:rFonts w:ascii="Courier New" w:hAnsi="Courier New" w:cs="Courier New"/>
          </w:rPr>
          <w:t>"</w:t>
        </w:r>
      </w:ins>
      <w:del w:id="3753" w:author="Comparison" w:date="2013-05-05T19:43:00Z">
        <w:r w:rsidRPr="00C100C3">
          <w:rPr>
            <w:rFonts w:ascii="Courier New" w:hAnsi="Courier New" w:cs="Courier New"/>
          </w:rPr>
          <w:delText>&amp;#8220;</w:delText>
        </w:r>
      </w:del>
      <w:r w:rsidRPr="00C100C3">
        <w:rPr>
          <w:rFonts w:ascii="Courier New" w:hAnsi="Courier New" w:cs="Courier New"/>
        </w:rPr>
        <w:t>That they may see your good works, and glorify your Father</w:t>
      </w:r>
      <w:r w:rsidRPr="00C100C3">
        <w:rPr>
          <w:rFonts w:ascii="Courier New" w:hAnsi="Courier New" w:cs="Courier New"/>
        </w:rPr>
        <w:t xml:space="preserve"> which is in heaven</w:t>
      </w:r>
      <w:ins w:id="3754" w:author="Comparison" w:date="2013-05-05T19:43:00Z">
        <w:r w:rsidRPr="00AA4B48">
          <w:rPr>
            <w:rFonts w:ascii="Courier New" w:hAnsi="Courier New" w:cs="Courier New"/>
          </w:rPr>
          <w:t>."</w:t>
        </w:r>
      </w:ins>
      <w:del w:id="3755" w:author="Comparison" w:date="2013-05-05T19:43:00Z">
        <w:r w:rsidRPr="00C100C3">
          <w:rPr>
            <w:rFonts w:ascii="Courier New" w:hAnsi="Courier New" w:cs="Courier New"/>
          </w:rPr>
          <w:delText>.&amp;#8221;</w:delText>
        </w:r>
      </w:del>
      <w:r w:rsidRPr="00C100C3">
        <w:rPr>
          <w:rFonts w:ascii="Courier New" w:hAnsi="Courier New" w:cs="Courier New"/>
        </w:rPr>
        <w:t xml:space="preserve"> And I say, Would it be in accordance with</w:t>
      </w:r>
      <w:del w:id="3756" w:author="Comparison" w:date="2013-05-05T19:43:00Z">
        <w:r w:rsidRPr="00C100C3">
          <w:rPr>
            <w:rFonts w:ascii="Courier New" w:hAnsi="Courier New" w:cs="Courier New"/>
          </w:rPr>
          <w:delText>,</w:delText>
        </w:r>
      </w:del>
      <w:r w:rsidRPr="00C100C3">
        <w:rPr>
          <w:rFonts w:ascii="Courier New" w:hAnsi="Courier New" w:cs="Courier New"/>
        </w:rPr>
        <w:t xml:space="preserve"> the Spirit and the word to say, Ah! that cannot be the Holy Ghost as the Spirit of grace</w:t>
      </w:r>
    </w:p>
    <w:p w14:paraId="080ADB0A" w14:textId="252B3F74" w:rsidR="00000000" w:rsidRPr="00C100C3" w:rsidRDefault="00362818" w:rsidP="00C100C3">
      <w:pPr>
        <w:pStyle w:val="PlainText"/>
        <w:rPr>
          <w:rFonts w:ascii="Courier New" w:hAnsi="Courier New" w:cs="Courier New"/>
        </w:rPr>
      </w:pPr>
      <w:ins w:id="3757" w:author="Comparison" w:date="2013-05-05T19:43:00Z">
        <w:r w:rsidRPr="00AA4B48">
          <w:rPr>
            <w:rFonts w:ascii="Courier New" w:hAnsi="Courier New" w:cs="Courier New"/>
          </w:rPr>
          <w:t>¦</w:t>
        </w:r>
      </w:ins>
      <w:del w:id="3758" w:author="Comparison" w:date="2013-05-05T19:43:00Z">
        <w:r w:rsidRPr="00C100C3">
          <w:rPr>
            <w:rFonts w:ascii="Courier New" w:hAnsi="Courier New" w:cs="Courier New"/>
          </w:rPr>
          <w:delText>|</w:delText>
        </w:r>
      </w:del>
      <w:r w:rsidRPr="00C100C3">
        <w:rPr>
          <w:rFonts w:ascii="Courier New" w:hAnsi="Courier New" w:cs="Courier New"/>
        </w:rPr>
        <w:t xml:space="preserve"> Page 107.</w:t>
      </w:r>
    </w:p>
    <w:p w14:paraId="2381C3FC" w14:textId="0D6D6B9F" w:rsidR="00000000" w:rsidRPr="00C100C3" w:rsidRDefault="00362818" w:rsidP="00C100C3">
      <w:pPr>
        <w:pStyle w:val="PlainText"/>
        <w:rPr>
          <w:rFonts w:ascii="Courier New" w:hAnsi="Courier New" w:cs="Courier New"/>
        </w:rPr>
      </w:pPr>
      <w:ins w:id="3759" w:author="Comparison" w:date="2013-05-05T19:43:00Z">
        <w:r w:rsidRPr="00AA4B48">
          <w:rPr>
            <w:rFonts w:ascii="Courier New" w:hAnsi="Courier New" w:cs="Courier New"/>
          </w:rPr>
          <w:t>¦</w:t>
        </w:r>
      </w:ins>
      <w:del w:id="3760" w:author="Comparison" w:date="2013-05-05T19:43:00Z">
        <w:r w:rsidRPr="00C100C3">
          <w:rPr>
            <w:rFonts w:ascii="Courier New" w:hAnsi="Courier New" w:cs="Courier New"/>
          </w:rPr>
          <w:delText>|</w:delText>
        </w:r>
      </w:del>
      <w:r w:rsidRPr="00C100C3">
        <w:rPr>
          <w:rFonts w:ascii="Courier New" w:hAnsi="Courier New" w:cs="Courier New"/>
        </w:rPr>
        <w:t xml:space="preserve"> In @John </w:t>
      </w:r>
      <w:ins w:id="3761" w:author="Comparison" w:date="2013-05-05T19:43:00Z">
        <w:r w:rsidRPr="00AA4B48">
          <w:rPr>
            <w:rFonts w:ascii="Courier New" w:hAnsi="Courier New" w:cs="Courier New"/>
          </w:rPr>
          <w:t>14,</w:t>
        </w:r>
      </w:ins>
      <w:del w:id="3762" w:author="Comparison" w:date="2013-05-05T19:43:00Z">
        <w:r w:rsidRPr="00C100C3">
          <w:rPr>
            <w:rFonts w:ascii="Courier New" w:hAnsi="Courier New" w:cs="Courier New"/>
          </w:rPr>
          <w:delText>145</w:delText>
        </w:r>
      </w:del>
      <w:r w:rsidRPr="00C100C3">
        <w:rPr>
          <w:rFonts w:ascii="Courier New" w:hAnsi="Courier New" w:cs="Courier New"/>
        </w:rPr>
        <w:t xml:space="preserve"> Christ, Mediator, asks the Holy Ghost of the Father, who sends Him;</w:t>
      </w:r>
      <w:r w:rsidRPr="00C100C3">
        <w:rPr>
          <w:rFonts w:ascii="Courier New" w:hAnsi="Courier New" w:cs="Courier New"/>
        </w:rPr>
        <w:t xml:space="preserve"> in chapter 15, Christ in His personal glory on high sends Him; in chapter 16, the Holy Ghost is here below in the disciples, and He will tell the things He has heard.</w:t>
      </w:r>
    </w:p>
    <w:p w14:paraId="44485A9C"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{147}</w:t>
      </w:r>
    </w:p>
    <w:p w14:paraId="26C8F82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and as the Comforter, because the world does not see Him. We are the epistle of </w:t>
      </w:r>
      <w:r w:rsidRPr="00C100C3">
        <w:rPr>
          <w:rFonts w:ascii="Courier New" w:hAnsi="Courier New" w:cs="Courier New"/>
        </w:rPr>
        <w:t>Christ, written by the Spirit of the living God, known and read by all the world. Is this again not the promise of the Father? And again: the Comforter would speak in them, and would shew to them things to come. Was the indwelling of the Holy Spirit, which</w:t>
      </w:r>
      <w:r w:rsidRPr="00C100C3">
        <w:rPr>
          <w:rFonts w:ascii="Courier New" w:hAnsi="Courier New" w:cs="Courier New"/>
        </w:rPr>
        <w:t xml:space="preserve"> did that, totally distinct from that indwelling which made Him to be a Spirit of grace?</w:t>
      </w:r>
    </w:p>
    <w:p w14:paraId="06E3BB38" w14:textId="39C66231" w:rsidR="00000000" w:rsidRPr="00C100C3" w:rsidRDefault="00362818" w:rsidP="00C100C3">
      <w:pPr>
        <w:pStyle w:val="PlainText"/>
        <w:rPr>
          <w:rFonts w:ascii="Courier New" w:hAnsi="Courier New" w:cs="Courier New"/>
        </w:rPr>
      </w:pPr>
      <w:r w:rsidRPr="00C100C3">
        <w:rPr>
          <w:rFonts w:ascii="Courier New" w:hAnsi="Courier New" w:cs="Courier New"/>
        </w:rPr>
        <w:t>I fully admit the difference between the graces and the gifts; but I do not admit it to put aside that baptism which makes the unity of the body</w:t>
      </w:r>
      <w:ins w:id="3763" w:author="Comparison" w:date="2013-05-05T19:43:00Z">
        <w:r w:rsidRPr="00AA4B48">
          <w:rPr>
            <w:rFonts w:ascii="Courier New" w:hAnsi="Courier New" w:cs="Courier New"/>
          </w:rPr>
          <w:t xml:space="preserve"> -- </w:t>
        </w:r>
      </w:ins>
      <w:del w:id="3764" w:author="Comparison" w:date="2013-05-05T19:43:00Z">
        <w:r w:rsidRPr="00C100C3">
          <w:rPr>
            <w:rFonts w:ascii="Courier New" w:hAnsi="Courier New" w:cs="Courier New"/>
          </w:rPr>
          <w:delText>&amp;#8212;</w:delText>
        </w:r>
      </w:del>
      <w:r w:rsidRPr="00C100C3">
        <w:rPr>
          <w:rFonts w:ascii="Courier New" w:hAnsi="Courier New" w:cs="Courier New"/>
        </w:rPr>
        <w:t>a mould in whic</w:t>
      </w:r>
      <w:r w:rsidRPr="00C100C3">
        <w:rPr>
          <w:rFonts w:ascii="Courier New" w:hAnsi="Courier New" w:cs="Courier New"/>
        </w:rPr>
        <w:t>h the Christian affections are formed according to the word, or to make these affections to be simply gracious feelings.</w:t>
      </w:r>
    </w:p>
    <w:p w14:paraId="699213C8" w14:textId="0AB1CAD2" w:rsidR="00000000" w:rsidRPr="00C100C3" w:rsidRDefault="00362818" w:rsidP="00C100C3">
      <w:pPr>
        <w:pStyle w:val="PlainText"/>
        <w:rPr>
          <w:rFonts w:ascii="Courier New" w:hAnsi="Courier New" w:cs="Courier New"/>
        </w:rPr>
      </w:pPr>
      <w:r w:rsidRPr="00C100C3">
        <w:rPr>
          <w:rFonts w:ascii="Courier New" w:hAnsi="Courier New" w:cs="Courier New"/>
        </w:rPr>
        <w:t>In speaking of *ministry</w:t>
      </w:r>
      <w:ins w:id="3765" w:author="Comparison" w:date="2013-05-05T19:43:00Z">
        <w:r w:rsidRPr="00AA4B48">
          <w:rPr>
            <w:rFonts w:ascii="Courier New" w:hAnsi="Courier New" w:cs="Courier New"/>
          </w:rPr>
          <w:t>*,</w:t>
        </w:r>
      </w:ins>
      <w:del w:id="3766" w:author="Comparison" w:date="2013-05-05T19:43:00Z">
        <w:r w:rsidRPr="00C100C3">
          <w:rPr>
            <w:rFonts w:ascii="Courier New" w:hAnsi="Courier New" w:cs="Courier New"/>
          </w:rPr>
          <w:delText>,*</w:delText>
        </w:r>
      </w:del>
      <w:r w:rsidRPr="00C100C3">
        <w:rPr>
          <w:rFonts w:ascii="Courier New" w:hAnsi="Courier New" w:cs="Courier New"/>
        </w:rPr>
        <w:t xml:space="preserve"> Mr. Monsell could very well quote the most striking passages which relate to the body of Christ, and so he </w:t>
      </w:r>
      <w:r w:rsidRPr="00C100C3">
        <w:rPr>
          <w:rFonts w:ascii="Courier New" w:hAnsi="Courier New" w:cs="Courier New"/>
        </w:rPr>
        <w:t>seems not to neglect them. Why then put them aside when the question is concerning the union of the members?</w:t>
      </w:r>
    </w:p>
    <w:p w14:paraId="240DC197" w14:textId="651AF7D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Mr. M. says again, </w:t>
      </w:r>
      <w:ins w:id="3767" w:author="Comparison" w:date="2013-05-05T19:43:00Z">
        <w:r w:rsidRPr="00AA4B48">
          <w:rPr>
            <w:rFonts w:ascii="Courier New" w:hAnsi="Courier New" w:cs="Courier New"/>
          </w:rPr>
          <w:t>"</w:t>
        </w:r>
      </w:ins>
      <w:del w:id="3768" w:author="Comparison" w:date="2013-05-05T19:43:00Z">
        <w:r w:rsidRPr="00C100C3">
          <w:rPr>
            <w:rFonts w:ascii="Courier New" w:hAnsi="Courier New" w:cs="Courier New"/>
          </w:rPr>
          <w:delText>&amp;#8220;</w:delText>
        </w:r>
      </w:del>
      <w:r w:rsidRPr="00C100C3">
        <w:rPr>
          <w:rFonts w:ascii="Courier New" w:hAnsi="Courier New" w:cs="Courier New"/>
        </w:rPr>
        <w:t>The Church, being composed of men, is a human society</w:t>
      </w:r>
      <w:ins w:id="3769" w:author="Comparison" w:date="2013-05-05T19:43:00Z">
        <w:r w:rsidRPr="00AA4B48">
          <w:rPr>
            <w:rFonts w:ascii="Courier New" w:hAnsi="Courier New" w:cs="Courier New"/>
          </w:rPr>
          <w:t>."</w:t>
        </w:r>
      </w:ins>
      <w:del w:id="3770" w:author="Comparison" w:date="2013-05-05T19:43:00Z">
        <w:r w:rsidRPr="00C100C3">
          <w:rPr>
            <w:rFonts w:ascii="Courier New" w:hAnsi="Courier New" w:cs="Courier New"/>
          </w:rPr>
          <w:delText>.&amp;#8221;</w:delText>
        </w:r>
      </w:del>
    </w:p>
    <w:p w14:paraId="3EC880D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Is it thus that the word speaks of it? The Church is not </w:t>
      </w:r>
      <w:r w:rsidRPr="00C100C3">
        <w:rPr>
          <w:rFonts w:ascii="Courier New" w:hAnsi="Courier New" w:cs="Courier New"/>
        </w:rPr>
        <w:t>solely composed of men. It has for its Head, Christ; and the Holy Spirit is there, and *He* it is who makes its unity; so that to say it is a human society is to make an allegation which totally falsifies the idea which God gives of it.</w:t>
      </w:r>
    </w:p>
    <w:p w14:paraId="2D03A0C8" w14:textId="42014A88" w:rsidR="00000000" w:rsidRPr="00C100C3" w:rsidRDefault="00362818" w:rsidP="00C100C3">
      <w:pPr>
        <w:pStyle w:val="PlainText"/>
        <w:rPr>
          <w:rFonts w:ascii="Courier New" w:hAnsi="Courier New" w:cs="Courier New"/>
        </w:rPr>
      </w:pPr>
      <w:r w:rsidRPr="00C100C3">
        <w:rPr>
          <w:rFonts w:ascii="Courier New" w:hAnsi="Courier New" w:cs="Courier New"/>
        </w:rPr>
        <w:t>Are the bonds of t</w:t>
      </w:r>
      <w:r w:rsidRPr="00C100C3">
        <w:rPr>
          <w:rFonts w:ascii="Courier New" w:hAnsi="Courier New" w:cs="Courier New"/>
        </w:rPr>
        <w:t>his society human? Is that which makes it a *society* human? By no means. That which makes it a society is the Holy Spirit. This assertion of Mr. M., that the Church is a human society, betrays plainly the exclusion of the Holy Spirit from his system on th</w:t>
      </w:r>
      <w:r w:rsidRPr="00C100C3">
        <w:rPr>
          <w:rFonts w:ascii="Courier New" w:hAnsi="Courier New" w:cs="Courier New"/>
        </w:rPr>
        <w:t>e Church</w:t>
      </w:r>
      <w:del w:id="3771" w:author="Comparison" w:date="2013-05-05T19:43:00Z">
        <w:r w:rsidRPr="00C100C3">
          <w:rPr>
            <w:rFonts w:ascii="Courier New" w:hAnsi="Courier New" w:cs="Courier New"/>
          </w:rPr>
          <w:delText>.</w:delText>
        </w:r>
      </w:del>
      <w:r w:rsidRPr="00C100C3">
        <w:rPr>
          <w:rFonts w:ascii="Courier New" w:hAnsi="Courier New" w:cs="Courier New"/>
        </w:rPr>
        <w:t xml:space="preserve"> For if the presence of God forms this society, to say, because men are in it, that the society is a human one, is to put man above God; and it is to make that which is the object of the senses prevail over the presence of Him who is the object of</w:t>
      </w:r>
      <w:r w:rsidRPr="00C100C3">
        <w:rPr>
          <w:rFonts w:ascii="Courier New" w:hAnsi="Courier New" w:cs="Courier New"/>
        </w:rPr>
        <w:t xml:space="preserve"> faith alone</w:t>
      </w:r>
      <w:ins w:id="3772" w:author="Comparison" w:date="2013-05-05T19:43:00Z">
        <w:r w:rsidRPr="00AA4B48">
          <w:rPr>
            <w:rFonts w:ascii="Courier New" w:hAnsi="Courier New" w:cs="Courier New"/>
          </w:rPr>
          <w:t xml:space="preserve"> -- </w:t>
        </w:r>
      </w:ins>
      <w:del w:id="3773" w:author="Comparison" w:date="2013-05-05T19:43:00Z">
        <w:r w:rsidRPr="00C100C3">
          <w:rPr>
            <w:rFonts w:ascii="Courier New" w:hAnsi="Courier New" w:cs="Courier New"/>
          </w:rPr>
          <w:delText>&amp;#8212;</w:delText>
        </w:r>
      </w:del>
      <w:r w:rsidRPr="00C100C3">
        <w:rPr>
          <w:rFonts w:ascii="Courier New" w:hAnsi="Courier New" w:cs="Courier New"/>
        </w:rPr>
        <w:t>a presence which, for faith, characterizes this society</w:t>
      </w:r>
      <w:ins w:id="3774" w:author="Comparison" w:date="2013-05-05T19:43:00Z">
        <w:r w:rsidRPr="00AA4B48">
          <w:rPr>
            <w:rFonts w:ascii="Courier New" w:hAnsi="Courier New" w:cs="Courier New"/>
          </w:rPr>
          <w:t xml:space="preserve"> -- </w:t>
        </w:r>
      </w:ins>
      <w:del w:id="3775" w:author="Comparison" w:date="2013-05-05T19:43:00Z">
        <w:r w:rsidRPr="00C100C3">
          <w:rPr>
            <w:rFonts w:ascii="Courier New" w:hAnsi="Courier New" w:cs="Courier New"/>
          </w:rPr>
          <w:delText>&amp;#8212;</w:delText>
        </w:r>
      </w:del>
      <w:r w:rsidRPr="00C100C3">
        <w:rPr>
          <w:rFonts w:ascii="Courier New" w:hAnsi="Courier New" w:cs="Courier New"/>
        </w:rPr>
        <w:t>a presence without which it has no existence.</w:t>
      </w:r>
    </w:p>
    <w:p w14:paraId="7F3BE8FA" w14:textId="47B456CA" w:rsidR="00000000" w:rsidRPr="00C100C3" w:rsidRDefault="00362818" w:rsidP="00C100C3">
      <w:pPr>
        <w:pStyle w:val="PlainText"/>
        <w:rPr>
          <w:rFonts w:ascii="Courier New" w:hAnsi="Courier New" w:cs="Courier New"/>
        </w:rPr>
      </w:pPr>
      <w:r w:rsidRPr="00C100C3">
        <w:rPr>
          <w:rFonts w:ascii="Courier New" w:hAnsi="Courier New" w:cs="Courier New"/>
        </w:rPr>
        <w:t xml:space="preserve">Mr. M. says, </w:t>
      </w:r>
      <w:ins w:id="3776" w:author="Comparison" w:date="2013-05-05T19:43:00Z">
        <w:r w:rsidRPr="00AA4B48">
          <w:rPr>
            <w:rFonts w:ascii="Courier New" w:hAnsi="Courier New" w:cs="Courier New"/>
          </w:rPr>
          <w:t>"</w:t>
        </w:r>
      </w:ins>
      <w:del w:id="3777" w:author="Comparison" w:date="2013-05-05T19:43:00Z">
        <w:r w:rsidRPr="00C100C3">
          <w:rPr>
            <w:rFonts w:ascii="Courier New" w:hAnsi="Courier New" w:cs="Courier New"/>
          </w:rPr>
          <w:delText>&amp;#8220;</w:delText>
        </w:r>
      </w:del>
      <w:r w:rsidRPr="00C100C3">
        <w:rPr>
          <w:rFonts w:ascii="Courier New" w:hAnsi="Courier New" w:cs="Courier New"/>
        </w:rPr>
        <w:t>The members of the faithful churches have before them the ideal of the Church, of the heavenly families on t</w:t>
      </w:r>
      <w:r w:rsidRPr="00C100C3">
        <w:rPr>
          <w:rFonts w:ascii="Courier New" w:hAnsi="Courier New" w:cs="Courier New"/>
        </w:rPr>
        <w:t>he earth</w:t>
      </w:r>
      <w:ins w:id="3778" w:author="Comparison" w:date="2013-05-05T19:43:00Z">
        <w:r w:rsidRPr="00AA4B48">
          <w:rPr>
            <w:rFonts w:ascii="Courier New" w:hAnsi="Courier New" w:cs="Courier New"/>
          </w:rPr>
          <w:t>."¦</w:t>
        </w:r>
      </w:ins>
      <w:del w:id="3779" w:author="Comparison" w:date="2013-05-05T19:43:00Z">
        <w:r w:rsidRPr="00C100C3">
          <w:rPr>
            <w:rFonts w:ascii="Courier New" w:hAnsi="Courier New" w:cs="Courier New"/>
          </w:rPr>
          <w:delText>.&amp;#8221;|</w:delText>
        </w:r>
      </w:del>
      <w:r w:rsidRPr="00C100C3">
        <w:rPr>
          <w:rFonts w:ascii="Courier New" w:hAnsi="Courier New" w:cs="Courier New"/>
        </w:rPr>
        <w:t xml:space="preserve"> A very nice thought it may be. But I appeal to the </w:t>
      </w:r>
      <w:ins w:id="3780" w:author="Comparison" w:date="2013-05-05T19:43:00Z">
        <w:r w:rsidRPr="00AA4B48">
          <w:rPr>
            <w:rFonts w:ascii="Courier New" w:hAnsi="Courier New" w:cs="Courier New"/>
          </w:rPr>
          <w:t>epistle</w:t>
        </w:r>
      </w:ins>
      <w:del w:id="3781" w:author="Comparison" w:date="2013-05-05T19:43:00Z">
        <w:r w:rsidRPr="00C100C3">
          <w:rPr>
            <w:rFonts w:ascii="Courier New" w:hAnsi="Courier New" w:cs="Courier New"/>
          </w:rPr>
          <w:delText>Epistle</w:delText>
        </w:r>
      </w:del>
      <w:r w:rsidRPr="00C100C3">
        <w:rPr>
          <w:rFonts w:ascii="Courier New" w:hAnsi="Courier New" w:cs="Courier New"/>
        </w:rPr>
        <w:t xml:space="preserve"> to the Ephesians; to that to Romans, chapter 12; </w:t>
      </w:r>
      <w:del w:id="3782" w:author="Comparison" w:date="2013-05-05T19:43:00Z">
        <w:r w:rsidRPr="00C100C3">
          <w:rPr>
            <w:rFonts w:ascii="Courier New" w:hAnsi="Courier New" w:cs="Courier New"/>
          </w:rPr>
          <w:delText xml:space="preserve">to </w:delText>
        </w:r>
      </w:del>
      <w:r w:rsidRPr="00C100C3">
        <w:rPr>
          <w:rFonts w:ascii="Courier New" w:hAnsi="Courier New" w:cs="Courier New"/>
        </w:rPr>
        <w:t>@1 Corinthians 12; to @1 Timothy 3</w:t>
      </w:r>
      <w:ins w:id="3783" w:author="Comparison" w:date="2013-05-05T19:43:00Z">
        <w:r w:rsidRPr="00AA4B48">
          <w:rPr>
            <w:rFonts w:ascii="Courier New" w:hAnsi="Courier New" w:cs="Courier New"/>
          </w:rPr>
          <w:t xml:space="preserve"> </w:t>
        </w:r>
      </w:ins>
      <w:del w:id="3784" w:author="Comparison" w:date="2013-05-05T19:43:00Z">
        <w:r w:rsidRPr="00C100C3">
          <w:rPr>
            <w:rFonts w:ascii="Courier New" w:hAnsi="Courier New" w:cs="Courier New"/>
          </w:rPr>
          <w:delText>:</w:delText>
        </w:r>
      </w:del>
      <w:r w:rsidRPr="00C100C3">
        <w:rPr>
          <w:rFonts w:ascii="Courier New" w:hAnsi="Courier New" w:cs="Courier New"/>
        </w:rPr>
        <w:t>15; and I say, that this description of yours is not at all the ideal of the Church accordin</w:t>
      </w:r>
      <w:r w:rsidRPr="00C100C3">
        <w:rPr>
          <w:rFonts w:ascii="Courier New" w:hAnsi="Courier New" w:cs="Courier New"/>
        </w:rPr>
        <w:t>g to the word.</w:t>
      </w:r>
    </w:p>
    <w:p w14:paraId="3865B43C" w14:textId="6C725A86" w:rsidR="00000000" w:rsidRPr="00C100C3" w:rsidRDefault="00362818" w:rsidP="00C100C3">
      <w:pPr>
        <w:pStyle w:val="PlainText"/>
        <w:rPr>
          <w:rFonts w:ascii="Courier New" w:hAnsi="Courier New" w:cs="Courier New"/>
        </w:rPr>
      </w:pPr>
      <w:ins w:id="3785" w:author="Comparison" w:date="2013-05-05T19:43:00Z">
        <w:r w:rsidRPr="00AA4B48">
          <w:rPr>
            <w:rFonts w:ascii="Courier New" w:hAnsi="Courier New" w:cs="Courier New"/>
          </w:rPr>
          <w:t>¦</w:t>
        </w:r>
      </w:ins>
      <w:del w:id="3786" w:author="Comparison" w:date="2013-05-05T19:43:00Z">
        <w:r w:rsidRPr="00C100C3">
          <w:rPr>
            <w:rFonts w:ascii="Courier New" w:hAnsi="Courier New" w:cs="Courier New"/>
          </w:rPr>
          <w:delText>|</w:delText>
        </w:r>
      </w:del>
      <w:r w:rsidRPr="00C100C3">
        <w:rPr>
          <w:rFonts w:ascii="Courier New" w:hAnsi="Courier New" w:cs="Courier New"/>
        </w:rPr>
        <w:t xml:space="preserve"> Page 123.</w:t>
      </w:r>
    </w:p>
    <w:p w14:paraId="30C02D8D"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{148}</w:t>
      </w:r>
    </w:p>
    <w:p w14:paraId="57A04633" w14:textId="55552008"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In refuting a thought of the </w:t>
      </w:r>
      <w:ins w:id="3787" w:author="Comparison" w:date="2013-05-05T19:43:00Z">
        <w:r w:rsidRPr="00AA4B48">
          <w:rPr>
            <w:rFonts w:ascii="Courier New" w:hAnsi="Courier New" w:cs="Courier New"/>
          </w:rPr>
          <w:t>"*</w:t>
        </w:r>
      </w:ins>
      <w:del w:id="3788" w:author="Comparison" w:date="2013-05-05T19:43:00Z">
        <w:r w:rsidRPr="00C100C3">
          <w:rPr>
            <w:rFonts w:ascii="Courier New" w:hAnsi="Courier New" w:cs="Courier New"/>
          </w:rPr>
          <w:delText>&amp;#8220;*</w:delText>
        </w:r>
      </w:del>
      <w:r w:rsidRPr="00C100C3">
        <w:rPr>
          <w:rFonts w:ascii="Courier New" w:hAnsi="Courier New" w:cs="Courier New"/>
        </w:rPr>
        <w:t xml:space="preserve">Coup </w:t>
      </w:r>
      <w:ins w:id="3789" w:author="Comparison" w:date="2013-05-05T19:43:00Z">
        <w:r w:rsidRPr="00AA4B48">
          <w:rPr>
            <w:rFonts w:ascii="Courier New" w:hAnsi="Courier New" w:cs="Courier New"/>
          </w:rPr>
          <w:t>d'oeil*,"</w:t>
        </w:r>
      </w:ins>
      <w:del w:id="3790" w:author="Comparison" w:date="2013-05-05T19:43:00Z">
        <w:r w:rsidRPr="00C100C3">
          <w:rPr>
            <w:rFonts w:ascii="Courier New" w:hAnsi="Courier New" w:cs="Courier New"/>
          </w:rPr>
          <w:delText>d&amp;#8217;æil*,&amp;#8221;</w:delText>
        </w:r>
      </w:del>
      <w:r w:rsidRPr="00C100C3">
        <w:rPr>
          <w:rFonts w:ascii="Courier New" w:hAnsi="Courier New" w:cs="Courier New"/>
        </w:rPr>
        <w:t xml:space="preserve"> Mr. M. thus expresses himself: </w:t>
      </w:r>
      <w:ins w:id="3791" w:author="Comparison" w:date="2013-05-05T19:43:00Z">
        <w:r w:rsidRPr="00AA4B48">
          <w:rPr>
            <w:rFonts w:ascii="Courier New" w:hAnsi="Courier New" w:cs="Courier New"/>
          </w:rPr>
          <w:t>"</w:t>
        </w:r>
      </w:ins>
      <w:del w:id="3792" w:author="Comparison" w:date="2013-05-05T19:43:00Z">
        <w:r w:rsidRPr="00C100C3">
          <w:rPr>
            <w:rFonts w:ascii="Courier New" w:hAnsi="Courier New" w:cs="Courier New"/>
          </w:rPr>
          <w:delText>&amp;#8220;</w:delText>
        </w:r>
      </w:del>
      <w:r w:rsidRPr="00C100C3">
        <w:rPr>
          <w:rFonts w:ascii="Courier New" w:hAnsi="Courier New" w:cs="Courier New"/>
        </w:rPr>
        <w:t>To say that the Church is become quite invisible, is to say that the world can no longer perceive that there are *Chris</w:t>
      </w:r>
      <w:r w:rsidRPr="00C100C3">
        <w:rPr>
          <w:rFonts w:ascii="Courier New" w:hAnsi="Courier New" w:cs="Courier New"/>
        </w:rPr>
        <w:t>tians</w:t>
      </w:r>
      <w:ins w:id="3793" w:author="Comparison" w:date="2013-05-05T19:43:00Z">
        <w:r w:rsidRPr="00AA4B48">
          <w:rPr>
            <w:rFonts w:ascii="Courier New" w:hAnsi="Courier New" w:cs="Courier New"/>
          </w:rPr>
          <w:t>*."¦</w:t>
        </w:r>
      </w:ins>
      <w:del w:id="3794" w:author="Comparison" w:date="2013-05-05T19:43:00Z">
        <w:r w:rsidRPr="00C100C3">
          <w:rPr>
            <w:rFonts w:ascii="Courier New" w:hAnsi="Courier New" w:cs="Courier New"/>
          </w:rPr>
          <w:delText>*.&amp;#8221;|</w:delText>
        </w:r>
      </w:del>
      <w:r w:rsidRPr="00C100C3">
        <w:rPr>
          <w:rFonts w:ascii="Courier New" w:hAnsi="Courier New" w:cs="Courier New"/>
        </w:rPr>
        <w:t xml:space="preserve"> Here all idea of unity and of union according to the word is totally destroyed. The Church is made no more than a moral state of the individuals</w:t>
      </w:r>
      <w:ins w:id="3795" w:author="Comparison" w:date="2013-05-05T19:43:00Z">
        <w:r w:rsidRPr="00AA4B48">
          <w:rPr>
            <w:rFonts w:ascii="Courier New" w:hAnsi="Courier New" w:cs="Courier New"/>
          </w:rPr>
          <w:t xml:space="preserve"> -- </w:t>
        </w:r>
      </w:ins>
      <w:del w:id="3796" w:author="Comparison" w:date="2013-05-05T19:43:00Z">
        <w:r w:rsidRPr="00C100C3">
          <w:rPr>
            <w:rFonts w:ascii="Courier New" w:hAnsi="Courier New" w:cs="Courier New"/>
          </w:rPr>
          <w:delText>&amp;#8212;</w:delText>
        </w:r>
      </w:del>
      <w:r w:rsidRPr="00C100C3">
        <w:rPr>
          <w:rFonts w:ascii="Courier New" w:hAnsi="Courier New" w:cs="Courier New"/>
        </w:rPr>
        <w:t>that it was not the gathering together in one the children of God which were scattered ab</w:t>
      </w:r>
      <w:r w:rsidRPr="00C100C3">
        <w:rPr>
          <w:rFonts w:ascii="Courier New" w:hAnsi="Courier New" w:cs="Courier New"/>
        </w:rPr>
        <w:t>road.</w:t>
      </w:r>
    </w:p>
    <w:p w14:paraId="3AB1F369" w14:textId="16AEB08D"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Is the Church then no longer visible? asks Mr. M. </w:t>
      </w:r>
      <w:ins w:id="3797" w:author="Comparison" w:date="2013-05-05T19:43:00Z">
        <w:r w:rsidRPr="00AA4B48">
          <w:rPr>
            <w:rFonts w:ascii="Courier New" w:hAnsi="Courier New" w:cs="Courier New"/>
          </w:rPr>
          <w:t>"</w:t>
        </w:r>
      </w:ins>
      <w:del w:id="3798" w:author="Comparison" w:date="2013-05-05T19:43:00Z">
        <w:r w:rsidRPr="00C100C3">
          <w:rPr>
            <w:rFonts w:ascii="Courier New" w:hAnsi="Courier New" w:cs="Courier New"/>
          </w:rPr>
          <w:delText>&amp;#8220;</w:delText>
        </w:r>
      </w:del>
      <w:r w:rsidRPr="00C100C3">
        <w:rPr>
          <w:rFonts w:ascii="Courier New" w:hAnsi="Courier New" w:cs="Courier New"/>
        </w:rPr>
        <w:t>Yes</w:t>
      </w:r>
      <w:ins w:id="3799" w:author="Comparison" w:date="2013-05-05T19:43:00Z">
        <w:r w:rsidRPr="00AA4B48">
          <w:rPr>
            <w:rFonts w:ascii="Courier New" w:hAnsi="Courier New" w:cs="Courier New"/>
          </w:rPr>
          <w:t>,"</w:t>
        </w:r>
      </w:ins>
      <w:del w:id="3800" w:author="Comparison" w:date="2013-05-05T19:43:00Z">
        <w:r w:rsidRPr="00C100C3">
          <w:rPr>
            <w:rFonts w:ascii="Courier New" w:hAnsi="Courier New" w:cs="Courier New"/>
          </w:rPr>
          <w:delText>,&amp;#8221;</w:delText>
        </w:r>
      </w:del>
      <w:r w:rsidRPr="00C100C3">
        <w:rPr>
          <w:rFonts w:ascii="Courier New" w:hAnsi="Courier New" w:cs="Courier New"/>
        </w:rPr>
        <w:t xml:space="preserve"> says he. </w:t>
      </w:r>
      <w:ins w:id="3801" w:author="Comparison" w:date="2013-05-05T19:43:00Z">
        <w:r w:rsidRPr="00AA4B48">
          <w:rPr>
            <w:rFonts w:ascii="Courier New" w:hAnsi="Courier New" w:cs="Courier New"/>
          </w:rPr>
          <w:t>"</w:t>
        </w:r>
      </w:ins>
      <w:del w:id="3802" w:author="Comparison" w:date="2013-05-05T19:43:00Z">
        <w:r w:rsidRPr="00C100C3">
          <w:rPr>
            <w:rFonts w:ascii="Courier New" w:hAnsi="Courier New" w:cs="Courier New"/>
          </w:rPr>
          <w:delText>&amp;#8220;</w:delText>
        </w:r>
      </w:del>
      <w:r w:rsidRPr="00C100C3">
        <w:rPr>
          <w:rFonts w:ascii="Courier New" w:hAnsi="Courier New" w:cs="Courier New"/>
        </w:rPr>
        <w:t>It is to be seen in all those who profess and know the Saviour</w:t>
      </w:r>
      <w:ins w:id="3803" w:author="Comparison" w:date="2013-05-05T19:43:00Z">
        <w:r w:rsidRPr="00AA4B48">
          <w:rPr>
            <w:rFonts w:ascii="Courier New" w:hAnsi="Courier New" w:cs="Courier New"/>
          </w:rPr>
          <w:t>."¦</w:t>
        </w:r>
      </w:ins>
      <w:del w:id="3804" w:author="Comparison" w:date="2013-05-05T19:43:00Z">
        <w:r w:rsidRPr="00C100C3">
          <w:rPr>
            <w:rFonts w:ascii="Courier New" w:hAnsi="Courier New" w:cs="Courier New"/>
          </w:rPr>
          <w:delText>.&amp;#8221;|</w:delText>
        </w:r>
      </w:del>
      <w:r w:rsidRPr="00C100C3">
        <w:rPr>
          <w:rFonts w:ascii="Courier New" w:hAnsi="Courier New" w:cs="Courier New"/>
        </w:rPr>
        <w:t xml:space="preserve"> This is to say that the existence of scattered individuals is the manifestation of a body.</w:t>
      </w:r>
    </w:p>
    <w:p w14:paraId="57D3D7AA" w14:textId="5EB6EBED" w:rsidR="00000000" w:rsidRPr="00C100C3" w:rsidRDefault="00362818" w:rsidP="00C100C3">
      <w:pPr>
        <w:pStyle w:val="PlainText"/>
        <w:rPr>
          <w:rFonts w:ascii="Courier New" w:hAnsi="Courier New" w:cs="Courier New"/>
        </w:rPr>
      </w:pPr>
      <w:r w:rsidRPr="00C100C3">
        <w:rPr>
          <w:rFonts w:ascii="Courier New" w:hAnsi="Courier New" w:cs="Courier New"/>
        </w:rPr>
        <w:t xml:space="preserve">But Mr. M. goes farther. </w:t>
      </w:r>
      <w:ins w:id="3805" w:author="Comparison" w:date="2013-05-05T19:43:00Z">
        <w:r w:rsidRPr="00AA4B48">
          <w:rPr>
            <w:rFonts w:ascii="Courier New" w:hAnsi="Courier New" w:cs="Courier New"/>
          </w:rPr>
          <w:t>"</w:t>
        </w:r>
      </w:ins>
      <w:del w:id="3806" w:author="Comparison" w:date="2013-05-05T19:43:00Z">
        <w:r w:rsidRPr="00C100C3">
          <w:rPr>
            <w:rFonts w:ascii="Courier New" w:hAnsi="Courier New" w:cs="Courier New"/>
          </w:rPr>
          <w:delText>&amp;#8220;</w:delText>
        </w:r>
      </w:del>
      <w:r w:rsidRPr="00C100C3">
        <w:rPr>
          <w:rFonts w:ascii="Courier New" w:hAnsi="Courier New" w:cs="Courier New"/>
        </w:rPr>
        <w:t>The apostolic church</w:t>
      </w:r>
      <w:ins w:id="3807" w:author="Comparison" w:date="2013-05-05T19:43:00Z">
        <w:r w:rsidRPr="00AA4B48">
          <w:rPr>
            <w:rFonts w:ascii="Courier New" w:hAnsi="Courier New" w:cs="Courier New"/>
          </w:rPr>
          <w:t>,"</w:t>
        </w:r>
      </w:ins>
      <w:del w:id="3808" w:author="Comparison" w:date="2013-05-05T19:43:00Z">
        <w:r w:rsidRPr="00C100C3">
          <w:rPr>
            <w:rFonts w:ascii="Courier New" w:hAnsi="Courier New" w:cs="Courier New"/>
          </w:rPr>
          <w:delText>,&amp;#8221;</w:delText>
        </w:r>
      </w:del>
      <w:r w:rsidRPr="00C100C3">
        <w:rPr>
          <w:rFonts w:ascii="Courier New" w:hAnsi="Courier New" w:cs="Courier New"/>
        </w:rPr>
        <w:t xml:space="preserve"> says he, </w:t>
      </w:r>
      <w:ins w:id="3809" w:author="Comparison" w:date="2013-05-05T19:43:00Z">
        <w:r w:rsidRPr="00AA4B48">
          <w:rPr>
            <w:rFonts w:ascii="Courier New" w:hAnsi="Courier New" w:cs="Courier New"/>
          </w:rPr>
          <w:t>"</w:t>
        </w:r>
      </w:ins>
      <w:del w:id="3810" w:author="Comparison" w:date="2013-05-05T19:43:00Z">
        <w:r w:rsidRPr="00C100C3">
          <w:rPr>
            <w:rFonts w:ascii="Courier New" w:hAnsi="Courier New" w:cs="Courier New"/>
          </w:rPr>
          <w:delText>&amp;#8220;</w:delText>
        </w:r>
      </w:del>
      <w:r w:rsidRPr="00C100C3">
        <w:rPr>
          <w:rFonts w:ascii="Courier New" w:hAnsi="Courier New" w:cs="Courier New"/>
        </w:rPr>
        <w:t xml:space="preserve">was visible solely because it shewed forth the virtues of the Saviour; and, now too, there are souls, who, in a feeble measure, are the witnesses of Christ. Why not call the same </w:t>
      </w:r>
      <w:r w:rsidRPr="00C100C3">
        <w:rPr>
          <w:rFonts w:ascii="Courier New" w:hAnsi="Courier New" w:cs="Courier New"/>
        </w:rPr>
        <w:t>things by the same name, in the past as well as in the nineteenth century</w:t>
      </w:r>
      <w:ins w:id="3811" w:author="Comparison" w:date="2013-05-05T19:43:00Z">
        <w:r w:rsidRPr="00AA4B48">
          <w:rPr>
            <w:rFonts w:ascii="Courier New" w:hAnsi="Courier New" w:cs="Courier New"/>
          </w:rPr>
          <w:t>?"</w:t>
        </w:r>
      </w:ins>
      <w:del w:id="3812" w:author="Comparison" w:date="2013-05-05T19:43:00Z">
        <w:r w:rsidRPr="00C100C3">
          <w:rPr>
            <w:rFonts w:ascii="Courier New" w:hAnsi="Courier New" w:cs="Courier New"/>
          </w:rPr>
          <w:delText>?&amp;#8221;</w:delText>
        </w:r>
      </w:del>
    </w:p>
    <w:p w14:paraId="75056A66" w14:textId="67C233F4" w:rsidR="00000000" w:rsidRPr="00C100C3" w:rsidRDefault="00362818" w:rsidP="00C100C3">
      <w:pPr>
        <w:pStyle w:val="PlainText"/>
        <w:rPr>
          <w:rFonts w:ascii="Courier New" w:hAnsi="Courier New" w:cs="Courier New"/>
        </w:rPr>
      </w:pPr>
      <w:r w:rsidRPr="00C100C3">
        <w:rPr>
          <w:rFonts w:ascii="Courier New" w:hAnsi="Courier New" w:cs="Courier New"/>
        </w:rPr>
        <w:t>This is a formal denial of all the doctrine of the word. Did God put apostles in souls? Did He put gifts of healing in a soul? You may exclaim, if you will, You take up thin</w:t>
      </w:r>
      <w:r w:rsidRPr="00C100C3">
        <w:rPr>
          <w:rFonts w:ascii="Courier New" w:hAnsi="Courier New" w:cs="Courier New"/>
        </w:rPr>
        <w:t xml:space="preserve">gs in such a way! Yes; I take things quietly, as I find them in the word, and I say that you put aside and deny the unity of the Church of God and all the doctrine of the word. Mr. M. says I confound </w:t>
      </w:r>
      <w:ins w:id="3813" w:author="Comparison" w:date="2013-05-05T19:43:00Z">
        <w:r w:rsidRPr="00AA4B48">
          <w:rPr>
            <w:rFonts w:ascii="Courier New" w:hAnsi="Courier New" w:cs="Courier New"/>
          </w:rPr>
          <w:t>catholicism</w:t>
        </w:r>
      </w:ins>
      <w:del w:id="3814" w:author="Comparison" w:date="2013-05-05T19:43:00Z">
        <w:r w:rsidRPr="00C100C3">
          <w:rPr>
            <w:rFonts w:ascii="Courier New" w:hAnsi="Courier New" w:cs="Courier New"/>
          </w:rPr>
          <w:delText>Catholicism</w:delText>
        </w:r>
      </w:del>
      <w:r w:rsidRPr="00C100C3">
        <w:rPr>
          <w:rFonts w:ascii="Courier New" w:hAnsi="Courier New" w:cs="Courier New"/>
        </w:rPr>
        <w:t xml:space="preserve"> of form with the unity of the Spirit. Take t</w:t>
      </w:r>
      <w:r w:rsidRPr="00C100C3">
        <w:rPr>
          <w:rFonts w:ascii="Courier New" w:hAnsi="Courier New" w:cs="Courier New"/>
        </w:rPr>
        <w:t>he unity of a man; in what does it consist? I do not speak of uniformity of organization. I speak of the unity of the body. There is one Spirit and one body, one body on the earth; @Ephesians 4. Your unity of the spirit</w:t>
      </w:r>
      <w:ins w:id="3815" w:author="Comparison" w:date="2013-05-05T19:43:00Z">
        <w:r w:rsidRPr="00AA4B48">
          <w:rPr>
            <w:rFonts w:ascii="Courier New" w:hAnsi="Courier New" w:cs="Courier New"/>
          </w:rPr>
          <w:t>¦</w:t>
        </w:r>
      </w:ins>
      <w:del w:id="3816" w:author="Comparison" w:date="2013-05-05T19:43:00Z">
        <w:r w:rsidRPr="00C100C3">
          <w:rPr>
            <w:rFonts w:ascii="Courier New" w:hAnsi="Courier New" w:cs="Courier New"/>
          </w:rPr>
          <w:delText>|</w:delText>
        </w:r>
      </w:del>
      <w:r w:rsidRPr="00C100C3">
        <w:rPr>
          <w:rFonts w:ascii="Courier New" w:hAnsi="Courier New" w:cs="Courier New"/>
        </w:rPr>
        <w:t xml:space="preserve"> consists only in</w:t>
      </w:r>
    </w:p>
    <w:p w14:paraId="6BCFBC7E" w14:textId="204FFA8C" w:rsidR="00000000" w:rsidRPr="00C100C3" w:rsidRDefault="00362818" w:rsidP="00C100C3">
      <w:pPr>
        <w:pStyle w:val="PlainText"/>
        <w:rPr>
          <w:rFonts w:ascii="Courier New" w:hAnsi="Courier New" w:cs="Courier New"/>
        </w:rPr>
      </w:pPr>
      <w:ins w:id="3817" w:author="Comparison" w:date="2013-05-05T19:43:00Z">
        <w:r w:rsidRPr="00AA4B48">
          <w:rPr>
            <w:rFonts w:ascii="Courier New" w:hAnsi="Courier New" w:cs="Courier New"/>
          </w:rPr>
          <w:t>¦</w:t>
        </w:r>
      </w:ins>
      <w:del w:id="3818" w:author="Comparison" w:date="2013-05-05T19:43:00Z">
        <w:r w:rsidRPr="00C100C3">
          <w:rPr>
            <w:rFonts w:ascii="Courier New" w:hAnsi="Courier New" w:cs="Courier New"/>
          </w:rPr>
          <w:delText>|</w:delText>
        </w:r>
      </w:del>
      <w:r w:rsidRPr="00C100C3">
        <w:rPr>
          <w:rFonts w:ascii="Courier New" w:hAnsi="Courier New" w:cs="Courier New"/>
        </w:rPr>
        <w:t xml:space="preserve"> Page 139.</w:t>
      </w:r>
    </w:p>
    <w:p w14:paraId="6AEE0237" w14:textId="77777777" w:rsidR="00000000" w:rsidRPr="00AA4B48" w:rsidRDefault="00362818" w:rsidP="00AA4B48">
      <w:pPr>
        <w:pStyle w:val="PlainText"/>
        <w:rPr>
          <w:ins w:id="3819" w:author="Comparison" w:date="2013-05-05T19:43:00Z"/>
          <w:rFonts w:ascii="Courier New" w:hAnsi="Courier New" w:cs="Courier New"/>
        </w:rPr>
      </w:pPr>
      <w:ins w:id="3820" w:author="Comparison" w:date="2013-05-05T19:43:00Z">
        <w:r w:rsidRPr="00AA4B48">
          <w:rPr>
            <w:rFonts w:ascii="Courier New" w:hAnsi="Courier New" w:cs="Courier New"/>
          </w:rPr>
          <w:t>¦</w:t>
        </w:r>
      </w:ins>
      <w:del w:id="3821" w:author="Comparison" w:date="2013-05-05T19:43:00Z">
        <w:r w:rsidRPr="00C100C3">
          <w:rPr>
            <w:rFonts w:ascii="Courier New" w:hAnsi="Courier New" w:cs="Courier New"/>
          </w:rPr>
          <w:delText>|</w:delText>
        </w:r>
      </w:del>
      <w:r w:rsidRPr="00C100C3">
        <w:rPr>
          <w:rFonts w:ascii="Courier New" w:hAnsi="Courier New" w:cs="Courier New"/>
        </w:rPr>
        <w:t xml:space="preserve"> Pa</w:t>
      </w:r>
      <w:r w:rsidRPr="00C100C3">
        <w:rPr>
          <w:rFonts w:ascii="Courier New" w:hAnsi="Courier New" w:cs="Courier New"/>
        </w:rPr>
        <w:t>ge 140</w:t>
      </w:r>
    </w:p>
    <w:p w14:paraId="1B7F2E21" w14:textId="47D7F389" w:rsidR="00000000" w:rsidRPr="00C100C3" w:rsidRDefault="00362818" w:rsidP="00C100C3">
      <w:pPr>
        <w:pStyle w:val="PlainText"/>
        <w:rPr>
          <w:del w:id="3822" w:author="Comparison" w:date="2013-05-05T19:43:00Z"/>
          <w:rFonts w:ascii="Courier New" w:hAnsi="Courier New" w:cs="Courier New"/>
        </w:rPr>
      </w:pPr>
      <w:ins w:id="3823" w:author="Comparison" w:date="2013-05-05T19:43:00Z">
        <w:r w:rsidRPr="00AA4B48">
          <w:rPr>
            <w:rFonts w:ascii="Courier New" w:hAnsi="Courier New" w:cs="Courier New"/>
          </w:rPr>
          <w:t>¦</w:t>
        </w:r>
      </w:ins>
      <w:del w:id="3824" w:author="Comparison" w:date="2013-05-05T19:43:00Z">
        <w:r w:rsidRPr="00C100C3">
          <w:rPr>
            <w:rFonts w:ascii="Courier New" w:hAnsi="Courier New" w:cs="Courier New"/>
          </w:rPr>
          <w:delText>.</w:delText>
        </w:r>
      </w:del>
    </w:p>
    <w:p w14:paraId="7919614E" w14:textId="395F8327" w:rsidR="00000000" w:rsidRPr="00C100C3" w:rsidRDefault="00362818" w:rsidP="00C100C3">
      <w:pPr>
        <w:pStyle w:val="PlainText"/>
        <w:rPr>
          <w:rFonts w:ascii="Courier New" w:hAnsi="Courier New" w:cs="Courier New"/>
        </w:rPr>
      </w:pPr>
      <w:del w:id="3825" w:author="Comparison" w:date="2013-05-05T19:43:00Z">
        <w:r w:rsidRPr="00C100C3">
          <w:rPr>
            <w:rFonts w:ascii="Courier New" w:hAnsi="Courier New" w:cs="Courier New"/>
          </w:rPr>
          <w:delText>|</w:delText>
        </w:r>
      </w:del>
      <w:r w:rsidRPr="00C100C3">
        <w:rPr>
          <w:rFonts w:ascii="Courier New" w:hAnsi="Courier New" w:cs="Courier New"/>
        </w:rPr>
        <w:t xml:space="preserve"> It is important here to give its full force to this expression, </w:t>
      </w:r>
      <w:ins w:id="3826" w:author="Comparison" w:date="2013-05-05T19:43:00Z">
        <w:r w:rsidRPr="00AA4B48">
          <w:rPr>
            <w:rFonts w:ascii="Courier New" w:hAnsi="Courier New" w:cs="Courier New"/>
          </w:rPr>
          <w:t>"</w:t>
        </w:r>
      </w:ins>
      <w:del w:id="3827" w:author="Comparison" w:date="2013-05-05T19:43:00Z">
        <w:r w:rsidRPr="00C100C3">
          <w:rPr>
            <w:rFonts w:ascii="Courier New" w:hAnsi="Courier New" w:cs="Courier New"/>
          </w:rPr>
          <w:delText>&amp;#8220;</w:delText>
        </w:r>
      </w:del>
      <w:r w:rsidRPr="00C100C3">
        <w:rPr>
          <w:rFonts w:ascii="Courier New" w:hAnsi="Courier New" w:cs="Courier New"/>
        </w:rPr>
        <w:t>The unity of the Spirit</w:t>
      </w:r>
      <w:ins w:id="3828" w:author="Comparison" w:date="2013-05-05T19:43:00Z">
        <w:r w:rsidRPr="00AA4B48">
          <w:rPr>
            <w:rFonts w:ascii="Courier New" w:hAnsi="Courier New" w:cs="Courier New"/>
          </w:rPr>
          <w:t>."</w:t>
        </w:r>
      </w:ins>
      <w:del w:id="3829" w:author="Comparison" w:date="2013-05-05T19:43:00Z">
        <w:r w:rsidRPr="00C100C3">
          <w:rPr>
            <w:rFonts w:ascii="Courier New" w:hAnsi="Courier New" w:cs="Courier New"/>
          </w:rPr>
          <w:delText>.&amp;#8221;</w:delText>
        </w:r>
      </w:del>
      <w:r w:rsidRPr="00C100C3">
        <w:rPr>
          <w:rFonts w:ascii="Courier New" w:hAnsi="Courier New" w:cs="Courier New"/>
        </w:rPr>
        <w:t xml:space="preserve"> This unity is in no wise as Mr. M. presents it to us, a matter of feeling. The unity of the Spirit is the unity which flows from this, that th</w:t>
      </w:r>
      <w:r w:rsidRPr="00C100C3">
        <w:rPr>
          <w:rFonts w:ascii="Courier New" w:hAnsi="Courier New" w:cs="Courier New"/>
        </w:rPr>
        <w:t xml:space="preserve">e *One Spirit* has united the members in Jesus in one body. Look at the Epistle to the Ephesians. God has established Christ </w:t>
      </w:r>
      <w:ins w:id="3830" w:author="Comparison" w:date="2013-05-05T19:43:00Z">
        <w:r w:rsidRPr="00AA4B48">
          <w:rPr>
            <w:rFonts w:ascii="Courier New" w:hAnsi="Courier New" w:cs="Courier New"/>
          </w:rPr>
          <w:t>"</w:t>
        </w:r>
      </w:ins>
      <w:del w:id="3831" w:author="Comparison" w:date="2013-05-05T19:43:00Z">
        <w:r w:rsidRPr="00C100C3">
          <w:rPr>
            <w:rFonts w:ascii="Courier New" w:hAnsi="Courier New" w:cs="Courier New"/>
          </w:rPr>
          <w:delText>&amp;#8220;</w:delText>
        </w:r>
      </w:del>
      <w:r w:rsidRPr="00C100C3">
        <w:rPr>
          <w:rFonts w:ascii="Courier New" w:hAnsi="Courier New" w:cs="Courier New"/>
        </w:rPr>
        <w:t>to be the head over all things</w:t>
      </w:r>
      <w:ins w:id="3832" w:author="Comparison" w:date="2013-05-05T19:43:00Z">
        <w:r w:rsidRPr="00AA4B48">
          <w:rPr>
            <w:rFonts w:ascii="Courier New" w:hAnsi="Courier New" w:cs="Courier New"/>
          </w:rPr>
          <w:t>,"</w:t>
        </w:r>
      </w:ins>
      <w:del w:id="3833" w:author="Comparison" w:date="2013-05-05T19:43:00Z">
        <w:r w:rsidRPr="00C100C3">
          <w:rPr>
            <w:rFonts w:ascii="Courier New" w:hAnsi="Courier New" w:cs="Courier New"/>
          </w:rPr>
          <w:delText>,&amp;#8221;</w:delText>
        </w:r>
      </w:del>
      <w:r w:rsidRPr="00C100C3">
        <w:rPr>
          <w:rFonts w:ascii="Courier New" w:hAnsi="Courier New" w:cs="Courier New"/>
        </w:rPr>
        <w:t xml:space="preserve"> and Head of the Church </w:t>
      </w:r>
      <w:ins w:id="3834" w:author="Comparison" w:date="2013-05-05T19:43:00Z">
        <w:r w:rsidRPr="00AA4B48">
          <w:rPr>
            <w:rFonts w:ascii="Courier New" w:hAnsi="Courier New" w:cs="Courier New"/>
          </w:rPr>
          <w:t>"</w:t>
        </w:r>
      </w:ins>
      <w:del w:id="3835" w:author="Comparison" w:date="2013-05-05T19:43:00Z">
        <w:r w:rsidRPr="00C100C3">
          <w:rPr>
            <w:rFonts w:ascii="Courier New" w:hAnsi="Courier New" w:cs="Courier New"/>
          </w:rPr>
          <w:delText>&amp;#8220;</w:delText>
        </w:r>
      </w:del>
      <w:r w:rsidRPr="00C100C3">
        <w:rPr>
          <w:rFonts w:ascii="Courier New" w:hAnsi="Courier New" w:cs="Courier New"/>
        </w:rPr>
        <w:t xml:space="preserve">which is his body, the fulness of him that filleth all </w:t>
      </w:r>
      <w:r w:rsidRPr="00C100C3">
        <w:rPr>
          <w:rFonts w:ascii="Courier New" w:hAnsi="Courier New" w:cs="Courier New"/>
        </w:rPr>
        <w:t>in all</w:t>
      </w:r>
      <w:ins w:id="3836" w:author="Comparison" w:date="2013-05-05T19:43:00Z">
        <w:r w:rsidRPr="00AA4B48">
          <w:rPr>
            <w:rFonts w:ascii="Courier New" w:hAnsi="Courier New" w:cs="Courier New"/>
          </w:rPr>
          <w:t>."</w:t>
        </w:r>
      </w:ins>
      <w:del w:id="3837" w:author="Comparison" w:date="2013-05-05T19:43:00Z">
        <w:r w:rsidRPr="00C100C3">
          <w:rPr>
            <w:rFonts w:ascii="Courier New" w:hAnsi="Courier New" w:cs="Courier New"/>
          </w:rPr>
          <w:delText>.&amp;#8221;</w:delText>
        </w:r>
      </w:del>
      <w:r w:rsidRPr="00C100C3">
        <w:rPr>
          <w:rFonts w:ascii="Courier New" w:hAnsi="Courier New" w:cs="Courier New"/>
        </w:rPr>
        <w:t xml:space="preserve"> That is to say, that the Church, as a body, is the complement of the Head, which is Christ. He has quickened us together with Him</w:t>
      </w:r>
      <w:ins w:id="3838" w:author="Comparison" w:date="2013-05-05T19:43:00Z">
        <w:r w:rsidRPr="00AA4B48">
          <w:rPr>
            <w:rFonts w:ascii="Courier New" w:hAnsi="Courier New" w:cs="Courier New"/>
          </w:rPr>
          <w:t xml:space="preserve"> -- </w:t>
        </w:r>
      </w:ins>
      <w:del w:id="3839" w:author="Comparison" w:date="2013-05-05T19:43:00Z">
        <w:r w:rsidRPr="00C100C3">
          <w:rPr>
            <w:rFonts w:ascii="Courier New" w:hAnsi="Courier New" w:cs="Courier New"/>
          </w:rPr>
          <w:delText>&amp;#8212;</w:delText>
        </w:r>
      </w:del>
      <w:r w:rsidRPr="00C100C3">
        <w:rPr>
          <w:rFonts w:ascii="Courier New" w:hAnsi="Courier New" w:cs="Courier New"/>
        </w:rPr>
        <w:t>Jews and Gentiles also together. He has made us, as Christians, sit together with Him in the heavenly pla</w:t>
      </w:r>
      <w:r w:rsidRPr="00C100C3">
        <w:rPr>
          <w:rFonts w:ascii="Courier New" w:hAnsi="Courier New" w:cs="Courier New"/>
        </w:rPr>
        <w:t xml:space="preserve">ces. </w:t>
      </w:r>
      <w:ins w:id="3840" w:author="Comparison" w:date="2013-05-05T19:43:00Z">
        <w:r w:rsidRPr="00AA4B48">
          <w:rPr>
            <w:rFonts w:ascii="Courier New" w:hAnsi="Courier New" w:cs="Courier New"/>
          </w:rPr>
          <w:t>"</w:t>
        </w:r>
      </w:ins>
      <w:del w:id="3841" w:author="Comparison" w:date="2013-05-05T19:43:00Z">
        <w:r w:rsidRPr="00C100C3">
          <w:rPr>
            <w:rFonts w:ascii="Courier New" w:hAnsi="Courier New" w:cs="Courier New"/>
          </w:rPr>
          <w:delText>&amp;#8220;</w:delText>
        </w:r>
      </w:del>
      <w:r w:rsidRPr="00C100C3">
        <w:rPr>
          <w:rFonts w:ascii="Courier New" w:hAnsi="Courier New" w:cs="Courier New"/>
        </w:rPr>
        <w:t>For to make in himself of twain one new man, so making peace; and that he might reconcile both unto God in one body</w:t>
      </w:r>
      <w:ins w:id="3842" w:author="Comparison" w:date="2013-05-05T19:43:00Z">
        <w:r w:rsidRPr="00AA4B48">
          <w:rPr>
            <w:rFonts w:ascii="Courier New" w:hAnsi="Courier New" w:cs="Courier New"/>
          </w:rPr>
          <w:t xml:space="preserve"> ... .</w:t>
        </w:r>
      </w:ins>
      <w:del w:id="3843" w:author="Comparison" w:date="2013-05-05T19:43:00Z">
        <w:r w:rsidRPr="00C100C3">
          <w:rPr>
            <w:rFonts w:ascii="Courier New" w:hAnsi="Courier New" w:cs="Courier New"/>
          </w:rPr>
          <w:delText>&amp;#8230;</w:delText>
        </w:r>
      </w:del>
      <w:r w:rsidRPr="00C100C3">
        <w:rPr>
          <w:rFonts w:ascii="Courier New" w:hAnsi="Courier New" w:cs="Courier New"/>
        </w:rPr>
        <w:t xml:space="preserve"> Now therefore ye [Gentiles] are no more strangers and foreigners, but fellow citizens with the saints, and of the househo</w:t>
      </w:r>
      <w:r w:rsidRPr="00C100C3">
        <w:rPr>
          <w:rFonts w:ascii="Courier New" w:hAnsi="Courier New" w:cs="Courier New"/>
        </w:rPr>
        <w:t>ld of God; and are built upon the foundation of the apostles and prophets [of the New Testament. See @Ephesians 3:</w:t>
      </w:r>
      <w:ins w:id="3844" w:author="Comparison" w:date="2013-05-05T19:43:00Z">
        <w:r w:rsidRPr="00AA4B48">
          <w:rPr>
            <w:rFonts w:ascii="Courier New" w:hAnsi="Courier New" w:cs="Courier New"/>
          </w:rPr>
          <w:t xml:space="preserve"> </w:t>
        </w:r>
      </w:ins>
      <w:r w:rsidRPr="00C100C3">
        <w:rPr>
          <w:rFonts w:ascii="Courier New" w:hAnsi="Courier New" w:cs="Courier New"/>
        </w:rPr>
        <w:t xml:space="preserve">5], Jesus Christ being himself the chief corner stone; in whom all the building fitly framed together groweth unto an holy temple in the Lord </w:t>
      </w:r>
      <w:r w:rsidRPr="00C100C3">
        <w:rPr>
          <w:rFonts w:ascii="Courier New" w:hAnsi="Courier New" w:cs="Courier New"/>
        </w:rPr>
        <w:t xml:space="preserve">[this is what has replaced </w:t>
      </w:r>
      <w:ins w:id="3845" w:author="Comparison" w:date="2013-05-05T19:43:00Z">
        <w:r w:rsidRPr="00AA4B48">
          <w:rPr>
            <w:rFonts w:ascii="Courier New" w:hAnsi="Courier New" w:cs="Courier New"/>
          </w:rPr>
          <w:t>the</w:t>
        </w:r>
      </w:ins>
      <w:del w:id="3846" w:author="Comparison" w:date="2013-05-05T19:43:00Z">
        <w:r w:rsidRPr="00C100C3">
          <w:rPr>
            <w:rFonts w:ascii="Courier New" w:hAnsi="Courier New" w:cs="Courier New"/>
          </w:rPr>
          <w:delText>die</w:delText>
        </w:r>
      </w:del>
      <w:r w:rsidRPr="00C100C3">
        <w:rPr>
          <w:rFonts w:ascii="Courier New" w:hAnsi="Courier New" w:cs="Courier New"/>
        </w:rPr>
        <w:t xml:space="preserve"> destroyed temple]: in whom ye [Gentiles] also are builded *together* for an habitation of God through the Spirit</w:t>
      </w:r>
      <w:ins w:id="3847" w:author="Comparison" w:date="2013-05-05T19:43:00Z">
        <w:r w:rsidRPr="00AA4B48">
          <w:rPr>
            <w:rFonts w:ascii="Courier New" w:hAnsi="Courier New" w:cs="Courier New"/>
          </w:rPr>
          <w:t>"</w:t>
        </w:r>
      </w:ins>
      <w:del w:id="3848" w:author="Comparison" w:date="2013-05-05T19:43:00Z">
        <w:r w:rsidRPr="00C100C3">
          <w:rPr>
            <w:rFonts w:ascii="Courier New" w:hAnsi="Courier New" w:cs="Courier New"/>
          </w:rPr>
          <w:delText>.&amp;#8221;</w:delText>
        </w:r>
      </w:del>
      <w:r w:rsidRPr="00C100C3">
        <w:rPr>
          <w:rFonts w:ascii="Courier New" w:hAnsi="Courier New" w:cs="Courier New"/>
        </w:rPr>
        <w:t xml:space="preserve"> Such is the unity of the Spirit, which in chapter 4 He exhorts the faithful to keep, by recalling to the</w:t>
      </w:r>
      <w:r w:rsidRPr="00C100C3">
        <w:rPr>
          <w:rFonts w:ascii="Courier New" w:hAnsi="Courier New" w:cs="Courier New"/>
        </w:rPr>
        <w:t>m that there was *one* Spirit and *one* body. And mark here that the descent of the Spirit, the power of unity for the body, is in such a way before the eyes of the apostle (and that founded on this, that Christ is gone on high) that he only knows the apos</w:t>
      </w:r>
      <w:r w:rsidRPr="00C100C3">
        <w:rPr>
          <w:rFonts w:ascii="Courier New" w:hAnsi="Courier New" w:cs="Courier New"/>
        </w:rPr>
        <w:t xml:space="preserve">tles in the Church as given, after the ascension, by Christ, the Head of the body. (See also @1 Corinthians 12.) There the unity of the Spirit is not so much in contrast with the previous separation of Jews and Gentiles as with the plurality of demons. </w:t>
      </w:r>
      <w:ins w:id="3849" w:author="Comparison" w:date="2013-05-05T19:43:00Z">
        <w:r w:rsidRPr="00AA4B48">
          <w:rPr>
            <w:rFonts w:ascii="Courier New" w:hAnsi="Courier New" w:cs="Courier New"/>
          </w:rPr>
          <w:t>"</w:t>
        </w:r>
      </w:ins>
      <w:del w:id="3850" w:author="Comparison" w:date="2013-05-05T19:43:00Z">
        <w:r w:rsidRPr="00C100C3">
          <w:rPr>
            <w:rFonts w:ascii="Courier New" w:hAnsi="Courier New" w:cs="Courier New"/>
          </w:rPr>
          <w:delText>&amp;#8</w:delText>
        </w:r>
        <w:r w:rsidRPr="00C100C3">
          <w:rPr>
            <w:rFonts w:ascii="Courier New" w:hAnsi="Courier New" w:cs="Courier New"/>
          </w:rPr>
          <w:delText>220;</w:delText>
        </w:r>
      </w:del>
      <w:r w:rsidRPr="00C100C3">
        <w:rPr>
          <w:rFonts w:ascii="Courier New" w:hAnsi="Courier New" w:cs="Courier New"/>
        </w:rPr>
        <w:t>Now there are diversities of gifts, but *the same* Spirit</w:t>
      </w:r>
      <w:ins w:id="3851" w:author="Comparison" w:date="2013-05-05T19:43:00Z">
        <w:r w:rsidRPr="00AA4B48">
          <w:rPr>
            <w:rFonts w:ascii="Courier New" w:hAnsi="Courier New" w:cs="Courier New"/>
          </w:rPr>
          <w:t xml:space="preserve"> ... .</w:t>
        </w:r>
      </w:ins>
      <w:del w:id="3852" w:author="Comparison" w:date="2013-05-05T19:43:00Z">
        <w:r w:rsidRPr="00C100C3">
          <w:rPr>
            <w:rFonts w:ascii="Courier New" w:hAnsi="Courier New" w:cs="Courier New"/>
          </w:rPr>
          <w:delText>&amp;#8230;</w:delText>
        </w:r>
      </w:del>
      <w:r w:rsidRPr="00C100C3">
        <w:rPr>
          <w:rFonts w:ascii="Courier New" w:hAnsi="Courier New" w:cs="Courier New"/>
        </w:rPr>
        <w:t xml:space="preserve"> But all these worketh *that one and the selfsame Spirit</w:t>
      </w:r>
      <w:ins w:id="3853" w:author="Comparison" w:date="2013-05-05T19:43:00Z">
        <w:r w:rsidRPr="00AA4B48">
          <w:rPr>
            <w:rFonts w:ascii="Courier New" w:hAnsi="Courier New" w:cs="Courier New"/>
          </w:rPr>
          <w:t>*.</w:t>
        </w:r>
      </w:ins>
      <w:del w:id="3854" w:author="Comparison" w:date="2013-05-05T19:43:00Z">
        <w:r w:rsidRPr="00C100C3">
          <w:rPr>
            <w:rFonts w:ascii="Courier New" w:hAnsi="Courier New" w:cs="Courier New"/>
          </w:rPr>
          <w:delText>.*</w:delText>
        </w:r>
      </w:del>
      <w:r w:rsidRPr="00C100C3">
        <w:rPr>
          <w:rFonts w:ascii="Courier New" w:hAnsi="Courier New" w:cs="Courier New"/>
        </w:rPr>
        <w:t xml:space="preserve"> For as the body is one, and hath many members, and all the members of that one body, being many, are one body: so also is Christ.</w:t>
      </w:r>
      <w:r w:rsidRPr="00C100C3">
        <w:rPr>
          <w:rFonts w:ascii="Courier New" w:hAnsi="Courier New" w:cs="Courier New"/>
        </w:rPr>
        <w:t xml:space="preserve"> For by one Spirit are we all baptized into one body [whether Jews or Gentiles</w:t>
      </w:r>
      <w:ins w:id="3855" w:author="Comparison" w:date="2013-05-05T19:43:00Z">
        <w:r w:rsidRPr="00AA4B48">
          <w:rPr>
            <w:rFonts w:ascii="Courier New" w:hAnsi="Courier New" w:cs="Courier New"/>
          </w:rPr>
          <w:t>]. … "</w:t>
        </w:r>
      </w:ins>
      <w:del w:id="3856" w:author="Comparison" w:date="2013-05-05T19:43:00Z">
        <w:r w:rsidRPr="00C100C3">
          <w:rPr>
            <w:rFonts w:ascii="Courier New" w:hAnsi="Courier New" w:cs="Courier New"/>
          </w:rPr>
          <w:delText xml:space="preserve">]&amp;#8230; </w:delText>
        </w:r>
      </w:del>
      <w:r w:rsidRPr="00C100C3">
        <w:rPr>
          <w:rFonts w:ascii="Courier New" w:hAnsi="Courier New" w:cs="Courier New"/>
        </w:rPr>
        <w:t>Now ye are the body of Christ</w:t>
      </w:r>
      <w:ins w:id="3857" w:author="Comparison" w:date="2013-05-05T19:43:00Z">
        <w:r w:rsidRPr="00AA4B48">
          <w:rPr>
            <w:rFonts w:ascii="Courier New" w:hAnsi="Courier New" w:cs="Courier New"/>
          </w:rPr>
          <w:t>." &lt;p&gt;</w:t>
        </w:r>
      </w:ins>
      <w:del w:id="3858" w:author="Comparison" w:date="2013-05-05T19:43:00Z">
        <w:r w:rsidRPr="00C100C3">
          <w:rPr>
            <w:rFonts w:ascii="Courier New" w:hAnsi="Courier New" w:cs="Courier New"/>
          </w:rPr>
          <w:delText>.&amp;#8221;</w:delText>
        </w:r>
      </w:del>
      <w:r w:rsidRPr="00C100C3">
        <w:rPr>
          <w:rFonts w:ascii="Courier New" w:hAnsi="Courier New" w:cs="Courier New"/>
        </w:rPr>
        <w:t>Such then is the unity of the Spirit, a reality in the power of God, and not merely feelings in man. The bond of peace is in order t</w:t>
      </w:r>
      <w:r w:rsidRPr="00C100C3">
        <w:rPr>
          <w:rFonts w:ascii="Courier New" w:hAnsi="Courier New" w:cs="Courier New"/>
        </w:rPr>
        <w:t>o keep this unity.</w:t>
      </w:r>
    </w:p>
    <w:p w14:paraId="5DB6EBD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{149}</w:t>
      </w:r>
    </w:p>
    <w:p w14:paraId="4D817BC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some good feelings in individuals. It is not that of which the word tells us. It tells us of being builded together for an habitation of God by the Spirit. And for empty words I will not consent to give up the word of my God, and</w:t>
      </w:r>
      <w:r w:rsidRPr="00C100C3">
        <w:rPr>
          <w:rFonts w:ascii="Courier New" w:hAnsi="Courier New" w:cs="Courier New"/>
        </w:rPr>
        <w:t xml:space="preserve"> the body of which Christ is the Head.</w:t>
      </w:r>
    </w:p>
    <w:p w14:paraId="7B766CBD" w14:textId="203740C4" w:rsidR="00000000" w:rsidRPr="00C100C3" w:rsidRDefault="00362818" w:rsidP="00C100C3">
      <w:pPr>
        <w:pStyle w:val="PlainText"/>
        <w:rPr>
          <w:rFonts w:ascii="Courier New" w:hAnsi="Courier New" w:cs="Courier New"/>
        </w:rPr>
      </w:pPr>
      <w:r w:rsidRPr="00C100C3">
        <w:rPr>
          <w:rFonts w:ascii="Courier New" w:hAnsi="Courier New" w:cs="Courier New"/>
        </w:rPr>
        <w:t>I have not taken, in the tract of Mr. M. one isolated passage, the sense of which one might be in danger of wresting. I have reproduced a crowd of passages from his tract, which shew that he denies, and that the obje</w:t>
      </w:r>
      <w:r w:rsidRPr="00C100C3">
        <w:rPr>
          <w:rFonts w:ascii="Courier New" w:hAnsi="Courier New" w:cs="Courier New"/>
        </w:rPr>
        <w:t xml:space="preserve">ct of his labour is to deny, the doctrine of the word on the subject of the unity of the Church, of the body of Christ. He denies it in a clever manner, I allow. And in order not to have the appearance of putting aside the passages of the word which teach </w:t>
      </w:r>
      <w:r w:rsidRPr="00C100C3">
        <w:rPr>
          <w:rFonts w:ascii="Courier New" w:hAnsi="Courier New" w:cs="Courier New"/>
        </w:rPr>
        <w:t>this truth, he quotes them, but for another purpose</w:t>
      </w:r>
      <w:ins w:id="3859" w:author="Comparison" w:date="2013-05-05T19:43:00Z">
        <w:r w:rsidRPr="00AA4B48">
          <w:rPr>
            <w:rFonts w:ascii="Courier New" w:hAnsi="Courier New" w:cs="Courier New"/>
          </w:rPr>
          <w:t xml:space="preserve"> -</w:t>
        </w:r>
        <w:r w:rsidRPr="00AA4B48">
          <w:rPr>
            <w:rFonts w:ascii="Courier New" w:hAnsi="Courier New" w:cs="Courier New"/>
          </w:rPr>
          <w:t xml:space="preserve">- </w:t>
        </w:r>
      </w:ins>
      <w:del w:id="3860" w:author="Comparison" w:date="2013-05-05T19:43:00Z">
        <w:r w:rsidRPr="00C100C3">
          <w:rPr>
            <w:rFonts w:ascii="Courier New" w:hAnsi="Courier New" w:cs="Courier New"/>
          </w:rPr>
          <w:delText>&amp;#8212;</w:delText>
        </w:r>
      </w:del>
      <w:r w:rsidRPr="00C100C3">
        <w:rPr>
          <w:rFonts w:ascii="Courier New" w:hAnsi="Courier New" w:cs="Courier New"/>
        </w:rPr>
        <w:t>that of explaining the gifts of ministry. But he carefully denies the truth with which we have been occupied. The object of Mr. M. is to accept and justify the actual subdivision of the Church.</w:t>
      </w:r>
    </w:p>
    <w:p w14:paraId="125FD979" w14:textId="77777777" w:rsidR="00000000" w:rsidRPr="00AA4B48" w:rsidRDefault="00362818" w:rsidP="00AA4B48">
      <w:pPr>
        <w:pStyle w:val="PlainText"/>
        <w:rPr>
          <w:ins w:id="3861" w:author="Comparison" w:date="2013-05-05T19:43:00Z"/>
          <w:rFonts w:ascii="Courier New" w:hAnsi="Courier New" w:cs="Courier New"/>
        </w:rPr>
      </w:pPr>
      <w:r w:rsidRPr="00C100C3">
        <w:rPr>
          <w:rFonts w:ascii="Courier New" w:hAnsi="Courier New" w:cs="Courier New"/>
        </w:rPr>
        <w:t>Aft</w:t>
      </w:r>
      <w:r w:rsidRPr="00C100C3">
        <w:rPr>
          <w:rFonts w:ascii="Courier New" w:hAnsi="Courier New" w:cs="Courier New"/>
        </w:rPr>
        <w:t xml:space="preserve">er many pages, in which Mr. M. seeks to justify denominations, and in which he attacks severely those who call them sects, and that with justice, insomuch as they have for their foundation a particular opinion, he says, </w:t>
      </w:r>
      <w:ins w:id="3862" w:author="Comparison" w:date="2013-05-05T19:43:00Z">
        <w:r w:rsidRPr="00AA4B48">
          <w:rPr>
            <w:rFonts w:ascii="Courier New" w:hAnsi="Courier New" w:cs="Courier New"/>
          </w:rPr>
          <w:t>"</w:t>
        </w:r>
      </w:ins>
      <w:del w:id="3863" w:author="Comparison" w:date="2013-05-05T19:43:00Z">
        <w:r w:rsidRPr="00C100C3">
          <w:rPr>
            <w:rFonts w:ascii="Courier New" w:hAnsi="Courier New" w:cs="Courier New"/>
          </w:rPr>
          <w:delText>&amp;#8220;</w:delText>
        </w:r>
      </w:del>
      <w:r w:rsidRPr="00C100C3">
        <w:rPr>
          <w:rFonts w:ascii="Courier New" w:hAnsi="Courier New" w:cs="Courier New"/>
        </w:rPr>
        <w:t>I do not hide from myself tha</w:t>
      </w:r>
      <w:r w:rsidRPr="00C100C3">
        <w:rPr>
          <w:rFonts w:ascii="Courier New" w:hAnsi="Courier New" w:cs="Courier New"/>
        </w:rPr>
        <w:t>t in saying that one must accept our present subdivision, I bind myself implicitly to accept new subdivisions</w:t>
      </w:r>
      <w:ins w:id="3864" w:author="Comparison" w:date="2013-05-05T19:43:00Z">
        <w:r w:rsidRPr="00AA4B48">
          <w:rPr>
            <w:rFonts w:ascii="Courier New" w:hAnsi="Courier New" w:cs="Courier New"/>
          </w:rPr>
          <w:t>."¦</w:t>
        </w:r>
      </w:ins>
    </w:p>
    <w:p w14:paraId="09367AA3" w14:textId="0226C257" w:rsidR="00000000" w:rsidRPr="00C100C3" w:rsidRDefault="00362818" w:rsidP="00C100C3">
      <w:pPr>
        <w:pStyle w:val="PlainText"/>
        <w:rPr>
          <w:rFonts w:ascii="Courier New" w:hAnsi="Courier New" w:cs="Courier New"/>
        </w:rPr>
      </w:pPr>
      <w:ins w:id="3865" w:author="Comparison" w:date="2013-05-05T19:43:00Z">
        <w:r w:rsidRPr="00AA4B48">
          <w:rPr>
            <w:rFonts w:ascii="Courier New" w:hAnsi="Courier New" w:cs="Courier New"/>
          </w:rPr>
          <w:t>¦</w:t>
        </w:r>
      </w:ins>
      <w:del w:id="3866" w:author="Comparison" w:date="2013-05-05T19:43:00Z">
        <w:r w:rsidRPr="00C100C3">
          <w:rPr>
            <w:rFonts w:ascii="Courier New" w:hAnsi="Courier New" w:cs="Courier New"/>
          </w:rPr>
          <w:delText>.&amp;#8221;||</w:delText>
        </w:r>
      </w:del>
      <w:r w:rsidRPr="00C100C3">
        <w:rPr>
          <w:rFonts w:ascii="Courier New" w:hAnsi="Courier New" w:cs="Courier New"/>
        </w:rPr>
        <w:t xml:space="preserve"> Page 41.</w:t>
      </w:r>
    </w:p>
    <w:p w14:paraId="0A0B68F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w:t>
      </w:r>
      <w:del w:id="3867" w:author="Comparison" w:date="2013-05-05T19:43:00Z">
        <w:r w:rsidRPr="00C100C3">
          <w:rPr>
            <w:rFonts w:ascii="Courier New" w:hAnsi="Courier New" w:cs="Courier New"/>
          </w:rPr>
          <w:delText xml:space="preserve">pb </w:delText>
        </w:r>
      </w:del>
      <w:r w:rsidRPr="00C100C3">
        <w:rPr>
          <w:rFonts w:ascii="Courier New" w:hAnsi="Courier New" w:cs="Courier New"/>
        </w:rPr>
        <w:t>150}</w:t>
      </w:r>
    </w:p>
    <w:p w14:paraId="72C612C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Well, I can weep; I may feel myself incapable perhaps of repairing the evil; but I cannot accept sin before God, nor</w:t>
      </w:r>
      <w:r w:rsidRPr="00C100C3">
        <w:rPr>
          <w:rFonts w:ascii="Courier New" w:hAnsi="Courier New" w:cs="Courier New"/>
        </w:rPr>
        <w:t xml:space="preserve"> pledge myself to accept it at some later time.</w:t>
      </w:r>
    </w:p>
    <w:p w14:paraId="33CB8110" w14:textId="23FA43BF" w:rsidR="00000000" w:rsidRPr="00C100C3" w:rsidRDefault="00362818" w:rsidP="00C100C3">
      <w:pPr>
        <w:pStyle w:val="PlainText"/>
        <w:rPr>
          <w:rFonts w:ascii="Courier New" w:hAnsi="Courier New" w:cs="Courier New"/>
        </w:rPr>
      </w:pPr>
      <w:ins w:id="3868" w:author="Comparison" w:date="2013-05-05T19:43:00Z">
        <w:r w:rsidRPr="00AA4B48">
          <w:rPr>
            <w:rFonts w:ascii="Courier New" w:hAnsi="Courier New" w:cs="Courier New"/>
          </w:rPr>
          <w:t>CHAPTER</w:t>
        </w:r>
      </w:ins>
      <w:del w:id="3869" w:author="Comparison" w:date="2013-05-05T19:43:00Z">
        <w:r w:rsidRPr="00C100C3">
          <w:rPr>
            <w:rFonts w:ascii="Courier New" w:hAnsi="Courier New" w:cs="Courier New"/>
          </w:rPr>
          <w:delText>&lt;h3&gt;Chapter</w:delText>
        </w:r>
      </w:del>
      <w:r w:rsidRPr="00C100C3">
        <w:rPr>
          <w:rFonts w:ascii="Courier New" w:hAnsi="Courier New" w:cs="Courier New"/>
        </w:rPr>
        <w:t xml:space="preserve"> 4</w:t>
      </w:r>
      <w:del w:id="3870" w:author="Comparison" w:date="2013-05-05T19:43:00Z">
        <w:r w:rsidRPr="00C100C3">
          <w:rPr>
            <w:rFonts w:ascii="Courier New" w:hAnsi="Courier New" w:cs="Courier New"/>
          </w:rPr>
          <w:delText>.&lt;/h3&gt;</w:delText>
        </w:r>
      </w:del>
    </w:p>
    <w:p w14:paraId="212306C6" w14:textId="5305BC72" w:rsidR="00000000" w:rsidRPr="00C100C3" w:rsidRDefault="00362818" w:rsidP="00C100C3">
      <w:pPr>
        <w:pStyle w:val="PlainText"/>
        <w:rPr>
          <w:rFonts w:ascii="Courier New" w:hAnsi="Courier New" w:cs="Courier New"/>
        </w:rPr>
      </w:pPr>
      <w:r w:rsidRPr="00C100C3">
        <w:rPr>
          <w:rFonts w:ascii="Courier New" w:hAnsi="Courier New" w:cs="Courier New"/>
        </w:rPr>
        <w:t>I now come to ministry. I think that the work</w:t>
      </w:r>
      <w:ins w:id="3871" w:author="Comparison" w:date="2013-05-05T19:43:00Z">
        <w:r w:rsidRPr="00AA4B48">
          <w:rPr>
            <w:rFonts w:ascii="Courier New" w:hAnsi="Courier New" w:cs="Courier New"/>
          </w:rPr>
          <w:t>¦</w:t>
        </w:r>
      </w:ins>
      <w:del w:id="3872" w:author="Comparison" w:date="2013-05-05T19:43:00Z">
        <w:r w:rsidRPr="00C100C3">
          <w:rPr>
            <w:rFonts w:ascii="Courier New" w:hAnsi="Courier New" w:cs="Courier New"/>
          </w:rPr>
          <w:delText>|</w:delText>
        </w:r>
      </w:del>
      <w:r w:rsidRPr="00C100C3">
        <w:rPr>
          <w:rFonts w:ascii="Courier New" w:hAnsi="Courier New" w:cs="Courier New"/>
        </w:rPr>
        <w:t xml:space="preserve"> of Mr. Monsell on this subject may perhaps be of much use, and that so much the more, as emanating from an adversary.</w:t>
      </w:r>
    </w:p>
    <w:p w14:paraId="57C7AA1A"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He overthrows the sy</w:t>
      </w:r>
      <w:r w:rsidRPr="00C100C3">
        <w:rPr>
          <w:rFonts w:ascii="Courier New" w:hAnsi="Courier New" w:cs="Courier New"/>
        </w:rPr>
        <w:t>stem of our other adversaries with much clearness and logical consequence. As to elders, I think his work may be also very useful. I scarcely see anything except the point of the investiture of the elders, on which I have any remarks to make.</w:t>
      </w:r>
    </w:p>
    <w:p w14:paraId="21D58EEC"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As regards e</w:t>
      </w:r>
      <w:r w:rsidRPr="00C100C3">
        <w:rPr>
          <w:rFonts w:ascii="Courier New" w:hAnsi="Courier New" w:cs="Courier New"/>
        </w:rPr>
        <w:t>lders, the imposition of hands is insisted on, election by the faithful or by a presbytery; and they are not content with their practical existence, even when they are owned with thanksgiving before God.</w:t>
      </w:r>
    </w:p>
    <w:p w14:paraId="18D8C7A8" w14:textId="1E1B4BE4" w:rsidR="00000000" w:rsidRPr="00C100C3" w:rsidRDefault="00362818" w:rsidP="00C100C3">
      <w:pPr>
        <w:pStyle w:val="PlainText"/>
        <w:rPr>
          <w:rFonts w:ascii="Courier New" w:hAnsi="Courier New" w:cs="Courier New"/>
        </w:rPr>
      </w:pPr>
      <w:r w:rsidRPr="00C100C3">
        <w:rPr>
          <w:rFonts w:ascii="Courier New" w:hAnsi="Courier New" w:cs="Courier New"/>
        </w:rPr>
        <w:t>Let us see what Mr. M. admits on these points, as t</w:t>
      </w:r>
      <w:r w:rsidRPr="00C100C3">
        <w:rPr>
          <w:rFonts w:ascii="Courier New" w:hAnsi="Courier New" w:cs="Courier New"/>
        </w:rPr>
        <w:t>he result of his study</w:t>
      </w:r>
      <w:ins w:id="3873" w:author="Comparison" w:date="2013-05-05T19:43:00Z">
        <w:r w:rsidRPr="00AA4B48">
          <w:rPr>
            <w:rFonts w:ascii="Courier New" w:hAnsi="Courier New" w:cs="Courier New"/>
          </w:rPr>
          <w:t xml:space="preserve"> -- </w:t>
        </w:r>
      </w:ins>
      <w:del w:id="3874" w:author="Comparison" w:date="2013-05-05T19:43:00Z">
        <w:r w:rsidRPr="00C100C3">
          <w:rPr>
            <w:rFonts w:ascii="Courier New" w:hAnsi="Courier New" w:cs="Courier New"/>
          </w:rPr>
          <w:delText>&amp;#8212;</w:delText>
        </w:r>
      </w:del>
      <w:r w:rsidRPr="00C100C3">
        <w:rPr>
          <w:rFonts w:ascii="Courier New" w:hAnsi="Courier New" w:cs="Courier New"/>
        </w:rPr>
        <w:t>a result at which I have arrived, and which the adversaries of brethren are one after the other forced to admit.</w:t>
      </w:r>
    </w:p>
    <w:p w14:paraId="4F703C4A" w14:textId="2F83E3A3" w:rsidR="00000000" w:rsidRPr="00C100C3" w:rsidRDefault="00362818" w:rsidP="00C100C3">
      <w:pPr>
        <w:pStyle w:val="PlainText"/>
        <w:rPr>
          <w:rFonts w:ascii="Courier New" w:hAnsi="Courier New" w:cs="Courier New"/>
        </w:rPr>
      </w:pPr>
      <w:r w:rsidRPr="00C100C3">
        <w:rPr>
          <w:rFonts w:ascii="Courier New" w:hAnsi="Courier New" w:cs="Courier New"/>
        </w:rPr>
        <w:t xml:space="preserve">Mr. M. says on the subject of elders, </w:t>
      </w:r>
      <w:ins w:id="3875" w:author="Comparison" w:date="2013-05-05T19:43:00Z">
        <w:r w:rsidRPr="00AA4B48">
          <w:rPr>
            <w:rFonts w:ascii="Courier New" w:hAnsi="Courier New" w:cs="Courier New"/>
          </w:rPr>
          <w:t>"</w:t>
        </w:r>
      </w:ins>
      <w:del w:id="3876" w:author="Comparison" w:date="2013-05-05T19:43:00Z">
        <w:r w:rsidRPr="00C100C3">
          <w:rPr>
            <w:rFonts w:ascii="Courier New" w:hAnsi="Courier New" w:cs="Courier New"/>
          </w:rPr>
          <w:delText>&amp;#8220;</w:delText>
        </w:r>
      </w:del>
      <w:r w:rsidRPr="00C100C3">
        <w:rPr>
          <w:rFonts w:ascii="Courier New" w:hAnsi="Courier New" w:cs="Courier New"/>
        </w:rPr>
        <w:t>At most we can only guess that their installation was accompanied wi</w:t>
      </w:r>
      <w:r w:rsidRPr="00C100C3">
        <w:rPr>
          <w:rFonts w:ascii="Courier New" w:hAnsi="Courier New" w:cs="Courier New"/>
        </w:rPr>
        <w:t>th the imposition of hands: finally, no positive measure was taken to render this institution permanent</w:t>
      </w:r>
      <w:ins w:id="3877" w:author="Comparison" w:date="2013-05-05T19:43:00Z">
        <w:r w:rsidRPr="00AA4B48">
          <w:rPr>
            <w:rFonts w:ascii="Courier New" w:hAnsi="Courier New" w:cs="Courier New"/>
          </w:rPr>
          <w:t xml:space="preserve"> ... .</w:t>
        </w:r>
      </w:ins>
      <w:del w:id="3878" w:author="Comparison" w:date="2013-05-05T19:43:00Z">
        <w:r w:rsidRPr="00C100C3">
          <w:rPr>
            <w:rFonts w:ascii="Courier New" w:hAnsi="Courier New" w:cs="Courier New"/>
          </w:rPr>
          <w:delText>&amp;#8230;</w:delText>
        </w:r>
      </w:del>
      <w:r w:rsidRPr="00C100C3">
        <w:rPr>
          <w:rFonts w:ascii="Courier New" w:hAnsi="Courier New" w:cs="Courier New"/>
        </w:rPr>
        <w:t xml:space="preserve"> The meaning of so marked an indifference is evident, when we remember that the fundamental corruption of Christianity was to be the</w:t>
      </w:r>
    </w:p>
    <w:p w14:paraId="1FC5CEEF" w14:textId="1793DB58" w:rsidR="00000000" w:rsidRPr="00C100C3" w:rsidRDefault="00362818" w:rsidP="00C100C3">
      <w:pPr>
        <w:pStyle w:val="PlainText"/>
        <w:rPr>
          <w:rFonts w:ascii="Courier New" w:hAnsi="Courier New" w:cs="Courier New"/>
        </w:rPr>
      </w:pPr>
      <w:ins w:id="3879" w:author="Comparison" w:date="2013-05-05T19:43:00Z">
        <w:r w:rsidRPr="00AA4B48">
          <w:rPr>
            <w:rFonts w:ascii="Courier New" w:hAnsi="Courier New" w:cs="Courier New"/>
          </w:rPr>
          <w:t>¦</w:t>
        </w:r>
      </w:ins>
      <w:del w:id="3880" w:author="Comparison" w:date="2013-05-05T19:43:00Z">
        <w:r w:rsidRPr="00C100C3">
          <w:rPr>
            <w:rFonts w:ascii="Courier New" w:hAnsi="Courier New" w:cs="Courier New"/>
          </w:rPr>
          <w:delText>|</w:delText>
        </w:r>
      </w:del>
      <w:r w:rsidRPr="00C100C3">
        <w:rPr>
          <w:rFonts w:ascii="Courier New" w:hAnsi="Courier New" w:cs="Courier New"/>
        </w:rPr>
        <w:t xml:space="preserve"> We can sum</w:t>
      </w:r>
      <w:r w:rsidRPr="00C100C3">
        <w:rPr>
          <w:rFonts w:ascii="Courier New" w:hAnsi="Courier New" w:cs="Courier New"/>
        </w:rPr>
        <w:t xml:space="preserve"> up the substance of this work in a few sentences. Having quoted many passages, Mr. M. says, page 63, </w:t>
      </w:r>
      <w:ins w:id="3881" w:author="Comparison" w:date="2013-05-05T19:43:00Z">
        <w:r w:rsidRPr="00AA4B48">
          <w:rPr>
            <w:rFonts w:ascii="Courier New" w:hAnsi="Courier New" w:cs="Courier New"/>
          </w:rPr>
          <w:t>"</w:t>
        </w:r>
      </w:ins>
      <w:del w:id="3882" w:author="Comparison" w:date="2013-05-05T19:43:00Z">
        <w:r w:rsidRPr="00C100C3">
          <w:rPr>
            <w:rFonts w:ascii="Courier New" w:hAnsi="Courier New" w:cs="Courier New"/>
          </w:rPr>
          <w:delText>&amp;#8220;</w:delText>
        </w:r>
      </w:del>
      <w:r w:rsidRPr="00C100C3">
        <w:rPr>
          <w:rFonts w:ascii="Courier New" w:hAnsi="Courier New" w:cs="Courier New"/>
        </w:rPr>
        <w:t xml:space="preserve">One asks oneself, Where is the regular ministry? The fact is, there is none, in the ordinary sense of the word. A body of men set apart for public </w:t>
      </w:r>
      <w:r w:rsidRPr="00C100C3">
        <w:rPr>
          <w:rFonts w:ascii="Courier New" w:hAnsi="Courier New" w:cs="Courier New"/>
        </w:rPr>
        <w:t>religious instruction would have been an innovation totally opposed, even to the ideas of the Jews in apostolic times, and still more to those of Christians</w:t>
      </w:r>
      <w:ins w:id="3883" w:author="Comparison" w:date="2013-05-05T19:43:00Z">
        <w:r w:rsidRPr="00AA4B48">
          <w:rPr>
            <w:rFonts w:ascii="Courier New" w:hAnsi="Courier New" w:cs="Courier New"/>
          </w:rPr>
          <w:t>." &lt;p&gt;</w:t>
        </w:r>
      </w:ins>
      <w:del w:id="3884" w:author="Comparison" w:date="2013-05-05T19:43:00Z">
        <w:r w:rsidRPr="00C100C3">
          <w:rPr>
            <w:rFonts w:ascii="Courier New" w:hAnsi="Courier New" w:cs="Courier New"/>
          </w:rPr>
          <w:delText>.&amp;#8221;</w:delText>
        </w:r>
      </w:del>
      <w:r w:rsidRPr="00C100C3">
        <w:rPr>
          <w:rFonts w:ascii="Courier New" w:hAnsi="Courier New" w:cs="Courier New"/>
        </w:rPr>
        <w:t xml:space="preserve">And page 65, </w:t>
      </w:r>
      <w:ins w:id="3885" w:author="Comparison" w:date="2013-05-05T19:43:00Z">
        <w:r w:rsidRPr="00AA4B48">
          <w:rPr>
            <w:rFonts w:ascii="Courier New" w:hAnsi="Courier New" w:cs="Courier New"/>
          </w:rPr>
          <w:t>"</w:t>
        </w:r>
      </w:ins>
      <w:del w:id="3886" w:author="Comparison" w:date="2013-05-05T19:43:00Z">
        <w:r w:rsidRPr="00C100C3">
          <w:rPr>
            <w:rFonts w:ascii="Courier New" w:hAnsi="Courier New" w:cs="Courier New"/>
          </w:rPr>
          <w:delText>&amp;#8220;</w:delText>
        </w:r>
      </w:del>
      <w:r w:rsidRPr="00C100C3">
        <w:rPr>
          <w:rFonts w:ascii="Courier New" w:hAnsi="Courier New" w:cs="Courier New"/>
        </w:rPr>
        <w:t>Let people shew me one single ordination, then I will believe all the ot</w:t>
      </w:r>
      <w:r w:rsidRPr="00C100C3">
        <w:rPr>
          <w:rFonts w:ascii="Courier New" w:hAnsi="Courier New" w:cs="Courier New"/>
        </w:rPr>
        <w:t>hers. To say that some of these men had miraculous gifts makes no difference to the question</w:t>
      </w:r>
      <w:ins w:id="3887" w:author="Comparison" w:date="2013-05-05T19:43:00Z">
        <w:r w:rsidRPr="00AA4B48">
          <w:rPr>
            <w:rFonts w:ascii="Courier New" w:hAnsi="Courier New" w:cs="Courier New"/>
          </w:rPr>
          <w:t>."</w:t>
        </w:r>
      </w:ins>
      <w:del w:id="3888" w:author="Comparison" w:date="2013-05-05T19:43:00Z">
        <w:r w:rsidRPr="00C100C3">
          <w:rPr>
            <w:rFonts w:ascii="Courier New" w:hAnsi="Courier New" w:cs="Courier New"/>
          </w:rPr>
          <w:delText>.&amp;#8221;</w:delText>
        </w:r>
      </w:del>
      <w:r w:rsidRPr="00C100C3">
        <w:rPr>
          <w:rFonts w:ascii="Courier New" w:hAnsi="Courier New" w:cs="Courier New"/>
        </w:rPr>
        <w:t xml:space="preserve"> And again, page 144</w:t>
      </w:r>
      <w:ins w:id="3889" w:author="Comparison" w:date="2013-05-05T19:43:00Z">
        <w:r w:rsidRPr="00AA4B48">
          <w:rPr>
            <w:rFonts w:ascii="Courier New" w:hAnsi="Courier New" w:cs="Courier New"/>
          </w:rPr>
          <w:t xml:space="preserve"> "</w:t>
        </w:r>
      </w:ins>
      <w:del w:id="3890" w:author="Comparison" w:date="2013-05-05T19:43:00Z">
        <w:r w:rsidRPr="00C100C3">
          <w:rPr>
            <w:rFonts w:ascii="Courier New" w:hAnsi="Courier New" w:cs="Courier New"/>
          </w:rPr>
          <w:delText>, &amp;#8220;</w:delText>
        </w:r>
      </w:del>
      <w:r w:rsidRPr="00C100C3">
        <w:rPr>
          <w:rFonts w:ascii="Courier New" w:hAnsi="Courier New" w:cs="Courier New"/>
        </w:rPr>
        <w:t>I *regard then all nomination of the ministers of the word as an infringement on the divine order</w:t>
      </w:r>
      <w:ins w:id="3891" w:author="Comparison" w:date="2013-05-05T19:43:00Z">
        <w:r w:rsidRPr="00AA4B48">
          <w:rPr>
            <w:rFonts w:ascii="Courier New" w:hAnsi="Courier New" w:cs="Courier New"/>
          </w:rPr>
          <w:t>*."</w:t>
        </w:r>
      </w:ins>
      <w:del w:id="3892" w:author="Comparison" w:date="2013-05-05T19:43:00Z">
        <w:r w:rsidRPr="00C100C3">
          <w:rPr>
            <w:rFonts w:ascii="Courier New" w:hAnsi="Courier New" w:cs="Courier New"/>
          </w:rPr>
          <w:delText>*.&amp;#8221;</w:delText>
        </w:r>
      </w:del>
      <w:r w:rsidRPr="00C100C3">
        <w:rPr>
          <w:rFonts w:ascii="Courier New" w:hAnsi="Courier New" w:cs="Courier New"/>
        </w:rPr>
        <w:t xml:space="preserve"> (Mr. M</w:t>
      </w:r>
      <w:ins w:id="3893" w:author="Comparison" w:date="2013-05-05T19:43:00Z">
        <w:r w:rsidRPr="00AA4B48">
          <w:rPr>
            <w:rFonts w:ascii="Courier New" w:hAnsi="Courier New" w:cs="Courier New"/>
          </w:rPr>
          <w:t>.'s</w:t>
        </w:r>
      </w:ins>
      <w:del w:id="3894" w:author="Comparison" w:date="2013-05-05T19:43:00Z">
        <w:r w:rsidRPr="00C100C3">
          <w:rPr>
            <w:rFonts w:ascii="Courier New" w:hAnsi="Courier New" w:cs="Courier New"/>
          </w:rPr>
          <w:delText>.&amp;#8217;s</w:delText>
        </w:r>
      </w:del>
      <w:r w:rsidRPr="00C100C3">
        <w:rPr>
          <w:rFonts w:ascii="Courier New" w:hAnsi="Courier New" w:cs="Courier New"/>
        </w:rPr>
        <w:t xml:space="preserve"> ital</w:t>
      </w:r>
      <w:r w:rsidRPr="00C100C3">
        <w:rPr>
          <w:rFonts w:ascii="Courier New" w:hAnsi="Courier New" w:cs="Courier New"/>
        </w:rPr>
        <w:t xml:space="preserve">ics.) </w:t>
      </w:r>
      <w:ins w:id="3895" w:author="Comparison" w:date="2013-05-05T19:43:00Z">
        <w:r w:rsidRPr="00AA4B48">
          <w:rPr>
            <w:rFonts w:ascii="Courier New" w:hAnsi="Courier New" w:cs="Courier New"/>
          </w:rPr>
          <w:t>"</w:t>
        </w:r>
      </w:ins>
      <w:del w:id="3896" w:author="Comparison" w:date="2013-05-05T19:43:00Z">
        <w:r w:rsidRPr="00C100C3">
          <w:rPr>
            <w:rFonts w:ascii="Courier New" w:hAnsi="Courier New" w:cs="Courier New"/>
          </w:rPr>
          <w:delText>&amp;#8220;</w:delText>
        </w:r>
      </w:del>
      <w:r w:rsidRPr="00C100C3">
        <w:rPr>
          <w:rFonts w:ascii="Courier New" w:hAnsi="Courier New" w:cs="Courier New"/>
        </w:rPr>
        <w:t xml:space="preserve">One may put oneself on the ground of divine right or of human order. It may be the Anglican priest in white, or the </w:t>
      </w:r>
      <w:ins w:id="3897" w:author="Comparison" w:date="2013-05-05T19:43:00Z">
        <w:r w:rsidRPr="00AA4B48">
          <w:rPr>
            <w:rFonts w:ascii="Courier New" w:hAnsi="Courier New" w:cs="Courier New"/>
          </w:rPr>
          <w:t>'inev</w:t>
        </w:r>
        <w:r w:rsidRPr="00AA4B48">
          <w:rPr>
            <w:rFonts w:ascii="Courier New" w:hAnsi="Courier New" w:cs="Courier New"/>
          </w:rPr>
          <w:t>itable</w:t>
        </w:r>
      </w:ins>
      <w:del w:id="3898" w:author="Comparison" w:date="2013-05-05T19:43:00Z">
        <w:r w:rsidRPr="00C100C3">
          <w:rPr>
            <w:rFonts w:ascii="Courier New" w:hAnsi="Courier New" w:cs="Courier New"/>
          </w:rPr>
          <w:delText>&amp;#8216;inevitable</w:delText>
        </w:r>
      </w:del>
      <w:r w:rsidRPr="00C100C3">
        <w:rPr>
          <w:rFonts w:ascii="Courier New" w:hAnsi="Courier New" w:cs="Courier New"/>
        </w:rPr>
        <w:t xml:space="preserve"> man in black</w:t>
      </w:r>
      <w:ins w:id="3899" w:author="Comparison" w:date="2013-05-05T19:43:00Z">
        <w:r w:rsidRPr="00AA4B48">
          <w:rPr>
            <w:rFonts w:ascii="Courier New" w:hAnsi="Courier New" w:cs="Courier New"/>
          </w:rPr>
          <w:t>,'</w:t>
        </w:r>
      </w:ins>
      <w:del w:id="3900" w:author="Comparison" w:date="2013-05-05T19:43:00Z">
        <w:r w:rsidRPr="00C100C3">
          <w:rPr>
            <w:rFonts w:ascii="Courier New" w:hAnsi="Courier New" w:cs="Courier New"/>
          </w:rPr>
          <w:delText>,&amp;#8217;</w:delText>
        </w:r>
      </w:del>
      <w:r w:rsidRPr="00C100C3">
        <w:rPr>
          <w:rFonts w:ascii="Courier New" w:hAnsi="Courier New" w:cs="Courier New"/>
        </w:rPr>
        <w:t xml:space="preserve"> or again, the Dissenting minister slipping in as if smuggled in *under the cloak of the </w:t>
      </w:r>
      <w:r w:rsidRPr="00C100C3">
        <w:rPr>
          <w:rFonts w:ascii="Courier New" w:hAnsi="Courier New" w:cs="Courier New"/>
        </w:rPr>
        <w:t>biblical elder</w:t>
      </w:r>
      <w:ins w:id="3901" w:author="Comparison" w:date="2013-05-05T19:43:00Z">
        <w:r w:rsidRPr="00AA4B48">
          <w:rPr>
            <w:rFonts w:ascii="Courier New" w:hAnsi="Courier New" w:cs="Courier New"/>
          </w:rPr>
          <w:t>*.</w:t>
        </w:r>
      </w:ins>
      <w:del w:id="3902" w:author="Comparison" w:date="2013-05-05T19:43:00Z">
        <w:r w:rsidRPr="00C100C3">
          <w:rPr>
            <w:rFonts w:ascii="Courier New" w:hAnsi="Courier New" w:cs="Courier New"/>
          </w:rPr>
          <w:delText>.*</w:delText>
        </w:r>
      </w:del>
      <w:r w:rsidRPr="00C100C3">
        <w:rPr>
          <w:rFonts w:ascii="Courier New" w:hAnsi="Courier New" w:cs="Courier New"/>
        </w:rPr>
        <w:t xml:space="preserve"> All nomination for speaking in worship is an evil</w:t>
      </w:r>
      <w:ins w:id="3903" w:author="Comparison" w:date="2013-05-05T19:43:00Z">
        <w:r w:rsidRPr="00AA4B48">
          <w:rPr>
            <w:rFonts w:ascii="Courier New" w:hAnsi="Courier New" w:cs="Courier New"/>
          </w:rPr>
          <w:t>."</w:t>
        </w:r>
      </w:ins>
      <w:del w:id="3904" w:author="Comparison" w:date="2013-05-05T19:43:00Z">
        <w:r w:rsidRPr="00C100C3">
          <w:rPr>
            <w:rFonts w:ascii="Courier New" w:hAnsi="Courier New" w:cs="Courier New"/>
          </w:rPr>
          <w:delText>.&amp;#8221;</w:delText>
        </w:r>
      </w:del>
      <w:r w:rsidRPr="00C100C3">
        <w:rPr>
          <w:rFonts w:ascii="Courier New" w:hAnsi="Courier New" w:cs="Courier New"/>
        </w:rPr>
        <w:t xml:space="preserve"> It appears that Mr. M. does not attach much importance at least to infringements on divine order.</w:t>
      </w:r>
    </w:p>
    <w:p w14:paraId="02A0577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{151}</w:t>
      </w:r>
    </w:p>
    <w:p w14:paraId="5C47D28F" w14:textId="1E5275BE" w:rsidR="00000000" w:rsidRPr="00C100C3" w:rsidRDefault="00362818" w:rsidP="00C100C3">
      <w:pPr>
        <w:pStyle w:val="PlainText"/>
        <w:rPr>
          <w:rFonts w:ascii="Courier New" w:hAnsi="Courier New" w:cs="Courier New"/>
        </w:rPr>
      </w:pPr>
      <w:r w:rsidRPr="00C100C3">
        <w:rPr>
          <w:rFonts w:ascii="Courier New" w:hAnsi="Courier New" w:cs="Courier New"/>
        </w:rPr>
        <w:t>transformation of these officers into an order of priests, resting its pret</w:t>
      </w:r>
      <w:r w:rsidRPr="00C100C3">
        <w:rPr>
          <w:rFonts w:ascii="Courier New" w:hAnsi="Courier New" w:cs="Courier New"/>
        </w:rPr>
        <w:t>ensions on apostolical succession</w:t>
      </w:r>
      <w:ins w:id="3905" w:author="Comparison" w:date="2013-05-05T19:43:00Z">
        <w:r w:rsidRPr="00AA4B48">
          <w:rPr>
            <w:rFonts w:ascii="Courier New" w:hAnsi="Courier New" w:cs="Courier New"/>
          </w:rPr>
          <w:t>.¦</w:t>
        </w:r>
      </w:ins>
      <w:del w:id="3906" w:author="Comparison" w:date="2013-05-05T19:43:00Z">
        <w:r w:rsidRPr="00C100C3">
          <w:rPr>
            <w:rFonts w:ascii="Courier New" w:hAnsi="Courier New" w:cs="Courier New"/>
          </w:rPr>
          <w:delText>.|</w:delText>
        </w:r>
      </w:del>
    </w:p>
    <w:p w14:paraId="4A65947D"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It is certain in effect that the word does not contain one word about the imposition of hands, so far as being laid on elders is concerned. What precious care is that which God takes of His Church, and that in all times</w:t>
      </w:r>
      <w:r w:rsidRPr="00C100C3">
        <w:rPr>
          <w:rFonts w:ascii="Courier New" w:hAnsi="Courier New" w:cs="Courier New"/>
        </w:rPr>
        <w:t>! According to the customs of those times I have little doubt that hands were laid on the elders; but the Holy Ghost, who foresees everything, and who knows what He ought to say and what He ought to omit, carefully avoided stating it (and for my part I hav</w:t>
      </w:r>
      <w:r w:rsidRPr="00C100C3">
        <w:rPr>
          <w:rFonts w:ascii="Courier New" w:hAnsi="Courier New" w:cs="Courier New"/>
        </w:rPr>
        <w:t>e no doubt that the reason given by Mr. M. is the true one, as also for that which concerns the virgin Mary). The Spirit of God, I say, avoided carefully giving a statement as to the imposition of hands on elders, in the inspired word, our one and only gui</w:t>
      </w:r>
      <w:r w:rsidRPr="00C100C3">
        <w:rPr>
          <w:rFonts w:ascii="Courier New" w:hAnsi="Courier New" w:cs="Courier New"/>
        </w:rPr>
        <w:t>de; and now, in contempt of His wisdom and goodness, men try to impose upon us the thing which God in His goodness, has taken care to pass over in silence, in that which He has preserved for us and handed down for the blessing of the Church in all times.</w:t>
      </w:r>
    </w:p>
    <w:p w14:paraId="35FE5667" w14:textId="6894A000"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 do not insist on the strange consequence which Mr. M. draws, both from the fears of this abuse and from the determination which he has formed to have the imposition of hands, in order to keep up appearances for the flesh. </w:t>
      </w:r>
      <w:ins w:id="3907" w:author="Comparison" w:date="2013-05-05T19:43:00Z">
        <w:r w:rsidRPr="00AA4B48">
          <w:rPr>
            <w:rFonts w:ascii="Courier New" w:hAnsi="Courier New" w:cs="Courier New"/>
          </w:rPr>
          <w:t>"</w:t>
        </w:r>
      </w:ins>
      <w:del w:id="3908" w:author="Comparison" w:date="2013-05-05T19:43:00Z">
        <w:r w:rsidRPr="00C100C3">
          <w:rPr>
            <w:rFonts w:ascii="Courier New" w:hAnsi="Courier New" w:cs="Courier New"/>
          </w:rPr>
          <w:delText>&amp;#8220;</w:delText>
        </w:r>
      </w:del>
      <w:r w:rsidRPr="00C100C3">
        <w:rPr>
          <w:rFonts w:ascii="Courier New" w:hAnsi="Courier New" w:cs="Courier New"/>
        </w:rPr>
        <w:t>Take</w:t>
      </w:r>
      <w:ins w:id="3909" w:author="Comparison" w:date="2013-05-05T19:43:00Z">
        <w:r w:rsidRPr="00AA4B48">
          <w:rPr>
            <w:rFonts w:ascii="Courier New" w:hAnsi="Courier New" w:cs="Courier New"/>
          </w:rPr>
          <w:t>,"</w:t>
        </w:r>
      </w:ins>
      <w:del w:id="3910" w:author="Comparison" w:date="2013-05-05T19:43:00Z">
        <w:r w:rsidRPr="00C100C3">
          <w:rPr>
            <w:rFonts w:ascii="Courier New" w:hAnsi="Courier New" w:cs="Courier New"/>
          </w:rPr>
          <w:delText>,&amp;#8221;</w:delText>
        </w:r>
      </w:del>
      <w:r w:rsidRPr="00C100C3">
        <w:rPr>
          <w:rFonts w:ascii="Courier New" w:hAnsi="Courier New" w:cs="Courier New"/>
        </w:rPr>
        <w:t xml:space="preserve"> says he</w:t>
      </w:r>
      <w:ins w:id="3911" w:author="Comparison" w:date="2013-05-05T19:43:00Z">
        <w:r w:rsidRPr="00AA4B48">
          <w:rPr>
            <w:rFonts w:ascii="Courier New" w:hAnsi="Courier New" w:cs="Courier New"/>
          </w:rPr>
          <w:t>,¦ "</w:t>
        </w:r>
      </w:ins>
      <w:del w:id="3912" w:author="Comparison" w:date="2013-05-05T19:43:00Z">
        <w:r w:rsidRPr="00C100C3">
          <w:rPr>
            <w:rFonts w:ascii="Courier New" w:hAnsi="Courier New" w:cs="Courier New"/>
          </w:rPr>
          <w:delText>,| &amp;#</w:delText>
        </w:r>
        <w:r w:rsidRPr="00C100C3">
          <w:rPr>
            <w:rFonts w:ascii="Courier New" w:hAnsi="Courier New" w:cs="Courier New"/>
          </w:rPr>
          <w:delText>8220;</w:delText>
        </w:r>
      </w:del>
      <w:r w:rsidRPr="00C100C3">
        <w:rPr>
          <w:rFonts w:ascii="Courier New" w:hAnsi="Courier New" w:cs="Courier New"/>
        </w:rPr>
        <w:t>for ordaining, those who are the least esteemed in the Church</w:t>
      </w:r>
      <w:ins w:id="3913" w:author="Comparison" w:date="2013-05-05T19:43:00Z">
        <w:r w:rsidRPr="00AA4B48">
          <w:rPr>
            <w:rFonts w:ascii="Courier New" w:hAnsi="Courier New" w:cs="Courier New"/>
          </w:rPr>
          <w:t>."</w:t>
        </w:r>
      </w:ins>
      <w:del w:id="3914" w:author="Comparison" w:date="2013-05-05T19:43:00Z">
        <w:r w:rsidRPr="00C100C3">
          <w:rPr>
            <w:rFonts w:ascii="Courier New" w:hAnsi="Courier New" w:cs="Courier New"/>
          </w:rPr>
          <w:delText>.&amp;#8221;</w:delText>
        </w:r>
      </w:del>
      <w:r w:rsidRPr="00C100C3">
        <w:rPr>
          <w:rFonts w:ascii="Courier New" w:hAnsi="Courier New" w:cs="Courier New"/>
        </w:rPr>
        <w:t xml:space="preserve"> And nevertheless, he would prefer it should be those who possessed its respect. It is nothing but the natural consequence of departing from the wisdom of the word; but I confine mys</w:t>
      </w:r>
      <w:r w:rsidRPr="00C100C3">
        <w:rPr>
          <w:rFonts w:ascii="Courier New" w:hAnsi="Courier New" w:cs="Courier New"/>
        </w:rPr>
        <w:t>elf to insisting on the fact that imposition of hands on elders is nowhere found in the word.</w:t>
      </w:r>
    </w:p>
    <w:p w14:paraId="794582D5" w14:textId="580E6D39" w:rsidR="00000000" w:rsidRPr="00C100C3" w:rsidRDefault="00362818" w:rsidP="00C100C3">
      <w:pPr>
        <w:pStyle w:val="PlainText"/>
        <w:rPr>
          <w:rFonts w:ascii="Courier New" w:hAnsi="Courier New" w:cs="Courier New"/>
        </w:rPr>
      </w:pPr>
      <w:ins w:id="3915" w:author="Comparison" w:date="2013-05-05T19:43:00Z">
        <w:r w:rsidRPr="00AA4B48">
          <w:rPr>
            <w:rFonts w:ascii="Courier New" w:hAnsi="Courier New" w:cs="Courier New"/>
          </w:rPr>
          <w:t>"</w:t>
        </w:r>
      </w:ins>
      <w:del w:id="3916" w:author="Comparison" w:date="2013-05-05T19:43:00Z">
        <w:r w:rsidRPr="00C100C3">
          <w:rPr>
            <w:rFonts w:ascii="Courier New" w:hAnsi="Courier New" w:cs="Courier New"/>
          </w:rPr>
          <w:delText>&amp;#8220;</w:delText>
        </w:r>
      </w:del>
      <w:r w:rsidRPr="00C100C3">
        <w:rPr>
          <w:rFonts w:ascii="Courier New" w:hAnsi="Courier New" w:cs="Courier New"/>
        </w:rPr>
        <w:t>I think</w:t>
      </w:r>
      <w:ins w:id="3917" w:author="Comparison" w:date="2013-05-05T19:43:00Z">
        <w:r w:rsidRPr="00AA4B48">
          <w:rPr>
            <w:rFonts w:ascii="Courier New" w:hAnsi="Courier New" w:cs="Courier New"/>
          </w:rPr>
          <w:t>,"</w:t>
        </w:r>
      </w:ins>
      <w:del w:id="3918" w:author="Comparison" w:date="2013-05-05T19:43:00Z">
        <w:r w:rsidRPr="00C100C3">
          <w:rPr>
            <w:rFonts w:ascii="Courier New" w:hAnsi="Courier New" w:cs="Courier New"/>
          </w:rPr>
          <w:delText>,&amp;#8221;</w:delText>
        </w:r>
      </w:del>
      <w:r w:rsidRPr="00C100C3">
        <w:rPr>
          <w:rFonts w:ascii="Courier New" w:hAnsi="Courier New" w:cs="Courier New"/>
        </w:rPr>
        <w:t xml:space="preserve"> says also Mr. M</w:t>
      </w:r>
      <w:ins w:id="3919" w:author="Comparison" w:date="2013-05-05T19:43:00Z">
        <w:r w:rsidRPr="00AA4B48">
          <w:rPr>
            <w:rFonts w:ascii="Courier New" w:hAnsi="Courier New" w:cs="Courier New"/>
          </w:rPr>
          <w:t>.,¦ "</w:t>
        </w:r>
      </w:ins>
      <w:del w:id="3920" w:author="Comparison" w:date="2013-05-05T19:43:00Z">
        <w:r w:rsidRPr="00C100C3">
          <w:rPr>
            <w:rFonts w:ascii="Courier New" w:hAnsi="Courier New" w:cs="Courier New"/>
          </w:rPr>
          <w:delText>.,| &amp;#8220;</w:delText>
        </w:r>
      </w:del>
      <w:r w:rsidRPr="00C100C3">
        <w:rPr>
          <w:rFonts w:ascii="Courier New" w:hAnsi="Courier New" w:cs="Courier New"/>
        </w:rPr>
        <w:t>with one of the opponents of Mr. Darby, that the institutions of the Apostolical Church are not an absolute mode</w:t>
      </w:r>
      <w:r w:rsidRPr="00C100C3">
        <w:rPr>
          <w:rFonts w:ascii="Courier New" w:hAnsi="Courier New" w:cs="Courier New"/>
        </w:rPr>
        <w:t>l. Therefore I do not insist on the establishment of elders as on a command of God</w:t>
      </w:r>
      <w:ins w:id="3921" w:author="Comparison" w:date="2013-05-05T19:43:00Z">
        <w:r w:rsidRPr="00AA4B48">
          <w:rPr>
            <w:rFonts w:ascii="Courier New" w:hAnsi="Courier New" w:cs="Courier New"/>
          </w:rPr>
          <w:t>."</w:t>
        </w:r>
      </w:ins>
      <w:del w:id="3922" w:author="Comparison" w:date="2013-05-05T19:43:00Z">
        <w:r w:rsidRPr="00C100C3">
          <w:rPr>
            <w:rFonts w:ascii="Courier New" w:hAnsi="Courier New" w:cs="Courier New"/>
          </w:rPr>
          <w:delText>.&amp;#8221;</w:delText>
        </w:r>
      </w:del>
    </w:p>
    <w:p w14:paraId="7AB92846" w14:textId="3D99BDDD" w:rsidR="00000000" w:rsidRPr="00C100C3" w:rsidRDefault="00362818" w:rsidP="00C100C3">
      <w:pPr>
        <w:pStyle w:val="PlainText"/>
        <w:rPr>
          <w:rFonts w:ascii="Courier New" w:hAnsi="Courier New" w:cs="Courier New"/>
        </w:rPr>
      </w:pPr>
      <w:r w:rsidRPr="00C100C3">
        <w:rPr>
          <w:rFonts w:ascii="Courier New" w:hAnsi="Courier New" w:cs="Courier New"/>
        </w:rPr>
        <w:t xml:space="preserve">Hence Mr. M. does not try to shew a passage where the word declares that some must be established; at the same time he declares that nothing is said on the mode of </w:t>
      </w:r>
      <w:r w:rsidRPr="00C100C3">
        <w:rPr>
          <w:rFonts w:ascii="Courier New" w:hAnsi="Courier New" w:cs="Courier New"/>
        </w:rPr>
        <w:t>their establishment. He even adds</w:t>
      </w:r>
      <w:ins w:id="3923" w:author="Comparison" w:date="2013-05-05T19:43:00Z">
        <w:r w:rsidRPr="00AA4B48">
          <w:rPr>
            <w:rFonts w:ascii="Courier New" w:hAnsi="Courier New" w:cs="Courier New"/>
          </w:rPr>
          <w:t>,¦ "</w:t>
        </w:r>
      </w:ins>
      <w:del w:id="3924" w:author="Comparison" w:date="2013-05-05T19:43:00Z">
        <w:r w:rsidRPr="00C100C3">
          <w:rPr>
            <w:rFonts w:ascii="Courier New" w:hAnsi="Courier New" w:cs="Courier New"/>
          </w:rPr>
          <w:delText>,| &amp;#8220;</w:delText>
        </w:r>
      </w:del>
      <w:r w:rsidRPr="00C100C3">
        <w:rPr>
          <w:rFonts w:ascii="Courier New" w:hAnsi="Courier New" w:cs="Courier New"/>
        </w:rPr>
        <w:t>we know neither where, nor when, nor why, nor how this religious magistracy was established</w:t>
      </w:r>
      <w:ins w:id="3925" w:author="Comparison" w:date="2013-05-05T19:43:00Z">
        <w:r w:rsidRPr="00AA4B48">
          <w:rPr>
            <w:rFonts w:ascii="Courier New" w:hAnsi="Courier New" w:cs="Courier New"/>
          </w:rPr>
          <w:t>."</w:t>
        </w:r>
      </w:ins>
      <w:del w:id="3926" w:author="Comparison" w:date="2013-05-05T19:43:00Z">
        <w:r w:rsidRPr="00C100C3">
          <w:rPr>
            <w:rFonts w:ascii="Courier New" w:hAnsi="Courier New" w:cs="Courier New"/>
          </w:rPr>
          <w:delText>.&amp;#8221;</w:delText>
        </w:r>
      </w:del>
      <w:r w:rsidRPr="00C100C3">
        <w:rPr>
          <w:rFonts w:ascii="Courier New" w:hAnsi="Courier New" w:cs="Courier New"/>
        </w:rPr>
        <w:t xml:space="preserve"> There is not the slightest allusion to an official source</w:t>
      </w:r>
    </w:p>
    <w:p w14:paraId="2C4B1239" w14:textId="4E15ADC9" w:rsidR="00000000" w:rsidRPr="00C100C3" w:rsidRDefault="00362818" w:rsidP="00C100C3">
      <w:pPr>
        <w:pStyle w:val="PlainText"/>
        <w:rPr>
          <w:rFonts w:ascii="Courier New" w:hAnsi="Courier New" w:cs="Courier New"/>
        </w:rPr>
      </w:pPr>
      <w:ins w:id="3927" w:author="Comparison" w:date="2013-05-05T19:43:00Z">
        <w:r w:rsidRPr="00AA4B48">
          <w:rPr>
            <w:rFonts w:ascii="Courier New" w:hAnsi="Courier New" w:cs="Courier New"/>
          </w:rPr>
          <w:t>¦</w:t>
        </w:r>
      </w:ins>
      <w:del w:id="3928" w:author="Comparison" w:date="2013-05-05T19:43:00Z">
        <w:r w:rsidRPr="00C100C3">
          <w:rPr>
            <w:rFonts w:ascii="Courier New" w:hAnsi="Courier New" w:cs="Courier New"/>
          </w:rPr>
          <w:delText>|</w:delText>
        </w:r>
      </w:del>
      <w:r w:rsidRPr="00C100C3">
        <w:rPr>
          <w:rFonts w:ascii="Courier New" w:hAnsi="Courier New" w:cs="Courier New"/>
        </w:rPr>
        <w:t xml:space="preserve"> Pages 92, 93.</w:t>
      </w:r>
    </w:p>
    <w:p w14:paraId="5706D3DF" w14:textId="30B8E471" w:rsidR="00000000" w:rsidRPr="00C100C3" w:rsidRDefault="00362818" w:rsidP="00C100C3">
      <w:pPr>
        <w:pStyle w:val="PlainText"/>
        <w:rPr>
          <w:rFonts w:ascii="Courier New" w:hAnsi="Courier New" w:cs="Courier New"/>
        </w:rPr>
      </w:pPr>
      <w:ins w:id="3929" w:author="Comparison" w:date="2013-05-05T19:43:00Z">
        <w:r w:rsidRPr="00AA4B48">
          <w:rPr>
            <w:rFonts w:ascii="Courier New" w:hAnsi="Courier New" w:cs="Courier New"/>
          </w:rPr>
          <w:t>¦</w:t>
        </w:r>
      </w:ins>
      <w:del w:id="3930" w:author="Comparison" w:date="2013-05-05T19:43:00Z">
        <w:r w:rsidRPr="00C100C3">
          <w:rPr>
            <w:rFonts w:ascii="Courier New" w:hAnsi="Courier New" w:cs="Courier New"/>
          </w:rPr>
          <w:delText>|</w:delText>
        </w:r>
      </w:del>
      <w:r w:rsidRPr="00C100C3">
        <w:rPr>
          <w:rFonts w:ascii="Courier New" w:hAnsi="Courier New" w:cs="Courier New"/>
        </w:rPr>
        <w:t xml:space="preserve"> Page 94.</w:t>
      </w:r>
    </w:p>
    <w:p w14:paraId="3BFAF092" w14:textId="40209685" w:rsidR="00000000" w:rsidRPr="00C100C3" w:rsidRDefault="00362818" w:rsidP="00C100C3">
      <w:pPr>
        <w:pStyle w:val="PlainText"/>
        <w:rPr>
          <w:rFonts w:ascii="Courier New" w:hAnsi="Courier New" w:cs="Courier New"/>
        </w:rPr>
      </w:pPr>
      <w:ins w:id="3931" w:author="Comparison" w:date="2013-05-05T19:43:00Z">
        <w:r w:rsidRPr="00AA4B48">
          <w:rPr>
            <w:rFonts w:ascii="Courier New" w:hAnsi="Courier New" w:cs="Courier New"/>
          </w:rPr>
          <w:t>¦</w:t>
        </w:r>
      </w:ins>
      <w:del w:id="3932" w:author="Comparison" w:date="2013-05-05T19:43:00Z">
        <w:r w:rsidRPr="00C100C3">
          <w:rPr>
            <w:rFonts w:ascii="Courier New" w:hAnsi="Courier New" w:cs="Courier New"/>
          </w:rPr>
          <w:delText>|</w:delText>
        </w:r>
      </w:del>
      <w:r w:rsidRPr="00C100C3">
        <w:rPr>
          <w:rFonts w:ascii="Courier New" w:hAnsi="Courier New" w:cs="Courier New"/>
        </w:rPr>
        <w:t xml:space="preserve"> Page 144.</w:t>
      </w:r>
    </w:p>
    <w:p w14:paraId="24EBF3B9" w14:textId="3D3B537E" w:rsidR="00000000" w:rsidRPr="00C100C3" w:rsidRDefault="00362818" w:rsidP="00C100C3">
      <w:pPr>
        <w:pStyle w:val="PlainText"/>
        <w:rPr>
          <w:rFonts w:ascii="Courier New" w:hAnsi="Courier New" w:cs="Courier New"/>
        </w:rPr>
      </w:pPr>
      <w:ins w:id="3933" w:author="Comparison" w:date="2013-05-05T19:43:00Z">
        <w:r w:rsidRPr="00AA4B48">
          <w:rPr>
            <w:rFonts w:ascii="Courier New" w:hAnsi="Courier New" w:cs="Courier New"/>
          </w:rPr>
          <w:t>¦</w:t>
        </w:r>
      </w:ins>
      <w:del w:id="3934" w:author="Comparison" w:date="2013-05-05T19:43:00Z">
        <w:r w:rsidRPr="00C100C3">
          <w:rPr>
            <w:rFonts w:ascii="Courier New" w:hAnsi="Courier New" w:cs="Courier New"/>
          </w:rPr>
          <w:delText>|</w:delText>
        </w:r>
      </w:del>
      <w:r w:rsidRPr="00C100C3">
        <w:rPr>
          <w:rFonts w:ascii="Courier New" w:hAnsi="Courier New" w:cs="Courier New"/>
        </w:rPr>
        <w:t xml:space="preserve"> Page 92.</w:t>
      </w:r>
    </w:p>
    <w:p w14:paraId="0AF1BC2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{152}</w:t>
      </w:r>
    </w:p>
    <w:p w14:paraId="76CBE3A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of this authority; he dares not insinuate that the people chose them.</w:t>
      </w:r>
    </w:p>
    <w:p w14:paraId="06E891ED" w14:textId="20036B99" w:rsidR="00000000" w:rsidRPr="00C100C3" w:rsidRDefault="00362818" w:rsidP="00C100C3">
      <w:pPr>
        <w:pStyle w:val="PlainText"/>
        <w:rPr>
          <w:rFonts w:ascii="Courier New" w:hAnsi="Courier New" w:cs="Courier New"/>
        </w:rPr>
      </w:pPr>
      <w:r w:rsidRPr="00C100C3">
        <w:rPr>
          <w:rFonts w:ascii="Courier New" w:hAnsi="Courier New" w:cs="Courier New"/>
        </w:rPr>
        <w:t>Mr. M. touches upon the accusation made against him of establishing the democratic principle</w:t>
      </w:r>
      <w:ins w:id="3935" w:author="Comparison" w:date="2013-05-05T19:43:00Z">
        <w:r w:rsidRPr="00AA4B48">
          <w:rPr>
            <w:rFonts w:ascii="Courier New" w:hAnsi="Courier New" w:cs="Courier New"/>
          </w:rPr>
          <w:t>.¦</w:t>
        </w:r>
      </w:ins>
      <w:del w:id="3936" w:author="Comparison" w:date="2013-05-05T19:43:00Z">
        <w:r w:rsidRPr="00C100C3">
          <w:rPr>
            <w:rFonts w:ascii="Courier New" w:hAnsi="Courier New" w:cs="Courier New"/>
          </w:rPr>
          <w:delText>.|</w:delText>
        </w:r>
      </w:del>
      <w:r w:rsidRPr="00C100C3">
        <w:rPr>
          <w:rFonts w:ascii="Courier New" w:hAnsi="Courier New" w:cs="Courier New"/>
        </w:rPr>
        <w:t xml:space="preserve"> His answer may be read: it is very insignificant. He agrees that he cannot </w:t>
      </w:r>
      <w:ins w:id="3937" w:author="Comparison" w:date="2013-05-05T19:43:00Z">
        <w:r w:rsidRPr="00AA4B48">
          <w:rPr>
            <w:rFonts w:ascii="Courier New" w:hAnsi="Courier New" w:cs="Courier New"/>
          </w:rPr>
          <w:t>"</w:t>
        </w:r>
      </w:ins>
      <w:del w:id="3938" w:author="Comparison" w:date="2013-05-05T19:43:00Z">
        <w:r w:rsidRPr="00C100C3">
          <w:rPr>
            <w:rFonts w:ascii="Courier New" w:hAnsi="Courier New" w:cs="Courier New"/>
          </w:rPr>
          <w:delText>&amp;#8220;</w:delText>
        </w:r>
      </w:del>
      <w:r w:rsidRPr="00C100C3">
        <w:rPr>
          <w:rFonts w:ascii="Courier New" w:hAnsi="Courier New" w:cs="Courier New"/>
        </w:rPr>
        <w:t>p</w:t>
      </w:r>
      <w:r w:rsidRPr="00C100C3">
        <w:rPr>
          <w:rFonts w:ascii="Courier New" w:hAnsi="Courier New" w:cs="Courier New"/>
        </w:rPr>
        <w:t>resent as being of divine authority</w:t>
      </w:r>
      <w:ins w:id="3939" w:author="Comparison" w:date="2013-05-05T19:43:00Z">
        <w:r w:rsidRPr="00AA4B48">
          <w:rPr>
            <w:rFonts w:ascii="Courier New" w:hAnsi="Courier New" w:cs="Courier New"/>
          </w:rPr>
          <w:t>,"</w:t>
        </w:r>
      </w:ins>
      <w:del w:id="3940" w:author="Comparison" w:date="2013-05-05T19:43:00Z">
        <w:r w:rsidRPr="00C100C3">
          <w:rPr>
            <w:rFonts w:ascii="Courier New" w:hAnsi="Courier New" w:cs="Courier New"/>
          </w:rPr>
          <w:delText>,&amp;#8221;</w:delText>
        </w:r>
      </w:del>
      <w:r w:rsidRPr="00C100C3">
        <w:rPr>
          <w:rFonts w:ascii="Courier New" w:hAnsi="Courier New" w:cs="Courier New"/>
        </w:rPr>
        <w:t xml:space="preserve"> the system he wishes to establish. To present it as such, would be, he adds, </w:t>
      </w:r>
      <w:ins w:id="3941" w:author="Comparison" w:date="2013-05-05T19:43:00Z">
        <w:r w:rsidRPr="00AA4B48">
          <w:rPr>
            <w:rFonts w:ascii="Courier New" w:hAnsi="Courier New" w:cs="Courier New"/>
          </w:rPr>
          <w:t>"</w:t>
        </w:r>
      </w:ins>
      <w:del w:id="3942" w:author="Comparison" w:date="2013-05-05T19:43:00Z">
        <w:r w:rsidRPr="00C100C3">
          <w:rPr>
            <w:rFonts w:ascii="Courier New" w:hAnsi="Courier New" w:cs="Courier New"/>
          </w:rPr>
          <w:delText>&amp;#8220;</w:delText>
        </w:r>
      </w:del>
      <w:r w:rsidRPr="00C100C3">
        <w:rPr>
          <w:rFonts w:ascii="Courier New" w:hAnsi="Courier New" w:cs="Courier New"/>
        </w:rPr>
        <w:t>to deprive the bride of her privilege of ordering the house of God *according to the wisdom He gives her day by day</w:t>
      </w:r>
      <w:ins w:id="3943" w:author="Comparison" w:date="2013-05-05T19:43:00Z">
        <w:r w:rsidRPr="00AA4B48">
          <w:rPr>
            <w:rFonts w:ascii="Courier New" w:hAnsi="Courier New" w:cs="Courier New"/>
          </w:rPr>
          <w:t>*,</w:t>
        </w:r>
      </w:ins>
      <w:del w:id="3944" w:author="Comparison" w:date="2013-05-05T19:43:00Z">
        <w:r w:rsidRPr="00C100C3">
          <w:rPr>
            <w:rFonts w:ascii="Courier New" w:hAnsi="Courier New" w:cs="Courier New"/>
          </w:rPr>
          <w:delText>,*</w:delText>
        </w:r>
      </w:del>
      <w:r w:rsidRPr="00C100C3">
        <w:rPr>
          <w:rFonts w:ascii="Courier New" w:hAnsi="Courier New" w:cs="Courier New"/>
        </w:rPr>
        <w:t xml:space="preserve"> as directe</w:t>
      </w:r>
      <w:r w:rsidRPr="00C100C3">
        <w:rPr>
          <w:rFonts w:ascii="Courier New" w:hAnsi="Courier New" w:cs="Courier New"/>
        </w:rPr>
        <w:t xml:space="preserve">d by His Spirit and enjoying His fellowship </w:t>
      </w:r>
      <w:ins w:id="3945" w:author="Comparison" w:date="2013-05-05T19:43:00Z">
        <w:r w:rsidRPr="00AA4B48">
          <w:rPr>
            <w:rFonts w:ascii="Courier New" w:hAnsi="Courier New" w:cs="Courier New"/>
          </w:rPr>
          <w:t>...</w:t>
        </w:r>
      </w:ins>
      <w:del w:id="3946" w:author="Comparison" w:date="2013-05-05T19:43:00Z">
        <w:r w:rsidRPr="00C100C3">
          <w:rPr>
            <w:rFonts w:ascii="Courier New" w:hAnsi="Courier New" w:cs="Courier New"/>
          </w:rPr>
          <w:delText>&amp;#8230;</w:delText>
        </w:r>
      </w:del>
      <w:r w:rsidRPr="00C100C3">
        <w:rPr>
          <w:rFonts w:ascii="Courier New" w:hAnsi="Courier New" w:cs="Courier New"/>
        </w:rPr>
        <w:t xml:space="preserve"> and were it not for the conviction which I have of the practical advantages of primitive episcopacy, I would adhere fully to these words (of Mr. Scherer): </w:t>
      </w:r>
      <w:ins w:id="3947" w:author="Comparison" w:date="2013-05-05T19:43:00Z">
        <w:r w:rsidRPr="00AA4B48">
          <w:rPr>
            <w:rFonts w:ascii="Courier New" w:hAnsi="Courier New" w:cs="Courier New"/>
          </w:rPr>
          <w:t>'The</w:t>
        </w:r>
      </w:ins>
      <w:del w:id="3948" w:author="Comparison" w:date="2013-05-05T19:43:00Z">
        <w:r w:rsidRPr="00C100C3">
          <w:rPr>
            <w:rFonts w:ascii="Courier New" w:hAnsi="Courier New" w:cs="Courier New"/>
          </w:rPr>
          <w:delText>&amp;#8216;The</w:delText>
        </w:r>
      </w:del>
      <w:r w:rsidRPr="00C100C3">
        <w:rPr>
          <w:rFonts w:ascii="Courier New" w:hAnsi="Courier New" w:cs="Courier New"/>
        </w:rPr>
        <w:t xml:space="preserve"> meaning of the apostolic example is co</w:t>
      </w:r>
      <w:r w:rsidRPr="00C100C3">
        <w:rPr>
          <w:rFonts w:ascii="Courier New" w:hAnsi="Courier New" w:cs="Courier New"/>
        </w:rPr>
        <w:t>nfined for us to a very general indication of the propriety or necessity of the direction of the Church by some of its members</w:t>
      </w:r>
      <w:ins w:id="3949" w:author="Comparison" w:date="2013-05-05T19:43:00Z">
        <w:r w:rsidRPr="00AA4B48">
          <w:rPr>
            <w:rFonts w:ascii="Courier New" w:hAnsi="Courier New" w:cs="Courier New"/>
          </w:rPr>
          <w:t>.'"</w:t>
        </w:r>
      </w:ins>
      <w:del w:id="3950" w:author="Comparison" w:date="2013-05-05T19:43:00Z">
        <w:r w:rsidRPr="00C100C3">
          <w:rPr>
            <w:rFonts w:ascii="Courier New" w:hAnsi="Courier New" w:cs="Courier New"/>
          </w:rPr>
          <w:delText>.&amp;#8217;&amp;#8221;</w:delText>
        </w:r>
      </w:del>
    </w:p>
    <w:p w14:paraId="2332DCE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We see what place the word of God holds in these theories.</w:t>
      </w:r>
    </w:p>
    <w:p w14:paraId="71527A43" w14:textId="5E417F6C" w:rsidR="00000000" w:rsidRPr="00C100C3" w:rsidRDefault="00362818" w:rsidP="00C100C3">
      <w:pPr>
        <w:pStyle w:val="PlainText"/>
        <w:rPr>
          <w:rFonts w:ascii="Courier New" w:hAnsi="Courier New" w:cs="Courier New"/>
        </w:rPr>
      </w:pPr>
      <w:r w:rsidRPr="00C100C3">
        <w:rPr>
          <w:rFonts w:ascii="Courier New" w:hAnsi="Courier New" w:cs="Courier New"/>
        </w:rPr>
        <w:t>Mr. M. avoids all discussion on @Acts 14:</w:t>
      </w:r>
      <w:ins w:id="3951" w:author="Comparison" w:date="2013-05-05T19:43:00Z">
        <w:r w:rsidRPr="00AA4B48">
          <w:rPr>
            <w:rFonts w:ascii="Courier New" w:hAnsi="Courier New" w:cs="Courier New"/>
          </w:rPr>
          <w:t xml:space="preserve"> </w:t>
        </w:r>
      </w:ins>
      <w:r w:rsidRPr="00C100C3">
        <w:rPr>
          <w:rFonts w:ascii="Courier New" w:hAnsi="Courier New" w:cs="Courier New"/>
        </w:rPr>
        <w:t>23. On the o</w:t>
      </w:r>
      <w:r w:rsidRPr="00C100C3">
        <w:rPr>
          <w:rFonts w:ascii="Courier New" w:hAnsi="Courier New" w:cs="Courier New"/>
        </w:rPr>
        <w:t>ther hand, he admits that Titus was sent to Crete, not to recognize elders, but to establish them there</w:t>
      </w:r>
      <w:ins w:id="3952" w:author="Comparison" w:date="2013-05-05T19:43:00Z">
        <w:r w:rsidRPr="00AA4B48">
          <w:rPr>
            <w:rFonts w:ascii="Courier New" w:hAnsi="Courier New" w:cs="Courier New"/>
          </w:rPr>
          <w:t>.¦</w:t>
        </w:r>
      </w:ins>
      <w:del w:id="3953" w:author="Comparison" w:date="2013-05-05T19:43:00Z">
        <w:r w:rsidRPr="00C100C3">
          <w:rPr>
            <w:rFonts w:ascii="Courier New" w:hAnsi="Courier New" w:cs="Courier New"/>
          </w:rPr>
          <w:delText>.|</w:delText>
        </w:r>
      </w:del>
      <w:r w:rsidRPr="00C100C3">
        <w:rPr>
          <w:rFonts w:ascii="Courier New" w:hAnsi="Courier New" w:cs="Courier New"/>
        </w:rPr>
        <w:t xml:space="preserve"> This is to allow that, in the only case where we find in the word anything precise, it is the apostles and their delegates who alone establish, an imp</w:t>
      </w:r>
      <w:r w:rsidRPr="00C100C3">
        <w:rPr>
          <w:rFonts w:ascii="Courier New" w:hAnsi="Courier New" w:cs="Courier New"/>
        </w:rPr>
        <w:t xml:space="preserve">ortant principle where gifts are not in question. And here is the reason: Christ is </w:t>
      </w:r>
      <w:ins w:id="3954" w:author="Comparison" w:date="2013-05-05T19:43:00Z">
        <w:r w:rsidRPr="00AA4B48">
          <w:rPr>
            <w:rFonts w:ascii="Courier New" w:hAnsi="Courier New" w:cs="Courier New"/>
          </w:rPr>
          <w:t>"</w:t>
        </w:r>
      </w:ins>
      <w:del w:id="3955" w:author="Comparison" w:date="2013-05-05T19:43:00Z">
        <w:r w:rsidRPr="00C100C3">
          <w:rPr>
            <w:rFonts w:ascii="Courier New" w:hAnsi="Courier New" w:cs="Courier New"/>
          </w:rPr>
          <w:delText>&amp;#8220;</w:delText>
        </w:r>
      </w:del>
      <w:r w:rsidRPr="00C100C3">
        <w:rPr>
          <w:rFonts w:ascii="Courier New" w:hAnsi="Courier New" w:cs="Courier New"/>
        </w:rPr>
        <w:t>Son over his own house</w:t>
      </w:r>
      <w:ins w:id="3956" w:author="Comparison" w:date="2013-05-05T19:43:00Z">
        <w:r w:rsidRPr="00AA4B48">
          <w:rPr>
            <w:rFonts w:ascii="Courier New" w:hAnsi="Courier New" w:cs="Courier New"/>
          </w:rPr>
          <w:t>."</w:t>
        </w:r>
      </w:ins>
      <w:del w:id="3957" w:author="Comparison" w:date="2013-05-05T19:43:00Z">
        <w:r w:rsidRPr="00C100C3">
          <w:rPr>
            <w:rFonts w:ascii="Courier New" w:hAnsi="Courier New" w:cs="Courier New"/>
          </w:rPr>
          <w:delText>.&amp;#8221;</w:delText>
        </w:r>
      </w:del>
      <w:r w:rsidRPr="00C100C3">
        <w:rPr>
          <w:rFonts w:ascii="Courier New" w:hAnsi="Courier New" w:cs="Courier New"/>
        </w:rPr>
        <w:t xml:space="preserve"> Authority comes from Him, and the bride cannot confer it. It is not a question (and on that we are agreed) of ministry, but of governm</w:t>
      </w:r>
      <w:r w:rsidRPr="00C100C3">
        <w:rPr>
          <w:rFonts w:ascii="Courier New" w:hAnsi="Courier New" w:cs="Courier New"/>
        </w:rPr>
        <w:t>ent, of authority, of oversight. Now Christ alone is Head, as the man is of the woman. Christ not only gives gifts; He, further, established the twelve and that was a charge. Paul received his authority from Christ. He commits a charge to Timothy who had b</w:t>
      </w:r>
      <w:r w:rsidRPr="00C100C3">
        <w:rPr>
          <w:rFonts w:ascii="Courier New" w:hAnsi="Courier New" w:cs="Courier New"/>
        </w:rPr>
        <w:t>een designated *by prophecies</w:t>
      </w:r>
      <w:ins w:id="3958" w:author="Comparison" w:date="2013-05-05T19:43:00Z">
        <w:r w:rsidRPr="00AA4B48">
          <w:rPr>
            <w:rFonts w:ascii="Courier New" w:hAnsi="Courier New" w:cs="Courier New"/>
          </w:rPr>
          <w:t>*;</w:t>
        </w:r>
      </w:ins>
      <w:del w:id="3959" w:author="Comparison" w:date="2013-05-05T19:43:00Z">
        <w:r w:rsidRPr="00C100C3">
          <w:rPr>
            <w:rFonts w:ascii="Courier New" w:hAnsi="Courier New" w:cs="Courier New"/>
          </w:rPr>
          <w:delText>;*</w:delText>
        </w:r>
      </w:del>
      <w:r w:rsidRPr="00C100C3">
        <w:rPr>
          <w:rFonts w:ascii="Courier New" w:hAnsi="Courier New" w:cs="Courier New"/>
        </w:rPr>
        <w:t xml:space="preserve"> he leaves Titus in Crete to establish elders. These are not merely isolated facts, but a chain of facts, which flow from the principle that authority belongs to Christ, and that Christ is </w:t>
      </w:r>
      <w:ins w:id="3960" w:author="Comparison" w:date="2013-05-05T19:43:00Z">
        <w:r w:rsidRPr="00AA4B48">
          <w:rPr>
            <w:rFonts w:ascii="Courier New" w:hAnsi="Courier New" w:cs="Courier New"/>
          </w:rPr>
          <w:t>"</w:t>
        </w:r>
      </w:ins>
      <w:del w:id="3961" w:author="Comparison" w:date="2013-05-05T19:43:00Z">
        <w:r w:rsidRPr="00C100C3">
          <w:rPr>
            <w:rFonts w:ascii="Courier New" w:hAnsi="Courier New" w:cs="Courier New"/>
          </w:rPr>
          <w:delText>&amp;#8220;</w:delText>
        </w:r>
      </w:del>
      <w:r w:rsidRPr="00C100C3">
        <w:rPr>
          <w:rFonts w:ascii="Courier New" w:hAnsi="Courier New" w:cs="Courier New"/>
        </w:rPr>
        <w:t>Son over his own house</w:t>
      </w:r>
      <w:ins w:id="3962" w:author="Comparison" w:date="2013-05-05T19:43:00Z">
        <w:r w:rsidRPr="00AA4B48">
          <w:rPr>
            <w:rFonts w:ascii="Courier New" w:hAnsi="Courier New" w:cs="Courier New"/>
          </w:rPr>
          <w:t>."</w:t>
        </w:r>
      </w:ins>
      <w:del w:id="3963" w:author="Comparison" w:date="2013-05-05T19:43:00Z">
        <w:r w:rsidRPr="00C100C3">
          <w:rPr>
            <w:rFonts w:ascii="Courier New" w:hAnsi="Courier New" w:cs="Courier New"/>
          </w:rPr>
          <w:delText>.&amp;#8221</w:delText>
        </w:r>
        <w:r w:rsidRPr="00C100C3">
          <w:rPr>
            <w:rFonts w:ascii="Courier New" w:hAnsi="Courier New" w:cs="Courier New"/>
          </w:rPr>
          <w:delText>;</w:delText>
        </w:r>
      </w:del>
    </w:p>
    <w:p w14:paraId="04295A73" w14:textId="3A308342" w:rsidR="00000000" w:rsidRPr="00C100C3" w:rsidRDefault="00362818" w:rsidP="00C100C3">
      <w:pPr>
        <w:pStyle w:val="PlainText"/>
        <w:rPr>
          <w:rFonts w:ascii="Courier New" w:hAnsi="Courier New" w:cs="Courier New"/>
        </w:rPr>
      </w:pPr>
      <w:r w:rsidRPr="00C100C3">
        <w:rPr>
          <w:rFonts w:ascii="Courier New" w:hAnsi="Courier New" w:cs="Courier New"/>
        </w:rPr>
        <w:t>Now Mr. M</w:t>
      </w:r>
      <w:ins w:id="3964" w:author="Comparison" w:date="2013-05-05T19:43:00Z">
        <w:r w:rsidRPr="00AA4B48">
          <w:rPr>
            <w:rFonts w:ascii="Courier New" w:hAnsi="Courier New" w:cs="Courier New"/>
          </w:rPr>
          <w:t>:</w:t>
        </w:r>
      </w:ins>
      <w:del w:id="3965" w:author="Comparison" w:date="2013-05-05T19:43:00Z">
        <w:r w:rsidRPr="00C100C3">
          <w:rPr>
            <w:rFonts w:ascii="Courier New" w:hAnsi="Courier New" w:cs="Courier New"/>
          </w:rPr>
          <w:delText>.</w:delText>
        </w:r>
      </w:del>
      <w:r w:rsidRPr="00C100C3">
        <w:rPr>
          <w:rFonts w:ascii="Courier New" w:hAnsi="Courier New" w:cs="Courier New"/>
        </w:rPr>
        <w:t xml:space="preserve"> confesses that there is a </w:t>
      </w:r>
      <w:ins w:id="3966" w:author="Comparison" w:date="2013-05-05T19:43:00Z">
        <w:r w:rsidRPr="00AA4B48">
          <w:rPr>
            <w:rFonts w:ascii="Courier New" w:hAnsi="Courier New" w:cs="Courier New"/>
          </w:rPr>
          <w:t>"</w:t>
        </w:r>
      </w:ins>
      <w:del w:id="3967" w:author="Comparison" w:date="2013-05-05T19:43:00Z">
        <w:r w:rsidRPr="00C100C3">
          <w:rPr>
            <w:rFonts w:ascii="Courier New" w:hAnsi="Courier New" w:cs="Courier New"/>
          </w:rPr>
          <w:delText>&amp;#8220;</w:delText>
        </w:r>
      </w:del>
      <w:r w:rsidRPr="00C100C3">
        <w:rPr>
          <w:rFonts w:ascii="Courier New" w:hAnsi="Courier New" w:cs="Courier New"/>
        </w:rPr>
        <w:t>universal disorder</w:t>
      </w:r>
      <w:ins w:id="3968" w:author="Comparison" w:date="2013-05-05T19:43:00Z">
        <w:r w:rsidRPr="00AA4B48">
          <w:rPr>
            <w:rFonts w:ascii="Courier New" w:hAnsi="Courier New" w:cs="Courier New"/>
          </w:rPr>
          <w:t>" -- "</w:t>
        </w:r>
      </w:ins>
      <w:del w:id="3969" w:author="Comparison" w:date="2013-05-05T19:43:00Z">
        <w:r w:rsidRPr="00C100C3">
          <w:rPr>
            <w:rFonts w:ascii="Courier New" w:hAnsi="Courier New" w:cs="Courier New"/>
          </w:rPr>
          <w:delText>&amp;#8221;&amp;#8212; &amp;#8220;</w:delText>
        </w:r>
      </w:del>
      <w:r w:rsidRPr="00C100C3">
        <w:rPr>
          <w:rFonts w:ascii="Courier New" w:hAnsi="Courier New" w:cs="Courier New"/>
        </w:rPr>
        <w:t>apostasy</w:t>
      </w:r>
      <w:ins w:id="3970" w:author="Comparison" w:date="2013-05-05T19:43:00Z">
        <w:r w:rsidRPr="00AA4B48">
          <w:rPr>
            <w:rFonts w:ascii="Courier New" w:hAnsi="Courier New" w:cs="Courier New"/>
          </w:rPr>
          <w:t>" -- "</w:t>
        </w:r>
      </w:ins>
      <w:del w:id="3971" w:author="Comparison" w:date="2013-05-05T19:43:00Z">
        <w:r w:rsidRPr="00C100C3">
          <w:rPr>
            <w:rFonts w:ascii="Courier New" w:hAnsi="Courier New" w:cs="Courier New"/>
          </w:rPr>
          <w:delText>&amp;#8221; &amp;#8212; &amp;#8220;</w:delText>
        </w:r>
      </w:del>
      <w:r w:rsidRPr="00C100C3">
        <w:rPr>
          <w:rFonts w:ascii="Courier New" w:hAnsi="Courier New" w:cs="Courier New"/>
        </w:rPr>
        <w:t>the very strongest thing that can be said in any language</w:t>
      </w:r>
      <w:ins w:id="3972" w:author="Comparison" w:date="2013-05-05T19:43:00Z">
        <w:r w:rsidRPr="00AA4B48">
          <w:rPr>
            <w:rFonts w:ascii="Courier New" w:hAnsi="Courier New" w:cs="Courier New"/>
          </w:rPr>
          <w:t>."¦</w:t>
        </w:r>
      </w:ins>
      <w:del w:id="3973" w:author="Comparison" w:date="2013-05-05T19:43:00Z">
        <w:r w:rsidRPr="00C100C3">
          <w:rPr>
            <w:rFonts w:ascii="Courier New" w:hAnsi="Courier New" w:cs="Courier New"/>
          </w:rPr>
          <w:delText>.&amp;#8221;|</w:delText>
        </w:r>
      </w:del>
      <w:r w:rsidRPr="00C100C3">
        <w:rPr>
          <w:rFonts w:ascii="Courier New" w:hAnsi="Courier New" w:cs="Courier New"/>
        </w:rPr>
        <w:t xml:space="preserve"> He confesses that nothing has been said of the permanence of this insti</w:t>
      </w:r>
      <w:r w:rsidRPr="00C100C3">
        <w:rPr>
          <w:rFonts w:ascii="Courier New" w:hAnsi="Courier New" w:cs="Courier New"/>
        </w:rPr>
        <w:t>tution of elders; that this silence of the word is intentional, because this institution was to become</w:t>
      </w:r>
    </w:p>
    <w:p w14:paraId="417F95DD" w14:textId="7228527D" w:rsidR="00000000" w:rsidRPr="00C100C3" w:rsidRDefault="00362818" w:rsidP="00C100C3">
      <w:pPr>
        <w:pStyle w:val="PlainText"/>
        <w:rPr>
          <w:rFonts w:ascii="Courier New" w:hAnsi="Courier New" w:cs="Courier New"/>
        </w:rPr>
      </w:pPr>
      <w:ins w:id="3974" w:author="Comparison" w:date="2013-05-05T19:43:00Z">
        <w:r w:rsidRPr="00AA4B48">
          <w:rPr>
            <w:rFonts w:ascii="Courier New" w:hAnsi="Courier New" w:cs="Courier New"/>
          </w:rPr>
          <w:t>¦</w:t>
        </w:r>
      </w:ins>
      <w:del w:id="3975" w:author="Comparison" w:date="2013-05-05T19:43:00Z">
        <w:r w:rsidRPr="00C100C3">
          <w:rPr>
            <w:rFonts w:ascii="Courier New" w:hAnsi="Courier New" w:cs="Courier New"/>
          </w:rPr>
          <w:delText>|</w:delText>
        </w:r>
      </w:del>
      <w:r w:rsidRPr="00C100C3">
        <w:rPr>
          <w:rFonts w:ascii="Courier New" w:hAnsi="Courier New" w:cs="Courier New"/>
        </w:rPr>
        <w:t xml:space="preserve"> Page 96.</w:t>
      </w:r>
    </w:p>
    <w:p w14:paraId="56A51FF1" w14:textId="0FF18B9C" w:rsidR="00000000" w:rsidRPr="00C100C3" w:rsidRDefault="00362818" w:rsidP="00C100C3">
      <w:pPr>
        <w:pStyle w:val="PlainText"/>
        <w:rPr>
          <w:rFonts w:ascii="Courier New" w:hAnsi="Courier New" w:cs="Courier New"/>
        </w:rPr>
      </w:pPr>
      <w:ins w:id="3976" w:author="Comparison" w:date="2013-05-05T19:43:00Z">
        <w:r w:rsidRPr="00AA4B48">
          <w:rPr>
            <w:rFonts w:ascii="Courier New" w:hAnsi="Courier New" w:cs="Courier New"/>
          </w:rPr>
          <w:t>¦</w:t>
        </w:r>
      </w:ins>
      <w:del w:id="3977" w:author="Comparison" w:date="2013-05-05T19:43:00Z">
        <w:r w:rsidRPr="00C100C3">
          <w:rPr>
            <w:rFonts w:ascii="Courier New" w:hAnsi="Courier New" w:cs="Courier New"/>
          </w:rPr>
          <w:delText>|</w:delText>
        </w:r>
      </w:del>
      <w:r w:rsidRPr="00C100C3">
        <w:rPr>
          <w:rFonts w:ascii="Courier New" w:hAnsi="Courier New" w:cs="Courier New"/>
        </w:rPr>
        <w:t xml:space="preserve"> Page 84.</w:t>
      </w:r>
    </w:p>
    <w:p w14:paraId="17C74688" w14:textId="40859F70" w:rsidR="00000000" w:rsidRPr="00C100C3" w:rsidRDefault="00362818" w:rsidP="00C100C3">
      <w:pPr>
        <w:pStyle w:val="PlainText"/>
        <w:rPr>
          <w:rFonts w:ascii="Courier New" w:hAnsi="Courier New" w:cs="Courier New"/>
        </w:rPr>
      </w:pPr>
      <w:ins w:id="3978" w:author="Comparison" w:date="2013-05-05T19:43:00Z">
        <w:r w:rsidRPr="00AA4B48">
          <w:rPr>
            <w:rFonts w:ascii="Courier New" w:hAnsi="Courier New" w:cs="Courier New"/>
          </w:rPr>
          <w:t>¦</w:t>
        </w:r>
      </w:ins>
      <w:del w:id="3979" w:author="Comparison" w:date="2013-05-05T19:43:00Z">
        <w:r w:rsidRPr="00C100C3">
          <w:rPr>
            <w:rFonts w:ascii="Courier New" w:hAnsi="Courier New" w:cs="Courier New"/>
          </w:rPr>
          <w:delText>|</w:delText>
        </w:r>
      </w:del>
      <w:r w:rsidRPr="00C100C3">
        <w:rPr>
          <w:rFonts w:ascii="Courier New" w:hAnsi="Courier New" w:cs="Courier New"/>
        </w:rPr>
        <w:t xml:space="preserve"> Page 47.</w:t>
      </w:r>
    </w:p>
    <w:p w14:paraId="52E98B0C"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{153}</w:t>
      </w:r>
    </w:p>
    <w:p w14:paraId="64883BAD" w14:textId="20F42C99"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 great corruption of the Church, as it has become in truth. And mark this, that there is a parcelling out </w:t>
      </w:r>
      <w:r w:rsidRPr="00C100C3">
        <w:rPr>
          <w:rFonts w:ascii="Courier New" w:hAnsi="Courier New" w:cs="Courier New"/>
        </w:rPr>
        <w:t>of the Church, and that, in consequence, if one pretends to establish elders, they will be elders, not of the flock of God, but of a little sect which must have taken from its own bosom persons such as it has been able to find there. Such elders can in now</w:t>
      </w:r>
      <w:r w:rsidRPr="00C100C3">
        <w:rPr>
          <w:rFonts w:ascii="Courier New" w:hAnsi="Courier New" w:cs="Courier New"/>
        </w:rPr>
        <w:t xml:space="preserve">ise answer to that which we have in Acts. It cannot be said to them, </w:t>
      </w:r>
      <w:ins w:id="3980" w:author="Comparison" w:date="2013-05-05T19:43:00Z">
        <w:r w:rsidRPr="00AA4B48">
          <w:rPr>
            <w:rFonts w:ascii="Courier New" w:hAnsi="Courier New" w:cs="Courier New"/>
          </w:rPr>
          <w:t>"</w:t>
        </w:r>
      </w:ins>
      <w:del w:id="3981" w:author="Comparison" w:date="2013-05-05T19:43:00Z">
        <w:r w:rsidRPr="00C100C3">
          <w:rPr>
            <w:rFonts w:ascii="Courier New" w:hAnsi="Courier New" w:cs="Courier New"/>
          </w:rPr>
          <w:delText>&amp;#8220;</w:delText>
        </w:r>
      </w:del>
      <w:r w:rsidRPr="00C100C3">
        <w:rPr>
          <w:rFonts w:ascii="Courier New" w:hAnsi="Courier New" w:cs="Courier New"/>
        </w:rPr>
        <w:t>to feed the *Church of God, which he* hath purchased with his own blood</w:t>
      </w:r>
      <w:ins w:id="3982" w:author="Comparison" w:date="2013-05-05T19:43:00Z">
        <w:r w:rsidRPr="00AA4B48">
          <w:rPr>
            <w:rFonts w:ascii="Courier New" w:hAnsi="Courier New" w:cs="Courier New"/>
          </w:rPr>
          <w:t>" -- "</w:t>
        </w:r>
      </w:ins>
      <w:del w:id="3983" w:author="Comparison" w:date="2013-05-05T19:43:00Z">
        <w:r w:rsidRPr="00C100C3">
          <w:rPr>
            <w:rFonts w:ascii="Courier New" w:hAnsi="Courier New" w:cs="Courier New"/>
          </w:rPr>
          <w:delText>&amp;#8221; &amp;#8212; &amp;#8220;</w:delText>
        </w:r>
      </w:del>
      <w:r w:rsidRPr="00C100C3">
        <w:rPr>
          <w:rFonts w:ascii="Courier New" w:hAnsi="Courier New" w:cs="Courier New"/>
        </w:rPr>
        <w:t>all *the flock* over the which *the Holy Ghost hath made you overseers</w:t>
      </w:r>
      <w:ins w:id="3984" w:author="Comparison" w:date="2013-05-05T19:43:00Z">
        <w:r w:rsidRPr="00AA4B48">
          <w:rPr>
            <w:rFonts w:ascii="Courier New" w:hAnsi="Courier New" w:cs="Courier New"/>
          </w:rPr>
          <w:t>*."</w:t>
        </w:r>
      </w:ins>
      <w:del w:id="3985" w:author="Comparison" w:date="2013-05-05T19:43:00Z">
        <w:r w:rsidRPr="00C100C3">
          <w:rPr>
            <w:rFonts w:ascii="Courier New" w:hAnsi="Courier New" w:cs="Courier New"/>
          </w:rPr>
          <w:delText>*.&amp;#8221;</w:delText>
        </w:r>
      </w:del>
    </w:p>
    <w:p w14:paraId="5966406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Is no</w:t>
      </w:r>
      <w:r w:rsidRPr="00C100C3">
        <w:rPr>
          <w:rFonts w:ascii="Courier New" w:hAnsi="Courier New" w:cs="Courier New"/>
        </w:rPr>
        <w:t>thing more told us then in the word of God on the subject of elders and of the guidance of the flock?</w:t>
      </w:r>
    </w:p>
    <w:p w14:paraId="42C1801E"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Let us examine again the tract of Mr. M.</w:t>
      </w:r>
    </w:p>
    <w:p w14:paraId="145CCA6E" w14:textId="3C6BF3D7" w:rsidR="00000000" w:rsidRPr="00C100C3" w:rsidRDefault="00362818" w:rsidP="00C100C3">
      <w:pPr>
        <w:pStyle w:val="PlainText"/>
        <w:rPr>
          <w:rFonts w:ascii="Courier New" w:hAnsi="Courier New" w:cs="Courier New"/>
        </w:rPr>
      </w:pPr>
      <w:r w:rsidRPr="00C100C3">
        <w:rPr>
          <w:rFonts w:ascii="Courier New" w:hAnsi="Courier New" w:cs="Courier New"/>
        </w:rPr>
        <w:t>We read there</w:t>
      </w:r>
      <w:ins w:id="3986" w:author="Comparison" w:date="2013-05-05T19:43:00Z">
        <w:r w:rsidRPr="00AA4B48">
          <w:rPr>
            <w:rFonts w:ascii="Courier New" w:hAnsi="Courier New" w:cs="Courier New"/>
          </w:rPr>
          <w:t>,¦ "</w:t>
        </w:r>
      </w:ins>
      <w:del w:id="3987" w:author="Comparison" w:date="2013-05-05T19:43:00Z">
        <w:r w:rsidRPr="00C100C3">
          <w:rPr>
            <w:rFonts w:ascii="Courier New" w:hAnsi="Courier New" w:cs="Courier New"/>
          </w:rPr>
          <w:delText>,| &amp;#8220;</w:delText>
        </w:r>
      </w:del>
      <w:r w:rsidRPr="00C100C3">
        <w:rPr>
          <w:rFonts w:ascii="Courier New" w:hAnsi="Courier New" w:cs="Courier New"/>
        </w:rPr>
        <w:t>The silent establishment of elders, whose existence is revealed to us only incidentally,</w:t>
      </w:r>
      <w:r w:rsidRPr="00C100C3">
        <w:rPr>
          <w:rFonts w:ascii="Courier New" w:hAnsi="Courier New" w:cs="Courier New"/>
        </w:rPr>
        <w:t xml:space="preserve"> is a proof of the small importance attached to these things</w:t>
      </w:r>
      <w:ins w:id="3988" w:author="Comparison" w:date="2013-05-05T19:43:00Z">
        <w:r w:rsidRPr="00AA4B48">
          <w:rPr>
            <w:rFonts w:ascii="Courier New" w:hAnsi="Courier New" w:cs="Courier New"/>
          </w:rPr>
          <w:t>."</w:t>
        </w:r>
      </w:ins>
      <w:del w:id="3989" w:author="Comparison" w:date="2013-05-05T19:43:00Z">
        <w:r w:rsidRPr="00C100C3">
          <w:rPr>
            <w:rFonts w:ascii="Courier New" w:hAnsi="Courier New" w:cs="Courier New"/>
          </w:rPr>
          <w:delText>.&amp;#8221;</w:delText>
        </w:r>
      </w:del>
    </w:p>
    <w:p w14:paraId="46CE9508" w14:textId="55DFA1E0" w:rsidR="00000000" w:rsidRPr="00C100C3" w:rsidRDefault="00362818" w:rsidP="00C100C3">
      <w:pPr>
        <w:pStyle w:val="PlainText"/>
        <w:rPr>
          <w:rFonts w:ascii="Courier New" w:hAnsi="Courier New" w:cs="Courier New"/>
        </w:rPr>
      </w:pPr>
      <w:r w:rsidRPr="00C100C3">
        <w:rPr>
          <w:rFonts w:ascii="Courier New" w:hAnsi="Courier New" w:cs="Courier New"/>
        </w:rPr>
        <w:t>That is to say, that elders held their office without our finding any indication of their official establishment. This is the more easy to understand, as Peter, writing to the Jews of th</w:t>
      </w:r>
      <w:r w:rsidRPr="00C100C3">
        <w:rPr>
          <w:rFonts w:ascii="Courier New" w:hAnsi="Courier New" w:cs="Courier New"/>
        </w:rPr>
        <w:t>e dispersion, shews us that the idea he had of an elder was not at all that of a man officially established. He, himself an elder, wrote to those amongst them who were elders, and he adds (@1 Peter 5:</w:t>
      </w:r>
      <w:ins w:id="3990" w:author="Comparison" w:date="2013-05-05T19:43:00Z">
        <w:r w:rsidRPr="00AA4B48">
          <w:rPr>
            <w:rFonts w:ascii="Courier New" w:hAnsi="Courier New" w:cs="Courier New"/>
          </w:rPr>
          <w:t xml:space="preserve"> </w:t>
        </w:r>
      </w:ins>
      <w:r w:rsidRPr="00C100C3">
        <w:rPr>
          <w:rFonts w:ascii="Courier New" w:hAnsi="Courier New" w:cs="Courier New"/>
        </w:rPr>
        <w:t xml:space="preserve">5), </w:t>
      </w:r>
      <w:ins w:id="3991" w:author="Comparison" w:date="2013-05-05T19:43:00Z">
        <w:r w:rsidRPr="00AA4B48">
          <w:rPr>
            <w:rFonts w:ascii="Courier New" w:hAnsi="Courier New" w:cs="Courier New"/>
          </w:rPr>
          <w:t>"</w:t>
        </w:r>
      </w:ins>
      <w:del w:id="3992" w:author="Comparison" w:date="2013-05-05T19:43:00Z">
        <w:r w:rsidRPr="00C100C3">
          <w:rPr>
            <w:rFonts w:ascii="Courier New" w:hAnsi="Courier New" w:cs="Courier New"/>
          </w:rPr>
          <w:delText>&amp;#8220;</w:delText>
        </w:r>
      </w:del>
      <w:r w:rsidRPr="00C100C3">
        <w:rPr>
          <w:rFonts w:ascii="Courier New" w:hAnsi="Courier New" w:cs="Courier New"/>
        </w:rPr>
        <w:t>Likewise, *ye younger</w:t>
      </w:r>
      <w:ins w:id="3993" w:author="Comparison" w:date="2013-05-05T19:43:00Z">
        <w:r w:rsidRPr="00AA4B48">
          <w:rPr>
            <w:rFonts w:ascii="Courier New" w:hAnsi="Courier New" w:cs="Courier New"/>
          </w:rPr>
          <w:t>*,</w:t>
        </w:r>
      </w:ins>
      <w:del w:id="3994" w:author="Comparison" w:date="2013-05-05T19:43:00Z">
        <w:r w:rsidRPr="00C100C3">
          <w:rPr>
            <w:rFonts w:ascii="Courier New" w:hAnsi="Courier New" w:cs="Courier New"/>
          </w:rPr>
          <w:delText>,*</w:delText>
        </w:r>
      </w:del>
      <w:r w:rsidRPr="00C100C3">
        <w:rPr>
          <w:rFonts w:ascii="Courier New" w:hAnsi="Courier New" w:cs="Courier New"/>
        </w:rPr>
        <w:t xml:space="preserve"> submit yourselves unt</w:t>
      </w:r>
      <w:r w:rsidRPr="00C100C3">
        <w:rPr>
          <w:rFonts w:ascii="Courier New" w:hAnsi="Courier New" w:cs="Courier New"/>
        </w:rPr>
        <w:t>o the elder</w:t>
      </w:r>
      <w:ins w:id="3995" w:author="Comparison" w:date="2013-05-05T19:43:00Z">
        <w:r w:rsidRPr="00AA4B48">
          <w:rPr>
            <w:rFonts w:ascii="Courier New" w:hAnsi="Courier New" w:cs="Courier New"/>
          </w:rPr>
          <w:t>."</w:t>
        </w:r>
      </w:ins>
      <w:del w:id="3996" w:author="Comparison" w:date="2013-05-05T19:43:00Z">
        <w:r w:rsidRPr="00C100C3">
          <w:rPr>
            <w:rFonts w:ascii="Courier New" w:hAnsi="Courier New" w:cs="Courier New"/>
          </w:rPr>
          <w:delText>.&amp;#8221;</w:delText>
        </w:r>
      </w:del>
      <w:r w:rsidRPr="00C100C3">
        <w:rPr>
          <w:rFonts w:ascii="Courier New" w:hAnsi="Courier New" w:cs="Courier New"/>
        </w:rPr>
        <w:t xml:space="preserve"> It is exactly that which would be equivalent to the expression of a president by seniority in age. He contrasts the younger and the elder (neoteroi, presbuterois). That is to say, we have the certainty that Peter, the apostle of the cir</w:t>
      </w:r>
      <w:r w:rsidRPr="00C100C3">
        <w:rPr>
          <w:rFonts w:ascii="Courier New" w:hAnsi="Courier New" w:cs="Courier New"/>
        </w:rPr>
        <w:t xml:space="preserve">cumcision, did not use the word </w:t>
      </w:r>
      <w:ins w:id="3997" w:author="Comparison" w:date="2013-05-05T19:43:00Z">
        <w:r w:rsidRPr="00AA4B48">
          <w:rPr>
            <w:rFonts w:ascii="Courier New" w:hAnsi="Courier New" w:cs="Courier New"/>
          </w:rPr>
          <w:t>"</w:t>
        </w:r>
      </w:ins>
      <w:del w:id="3998" w:author="Comparison" w:date="2013-05-05T19:43:00Z">
        <w:r w:rsidRPr="00C100C3">
          <w:rPr>
            <w:rFonts w:ascii="Courier New" w:hAnsi="Courier New" w:cs="Courier New"/>
          </w:rPr>
          <w:delText>&amp;#8220;</w:delText>
        </w:r>
      </w:del>
      <w:r w:rsidRPr="00C100C3">
        <w:rPr>
          <w:rFonts w:ascii="Courier New" w:hAnsi="Courier New" w:cs="Courier New"/>
        </w:rPr>
        <w:t>elder</w:t>
      </w:r>
      <w:ins w:id="3999" w:author="Comparison" w:date="2013-05-05T19:43:00Z">
        <w:r w:rsidRPr="00AA4B48">
          <w:rPr>
            <w:rFonts w:ascii="Courier New" w:hAnsi="Courier New" w:cs="Courier New"/>
          </w:rPr>
          <w:t>"</w:t>
        </w:r>
      </w:ins>
      <w:del w:id="4000" w:author="Comparison" w:date="2013-05-05T19:43:00Z">
        <w:r w:rsidRPr="00C100C3">
          <w:rPr>
            <w:rFonts w:ascii="Courier New" w:hAnsi="Courier New" w:cs="Courier New"/>
          </w:rPr>
          <w:delText>&amp;#8221;</w:delText>
        </w:r>
      </w:del>
      <w:r w:rsidRPr="00C100C3">
        <w:rPr>
          <w:rFonts w:ascii="Courier New" w:hAnsi="Courier New" w:cs="Courier New"/>
        </w:rPr>
        <w:t xml:space="preserve"> to indicate men officially established, but men to whom their age, and the experience which accompanied it, gave a moral weight in contrast with younger men. And it is precisely in this way that the elder</w:t>
      </w:r>
      <w:r w:rsidRPr="00C100C3">
        <w:rPr>
          <w:rFonts w:ascii="Courier New" w:hAnsi="Courier New" w:cs="Courier New"/>
        </w:rPr>
        <w:t>s at Jerusalem are presented in @Acts 15.</w:t>
      </w:r>
    </w:p>
    <w:p w14:paraId="7E384126" w14:textId="28B6256C" w:rsidR="00000000" w:rsidRPr="00C100C3" w:rsidRDefault="00362818" w:rsidP="00C100C3">
      <w:pPr>
        <w:pStyle w:val="PlainText"/>
        <w:rPr>
          <w:rFonts w:ascii="Courier New" w:hAnsi="Courier New" w:cs="Courier New"/>
        </w:rPr>
      </w:pPr>
      <w:r w:rsidRPr="00C100C3">
        <w:rPr>
          <w:rFonts w:ascii="Courier New" w:hAnsi="Courier New" w:cs="Courier New"/>
        </w:rPr>
        <w:t>As Mr. M. acknowledges</w:t>
      </w:r>
      <w:ins w:id="4001" w:author="Comparison" w:date="2013-05-05T19:43:00Z">
        <w:r w:rsidRPr="00AA4B48">
          <w:rPr>
            <w:rFonts w:ascii="Courier New" w:hAnsi="Courier New" w:cs="Courier New"/>
          </w:rPr>
          <w:t>,¦</w:t>
        </w:r>
      </w:ins>
      <w:del w:id="4002" w:author="Comparison" w:date="2013-05-05T19:43:00Z">
        <w:r w:rsidRPr="00C100C3">
          <w:rPr>
            <w:rFonts w:ascii="Courier New" w:hAnsi="Courier New" w:cs="Courier New"/>
          </w:rPr>
          <w:delText>,|</w:delText>
        </w:r>
      </w:del>
      <w:r w:rsidRPr="00C100C3">
        <w:rPr>
          <w:rFonts w:ascii="Courier New" w:hAnsi="Courier New" w:cs="Courier New"/>
        </w:rPr>
        <w:t xml:space="preserve"> we have no proof that there were elders at Antioch. And he adds, </w:t>
      </w:r>
      <w:ins w:id="4003" w:author="Comparison" w:date="2013-05-05T19:43:00Z">
        <w:r w:rsidRPr="00AA4B48">
          <w:rPr>
            <w:rFonts w:ascii="Courier New" w:hAnsi="Courier New" w:cs="Courier New"/>
          </w:rPr>
          <w:t>"</w:t>
        </w:r>
      </w:ins>
      <w:del w:id="4004" w:author="Comparison" w:date="2013-05-05T19:43:00Z">
        <w:r w:rsidRPr="00C100C3">
          <w:rPr>
            <w:rFonts w:ascii="Courier New" w:hAnsi="Courier New" w:cs="Courier New"/>
          </w:rPr>
          <w:delText>&amp;#8220;</w:delText>
        </w:r>
      </w:del>
      <w:r w:rsidRPr="00C100C3">
        <w:rPr>
          <w:rFonts w:ascii="Courier New" w:hAnsi="Courier New" w:cs="Courier New"/>
        </w:rPr>
        <w:t>Six years after the introduction of the gospel at Corinth, the church appears not to have had as yet any more formal</w:t>
      </w:r>
      <w:r w:rsidRPr="00C100C3">
        <w:rPr>
          <w:rFonts w:ascii="Courier New" w:hAnsi="Courier New" w:cs="Courier New"/>
        </w:rPr>
        <w:t xml:space="preserve"> government than the moral influence of those who devoted themselves to the work of the Lord; @1 Corinthians 16:</w:t>
      </w:r>
      <w:ins w:id="4005" w:author="Comparison" w:date="2013-05-05T19:43:00Z">
        <w:r w:rsidRPr="00AA4B48">
          <w:rPr>
            <w:rFonts w:ascii="Courier New" w:hAnsi="Courier New" w:cs="Courier New"/>
          </w:rPr>
          <w:t xml:space="preserve"> </w:t>
        </w:r>
      </w:ins>
      <w:r w:rsidRPr="00C100C3">
        <w:rPr>
          <w:rFonts w:ascii="Courier New" w:hAnsi="Courier New" w:cs="Courier New"/>
        </w:rPr>
        <w:t>15, 16. The following year the isolated church at Rome was, to all appearance, in the same situation. The leadership was</w:t>
      </w:r>
      <w:ins w:id="4006" w:author="Comparison" w:date="2013-05-05T19:43:00Z">
        <w:r w:rsidRPr="00AA4B48">
          <w:rPr>
            <w:rFonts w:ascii="Courier New" w:hAnsi="Courier New" w:cs="Courier New"/>
          </w:rPr>
          <w:t>,</w:t>
        </w:r>
      </w:ins>
      <w:r w:rsidRPr="00C100C3">
        <w:rPr>
          <w:rFonts w:ascii="Courier New" w:hAnsi="Courier New" w:cs="Courier New"/>
        </w:rPr>
        <w:t xml:space="preserve"> then still as the exerc</w:t>
      </w:r>
      <w:r w:rsidRPr="00C100C3">
        <w:rPr>
          <w:rFonts w:ascii="Courier New" w:hAnsi="Courier New" w:cs="Courier New"/>
        </w:rPr>
        <w:t>ise of a gift (@Romans 12:</w:t>
      </w:r>
      <w:ins w:id="4007" w:author="Comparison" w:date="2013-05-05T19:43:00Z">
        <w:r w:rsidRPr="00AA4B48">
          <w:rPr>
            <w:rFonts w:ascii="Courier New" w:hAnsi="Courier New" w:cs="Courier New"/>
          </w:rPr>
          <w:t xml:space="preserve"> </w:t>
        </w:r>
      </w:ins>
      <w:r w:rsidRPr="00C100C3">
        <w:rPr>
          <w:rFonts w:ascii="Courier New" w:hAnsi="Courier New" w:cs="Courier New"/>
        </w:rPr>
        <w:t>8) without having become a regular charge</w:t>
      </w:r>
      <w:ins w:id="4008" w:author="Comparison" w:date="2013-05-05T19:43:00Z">
        <w:r w:rsidRPr="00AA4B48">
          <w:rPr>
            <w:rFonts w:ascii="Courier New" w:hAnsi="Courier New" w:cs="Courier New"/>
          </w:rPr>
          <w:t>."</w:t>
        </w:r>
      </w:ins>
      <w:del w:id="4009" w:author="Comparison" w:date="2013-05-05T19:43:00Z">
        <w:r w:rsidRPr="00C100C3">
          <w:rPr>
            <w:rFonts w:ascii="Courier New" w:hAnsi="Courier New" w:cs="Courier New"/>
          </w:rPr>
          <w:delText>.&amp;#8221;</w:delText>
        </w:r>
      </w:del>
      <w:r w:rsidRPr="00C100C3">
        <w:rPr>
          <w:rFonts w:ascii="Courier New" w:hAnsi="Courier New" w:cs="Courier New"/>
        </w:rPr>
        <w:t xml:space="preserve"> He says</w:t>
      </w:r>
    </w:p>
    <w:p w14:paraId="4F284890" w14:textId="6EC66325" w:rsidR="00000000" w:rsidRPr="00C100C3" w:rsidRDefault="00362818" w:rsidP="00C100C3">
      <w:pPr>
        <w:pStyle w:val="PlainText"/>
        <w:rPr>
          <w:rFonts w:ascii="Courier New" w:hAnsi="Courier New" w:cs="Courier New"/>
        </w:rPr>
      </w:pPr>
      <w:ins w:id="4010" w:author="Comparison" w:date="2013-05-05T19:43:00Z">
        <w:r w:rsidRPr="00AA4B48">
          <w:rPr>
            <w:rFonts w:ascii="Courier New" w:hAnsi="Courier New" w:cs="Courier New"/>
          </w:rPr>
          <w:t>¦</w:t>
        </w:r>
      </w:ins>
      <w:del w:id="4011" w:author="Comparison" w:date="2013-05-05T19:43:00Z">
        <w:r w:rsidRPr="00C100C3">
          <w:rPr>
            <w:rFonts w:ascii="Courier New" w:hAnsi="Courier New" w:cs="Courier New"/>
          </w:rPr>
          <w:delText>|</w:delText>
        </w:r>
      </w:del>
      <w:r w:rsidRPr="00C100C3">
        <w:rPr>
          <w:rFonts w:ascii="Courier New" w:hAnsi="Courier New" w:cs="Courier New"/>
        </w:rPr>
        <w:t xml:space="preserve"> Page 72.</w:t>
      </w:r>
    </w:p>
    <w:p w14:paraId="57749C98" w14:textId="4BD66426" w:rsidR="00000000" w:rsidRPr="00C100C3" w:rsidRDefault="00362818" w:rsidP="00C100C3">
      <w:pPr>
        <w:pStyle w:val="PlainText"/>
        <w:rPr>
          <w:rFonts w:ascii="Courier New" w:hAnsi="Courier New" w:cs="Courier New"/>
        </w:rPr>
      </w:pPr>
      <w:ins w:id="4012" w:author="Comparison" w:date="2013-05-05T19:43:00Z">
        <w:r w:rsidRPr="00AA4B48">
          <w:rPr>
            <w:rFonts w:ascii="Courier New" w:hAnsi="Courier New" w:cs="Courier New"/>
          </w:rPr>
          <w:t>¦</w:t>
        </w:r>
      </w:ins>
      <w:del w:id="4013" w:author="Comparison" w:date="2013-05-05T19:43:00Z">
        <w:r w:rsidRPr="00C100C3">
          <w:rPr>
            <w:rFonts w:ascii="Courier New" w:hAnsi="Courier New" w:cs="Courier New"/>
          </w:rPr>
          <w:delText>|</w:delText>
        </w:r>
      </w:del>
      <w:r w:rsidRPr="00C100C3">
        <w:rPr>
          <w:rFonts w:ascii="Courier New" w:hAnsi="Courier New" w:cs="Courier New"/>
        </w:rPr>
        <w:t xml:space="preserve"> Page 74.</w:t>
      </w:r>
    </w:p>
    <w:p w14:paraId="2FA85CB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{154}</w:t>
      </w:r>
    </w:p>
    <w:p w14:paraId="68F9CF17" w14:textId="131A2E4D" w:rsidR="00000000" w:rsidRPr="00C100C3" w:rsidRDefault="00362818" w:rsidP="00C100C3">
      <w:pPr>
        <w:pStyle w:val="PlainText"/>
        <w:rPr>
          <w:rFonts w:ascii="Courier New" w:hAnsi="Courier New" w:cs="Courier New"/>
        </w:rPr>
      </w:pPr>
      <w:r w:rsidRPr="00C100C3">
        <w:rPr>
          <w:rFonts w:ascii="Courier New" w:hAnsi="Courier New" w:cs="Courier New"/>
        </w:rPr>
        <w:t>again</w:t>
      </w:r>
      <w:ins w:id="4014" w:author="Comparison" w:date="2013-05-05T19:43:00Z">
        <w:r w:rsidRPr="00AA4B48">
          <w:rPr>
            <w:rFonts w:ascii="Courier New" w:hAnsi="Courier New" w:cs="Courier New"/>
          </w:rPr>
          <w:t>,¦ "</w:t>
        </w:r>
      </w:ins>
      <w:del w:id="4015" w:author="Comparison" w:date="2013-05-05T19:43:00Z">
        <w:r w:rsidRPr="00C100C3">
          <w:rPr>
            <w:rFonts w:ascii="Courier New" w:hAnsi="Courier New" w:cs="Courier New"/>
          </w:rPr>
          <w:delText>,| &amp;#8220;</w:delText>
        </w:r>
      </w:del>
      <w:r w:rsidRPr="00C100C3">
        <w:rPr>
          <w:rFonts w:ascii="Courier New" w:hAnsi="Courier New" w:cs="Courier New"/>
        </w:rPr>
        <w:t>Those who had spoken to the flock the word of God, were by right its leaders</w:t>
      </w:r>
      <w:ins w:id="4016" w:author="Comparison" w:date="2013-05-05T19:43:00Z">
        <w:r w:rsidRPr="00AA4B48">
          <w:rPr>
            <w:rFonts w:ascii="Courier New" w:hAnsi="Courier New" w:cs="Courier New"/>
          </w:rPr>
          <w:t>,"</w:t>
        </w:r>
      </w:ins>
      <w:del w:id="4017" w:author="Comparison" w:date="2013-05-05T19:43:00Z">
        <w:r w:rsidRPr="00C100C3">
          <w:rPr>
            <w:rFonts w:ascii="Courier New" w:hAnsi="Courier New" w:cs="Courier New"/>
          </w:rPr>
          <w:delText>,&amp;#8221;</w:delText>
        </w:r>
      </w:del>
      <w:r w:rsidRPr="00C100C3">
        <w:rPr>
          <w:rFonts w:ascii="Courier New" w:hAnsi="Courier New" w:cs="Courier New"/>
        </w:rPr>
        <w:t xml:space="preserve"> @Hebrews 13:</w:t>
      </w:r>
      <w:ins w:id="4018" w:author="Comparison" w:date="2013-05-05T19:43:00Z">
        <w:r w:rsidRPr="00AA4B48">
          <w:rPr>
            <w:rFonts w:ascii="Courier New" w:hAnsi="Courier New" w:cs="Courier New"/>
          </w:rPr>
          <w:t xml:space="preserve"> </w:t>
        </w:r>
      </w:ins>
      <w:r w:rsidRPr="00C100C3">
        <w:rPr>
          <w:rFonts w:ascii="Courier New" w:hAnsi="Courier New" w:cs="Courier New"/>
        </w:rPr>
        <w:t>7.</w:t>
      </w:r>
    </w:p>
    <w:p w14:paraId="528A93CD" w14:textId="2E70C41C"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That is to say, we have </w:t>
      </w:r>
      <w:r w:rsidRPr="00C100C3">
        <w:rPr>
          <w:rFonts w:ascii="Courier New" w:hAnsi="Courier New" w:cs="Courier New"/>
        </w:rPr>
        <w:t>a crowd of passages which shew us very clearly the position of an elder, leader, and president, as founded on his moral weight and on the gifts, without nomination or official establishment. To those which Mr. M. quotes I would add @1 Thessalonians 5:</w:t>
      </w:r>
      <w:ins w:id="4019" w:author="Comparison" w:date="2013-05-05T19:43:00Z">
        <w:r w:rsidRPr="00AA4B48">
          <w:rPr>
            <w:rFonts w:ascii="Courier New" w:hAnsi="Courier New" w:cs="Courier New"/>
          </w:rPr>
          <w:t xml:space="preserve"> </w:t>
        </w:r>
      </w:ins>
      <w:r w:rsidRPr="00C100C3">
        <w:rPr>
          <w:rFonts w:ascii="Courier New" w:hAnsi="Courier New" w:cs="Courier New"/>
        </w:rPr>
        <w:t>12, 1</w:t>
      </w:r>
      <w:r w:rsidRPr="00C100C3">
        <w:rPr>
          <w:rFonts w:ascii="Courier New" w:hAnsi="Courier New" w:cs="Courier New"/>
        </w:rPr>
        <w:t xml:space="preserve">3: </w:t>
      </w:r>
      <w:ins w:id="4020" w:author="Comparison" w:date="2013-05-05T19:43:00Z">
        <w:r w:rsidRPr="00AA4B48">
          <w:rPr>
            <w:rFonts w:ascii="Courier New" w:hAnsi="Courier New" w:cs="Courier New"/>
          </w:rPr>
          <w:t>"</w:t>
        </w:r>
      </w:ins>
      <w:del w:id="4021" w:author="Comparison" w:date="2013-05-05T19:43:00Z">
        <w:r w:rsidRPr="00C100C3">
          <w:rPr>
            <w:rFonts w:ascii="Courier New" w:hAnsi="Courier New" w:cs="Courier New"/>
          </w:rPr>
          <w:delText>&amp;#8220;</w:delText>
        </w:r>
      </w:del>
      <w:r w:rsidRPr="00C100C3">
        <w:rPr>
          <w:rFonts w:ascii="Courier New" w:hAnsi="Courier New" w:cs="Courier New"/>
        </w:rPr>
        <w:t xml:space="preserve">And we beseech you, brethren, to *know* them which labour among you, and are over you in the Lord, and admonish you; and to esteem them very highly in love for their </w:t>
      </w:r>
      <w:ins w:id="4022" w:author="Comparison" w:date="2013-05-05T19:43:00Z">
        <w:r w:rsidRPr="00AA4B48">
          <w:rPr>
            <w:rFonts w:ascii="Courier New" w:hAnsi="Courier New" w:cs="Courier New"/>
          </w:rPr>
          <w:t>work's</w:t>
        </w:r>
      </w:ins>
      <w:del w:id="4023" w:author="Comparison" w:date="2013-05-05T19:43:00Z">
        <w:r w:rsidRPr="00C100C3">
          <w:rPr>
            <w:rFonts w:ascii="Courier New" w:hAnsi="Courier New" w:cs="Courier New"/>
          </w:rPr>
          <w:delText>work&amp;#8217;s</w:delText>
        </w:r>
      </w:del>
      <w:r w:rsidRPr="00C100C3">
        <w:rPr>
          <w:rFonts w:ascii="Courier New" w:hAnsi="Courier New" w:cs="Courier New"/>
        </w:rPr>
        <w:t xml:space="preserve"> sake</w:t>
      </w:r>
      <w:ins w:id="4024" w:author="Comparison" w:date="2013-05-05T19:43:00Z">
        <w:r w:rsidRPr="00AA4B48">
          <w:rPr>
            <w:rFonts w:ascii="Courier New" w:hAnsi="Courier New" w:cs="Courier New"/>
          </w:rPr>
          <w:t>."</w:t>
        </w:r>
      </w:ins>
      <w:del w:id="4025" w:author="Comparison" w:date="2013-05-05T19:43:00Z">
        <w:r w:rsidRPr="00C100C3">
          <w:rPr>
            <w:rFonts w:ascii="Courier New" w:hAnsi="Courier New" w:cs="Courier New"/>
          </w:rPr>
          <w:delText>.&amp;#8221;</w:delText>
        </w:r>
      </w:del>
    </w:p>
    <w:p w14:paraId="2954EF46" w14:textId="31E1DEFA" w:rsidR="00000000" w:rsidRPr="00C100C3" w:rsidRDefault="00362818" w:rsidP="00C100C3">
      <w:pPr>
        <w:pStyle w:val="PlainText"/>
        <w:rPr>
          <w:rFonts w:ascii="Courier New" w:hAnsi="Courier New" w:cs="Courier New"/>
        </w:rPr>
      </w:pPr>
      <w:r w:rsidRPr="00C100C3">
        <w:rPr>
          <w:rFonts w:ascii="Courier New" w:hAnsi="Courier New" w:cs="Courier New"/>
        </w:rPr>
        <w:t>We have then in the word of God a position recognized</w:t>
      </w:r>
      <w:r w:rsidRPr="00C100C3">
        <w:rPr>
          <w:rFonts w:ascii="Courier New" w:hAnsi="Courier New" w:cs="Courier New"/>
        </w:rPr>
        <w:t xml:space="preserve"> without controversy, and valid without any other question, wherever it is found</w:t>
      </w:r>
      <w:ins w:id="4026" w:author="Comparison" w:date="2013-05-05T19:43:00Z">
        <w:r w:rsidRPr="00AA4B48">
          <w:rPr>
            <w:rFonts w:ascii="Courier New" w:hAnsi="Courier New" w:cs="Courier New"/>
          </w:rPr>
          <w:t>.¦</w:t>
        </w:r>
      </w:ins>
      <w:del w:id="4027" w:author="Comparison" w:date="2013-05-05T19:43:00Z">
        <w:r w:rsidRPr="00C100C3">
          <w:rPr>
            <w:rFonts w:ascii="Courier New" w:hAnsi="Courier New" w:cs="Courier New"/>
          </w:rPr>
          <w:delText>.|</w:delText>
        </w:r>
      </w:del>
      <w:r w:rsidRPr="00C100C3">
        <w:rPr>
          <w:rFonts w:ascii="Courier New" w:hAnsi="Courier New" w:cs="Courier New"/>
        </w:rPr>
        <w:t xml:space="preserve"> Whilst we fully admit that this was apostolic experience, and that the system of official elders was only established at the end of about thirty years, Mr. Monsell blames us</w:t>
      </w:r>
      <w:r w:rsidRPr="00C100C3">
        <w:rPr>
          <w:rFonts w:ascii="Courier New" w:hAnsi="Courier New" w:cs="Courier New"/>
        </w:rPr>
        <w:t xml:space="preserve"> for wishing to go over this experience again</w:t>
      </w:r>
      <w:ins w:id="4028" w:author="Comparison" w:date="2013-05-05T19:43:00Z">
        <w:r w:rsidRPr="00AA4B48">
          <w:rPr>
            <w:rFonts w:ascii="Courier New" w:hAnsi="Courier New" w:cs="Courier New"/>
          </w:rPr>
          <w:t>.¦</w:t>
        </w:r>
      </w:ins>
      <w:del w:id="4029" w:author="Comparison" w:date="2013-05-05T19:43:00Z">
        <w:r w:rsidRPr="00C100C3">
          <w:rPr>
            <w:rFonts w:ascii="Courier New" w:hAnsi="Courier New" w:cs="Courier New"/>
          </w:rPr>
          <w:delText>.|</w:delText>
        </w:r>
      </w:del>
      <w:r w:rsidRPr="00C100C3">
        <w:rPr>
          <w:rFonts w:ascii="Courier New" w:hAnsi="Courier New" w:cs="Courier New"/>
        </w:rPr>
        <w:t xml:space="preserve"> He tell us that in proportion to the growth of the evil, this system was </w:t>
      </w:r>
      <w:ins w:id="4030" w:author="Comparison" w:date="2013-05-05T19:43:00Z">
        <w:r w:rsidRPr="00AA4B48">
          <w:rPr>
            <w:rFonts w:ascii="Courier New" w:hAnsi="Courier New" w:cs="Courier New"/>
          </w:rPr>
          <w:t>"</w:t>
        </w:r>
      </w:ins>
      <w:del w:id="4031" w:author="Comparison" w:date="2013-05-05T19:43:00Z">
        <w:r w:rsidRPr="00C100C3">
          <w:rPr>
            <w:rFonts w:ascii="Courier New" w:hAnsi="Courier New" w:cs="Courier New"/>
          </w:rPr>
          <w:delText>&amp;#8220;</w:delText>
        </w:r>
      </w:del>
      <w:r w:rsidRPr="00C100C3">
        <w:rPr>
          <w:rFonts w:ascii="Courier New" w:hAnsi="Courier New" w:cs="Courier New"/>
        </w:rPr>
        <w:t>laid as a necessity on the apostle</w:t>
      </w:r>
      <w:ins w:id="4032" w:author="Comparison" w:date="2013-05-05T19:43:00Z">
        <w:r w:rsidRPr="00AA4B48">
          <w:rPr>
            <w:rFonts w:ascii="Courier New" w:hAnsi="Courier New" w:cs="Courier New"/>
          </w:rPr>
          <w:t>,"</w:t>
        </w:r>
      </w:ins>
      <w:del w:id="4033" w:author="Comparison" w:date="2013-05-05T19:43:00Z">
        <w:r w:rsidRPr="00C100C3">
          <w:rPr>
            <w:rFonts w:ascii="Courier New" w:hAnsi="Courier New" w:cs="Courier New"/>
          </w:rPr>
          <w:delText>,&amp;#8221;</w:delText>
        </w:r>
      </w:del>
      <w:r w:rsidRPr="00C100C3">
        <w:rPr>
          <w:rFonts w:ascii="Courier New" w:hAnsi="Courier New" w:cs="Courier New"/>
        </w:rPr>
        <w:t xml:space="preserve"> particularly on Paul. For my part, I do not oppose this idea, although it appears tha</w:t>
      </w:r>
      <w:r w:rsidRPr="00C100C3">
        <w:rPr>
          <w:rFonts w:ascii="Courier New" w:hAnsi="Courier New" w:cs="Courier New"/>
        </w:rPr>
        <w:t>t even at the beginning Paul established elders; @Acts 14. But admitting this, what does this fact shew? It shews that in proportion as the evil was increasing, and at the same time the desire of glorifying the Lord, love and interest for the things of Chr</w:t>
      </w:r>
      <w:r w:rsidRPr="00C100C3">
        <w:rPr>
          <w:rFonts w:ascii="Courier New" w:hAnsi="Courier New" w:cs="Courier New"/>
        </w:rPr>
        <w:t xml:space="preserve">ist, were diminishing, it became necessary that certain persons should be possessed with an authority, which, resting on an investiture which none would dare dispute, might impose silence on every disobedient soul. And thus it is that we find apostles who </w:t>
      </w:r>
      <w:r w:rsidRPr="00C100C3">
        <w:rPr>
          <w:rFonts w:ascii="Courier New" w:hAnsi="Courier New" w:cs="Courier New"/>
        </w:rPr>
        <w:t>establish; a Titus who is expressly sent to do so; a Timothy who might be called to receive accusations against elders; but all here depends on the fact that the source of the authority is incontestable. Such was indeed the case with the apostles, and with</w:t>
      </w:r>
      <w:r w:rsidRPr="00C100C3">
        <w:rPr>
          <w:rFonts w:ascii="Courier New" w:hAnsi="Courier New" w:cs="Courier New"/>
        </w:rPr>
        <w:t xml:space="preserve"> those who in case of need might appeal to the epistles to Titus and Timothy.</w:t>
      </w:r>
    </w:p>
    <w:p w14:paraId="3A6C151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But all does not end thus.</w:t>
      </w:r>
    </w:p>
    <w:p w14:paraId="6797747F" w14:textId="77777777" w:rsidR="00000000" w:rsidRPr="00AA4B48" w:rsidRDefault="00362818" w:rsidP="00AA4B48">
      <w:pPr>
        <w:pStyle w:val="PlainText"/>
        <w:rPr>
          <w:ins w:id="4034" w:author="Comparison" w:date="2013-05-05T19:43:00Z"/>
          <w:rFonts w:ascii="Courier New" w:hAnsi="Courier New" w:cs="Courier New"/>
        </w:rPr>
      </w:pPr>
      <w:ins w:id="4035" w:author="Comparison" w:date="2013-05-05T19:43:00Z">
        <w:r w:rsidRPr="00AA4B48">
          <w:rPr>
            <w:rFonts w:ascii="Courier New" w:hAnsi="Courier New" w:cs="Courier New"/>
          </w:rPr>
          <w:t>"</w:t>
        </w:r>
      </w:ins>
      <w:del w:id="4036" w:author="Comparison" w:date="2013-05-05T19:43:00Z">
        <w:r w:rsidRPr="00C100C3">
          <w:rPr>
            <w:rFonts w:ascii="Courier New" w:hAnsi="Courier New" w:cs="Courier New"/>
          </w:rPr>
          <w:delText>&amp;#8220;</w:delText>
        </w:r>
      </w:del>
      <w:r w:rsidRPr="00C100C3">
        <w:rPr>
          <w:rFonts w:ascii="Courier New" w:hAnsi="Courier New" w:cs="Courier New"/>
        </w:rPr>
        <w:t>In proportion</w:t>
      </w:r>
      <w:ins w:id="4037" w:author="Comparison" w:date="2013-05-05T19:43:00Z">
        <w:r w:rsidRPr="00AA4B48">
          <w:rPr>
            <w:rFonts w:ascii="Courier New" w:hAnsi="Courier New" w:cs="Courier New"/>
          </w:rPr>
          <w:t>,"</w:t>
        </w:r>
      </w:ins>
      <w:del w:id="4038" w:author="Comparison" w:date="2013-05-05T19:43:00Z">
        <w:r w:rsidRPr="00C100C3">
          <w:rPr>
            <w:rFonts w:ascii="Courier New" w:hAnsi="Courier New" w:cs="Courier New"/>
          </w:rPr>
          <w:delText>,&amp;#8221;</w:delText>
        </w:r>
      </w:del>
      <w:r w:rsidRPr="00C100C3">
        <w:rPr>
          <w:rFonts w:ascii="Courier New" w:hAnsi="Courier New" w:cs="Courier New"/>
        </w:rPr>
        <w:t xml:space="preserve"> says Mr. M</w:t>
      </w:r>
      <w:ins w:id="4039" w:author="Comparison" w:date="2013-05-05T19:43:00Z">
        <w:r w:rsidRPr="00AA4B48">
          <w:rPr>
            <w:rFonts w:ascii="Courier New" w:hAnsi="Courier New" w:cs="Courier New"/>
          </w:rPr>
          <w:t>.,¦ "</w:t>
        </w:r>
      </w:ins>
      <w:del w:id="4040" w:author="Comparison" w:date="2013-05-05T19:43:00Z">
        <w:r w:rsidRPr="00C100C3">
          <w:rPr>
            <w:rFonts w:ascii="Courier New" w:hAnsi="Courier New" w:cs="Courier New"/>
          </w:rPr>
          <w:delText>.,| &amp;#8220;</w:delText>
        </w:r>
      </w:del>
      <w:r w:rsidRPr="00C100C3">
        <w:rPr>
          <w:rFonts w:ascii="Courier New" w:hAnsi="Courier New" w:cs="Courier New"/>
        </w:rPr>
        <w:t>that death laid hold on</w:t>
      </w:r>
      <w:ins w:id="4041" w:author="Comparison" w:date="2013-05-05T19:43:00Z">
        <w:r w:rsidRPr="00AA4B48">
          <w:rPr>
            <w:rFonts w:ascii="Courier New" w:hAnsi="Courier New" w:cs="Courier New"/>
          </w:rPr>
          <w:t xml:space="preserve"> the</w:t>
        </w:r>
      </w:ins>
    </w:p>
    <w:p w14:paraId="5F70EF56" w14:textId="385D0A66" w:rsidR="00000000" w:rsidRPr="00C100C3" w:rsidRDefault="00362818" w:rsidP="00C100C3">
      <w:pPr>
        <w:pStyle w:val="PlainText"/>
        <w:rPr>
          <w:del w:id="4042" w:author="Comparison" w:date="2013-05-05T19:43:00Z"/>
          <w:rFonts w:ascii="Courier New" w:hAnsi="Courier New" w:cs="Courier New"/>
        </w:rPr>
      </w:pPr>
      <w:ins w:id="4043" w:author="Comparison" w:date="2013-05-05T19:43:00Z">
        <w:r w:rsidRPr="00AA4B48">
          <w:rPr>
            <w:rFonts w:ascii="Courier New" w:hAnsi="Courier New" w:cs="Courier New"/>
          </w:rPr>
          <w:t>¦</w:t>
        </w:r>
      </w:ins>
    </w:p>
    <w:p w14:paraId="0A9A9EFF" w14:textId="77777777" w:rsidR="00000000" w:rsidRPr="00C100C3" w:rsidRDefault="00362818" w:rsidP="00C100C3">
      <w:pPr>
        <w:pStyle w:val="PlainText"/>
        <w:rPr>
          <w:rFonts w:ascii="Courier New" w:hAnsi="Courier New" w:cs="Courier New"/>
        </w:rPr>
      </w:pPr>
      <w:del w:id="4044" w:author="Comparison" w:date="2013-05-05T19:43:00Z">
        <w:r w:rsidRPr="00C100C3">
          <w:rPr>
            <w:rFonts w:ascii="Courier New" w:hAnsi="Courier New" w:cs="Courier New"/>
          </w:rPr>
          <w:delText>|</w:delText>
        </w:r>
      </w:del>
      <w:r w:rsidRPr="00C100C3">
        <w:rPr>
          <w:rFonts w:ascii="Courier New" w:hAnsi="Courier New" w:cs="Courier New"/>
        </w:rPr>
        <w:t xml:space="preserve"> Page 79.</w:t>
      </w:r>
    </w:p>
    <w:p w14:paraId="68D24D90" w14:textId="044E2573" w:rsidR="00000000" w:rsidRPr="00C100C3" w:rsidRDefault="00362818" w:rsidP="00C100C3">
      <w:pPr>
        <w:pStyle w:val="PlainText"/>
        <w:rPr>
          <w:rFonts w:ascii="Courier New" w:hAnsi="Courier New" w:cs="Courier New"/>
        </w:rPr>
      </w:pPr>
      <w:ins w:id="4045" w:author="Comparison" w:date="2013-05-05T19:43:00Z">
        <w:r w:rsidRPr="00AA4B48">
          <w:rPr>
            <w:rFonts w:ascii="Courier New" w:hAnsi="Courier New" w:cs="Courier New"/>
          </w:rPr>
          <w:t>¦</w:t>
        </w:r>
      </w:ins>
      <w:del w:id="4046" w:author="Comparison" w:date="2013-05-05T19:43:00Z">
        <w:r w:rsidRPr="00C100C3">
          <w:rPr>
            <w:rFonts w:ascii="Courier New" w:hAnsi="Courier New" w:cs="Courier New"/>
          </w:rPr>
          <w:delText>|</w:delText>
        </w:r>
      </w:del>
      <w:r w:rsidRPr="00C100C3">
        <w:rPr>
          <w:rFonts w:ascii="Courier New" w:hAnsi="Courier New" w:cs="Courier New"/>
        </w:rPr>
        <w:t xml:space="preserve"> It is this which shews how utterly without basis the anonymo</w:t>
      </w:r>
      <w:r w:rsidRPr="00C100C3">
        <w:rPr>
          <w:rFonts w:ascii="Courier New" w:hAnsi="Courier New" w:cs="Courier New"/>
        </w:rPr>
        <w:t xml:space="preserve">us author of the tract </w:t>
      </w:r>
      <w:ins w:id="4047" w:author="Comparison" w:date="2013-05-05T19:43:00Z">
        <w:r w:rsidRPr="00AA4B48">
          <w:rPr>
            <w:rFonts w:ascii="Courier New" w:hAnsi="Courier New" w:cs="Courier New"/>
          </w:rPr>
          <w:t>"</w:t>
        </w:r>
      </w:ins>
      <w:del w:id="4048" w:author="Comparison" w:date="2013-05-05T19:43:00Z">
        <w:r w:rsidRPr="00C100C3">
          <w:rPr>
            <w:rFonts w:ascii="Courier New" w:hAnsi="Courier New" w:cs="Courier New"/>
          </w:rPr>
          <w:delText>&amp;#8220;</w:delText>
        </w:r>
      </w:del>
      <w:r w:rsidRPr="00C100C3">
        <w:rPr>
          <w:rFonts w:ascii="Courier New" w:hAnsi="Courier New" w:cs="Courier New"/>
        </w:rPr>
        <w:t>Are Elders to be Established</w:t>
      </w:r>
      <w:ins w:id="4049" w:author="Comparison" w:date="2013-05-05T19:43:00Z">
        <w:r w:rsidRPr="00AA4B48">
          <w:rPr>
            <w:rFonts w:ascii="Courier New" w:hAnsi="Courier New" w:cs="Courier New"/>
          </w:rPr>
          <w:t>?"</w:t>
        </w:r>
      </w:ins>
      <w:del w:id="4050" w:author="Comparison" w:date="2013-05-05T19:43:00Z">
        <w:r w:rsidRPr="00C100C3">
          <w:rPr>
            <w:rFonts w:ascii="Courier New" w:hAnsi="Courier New" w:cs="Courier New"/>
          </w:rPr>
          <w:delText>?&amp;#8221;</w:delText>
        </w:r>
      </w:del>
      <w:r w:rsidRPr="00C100C3">
        <w:rPr>
          <w:rFonts w:ascii="Courier New" w:hAnsi="Courier New" w:cs="Courier New"/>
        </w:rPr>
        <w:t xml:space="preserve"> is, when he declares that elders cannot be obeyed unless they have been established by men, and how completely antiscriptural such a statement is.</w:t>
      </w:r>
    </w:p>
    <w:p w14:paraId="66F67E9A" w14:textId="44FF6892" w:rsidR="00000000" w:rsidRPr="00C100C3" w:rsidRDefault="00362818" w:rsidP="00C100C3">
      <w:pPr>
        <w:pStyle w:val="PlainText"/>
        <w:rPr>
          <w:rFonts w:ascii="Courier New" w:hAnsi="Courier New" w:cs="Courier New"/>
        </w:rPr>
      </w:pPr>
      <w:ins w:id="4051" w:author="Comparison" w:date="2013-05-05T19:43:00Z">
        <w:r w:rsidRPr="00AA4B48">
          <w:rPr>
            <w:rFonts w:ascii="Courier New" w:hAnsi="Courier New" w:cs="Courier New"/>
          </w:rPr>
          <w:t>¦</w:t>
        </w:r>
      </w:ins>
      <w:del w:id="4052" w:author="Comparison" w:date="2013-05-05T19:43:00Z">
        <w:r w:rsidRPr="00C100C3">
          <w:rPr>
            <w:rFonts w:ascii="Courier New" w:hAnsi="Courier New" w:cs="Courier New"/>
          </w:rPr>
          <w:delText>|</w:delText>
        </w:r>
      </w:del>
      <w:r w:rsidRPr="00C100C3">
        <w:rPr>
          <w:rFonts w:ascii="Courier New" w:hAnsi="Courier New" w:cs="Courier New"/>
        </w:rPr>
        <w:t xml:space="preserve"> Page 98.</w:t>
      </w:r>
    </w:p>
    <w:p w14:paraId="1963CC5D" w14:textId="155B80EF" w:rsidR="00000000" w:rsidRPr="00C100C3" w:rsidRDefault="00362818" w:rsidP="00C100C3">
      <w:pPr>
        <w:pStyle w:val="PlainText"/>
        <w:rPr>
          <w:rFonts w:ascii="Courier New" w:hAnsi="Courier New" w:cs="Courier New"/>
        </w:rPr>
      </w:pPr>
      <w:ins w:id="4053" w:author="Comparison" w:date="2013-05-05T19:43:00Z">
        <w:r w:rsidRPr="00AA4B48">
          <w:rPr>
            <w:rFonts w:ascii="Courier New" w:hAnsi="Courier New" w:cs="Courier New"/>
          </w:rPr>
          <w:t>¦</w:t>
        </w:r>
      </w:ins>
      <w:del w:id="4054" w:author="Comparison" w:date="2013-05-05T19:43:00Z">
        <w:r w:rsidRPr="00C100C3">
          <w:rPr>
            <w:rFonts w:ascii="Courier New" w:hAnsi="Courier New" w:cs="Courier New"/>
          </w:rPr>
          <w:delText>|</w:delText>
        </w:r>
      </w:del>
      <w:r w:rsidRPr="00C100C3">
        <w:rPr>
          <w:rFonts w:ascii="Courier New" w:hAnsi="Courier New" w:cs="Courier New"/>
        </w:rPr>
        <w:t xml:space="preserve"> Page 81.</w:t>
      </w:r>
    </w:p>
    <w:p w14:paraId="24A3CD4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{155}</w:t>
      </w:r>
    </w:p>
    <w:p w14:paraId="3B06C6D4" w14:textId="010310A3" w:rsidR="00000000" w:rsidRPr="00C100C3" w:rsidRDefault="00362818" w:rsidP="00C100C3">
      <w:pPr>
        <w:pStyle w:val="PlainText"/>
        <w:rPr>
          <w:rFonts w:ascii="Courier New" w:hAnsi="Courier New" w:cs="Courier New"/>
        </w:rPr>
      </w:pPr>
      <w:del w:id="4055" w:author="Comparison" w:date="2013-05-05T19:43:00Z">
        <w:r w:rsidRPr="00C100C3">
          <w:rPr>
            <w:rFonts w:ascii="Courier New" w:hAnsi="Courier New" w:cs="Courier New"/>
          </w:rPr>
          <w:delText xml:space="preserve">the </w:delText>
        </w:r>
      </w:del>
      <w:r w:rsidRPr="00C100C3">
        <w:rPr>
          <w:rFonts w:ascii="Courier New" w:hAnsi="Courier New" w:cs="Courier New"/>
        </w:rPr>
        <w:t>Church</w:t>
      </w:r>
      <w:r w:rsidRPr="00C100C3">
        <w:rPr>
          <w:rFonts w:ascii="Courier New" w:hAnsi="Courier New" w:cs="Courier New"/>
        </w:rPr>
        <w:t>, the elders exclusively arrogated teaching to themselves</w:t>
      </w:r>
      <w:ins w:id="4056" w:author="Comparison" w:date="2013-05-05T19:43:00Z">
        <w:r w:rsidRPr="00AA4B48">
          <w:rPr>
            <w:rFonts w:ascii="Courier New" w:hAnsi="Courier New" w:cs="Courier New"/>
          </w:rPr>
          <w:t>,¦</w:t>
        </w:r>
      </w:ins>
      <w:del w:id="4057" w:author="Comparison" w:date="2013-05-05T19:43:00Z">
        <w:r w:rsidRPr="00C100C3">
          <w:rPr>
            <w:rFonts w:ascii="Courier New" w:hAnsi="Courier New" w:cs="Courier New"/>
          </w:rPr>
          <w:delText>,|</w:delText>
        </w:r>
      </w:del>
      <w:r w:rsidRPr="00C100C3">
        <w:rPr>
          <w:rFonts w:ascii="Courier New" w:hAnsi="Courier New" w:cs="Courier New"/>
        </w:rPr>
        <w:t xml:space="preserve"> and ministry was confounded with office. When they had become a corporation, the ambition of power shewed itself among them (a universal rule of corporations): the members of the clergy compared t</w:t>
      </w:r>
      <w:r w:rsidRPr="00C100C3">
        <w:rPr>
          <w:rFonts w:ascii="Courier New" w:hAnsi="Courier New" w:cs="Courier New"/>
        </w:rPr>
        <w:t>hemselves to the priests of the Old Testament, and their functions to all that was already most honoured amongst men</w:t>
      </w:r>
      <w:ins w:id="4058" w:author="Comparison" w:date="2013-05-05T19:43:00Z">
        <w:r w:rsidRPr="00AA4B48">
          <w:rPr>
            <w:rFonts w:ascii="Courier New" w:hAnsi="Courier New" w:cs="Courier New"/>
          </w:rPr>
          <w:t xml:space="preserve"> -- </w:t>
        </w:r>
      </w:ins>
      <w:del w:id="4059" w:author="Comparison" w:date="2013-05-05T19:43:00Z">
        <w:r w:rsidRPr="00C100C3">
          <w:rPr>
            <w:rFonts w:ascii="Courier New" w:hAnsi="Courier New" w:cs="Courier New"/>
          </w:rPr>
          <w:delText>&amp;#8212;</w:delText>
        </w:r>
      </w:del>
      <w:r w:rsidRPr="00C100C3">
        <w:rPr>
          <w:rFonts w:ascii="Courier New" w:hAnsi="Courier New" w:cs="Courier New"/>
        </w:rPr>
        <w:t xml:space="preserve">hence the word </w:t>
      </w:r>
      <w:ins w:id="4060" w:author="Comparison" w:date="2013-05-05T19:43:00Z">
        <w:r w:rsidRPr="00AA4B48">
          <w:rPr>
            <w:rFonts w:ascii="Courier New" w:hAnsi="Courier New" w:cs="Courier New"/>
          </w:rPr>
          <w:t>"</w:t>
        </w:r>
      </w:ins>
      <w:del w:id="4061" w:author="Comparison" w:date="2013-05-05T19:43:00Z">
        <w:r w:rsidRPr="00C100C3">
          <w:rPr>
            <w:rFonts w:ascii="Courier New" w:hAnsi="Courier New" w:cs="Courier New"/>
          </w:rPr>
          <w:delText>&amp;#8220;</w:delText>
        </w:r>
      </w:del>
      <w:r w:rsidRPr="00C100C3">
        <w:rPr>
          <w:rFonts w:ascii="Courier New" w:hAnsi="Courier New" w:cs="Courier New"/>
        </w:rPr>
        <w:t>sacrament</w:t>
      </w:r>
      <w:ins w:id="4062" w:author="Comparison" w:date="2013-05-05T19:43:00Z">
        <w:r w:rsidRPr="00AA4B48">
          <w:rPr>
            <w:rFonts w:ascii="Courier New" w:hAnsi="Courier New" w:cs="Courier New"/>
          </w:rPr>
          <w:t>."</w:t>
        </w:r>
      </w:ins>
      <w:del w:id="4063" w:author="Comparison" w:date="2013-05-05T19:43:00Z">
        <w:r w:rsidRPr="00C100C3">
          <w:rPr>
            <w:rFonts w:ascii="Courier New" w:hAnsi="Courier New" w:cs="Courier New"/>
          </w:rPr>
          <w:delText>.&amp;#8221;</w:delText>
        </w:r>
      </w:del>
      <w:r w:rsidRPr="00C100C3">
        <w:rPr>
          <w:rFonts w:ascii="Courier New" w:hAnsi="Courier New" w:cs="Courier New"/>
        </w:rPr>
        <w:t xml:space="preserve"> Then came in salvation by means of ceremonies and forgiveness of sins by priests</w:t>
      </w:r>
      <w:ins w:id="4064" w:author="Comparison" w:date="2013-05-05T19:43:00Z">
        <w:r w:rsidRPr="00AA4B48">
          <w:rPr>
            <w:rFonts w:ascii="Courier New" w:hAnsi="Courier New" w:cs="Courier New"/>
          </w:rPr>
          <w:t>."¦</w:t>
        </w:r>
      </w:ins>
      <w:del w:id="4065" w:author="Comparison" w:date="2013-05-05T19:43:00Z">
        <w:r w:rsidRPr="00C100C3">
          <w:rPr>
            <w:rFonts w:ascii="Courier New" w:hAnsi="Courier New" w:cs="Courier New"/>
          </w:rPr>
          <w:delText>.&amp;#8221;|</w:delText>
        </w:r>
      </w:del>
    </w:p>
    <w:p w14:paraId="0E06890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 </w:t>
      </w:r>
      <w:r w:rsidRPr="00C100C3">
        <w:rPr>
          <w:rFonts w:ascii="Courier New" w:hAnsi="Courier New" w:cs="Courier New"/>
        </w:rPr>
        <w:t>do not carry out this picture farther. Mr. M. tells us that we do wrong to go farther back than the state of youth of the Philippian church, to the childhood of that of Thessalonica and Corinth. But this is not the question. Infancy and youth are long gone</w:t>
      </w:r>
      <w:r w:rsidRPr="00C100C3">
        <w:rPr>
          <w:rFonts w:ascii="Courier New" w:hAnsi="Courier New" w:cs="Courier New"/>
        </w:rPr>
        <w:t xml:space="preserve"> by; and now the question is to know if, in this decrepit state of corrupted old age, of which he gives us the picture, we can return to youth, and do that which the apostles did by the authority of Christ, to bridle the will of man by a recognized authori</w:t>
      </w:r>
      <w:r w:rsidRPr="00C100C3">
        <w:rPr>
          <w:rFonts w:ascii="Courier New" w:hAnsi="Courier New" w:cs="Courier New"/>
        </w:rPr>
        <w:t>ty, and recognized because it flowed incontestably from the authority of Christ over His own house, and because according to the wisdom of the Holy Spirit it answered to that which such a position demands. All depends here on the incontestable authority of</w:t>
      </w:r>
      <w:r w:rsidRPr="00C100C3">
        <w:rPr>
          <w:rFonts w:ascii="Courier New" w:hAnsi="Courier New" w:cs="Courier New"/>
        </w:rPr>
        <w:t xml:space="preserve"> the Establisher.</w:t>
      </w:r>
    </w:p>
    <w:p w14:paraId="2BC3E5D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On the other hand, we find that in fact the word of God invests morally with its authority, that is to say, with the authority of God, those who, without having been, in the same way, officially established, can, if God raises them up, a</w:t>
      </w:r>
      <w:r w:rsidRPr="00C100C3">
        <w:rPr>
          <w:rFonts w:ascii="Courier New" w:hAnsi="Courier New" w:cs="Courier New"/>
        </w:rPr>
        <w:t>ct on this ground according to their capacity, wherever they may be found, were it even in the midst of a dozen brethren gathered together.</w:t>
      </w:r>
    </w:p>
    <w:p w14:paraId="1554BB6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Well! we have recognized the goodness of God in that, without pretending to appoint elders with an authority which </w:t>
      </w:r>
      <w:r w:rsidRPr="00C100C3">
        <w:rPr>
          <w:rFonts w:ascii="Courier New" w:hAnsi="Courier New" w:cs="Courier New"/>
        </w:rPr>
        <w:t>shuts the mouth of the refractory by the very fact of their nomination, as the apostles did, to whom Christ had entrusted the rod in the Church. Who will do so now?</w:t>
      </w:r>
    </w:p>
    <w:p w14:paraId="6EA6198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If you appoint elders, and if I dispute their authority, you can only maintain it on the f</w:t>
      </w:r>
      <w:r w:rsidRPr="00C100C3">
        <w:rPr>
          <w:rFonts w:ascii="Courier New" w:hAnsi="Courier New" w:cs="Courier New"/>
        </w:rPr>
        <w:t>ooting of moral authority, which</w:t>
      </w:r>
    </w:p>
    <w:p w14:paraId="752E82AB" w14:textId="15BA11E2" w:rsidR="00000000" w:rsidRPr="00C100C3" w:rsidRDefault="00362818" w:rsidP="00C100C3">
      <w:pPr>
        <w:pStyle w:val="PlainText"/>
        <w:rPr>
          <w:rFonts w:ascii="Courier New" w:hAnsi="Courier New" w:cs="Courier New"/>
        </w:rPr>
      </w:pPr>
      <w:ins w:id="4066" w:author="Comparison" w:date="2013-05-05T19:43:00Z">
        <w:r w:rsidRPr="00AA4B48">
          <w:rPr>
            <w:rFonts w:ascii="Courier New" w:hAnsi="Courier New" w:cs="Courier New"/>
          </w:rPr>
          <w:t>¦</w:t>
        </w:r>
      </w:ins>
      <w:del w:id="4067" w:author="Comparison" w:date="2013-05-05T19:43:00Z">
        <w:r w:rsidRPr="00C100C3">
          <w:rPr>
            <w:rFonts w:ascii="Courier New" w:hAnsi="Courier New" w:cs="Courier New"/>
          </w:rPr>
          <w:delText>|</w:delText>
        </w:r>
      </w:del>
      <w:r w:rsidRPr="00C100C3">
        <w:rPr>
          <w:rFonts w:ascii="Courier New" w:hAnsi="Courier New" w:cs="Courier New"/>
        </w:rPr>
        <w:t xml:space="preserve"> This is, unintentionally, the exact picture of the Free Churches of Geneva and Vaud, and at the same time an answer to the </w:t>
      </w:r>
      <w:ins w:id="4068" w:author="Comparison" w:date="2013-05-05T19:43:00Z">
        <w:r w:rsidRPr="00AA4B48">
          <w:rPr>
            <w:rFonts w:ascii="Courier New" w:hAnsi="Courier New" w:cs="Courier New"/>
          </w:rPr>
          <w:t>"</w:t>
        </w:r>
      </w:ins>
      <w:del w:id="4069" w:author="Comparison" w:date="2013-05-05T19:43:00Z">
        <w:r w:rsidRPr="00C100C3">
          <w:rPr>
            <w:rFonts w:ascii="Courier New" w:hAnsi="Courier New" w:cs="Courier New"/>
          </w:rPr>
          <w:delText>&amp;#8220;</w:delText>
        </w:r>
      </w:del>
      <w:r w:rsidRPr="00C100C3">
        <w:rPr>
          <w:rFonts w:ascii="Courier New" w:hAnsi="Courier New" w:cs="Courier New"/>
        </w:rPr>
        <w:t>Examination</w:t>
      </w:r>
      <w:ins w:id="4070" w:author="Comparison" w:date="2013-05-05T19:43:00Z">
        <w:r w:rsidRPr="00AA4B48">
          <w:rPr>
            <w:rFonts w:ascii="Courier New" w:hAnsi="Courier New" w:cs="Courier New"/>
          </w:rPr>
          <w:t>,"</w:t>
        </w:r>
      </w:ins>
      <w:del w:id="4071" w:author="Comparison" w:date="2013-05-05T19:43:00Z">
        <w:r w:rsidRPr="00C100C3">
          <w:rPr>
            <w:rFonts w:ascii="Courier New" w:hAnsi="Courier New" w:cs="Courier New"/>
          </w:rPr>
          <w:delText>&amp;#8221;</w:delText>
        </w:r>
      </w:del>
      <w:r w:rsidRPr="00C100C3">
        <w:rPr>
          <w:rFonts w:ascii="Courier New" w:hAnsi="Courier New" w:cs="Courier New"/>
        </w:rPr>
        <w:t xml:space="preserve"> by a minister of Neufchatel.</w:t>
      </w:r>
    </w:p>
    <w:p w14:paraId="1457DB86" w14:textId="01D8FE33" w:rsidR="00000000" w:rsidRPr="00C100C3" w:rsidRDefault="00362818" w:rsidP="00C100C3">
      <w:pPr>
        <w:pStyle w:val="PlainText"/>
        <w:rPr>
          <w:rFonts w:ascii="Courier New" w:hAnsi="Courier New" w:cs="Courier New"/>
        </w:rPr>
      </w:pPr>
      <w:ins w:id="4072" w:author="Comparison" w:date="2013-05-05T19:43:00Z">
        <w:r w:rsidRPr="00AA4B48">
          <w:rPr>
            <w:rFonts w:ascii="Courier New" w:hAnsi="Courier New" w:cs="Courier New"/>
          </w:rPr>
          <w:t>¦</w:t>
        </w:r>
      </w:ins>
      <w:del w:id="4073" w:author="Comparison" w:date="2013-05-05T19:43:00Z">
        <w:r w:rsidRPr="00C100C3">
          <w:rPr>
            <w:rFonts w:ascii="Courier New" w:hAnsi="Courier New" w:cs="Courier New"/>
          </w:rPr>
          <w:delText>|</w:delText>
        </w:r>
      </w:del>
      <w:r w:rsidRPr="00C100C3">
        <w:rPr>
          <w:rFonts w:ascii="Courier New" w:hAnsi="Courier New" w:cs="Courier New"/>
        </w:rPr>
        <w:t xml:space="preserve"> The effect of this on the question, exp</w:t>
      </w:r>
      <w:r w:rsidRPr="00C100C3">
        <w:rPr>
          <w:rFonts w:ascii="Courier New" w:hAnsi="Courier New" w:cs="Courier New"/>
        </w:rPr>
        <w:t xml:space="preserve">lains why the fall of the </w:t>
      </w:r>
      <w:ins w:id="4074" w:author="Comparison" w:date="2013-05-05T19:43:00Z">
        <w:r w:rsidRPr="00AA4B48">
          <w:rPr>
            <w:rFonts w:ascii="Courier New" w:hAnsi="Courier New" w:cs="Courier New"/>
          </w:rPr>
          <w:t>church</w:t>
        </w:r>
      </w:ins>
      <w:del w:id="4075" w:author="Comparison" w:date="2013-05-05T19:43:00Z">
        <w:r w:rsidRPr="00C100C3">
          <w:rPr>
            <w:rFonts w:ascii="Courier New" w:hAnsi="Courier New" w:cs="Courier New"/>
          </w:rPr>
          <w:delText>Church</w:delText>
        </w:r>
      </w:del>
      <w:r w:rsidRPr="00C100C3">
        <w:rPr>
          <w:rFonts w:ascii="Courier New" w:hAnsi="Courier New" w:cs="Courier New"/>
        </w:rPr>
        <w:t xml:space="preserve"> has been made so prominent by this discussion, although this fall was not in the least degree the doctrine which served as a foundation for the contested position.</w:t>
      </w:r>
    </w:p>
    <w:p w14:paraId="098D71D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{156}</w:t>
      </w:r>
    </w:p>
    <w:p w14:paraId="1254BD2B"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will shew, that it is the flesh in me that disputes</w:t>
      </w:r>
      <w:r w:rsidRPr="00C100C3">
        <w:rPr>
          <w:rFonts w:ascii="Courier New" w:hAnsi="Courier New" w:cs="Courier New"/>
        </w:rPr>
        <w:t xml:space="preserve"> it. You are, in spite of yourself, on the same footing as I am, unless your act be the fruit of a sect and that you make it a condition of entrance into the flock.</w:t>
      </w:r>
    </w:p>
    <w:p w14:paraId="57E9C45B" w14:textId="4AEA96FB" w:rsidR="00000000" w:rsidRPr="00C100C3" w:rsidRDefault="00362818" w:rsidP="00C100C3">
      <w:pPr>
        <w:pStyle w:val="PlainText"/>
        <w:rPr>
          <w:rFonts w:ascii="Courier New" w:hAnsi="Courier New" w:cs="Courier New"/>
        </w:rPr>
      </w:pPr>
      <w:r w:rsidRPr="00C100C3">
        <w:rPr>
          <w:rFonts w:ascii="Courier New" w:hAnsi="Courier New" w:cs="Courier New"/>
        </w:rPr>
        <w:t xml:space="preserve">But in reality, as to the care of which we speak, is it found amongst the brethren? It is </w:t>
      </w:r>
      <w:r w:rsidRPr="00C100C3">
        <w:rPr>
          <w:rFonts w:ascii="Courier New" w:hAnsi="Courier New" w:cs="Courier New"/>
        </w:rPr>
        <w:t xml:space="preserve">possible that they have not known how to profit by it everywhere as they ought. But let us leave Mr. M. to speak on this point: </w:t>
      </w:r>
      <w:ins w:id="4076" w:author="Comparison" w:date="2013-05-05T19:43:00Z">
        <w:r w:rsidRPr="00AA4B48">
          <w:rPr>
            <w:rFonts w:ascii="Courier New" w:hAnsi="Courier New" w:cs="Courier New"/>
          </w:rPr>
          <w:t>"</w:t>
        </w:r>
      </w:ins>
      <w:del w:id="4077" w:author="Comparison" w:date="2013-05-05T19:43:00Z">
        <w:r w:rsidRPr="00C100C3">
          <w:rPr>
            <w:rFonts w:ascii="Courier New" w:hAnsi="Courier New" w:cs="Courier New"/>
          </w:rPr>
          <w:delText>&amp;#8220;</w:delText>
        </w:r>
      </w:del>
      <w:r w:rsidRPr="00C100C3">
        <w:rPr>
          <w:rFonts w:ascii="Courier New" w:hAnsi="Courier New" w:cs="Courier New"/>
        </w:rPr>
        <w:t>In Switzerland</w:t>
      </w:r>
      <w:ins w:id="4078" w:author="Comparison" w:date="2013-05-05T19:43:00Z">
        <w:r w:rsidRPr="00AA4B48">
          <w:rPr>
            <w:rFonts w:ascii="Courier New" w:hAnsi="Courier New" w:cs="Courier New"/>
          </w:rPr>
          <w:t>,"</w:t>
        </w:r>
      </w:ins>
      <w:del w:id="4079" w:author="Comparison" w:date="2013-05-05T19:43:00Z">
        <w:r w:rsidRPr="00C100C3">
          <w:rPr>
            <w:rFonts w:ascii="Courier New" w:hAnsi="Courier New" w:cs="Courier New"/>
          </w:rPr>
          <w:delText>,&amp;#8221;</w:delText>
        </w:r>
      </w:del>
      <w:r w:rsidRPr="00C100C3">
        <w:rPr>
          <w:rFonts w:ascii="Courier New" w:hAnsi="Courier New" w:cs="Courier New"/>
        </w:rPr>
        <w:t xml:space="preserve"> says he, </w:t>
      </w:r>
      <w:ins w:id="4080" w:author="Comparison" w:date="2013-05-05T19:43:00Z">
        <w:r w:rsidRPr="00AA4B48">
          <w:rPr>
            <w:rFonts w:ascii="Courier New" w:hAnsi="Courier New" w:cs="Courier New"/>
          </w:rPr>
          <w:t>"</w:t>
        </w:r>
      </w:ins>
      <w:del w:id="4081" w:author="Comparison" w:date="2013-05-05T19:43:00Z">
        <w:r w:rsidRPr="00C100C3">
          <w:rPr>
            <w:rFonts w:ascii="Courier New" w:hAnsi="Courier New" w:cs="Courier New"/>
          </w:rPr>
          <w:delText>&amp;#8220;</w:delText>
        </w:r>
      </w:del>
      <w:r w:rsidRPr="00C100C3">
        <w:rPr>
          <w:rFonts w:ascii="Courier New" w:hAnsi="Courier New" w:cs="Courier New"/>
        </w:rPr>
        <w:t>and in English towns, the lead falls to those who put themselves in the van (oi pr</w:t>
      </w:r>
      <w:r w:rsidRPr="00C100C3">
        <w:rPr>
          <w:rFonts w:ascii="Courier New" w:hAnsi="Courier New" w:cs="Courier New"/>
        </w:rPr>
        <w:t>oistamenoi), very often devoted, wise, and spiritual men</w:t>
      </w:r>
      <w:ins w:id="4082" w:author="Comparison" w:date="2013-05-05T19:43:00Z">
        <w:r w:rsidRPr="00AA4B48">
          <w:rPr>
            <w:rFonts w:ascii="Courier New" w:hAnsi="Courier New" w:cs="Courier New"/>
          </w:rPr>
          <w:t>."</w:t>
        </w:r>
      </w:ins>
      <w:del w:id="4083" w:author="Comparison" w:date="2013-05-05T19:43:00Z">
        <w:r w:rsidRPr="00C100C3">
          <w:rPr>
            <w:rFonts w:ascii="Courier New" w:hAnsi="Courier New" w:cs="Courier New"/>
          </w:rPr>
          <w:delText>.&amp;#8221;</w:delText>
        </w:r>
      </w:del>
      <w:r w:rsidRPr="00C100C3">
        <w:rPr>
          <w:rFonts w:ascii="Courier New" w:hAnsi="Courier New" w:cs="Courier New"/>
        </w:rPr>
        <w:t xml:space="preserve"> And that is so true, that in his efforts to overthrow the flocks of Switzerland, and in the directions he gives to those who may be inclined to lend a hand to him to this end, he avows that h</w:t>
      </w:r>
      <w:r w:rsidRPr="00C100C3">
        <w:rPr>
          <w:rFonts w:ascii="Courier New" w:hAnsi="Courier New" w:cs="Courier New"/>
        </w:rPr>
        <w:t xml:space="preserve">e despairs of success with regard to the large churches: </w:t>
      </w:r>
      <w:ins w:id="4084" w:author="Comparison" w:date="2013-05-05T19:43:00Z">
        <w:r w:rsidRPr="00AA4B48">
          <w:rPr>
            <w:rFonts w:ascii="Courier New" w:hAnsi="Courier New" w:cs="Courier New"/>
          </w:rPr>
          <w:t>"</w:t>
        </w:r>
      </w:ins>
      <w:del w:id="4085" w:author="Comparison" w:date="2013-05-05T19:43:00Z">
        <w:r w:rsidRPr="00C100C3">
          <w:rPr>
            <w:rFonts w:ascii="Courier New" w:hAnsi="Courier New" w:cs="Courier New"/>
          </w:rPr>
          <w:delText>&amp;#8220;</w:delText>
        </w:r>
      </w:del>
      <w:r w:rsidRPr="00C100C3">
        <w:rPr>
          <w:rFonts w:ascii="Courier New" w:hAnsi="Courier New" w:cs="Courier New"/>
        </w:rPr>
        <w:t>these</w:t>
      </w:r>
      <w:ins w:id="4086" w:author="Comparison" w:date="2013-05-05T19:43:00Z">
        <w:r w:rsidRPr="00AA4B48">
          <w:rPr>
            <w:rFonts w:ascii="Courier New" w:hAnsi="Courier New" w:cs="Courier New"/>
          </w:rPr>
          <w:t>,"</w:t>
        </w:r>
      </w:ins>
      <w:del w:id="4087" w:author="Comparison" w:date="2013-05-05T19:43:00Z">
        <w:r w:rsidRPr="00C100C3">
          <w:rPr>
            <w:rFonts w:ascii="Courier New" w:hAnsi="Courier New" w:cs="Courier New"/>
          </w:rPr>
          <w:delText>,&amp;#8221;</w:delText>
        </w:r>
      </w:del>
      <w:r w:rsidRPr="00C100C3">
        <w:rPr>
          <w:rFonts w:ascii="Courier New" w:hAnsi="Courier New" w:cs="Courier New"/>
        </w:rPr>
        <w:t xml:space="preserve"> says he, </w:t>
      </w:r>
      <w:ins w:id="4088" w:author="Comparison" w:date="2013-05-05T19:43:00Z">
        <w:r w:rsidRPr="00AA4B48">
          <w:rPr>
            <w:rFonts w:ascii="Courier New" w:hAnsi="Courier New" w:cs="Courier New"/>
          </w:rPr>
          <w:t>"</w:t>
        </w:r>
      </w:ins>
      <w:del w:id="4089" w:author="Comparison" w:date="2013-05-05T19:43:00Z">
        <w:r w:rsidRPr="00C100C3">
          <w:rPr>
            <w:rFonts w:ascii="Courier New" w:hAnsi="Courier New" w:cs="Courier New"/>
          </w:rPr>
          <w:delText>&amp;#8220;</w:delText>
        </w:r>
      </w:del>
      <w:r w:rsidRPr="00C100C3">
        <w:rPr>
          <w:rFonts w:ascii="Courier New" w:hAnsi="Courier New" w:cs="Courier New"/>
        </w:rPr>
        <w:t>are led in general by a little knot</w:t>
      </w:r>
      <w:ins w:id="4090" w:author="Comparison" w:date="2013-05-05T19:43:00Z">
        <w:r w:rsidRPr="00AA4B48">
          <w:rPr>
            <w:rFonts w:ascii="Courier New" w:hAnsi="Courier New" w:cs="Courier New"/>
          </w:rPr>
          <w:t>¦</w:t>
        </w:r>
      </w:ins>
      <w:del w:id="4091" w:author="Comparison" w:date="2013-05-05T19:43:00Z">
        <w:r w:rsidRPr="00C100C3">
          <w:rPr>
            <w:rFonts w:ascii="Courier New" w:hAnsi="Courier New" w:cs="Courier New"/>
          </w:rPr>
          <w:delText>|</w:delText>
        </w:r>
      </w:del>
      <w:r w:rsidRPr="00C100C3">
        <w:rPr>
          <w:rFonts w:ascii="Courier New" w:hAnsi="Courier New" w:cs="Courier New"/>
        </w:rPr>
        <w:t xml:space="preserve"> of brethren, whose intellectual activity has enabled them to grasp these sacred theories</w:t>
      </w:r>
      <w:ins w:id="4092" w:author="Comparison" w:date="2013-05-05T19:43:00Z">
        <w:r w:rsidRPr="00AA4B48">
          <w:rPr>
            <w:rFonts w:ascii="Courier New" w:hAnsi="Courier New" w:cs="Courier New"/>
          </w:rPr>
          <w:t>."</w:t>
        </w:r>
      </w:ins>
      <w:del w:id="4093" w:author="Comparison" w:date="2013-05-05T19:43:00Z">
        <w:r w:rsidRPr="00C100C3">
          <w:rPr>
            <w:rFonts w:ascii="Courier New" w:hAnsi="Courier New" w:cs="Courier New"/>
          </w:rPr>
          <w:delText>.&amp;#8221;</w:delText>
        </w:r>
      </w:del>
      <w:r w:rsidRPr="00C100C3">
        <w:rPr>
          <w:rFonts w:ascii="Courier New" w:hAnsi="Courier New" w:cs="Courier New"/>
        </w:rPr>
        <w:t xml:space="preserve"> Mr. M. hopes that the little</w:t>
      </w:r>
      <w:r w:rsidRPr="00C100C3">
        <w:rPr>
          <w:rFonts w:ascii="Courier New" w:hAnsi="Courier New" w:cs="Courier New"/>
        </w:rPr>
        <w:t xml:space="preserve"> churches of the villages</w:t>
      </w:r>
      <w:ins w:id="4094" w:author="Comparison" w:date="2013-05-05T19:43:00Z">
        <w:r w:rsidRPr="00AA4B48">
          <w:rPr>
            <w:rFonts w:ascii="Courier New" w:hAnsi="Courier New" w:cs="Courier New"/>
          </w:rPr>
          <w:t>¦</w:t>
        </w:r>
      </w:ins>
      <w:del w:id="4095" w:author="Comparison" w:date="2013-05-05T19:43:00Z">
        <w:r w:rsidRPr="00C100C3">
          <w:rPr>
            <w:rFonts w:ascii="Courier New" w:hAnsi="Courier New" w:cs="Courier New"/>
          </w:rPr>
          <w:delText>|</w:delText>
        </w:r>
      </w:del>
      <w:r w:rsidRPr="00C100C3">
        <w:rPr>
          <w:rFonts w:ascii="Courier New" w:hAnsi="Courier New" w:cs="Courier New"/>
        </w:rPr>
        <w:t xml:space="preserve"> will be less sheltered from his efforts.</w:t>
      </w:r>
    </w:p>
    <w:p w14:paraId="3E1EB791" w14:textId="64FDEFBE" w:rsidR="00000000" w:rsidRPr="00C100C3" w:rsidRDefault="00362818" w:rsidP="00C100C3">
      <w:pPr>
        <w:pStyle w:val="PlainText"/>
        <w:rPr>
          <w:rFonts w:ascii="Courier New" w:hAnsi="Courier New" w:cs="Courier New"/>
        </w:rPr>
      </w:pPr>
      <w:r w:rsidRPr="00C100C3">
        <w:rPr>
          <w:rFonts w:ascii="Courier New" w:hAnsi="Courier New" w:cs="Courier New"/>
        </w:rPr>
        <w:t>I say nothing of all this part of Mr. M</w:t>
      </w:r>
      <w:ins w:id="4096" w:author="Comparison" w:date="2013-05-05T19:43:00Z">
        <w:r w:rsidRPr="00AA4B48">
          <w:rPr>
            <w:rFonts w:ascii="Courier New" w:hAnsi="Courier New" w:cs="Courier New"/>
          </w:rPr>
          <w:t>.'s</w:t>
        </w:r>
      </w:ins>
      <w:del w:id="4097" w:author="Comparison" w:date="2013-05-05T19:43:00Z">
        <w:r w:rsidRPr="00C100C3">
          <w:rPr>
            <w:rFonts w:ascii="Courier New" w:hAnsi="Courier New" w:cs="Courier New"/>
          </w:rPr>
          <w:delText>.&amp;#8217;s</w:delText>
        </w:r>
      </w:del>
      <w:r w:rsidRPr="00C100C3">
        <w:rPr>
          <w:rFonts w:ascii="Courier New" w:hAnsi="Courier New" w:cs="Courier New"/>
        </w:rPr>
        <w:t xml:space="preserve"> tract, because I do not think that there is one single spiritual soul who does not judge its spirit. One can pardon and pray for the autho</w:t>
      </w:r>
      <w:r w:rsidRPr="00C100C3">
        <w:rPr>
          <w:rFonts w:ascii="Courier New" w:hAnsi="Courier New" w:cs="Courier New"/>
        </w:rPr>
        <w:t>r. If there be any spiritual energy, people will be secured from all his attempts</w:t>
      </w:r>
      <w:ins w:id="4098" w:author="Comparison" w:date="2013-05-05T19:43:00Z">
        <w:r w:rsidRPr="00AA4B48">
          <w:rPr>
            <w:rFonts w:ascii="Courier New" w:hAnsi="Courier New" w:cs="Courier New"/>
          </w:rPr>
          <w:t>;</w:t>
        </w:r>
      </w:ins>
      <w:del w:id="4099" w:author="Comparison" w:date="2013-05-05T19:43:00Z">
        <w:r w:rsidRPr="00C100C3">
          <w:rPr>
            <w:rFonts w:ascii="Courier New" w:hAnsi="Courier New" w:cs="Courier New"/>
          </w:rPr>
          <w:delText>*;*</w:delText>
        </w:r>
      </w:del>
      <w:r w:rsidRPr="00C100C3">
        <w:rPr>
          <w:rFonts w:ascii="Courier New" w:hAnsi="Courier New" w:cs="Courier New"/>
        </w:rPr>
        <w:t xml:space="preserve"> if there be none, one is always, alas! the prey of such attacks. At least there is straightforwardness in warning us of what he desires to do. Whether it is God who has fo</w:t>
      </w:r>
      <w:r w:rsidRPr="00C100C3">
        <w:rPr>
          <w:rFonts w:ascii="Courier New" w:hAnsi="Courier New" w:cs="Courier New"/>
        </w:rPr>
        <w:t>rced him to this or whether it be irritation, this is certain, that God intended to warn the brethren of it.</w:t>
      </w:r>
    </w:p>
    <w:p w14:paraId="3B750DB8" w14:textId="7CE325EF" w:rsidR="00000000" w:rsidRPr="00C100C3" w:rsidRDefault="00362818" w:rsidP="00C100C3">
      <w:pPr>
        <w:pStyle w:val="PlainText"/>
        <w:rPr>
          <w:rFonts w:ascii="Courier New" w:hAnsi="Courier New" w:cs="Courier New"/>
        </w:rPr>
      </w:pPr>
      <w:r w:rsidRPr="00C100C3">
        <w:rPr>
          <w:rFonts w:ascii="Courier New" w:hAnsi="Courier New" w:cs="Courier New"/>
        </w:rPr>
        <w:t>Mr. M. finds fault with us, because in the British Isles the guidance of the country assemblies is almost always in the hands of some great or sma</w:t>
      </w:r>
      <w:r w:rsidRPr="00C100C3">
        <w:rPr>
          <w:rFonts w:ascii="Courier New" w:hAnsi="Courier New" w:cs="Courier New"/>
        </w:rPr>
        <w:t>ll landowner in the neighbourhood</w:t>
      </w:r>
      <w:ins w:id="4100" w:author="Comparison" w:date="2013-05-05T19:43:00Z">
        <w:r w:rsidRPr="00AA4B48">
          <w:rPr>
            <w:rFonts w:ascii="Courier New" w:hAnsi="Courier New" w:cs="Courier New"/>
          </w:rPr>
          <w:t>.¦ Thu</w:t>
        </w:r>
        <w:r w:rsidRPr="00AA4B48">
          <w:rPr>
            <w:rFonts w:ascii="Courier New" w:hAnsi="Courier New" w:cs="Courier New"/>
          </w:rPr>
          <w:t>s</w:t>
        </w:r>
      </w:ins>
      <w:del w:id="4101" w:author="Comparison" w:date="2013-05-05T19:43:00Z">
        <w:r w:rsidRPr="00C100C3">
          <w:rPr>
            <w:rFonts w:ascii="Courier New" w:hAnsi="Courier New" w:cs="Courier New"/>
          </w:rPr>
          <w:delText>.| This</w:delText>
        </w:r>
      </w:del>
      <w:r w:rsidRPr="00C100C3">
        <w:rPr>
          <w:rFonts w:ascii="Courier New" w:hAnsi="Courier New" w:cs="Courier New"/>
        </w:rPr>
        <w:t xml:space="preserve"> is a thing I was ignorant of up to this moment; and yet I have been there more than he has. That might easily happen. I can assure my reader that I have thought of it, and that I cannot remember one single example o</w:t>
      </w:r>
      <w:r w:rsidRPr="00C100C3">
        <w:rPr>
          <w:rFonts w:ascii="Courier New" w:hAnsi="Courier New" w:cs="Courier New"/>
        </w:rPr>
        <w:t>f that which Mr. M. says is nearly always the case, without bringing forward a single instance: and yet I know the work pretty well. For my part, I think that brethren might, or at least that the grace</w:t>
      </w:r>
    </w:p>
    <w:p w14:paraId="149C0FBB" w14:textId="313340D4" w:rsidR="00000000" w:rsidRPr="00C100C3" w:rsidRDefault="00362818" w:rsidP="00C100C3">
      <w:pPr>
        <w:pStyle w:val="PlainText"/>
        <w:rPr>
          <w:rFonts w:ascii="Courier New" w:hAnsi="Courier New" w:cs="Courier New"/>
        </w:rPr>
      </w:pPr>
      <w:ins w:id="4102" w:author="Comparison" w:date="2013-05-05T19:43:00Z">
        <w:r w:rsidRPr="00AA4B48">
          <w:rPr>
            <w:rFonts w:ascii="Courier New" w:hAnsi="Courier New" w:cs="Courier New"/>
          </w:rPr>
          <w:t>¦</w:t>
        </w:r>
      </w:ins>
      <w:del w:id="4103" w:author="Comparison" w:date="2013-05-05T19:43:00Z">
        <w:r w:rsidRPr="00C100C3">
          <w:rPr>
            <w:rFonts w:ascii="Courier New" w:hAnsi="Courier New" w:cs="Courier New"/>
          </w:rPr>
          <w:delText>|</w:delText>
        </w:r>
      </w:del>
      <w:r w:rsidRPr="00C100C3">
        <w:rPr>
          <w:rFonts w:ascii="Courier New" w:hAnsi="Courier New" w:cs="Courier New"/>
        </w:rPr>
        <w:t xml:space="preserve"> Page 131.</w:t>
      </w:r>
    </w:p>
    <w:p w14:paraId="42144224" w14:textId="164ADA5D" w:rsidR="00000000" w:rsidRPr="00C100C3" w:rsidRDefault="00362818" w:rsidP="00C100C3">
      <w:pPr>
        <w:pStyle w:val="PlainText"/>
        <w:rPr>
          <w:rFonts w:ascii="Courier New" w:hAnsi="Courier New" w:cs="Courier New"/>
        </w:rPr>
      </w:pPr>
      <w:ins w:id="4104" w:author="Comparison" w:date="2013-05-05T19:43:00Z">
        <w:r w:rsidRPr="00AA4B48">
          <w:rPr>
            <w:rFonts w:ascii="Courier New" w:hAnsi="Courier New" w:cs="Courier New"/>
          </w:rPr>
          <w:t>¦</w:t>
        </w:r>
      </w:ins>
      <w:del w:id="4105" w:author="Comparison" w:date="2013-05-05T19:43:00Z">
        <w:r w:rsidRPr="00C100C3">
          <w:rPr>
            <w:rFonts w:ascii="Courier New" w:hAnsi="Courier New" w:cs="Courier New"/>
          </w:rPr>
          <w:delText>|</w:delText>
        </w:r>
      </w:del>
      <w:r w:rsidRPr="00C100C3">
        <w:rPr>
          <w:rFonts w:ascii="Courier New" w:hAnsi="Courier New" w:cs="Courier New"/>
        </w:rPr>
        <w:t xml:space="preserve"> It is singular that he proposes to the</w:t>
      </w:r>
      <w:r w:rsidRPr="00C100C3">
        <w:rPr>
          <w:rFonts w:ascii="Courier New" w:hAnsi="Courier New" w:cs="Courier New"/>
        </w:rPr>
        <w:t>m to remain thus. Page 132.</w:t>
      </w:r>
    </w:p>
    <w:p w14:paraId="1E3A2450" w14:textId="50A7D0FD" w:rsidR="00000000" w:rsidRPr="00C100C3" w:rsidRDefault="00362818" w:rsidP="00C100C3">
      <w:pPr>
        <w:pStyle w:val="PlainText"/>
        <w:rPr>
          <w:rFonts w:ascii="Courier New" w:hAnsi="Courier New" w:cs="Courier New"/>
        </w:rPr>
      </w:pPr>
      <w:ins w:id="4106" w:author="Comparison" w:date="2013-05-05T19:43:00Z">
        <w:r w:rsidRPr="00AA4B48">
          <w:rPr>
            <w:rFonts w:ascii="Courier New" w:hAnsi="Courier New" w:cs="Courier New"/>
          </w:rPr>
          <w:t>¦</w:t>
        </w:r>
      </w:ins>
      <w:del w:id="4107" w:author="Comparison" w:date="2013-05-05T19:43:00Z">
        <w:r w:rsidRPr="00C100C3">
          <w:rPr>
            <w:rFonts w:ascii="Courier New" w:hAnsi="Courier New" w:cs="Courier New"/>
          </w:rPr>
          <w:delText>|</w:delText>
        </w:r>
      </w:del>
      <w:r w:rsidRPr="00C100C3">
        <w:rPr>
          <w:rFonts w:ascii="Courier New" w:hAnsi="Courier New" w:cs="Courier New"/>
        </w:rPr>
        <w:t xml:space="preserve"> Page 78.</w:t>
      </w:r>
    </w:p>
    <w:p w14:paraId="378FE49C"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{157}</w:t>
      </w:r>
    </w:p>
    <w:p w14:paraId="2641FC7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of God could, give more energy to this part of the work. It demands patience, self-denial, a subdued flesh, the consciousness that one is acting with Christ and an ardent desire for His glory in the Church. B</w:t>
      </w:r>
      <w:r w:rsidRPr="00C100C3">
        <w:rPr>
          <w:rFonts w:ascii="Courier New" w:hAnsi="Courier New" w:cs="Courier New"/>
        </w:rPr>
        <w:t>ut, in truth, it is a work which brings its own reward with it. It is a joy, if it is also a toil, to watch that souls, dear to the Lord, may walk well before Him. If there be not this love and feeling of responsibility, one can only do harm in meddling wi</w:t>
      </w:r>
      <w:r w:rsidRPr="00C100C3">
        <w:rPr>
          <w:rFonts w:ascii="Courier New" w:hAnsi="Courier New" w:cs="Courier New"/>
        </w:rPr>
        <w:t>th the office.</w:t>
      </w:r>
    </w:p>
    <w:p w14:paraId="4C7EC86E"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 should still have many remarks to offer on the arguments of Mr. M. but I shall not go farther into details on this subject.</w:t>
      </w:r>
    </w:p>
    <w:p w14:paraId="36DBF915" w14:textId="51096462" w:rsidR="00000000" w:rsidRPr="00C100C3" w:rsidRDefault="00362818" w:rsidP="00C100C3">
      <w:pPr>
        <w:pStyle w:val="PlainText"/>
        <w:rPr>
          <w:rFonts w:ascii="Courier New" w:hAnsi="Courier New" w:cs="Courier New"/>
        </w:rPr>
      </w:pPr>
      <w:r w:rsidRPr="00C100C3">
        <w:rPr>
          <w:rFonts w:ascii="Courier New" w:hAnsi="Courier New" w:cs="Courier New"/>
        </w:rPr>
        <w:t>To say that Titus was sent to Crete because the churches had not yet made for themselves bishops, is to wrest the</w:t>
      </w:r>
      <w:r w:rsidRPr="00C100C3">
        <w:rPr>
          <w:rFonts w:ascii="Courier New" w:hAnsi="Courier New" w:cs="Courier New"/>
        </w:rPr>
        <w:t xml:space="preserve"> word by adding to it </w:t>
      </w:r>
      <w:ins w:id="4108" w:author="Comparison" w:date="2013-05-05T19:43:00Z">
        <w:r w:rsidRPr="00AA4B48">
          <w:rPr>
            <w:rFonts w:ascii="Courier New" w:hAnsi="Courier New" w:cs="Courier New"/>
          </w:rPr>
          <w:t>one's</w:t>
        </w:r>
      </w:ins>
      <w:del w:id="4109" w:author="Comparison" w:date="2013-05-05T19:43:00Z">
        <w:r w:rsidRPr="00C100C3">
          <w:rPr>
            <w:rFonts w:ascii="Courier New" w:hAnsi="Courier New" w:cs="Courier New"/>
          </w:rPr>
          <w:delText>one&amp;#8217;s</w:delText>
        </w:r>
      </w:del>
      <w:r w:rsidRPr="00C100C3">
        <w:rPr>
          <w:rFonts w:ascii="Courier New" w:hAnsi="Courier New" w:cs="Courier New"/>
        </w:rPr>
        <w:t xml:space="preserve"> own inventions. If authority were not necessary to set right those things which remained unordered and to establish elders, why not write to the churches? To dispute the necessity of that authority, is to admit an argument</w:t>
      </w:r>
      <w:r w:rsidRPr="00C100C3">
        <w:rPr>
          <w:rFonts w:ascii="Courier New" w:hAnsi="Courier New" w:cs="Courier New"/>
        </w:rPr>
        <w:t xml:space="preserve"> or an insinuation which destroys itself.</w:t>
      </w:r>
    </w:p>
    <w:p w14:paraId="2FEF5B4B" w14:textId="2121923D"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 have never read the tract of Mr. Vermont. But the only thing which, in that part which Mr. M. quotes, has struck me as extraordinary, is the very thing which he adopts himself, whilst pitying </w:t>
      </w:r>
      <w:ins w:id="4110" w:author="Comparison" w:date="2013-05-05T19:43:00Z">
        <w:r w:rsidRPr="00AA4B48">
          <w:rPr>
            <w:rFonts w:ascii="Courier New" w:hAnsi="Courier New" w:cs="Courier New"/>
          </w:rPr>
          <w:t>"</w:t>
        </w:r>
      </w:ins>
      <w:del w:id="4111" w:author="Comparison" w:date="2013-05-05T19:43:00Z">
        <w:r w:rsidRPr="00C100C3">
          <w:rPr>
            <w:rFonts w:ascii="Courier New" w:hAnsi="Courier New" w:cs="Courier New"/>
          </w:rPr>
          <w:delText>&amp;#8220;</w:delText>
        </w:r>
      </w:del>
      <w:r w:rsidRPr="00C100C3">
        <w:rPr>
          <w:rFonts w:ascii="Courier New" w:hAnsi="Courier New" w:cs="Courier New"/>
        </w:rPr>
        <w:t>those poor b</w:t>
      </w:r>
      <w:r w:rsidRPr="00C100C3">
        <w:rPr>
          <w:rFonts w:ascii="Courier New" w:hAnsi="Courier New" w:cs="Courier New"/>
        </w:rPr>
        <w:t>rethren at Plymouth</w:t>
      </w:r>
      <w:ins w:id="4112" w:author="Comparison" w:date="2013-05-05T19:43:00Z">
        <w:r w:rsidRPr="00AA4B48">
          <w:rPr>
            <w:rFonts w:ascii="Courier New" w:hAnsi="Courier New" w:cs="Courier New"/>
          </w:rPr>
          <w:t>"</w:t>
        </w:r>
      </w:ins>
      <w:del w:id="4113" w:author="Comparison" w:date="2013-05-05T19:43:00Z">
        <w:r w:rsidRPr="00C100C3">
          <w:rPr>
            <w:rFonts w:ascii="Courier New" w:hAnsi="Courier New" w:cs="Courier New"/>
          </w:rPr>
          <w:delText>&amp;#8221;</w:delText>
        </w:r>
      </w:del>
      <w:r w:rsidRPr="00C100C3">
        <w:rPr>
          <w:rFonts w:ascii="Courier New" w:hAnsi="Courier New" w:cs="Courier New"/>
        </w:rPr>
        <w:t xml:space="preserve"> for having such an idea, namely, to be contented with separation if one does not agree. It is enough to compare the expression of his commiseration in page 58, with what he says in page 61. But I do not think that the dear brothe</w:t>
      </w:r>
      <w:r w:rsidRPr="00C100C3">
        <w:rPr>
          <w:rFonts w:ascii="Courier New" w:hAnsi="Courier New" w:cs="Courier New"/>
        </w:rPr>
        <w:t xml:space="preserve">r who wrote </w:t>
      </w:r>
      <w:ins w:id="4114" w:author="Comparison" w:date="2013-05-05T19:43:00Z">
        <w:r w:rsidRPr="00AA4B48">
          <w:rPr>
            <w:rFonts w:ascii="Courier New" w:hAnsi="Courier New" w:cs="Courier New"/>
          </w:rPr>
          <w:t>"</w:t>
        </w:r>
      </w:ins>
      <w:del w:id="4115" w:author="Comparison" w:date="2013-05-05T19:43:00Z">
        <w:r w:rsidRPr="00C100C3">
          <w:rPr>
            <w:rFonts w:ascii="Courier New" w:hAnsi="Courier New" w:cs="Courier New"/>
          </w:rPr>
          <w:delText>&amp;#8220;</w:delText>
        </w:r>
      </w:del>
      <w:r w:rsidRPr="00C100C3">
        <w:rPr>
          <w:rFonts w:ascii="Courier New" w:hAnsi="Courier New" w:cs="Courier New"/>
        </w:rPr>
        <w:t>Mr. Vermont</w:t>
      </w:r>
      <w:ins w:id="4116" w:author="Comparison" w:date="2013-05-05T19:43:00Z">
        <w:r w:rsidRPr="00AA4B48">
          <w:rPr>
            <w:rFonts w:ascii="Courier New" w:hAnsi="Courier New" w:cs="Courier New"/>
          </w:rPr>
          <w:t>"</w:t>
        </w:r>
      </w:ins>
      <w:del w:id="4117" w:author="Comparison" w:date="2013-05-05T19:43:00Z">
        <w:r w:rsidRPr="00C100C3">
          <w:rPr>
            <w:rFonts w:ascii="Courier New" w:hAnsi="Courier New" w:cs="Courier New"/>
          </w:rPr>
          <w:delText>&amp;#8221;</w:delText>
        </w:r>
      </w:del>
      <w:r w:rsidRPr="00C100C3">
        <w:rPr>
          <w:rFonts w:ascii="Courier New" w:hAnsi="Courier New" w:cs="Courier New"/>
        </w:rPr>
        <w:t xml:space="preserve"> pretends to render the brethren responsible for what may be there.</w:t>
      </w:r>
    </w:p>
    <w:p w14:paraId="0C8E1CB9" w14:textId="6BD3287C"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 think that Mr. M. is right in combating Mr. Beverly when he denies that the word </w:t>
      </w:r>
      <w:ins w:id="4118" w:author="Comparison" w:date="2013-05-05T19:43:00Z">
        <w:r w:rsidRPr="00AA4B48">
          <w:rPr>
            <w:rFonts w:ascii="Courier New" w:hAnsi="Courier New" w:cs="Courier New"/>
          </w:rPr>
          <w:t>"</w:t>
        </w:r>
      </w:ins>
      <w:del w:id="4119" w:author="Comparison" w:date="2013-05-05T19:43:00Z">
        <w:r w:rsidRPr="00C100C3">
          <w:rPr>
            <w:rFonts w:ascii="Courier New" w:hAnsi="Courier New" w:cs="Courier New"/>
          </w:rPr>
          <w:delText>&amp;#8220;</w:delText>
        </w:r>
      </w:del>
      <w:r w:rsidRPr="00C100C3">
        <w:rPr>
          <w:rFonts w:ascii="Courier New" w:hAnsi="Courier New" w:cs="Courier New"/>
        </w:rPr>
        <w:t>deacon</w:t>
      </w:r>
      <w:ins w:id="4120" w:author="Comparison" w:date="2013-05-05T19:43:00Z">
        <w:r w:rsidRPr="00AA4B48">
          <w:rPr>
            <w:rFonts w:ascii="Courier New" w:hAnsi="Courier New" w:cs="Courier New"/>
          </w:rPr>
          <w:t>"</w:t>
        </w:r>
      </w:ins>
      <w:del w:id="4121" w:author="Comparison" w:date="2013-05-05T19:43:00Z">
        <w:r w:rsidRPr="00C100C3">
          <w:rPr>
            <w:rFonts w:ascii="Courier New" w:hAnsi="Courier New" w:cs="Courier New"/>
          </w:rPr>
          <w:delText>&amp;#8221;</w:delText>
        </w:r>
      </w:del>
      <w:r w:rsidRPr="00C100C3">
        <w:rPr>
          <w:rFonts w:ascii="Courier New" w:hAnsi="Courier New" w:cs="Courier New"/>
        </w:rPr>
        <w:t xml:space="preserve"> is employed officially. The first Epistle to T</w:t>
      </w:r>
      <w:r w:rsidRPr="00C100C3">
        <w:rPr>
          <w:rFonts w:ascii="Courier New" w:hAnsi="Courier New" w:cs="Courier New"/>
        </w:rPr>
        <w:t>imothy, as it seems to me, leaves no doubt as regards this. But there would be no profit for any one in our dwelling here on all these details.</w:t>
      </w:r>
    </w:p>
    <w:p w14:paraId="42F09BD4" w14:textId="1EC51875" w:rsidR="00000000" w:rsidRPr="00C100C3" w:rsidRDefault="00362818" w:rsidP="00C100C3">
      <w:pPr>
        <w:pStyle w:val="PlainText"/>
        <w:rPr>
          <w:rFonts w:ascii="Courier New" w:hAnsi="Courier New" w:cs="Courier New"/>
        </w:rPr>
      </w:pPr>
      <w:ins w:id="4122" w:author="Comparison" w:date="2013-05-05T19:43:00Z">
        <w:r w:rsidRPr="00AA4B48">
          <w:rPr>
            <w:rFonts w:ascii="Courier New" w:hAnsi="Courier New" w:cs="Courier New"/>
          </w:rPr>
          <w:t>CHAPTER</w:t>
        </w:r>
      </w:ins>
      <w:del w:id="4123" w:author="Comparison" w:date="2013-05-05T19:43:00Z">
        <w:r w:rsidRPr="00C100C3">
          <w:rPr>
            <w:rFonts w:ascii="Courier New" w:hAnsi="Courier New" w:cs="Courier New"/>
          </w:rPr>
          <w:delText>&lt;h3&gt;Chapter</w:delText>
        </w:r>
      </w:del>
      <w:r w:rsidRPr="00C100C3">
        <w:rPr>
          <w:rFonts w:ascii="Courier New" w:hAnsi="Courier New" w:cs="Courier New"/>
        </w:rPr>
        <w:t xml:space="preserve"> 5</w:t>
      </w:r>
      <w:del w:id="4124" w:author="Comparison" w:date="2013-05-05T19:43:00Z">
        <w:r w:rsidRPr="00C100C3">
          <w:rPr>
            <w:rFonts w:ascii="Courier New" w:hAnsi="Courier New" w:cs="Courier New"/>
          </w:rPr>
          <w:delText>.&lt;/h3&gt;</w:delText>
        </w:r>
      </w:del>
    </w:p>
    <w:p w14:paraId="2396FDD1" w14:textId="06592AFF" w:rsidR="00000000" w:rsidRPr="00C100C3" w:rsidRDefault="00362818" w:rsidP="00C100C3">
      <w:pPr>
        <w:pStyle w:val="PlainText"/>
        <w:rPr>
          <w:rFonts w:ascii="Courier New" w:hAnsi="Courier New" w:cs="Courier New"/>
        </w:rPr>
      </w:pPr>
      <w:r w:rsidRPr="00C100C3">
        <w:rPr>
          <w:rFonts w:ascii="Courier New" w:hAnsi="Courier New" w:cs="Courier New"/>
        </w:rPr>
        <w:t xml:space="preserve">With regard to the </w:t>
      </w:r>
      <w:ins w:id="4125" w:author="Comparison" w:date="2013-05-05T19:43:00Z">
        <w:r w:rsidRPr="00AA4B48">
          <w:rPr>
            <w:rFonts w:ascii="Courier New" w:hAnsi="Courier New" w:cs="Courier New"/>
          </w:rPr>
          <w:t>"</w:t>
        </w:r>
      </w:ins>
      <w:del w:id="4126" w:author="Comparison" w:date="2013-05-05T19:43:00Z">
        <w:r w:rsidRPr="00C100C3">
          <w:rPr>
            <w:rFonts w:ascii="Courier New" w:hAnsi="Courier New" w:cs="Courier New"/>
          </w:rPr>
          <w:delText>&amp;#8220;</w:delText>
        </w:r>
      </w:del>
      <w:r w:rsidRPr="00C100C3">
        <w:rPr>
          <w:rFonts w:ascii="Courier New" w:hAnsi="Courier New" w:cs="Courier New"/>
        </w:rPr>
        <w:t>Friendly Divisions</w:t>
      </w:r>
      <w:ins w:id="4127" w:author="Comparison" w:date="2013-05-05T19:43:00Z">
        <w:r w:rsidRPr="00AA4B48">
          <w:rPr>
            <w:rFonts w:ascii="Courier New" w:hAnsi="Courier New" w:cs="Courier New"/>
          </w:rPr>
          <w:t>,"</w:t>
        </w:r>
      </w:ins>
      <w:del w:id="4128" w:author="Comparison" w:date="2013-05-05T19:43:00Z">
        <w:r w:rsidRPr="00C100C3">
          <w:rPr>
            <w:rFonts w:ascii="Courier New" w:hAnsi="Courier New" w:cs="Courier New"/>
          </w:rPr>
          <w:delText>,&amp;#8221;</w:delText>
        </w:r>
      </w:del>
      <w:r w:rsidRPr="00C100C3">
        <w:rPr>
          <w:rFonts w:ascii="Courier New" w:hAnsi="Courier New" w:cs="Courier New"/>
        </w:rPr>
        <w:t xml:space="preserve"> I must call attention to some princip</w:t>
      </w:r>
      <w:r w:rsidRPr="00C100C3">
        <w:rPr>
          <w:rFonts w:ascii="Courier New" w:hAnsi="Courier New" w:cs="Courier New"/>
        </w:rPr>
        <w:t>les enounced in the work which occupies us.</w:t>
      </w:r>
    </w:p>
    <w:p w14:paraId="729400AE" w14:textId="25D32AC4" w:rsidR="00000000" w:rsidRPr="00C100C3" w:rsidRDefault="00362818" w:rsidP="00C100C3">
      <w:pPr>
        <w:pStyle w:val="PlainText"/>
        <w:rPr>
          <w:rFonts w:ascii="Courier New" w:hAnsi="Courier New" w:cs="Courier New"/>
        </w:rPr>
      </w:pPr>
      <w:r w:rsidRPr="00C100C3">
        <w:rPr>
          <w:rFonts w:ascii="Courier New" w:hAnsi="Courier New" w:cs="Courier New"/>
        </w:rPr>
        <w:t>Mr. M</w:t>
      </w:r>
      <w:ins w:id="4129" w:author="Comparison" w:date="2013-05-05T19:43:00Z">
        <w:r w:rsidRPr="00AA4B48">
          <w:rPr>
            <w:rFonts w:ascii="Courier New" w:hAnsi="Courier New" w:cs="Courier New"/>
          </w:rPr>
          <w:t>.'s</w:t>
        </w:r>
      </w:ins>
      <w:del w:id="4130" w:author="Comparison" w:date="2013-05-05T19:43:00Z">
        <w:r w:rsidRPr="00C100C3">
          <w:rPr>
            <w:rFonts w:ascii="Courier New" w:hAnsi="Courier New" w:cs="Courier New"/>
          </w:rPr>
          <w:delText>.&amp;#8217;s</w:delText>
        </w:r>
      </w:del>
      <w:r w:rsidRPr="00C100C3">
        <w:rPr>
          <w:rFonts w:ascii="Courier New" w:hAnsi="Courier New" w:cs="Courier New"/>
        </w:rPr>
        <w:t xml:space="preserve"> system is to recognize the division of the Church, and even further to subdivide it.</w:t>
      </w:r>
    </w:p>
    <w:p w14:paraId="32EB178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{158}</w:t>
      </w:r>
    </w:p>
    <w:p w14:paraId="7FF2B410" w14:textId="311C6889"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 pray the reader to remember that, according to Mr. M. the unity of the Spirit is only a community of </w:t>
      </w:r>
      <w:r w:rsidRPr="00C100C3">
        <w:rPr>
          <w:rFonts w:ascii="Courier New" w:hAnsi="Courier New" w:cs="Courier New"/>
        </w:rPr>
        <w:t>feeling, which he puts in contrast with uniformity. The word of God speaks of the unity of the body of Christ. The practical spirit is called the bond of peace. This truth is set aside by Mr. M. There is indeed for him a universal Church; but Abraham is of</w:t>
      </w:r>
      <w:r w:rsidRPr="00C100C3">
        <w:rPr>
          <w:rFonts w:ascii="Courier New" w:hAnsi="Courier New" w:cs="Courier New"/>
        </w:rPr>
        <w:t xml:space="preserve"> it as much as we are, so that it has nothing in common with our actual duties</w:t>
      </w:r>
      <w:ins w:id="4131" w:author="Comparison" w:date="2013-05-05T19:43:00Z">
        <w:r w:rsidRPr="00AA4B48">
          <w:rPr>
            <w:rFonts w:ascii="Courier New" w:hAnsi="Courier New" w:cs="Courier New"/>
          </w:rPr>
          <w:t>.¦</w:t>
        </w:r>
      </w:ins>
      <w:del w:id="4132" w:author="Comparison" w:date="2013-05-05T19:43:00Z">
        <w:r w:rsidRPr="00C100C3">
          <w:rPr>
            <w:rFonts w:ascii="Courier New" w:hAnsi="Courier New" w:cs="Courier New"/>
          </w:rPr>
          <w:delText>.|</w:delText>
        </w:r>
      </w:del>
      <w:r w:rsidRPr="00C100C3">
        <w:rPr>
          <w:rFonts w:ascii="Courier New" w:hAnsi="Courier New" w:cs="Courier New"/>
        </w:rPr>
        <w:t xml:space="preserve"> There are churches; but, at the same time, every division whatever, provided one is content therewith, possesses all the rights of the universal Church. These fractions may ta</w:t>
      </w:r>
      <w:r w:rsidRPr="00C100C3">
        <w:rPr>
          <w:rFonts w:ascii="Courier New" w:hAnsi="Courier New" w:cs="Courier New"/>
        </w:rPr>
        <w:t>ke what surnames they like; that changes nothing.</w:t>
      </w:r>
    </w:p>
    <w:p w14:paraId="1CF2CD17" w14:textId="0A4D1C85" w:rsidR="00000000" w:rsidRPr="00C100C3" w:rsidRDefault="00362818" w:rsidP="00C100C3">
      <w:pPr>
        <w:pStyle w:val="PlainText"/>
        <w:rPr>
          <w:rFonts w:ascii="Courier New" w:hAnsi="Courier New" w:cs="Courier New"/>
        </w:rPr>
      </w:pPr>
      <w:r w:rsidRPr="00C100C3">
        <w:rPr>
          <w:rFonts w:ascii="Courier New" w:hAnsi="Courier New" w:cs="Courier New"/>
        </w:rPr>
        <w:t>This system seems to me a system of sin, that is to say, it appears to me to sanction sin knowingly. The doctrine of the word is formally laid aside, and one may, with regard to these divisions, remain acc</w:t>
      </w:r>
      <w:r w:rsidRPr="00C100C3">
        <w:rPr>
          <w:rFonts w:ascii="Courier New" w:hAnsi="Courier New" w:cs="Courier New"/>
        </w:rPr>
        <w:t xml:space="preserve">ording to </w:t>
      </w:r>
      <w:ins w:id="4133" w:author="Comparison" w:date="2013-05-05T19:43:00Z">
        <w:r w:rsidRPr="00AA4B48">
          <w:rPr>
            <w:rFonts w:ascii="Courier New" w:hAnsi="Courier New" w:cs="Courier New"/>
          </w:rPr>
          <w:t>one's</w:t>
        </w:r>
      </w:ins>
      <w:del w:id="4134" w:author="Comparison" w:date="2013-05-05T19:43:00Z">
        <w:r w:rsidRPr="00C100C3">
          <w:rPr>
            <w:rFonts w:ascii="Courier New" w:hAnsi="Courier New" w:cs="Courier New"/>
          </w:rPr>
          <w:delText>one&amp;#8217;s</w:delText>
        </w:r>
      </w:del>
      <w:r w:rsidRPr="00C100C3">
        <w:rPr>
          <w:rFonts w:ascii="Courier New" w:hAnsi="Courier New" w:cs="Courier New"/>
        </w:rPr>
        <w:t xml:space="preserve"> will in sin, provided that those who do it, be, whilst doing it, amiable towards one another, and that no hindrances be put in the way of those who do the same. Sanction us in sin, and we will leave you free to commit sin according to</w:t>
      </w:r>
      <w:r w:rsidRPr="00C100C3">
        <w:rPr>
          <w:rFonts w:ascii="Courier New" w:hAnsi="Courier New" w:cs="Courier New"/>
        </w:rPr>
        <w:t xml:space="preserve"> your will. Sin then, according to Mr. M. does not consist in acting against the will of God, but in doing it in a bad spirit</w:t>
      </w:r>
      <w:ins w:id="4135" w:author="Comparison" w:date="2013-05-05T19:43:00Z">
        <w:r w:rsidRPr="00AA4B48">
          <w:rPr>
            <w:rFonts w:ascii="Courier New" w:hAnsi="Courier New" w:cs="Courier New"/>
          </w:rPr>
          <w:t>?</w:t>
        </w:r>
      </w:ins>
      <w:del w:id="4136" w:author="Comparison" w:date="2013-05-05T19:43:00Z">
        <w:r w:rsidRPr="00C100C3">
          <w:rPr>
            <w:rFonts w:ascii="Courier New" w:hAnsi="Courier New" w:cs="Courier New"/>
          </w:rPr>
          <w:delText>,</w:delText>
        </w:r>
      </w:del>
      <w:r w:rsidRPr="00C100C3">
        <w:rPr>
          <w:rFonts w:ascii="Courier New" w:hAnsi="Courier New" w:cs="Courier New"/>
        </w:rPr>
        <w:t xml:space="preserve"> and in hindering others in doing it. The existence of evil being a necessity amongst men, we must put up with it. Not to be conte</w:t>
      </w:r>
      <w:r w:rsidRPr="00C100C3">
        <w:rPr>
          <w:rFonts w:ascii="Courier New" w:hAnsi="Courier New" w:cs="Courier New"/>
        </w:rPr>
        <w:t>nt with it, is only a generous but fatal idealism. To oppose sin engenders evil reports; what is essential is to pull together. The position is evil, without doubt; but the heart is good. This is the unity of the Spirit. Finally we must choose the road whi</w:t>
      </w:r>
      <w:r w:rsidRPr="00C100C3">
        <w:rPr>
          <w:rFonts w:ascii="Courier New" w:hAnsi="Courier New" w:cs="Courier New"/>
        </w:rPr>
        <w:t>ch demands the least degree of faith.</w:t>
      </w:r>
    </w:p>
    <w:p w14:paraId="29B2A7D3" w14:textId="4B4BD8BB"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 reader shall judge for himself if I have exaggerated the principles enounced by Mr. M. I have given a summary of them and brought them together, that sound judgment may </w:t>
      </w:r>
      <w:ins w:id="4137" w:author="Comparison" w:date="2013-05-05T19:43:00Z">
        <w:r w:rsidRPr="00AA4B48">
          <w:rPr>
            <w:rFonts w:ascii="Courier New" w:hAnsi="Courier New" w:cs="Courier New"/>
          </w:rPr>
          <w:t>he</w:t>
        </w:r>
      </w:ins>
      <w:del w:id="4138" w:author="Comparison" w:date="2013-05-05T19:43:00Z">
        <w:r w:rsidRPr="00C100C3">
          <w:rPr>
            <w:rFonts w:ascii="Courier New" w:hAnsi="Courier New" w:cs="Courier New"/>
          </w:rPr>
          <w:delText>be</w:delText>
        </w:r>
      </w:del>
      <w:r w:rsidRPr="00C100C3">
        <w:rPr>
          <w:rFonts w:ascii="Courier New" w:hAnsi="Courier New" w:cs="Courier New"/>
        </w:rPr>
        <w:t xml:space="preserve"> formed on them. But the reader will find </w:t>
      </w:r>
      <w:r w:rsidRPr="00C100C3">
        <w:rPr>
          <w:rFonts w:ascii="Courier New" w:hAnsi="Courier New" w:cs="Courier New"/>
        </w:rPr>
        <w:t>them all again in the extracts which I am going to communicate to him.</w:t>
      </w:r>
    </w:p>
    <w:p w14:paraId="45DD1388" w14:textId="079ED24E"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That one may be able to judge, I take for my point of departure the truth taught in the Epistle to the Ephesians: </w:t>
      </w:r>
      <w:ins w:id="4139" w:author="Comparison" w:date="2013-05-05T19:43:00Z">
        <w:r w:rsidRPr="00AA4B48">
          <w:rPr>
            <w:rFonts w:ascii="Courier New" w:hAnsi="Courier New" w:cs="Courier New"/>
          </w:rPr>
          <w:t>"</w:t>
        </w:r>
      </w:ins>
      <w:del w:id="4140" w:author="Comparison" w:date="2013-05-05T19:43:00Z">
        <w:r w:rsidRPr="00C100C3">
          <w:rPr>
            <w:rFonts w:ascii="Courier New" w:hAnsi="Courier New" w:cs="Courier New"/>
          </w:rPr>
          <w:delText>&amp;#8220;</w:delText>
        </w:r>
      </w:del>
      <w:r w:rsidRPr="00C100C3">
        <w:rPr>
          <w:rFonts w:ascii="Courier New" w:hAnsi="Courier New" w:cs="Courier New"/>
        </w:rPr>
        <w:t>There is one body and one Spirit</w:t>
      </w:r>
      <w:ins w:id="4141" w:author="Comparison" w:date="2013-05-05T19:43:00Z">
        <w:r w:rsidRPr="00AA4B48">
          <w:rPr>
            <w:rFonts w:ascii="Courier New" w:hAnsi="Courier New" w:cs="Courier New"/>
          </w:rPr>
          <w:t>."</w:t>
        </w:r>
      </w:ins>
      <w:del w:id="4142" w:author="Comparison" w:date="2013-05-05T19:43:00Z">
        <w:r w:rsidRPr="00C100C3">
          <w:rPr>
            <w:rFonts w:ascii="Courier New" w:hAnsi="Courier New" w:cs="Courier New"/>
          </w:rPr>
          <w:delText>.&amp;#8221;</w:delText>
        </w:r>
      </w:del>
      <w:r w:rsidRPr="00C100C3">
        <w:rPr>
          <w:rFonts w:ascii="Courier New" w:hAnsi="Courier New" w:cs="Courier New"/>
        </w:rPr>
        <w:t xml:space="preserve"> We are </w:t>
      </w:r>
      <w:ins w:id="4143" w:author="Comparison" w:date="2013-05-05T19:43:00Z">
        <w:r w:rsidRPr="00AA4B48">
          <w:rPr>
            <w:rFonts w:ascii="Courier New" w:hAnsi="Courier New" w:cs="Courier New"/>
          </w:rPr>
          <w:t>"</w:t>
        </w:r>
      </w:ins>
      <w:del w:id="4144" w:author="Comparison" w:date="2013-05-05T19:43:00Z">
        <w:r w:rsidRPr="00C100C3">
          <w:rPr>
            <w:rFonts w:ascii="Courier New" w:hAnsi="Courier New" w:cs="Courier New"/>
          </w:rPr>
          <w:delText>&amp;#8220;</w:delText>
        </w:r>
      </w:del>
      <w:r w:rsidRPr="00C100C3">
        <w:rPr>
          <w:rFonts w:ascii="Courier New" w:hAnsi="Courier New" w:cs="Courier New"/>
        </w:rPr>
        <w:t xml:space="preserve">builded </w:t>
      </w:r>
      <w:r w:rsidRPr="00C100C3">
        <w:rPr>
          <w:rFonts w:ascii="Courier New" w:hAnsi="Courier New" w:cs="Courier New"/>
        </w:rPr>
        <w:t>together for an habitation of God through the Spirit</w:t>
      </w:r>
      <w:ins w:id="4145" w:author="Comparison" w:date="2013-05-05T19:43:00Z">
        <w:r w:rsidRPr="00AA4B48">
          <w:rPr>
            <w:rFonts w:ascii="Courier New" w:hAnsi="Courier New" w:cs="Courier New"/>
          </w:rPr>
          <w:t xml:space="preserve">" -- </w:t>
        </w:r>
      </w:ins>
      <w:del w:id="4146" w:author="Comparison" w:date="2013-05-05T19:43:00Z">
        <w:r w:rsidRPr="00C100C3">
          <w:rPr>
            <w:rFonts w:ascii="Courier New" w:hAnsi="Courier New" w:cs="Courier New"/>
          </w:rPr>
          <w:delText>&amp;#8221;&amp;#8212;</w:delText>
        </w:r>
      </w:del>
      <w:r w:rsidRPr="00C100C3">
        <w:rPr>
          <w:rFonts w:ascii="Courier New" w:hAnsi="Courier New" w:cs="Courier New"/>
        </w:rPr>
        <w:t>and</w:t>
      </w:r>
    </w:p>
    <w:p w14:paraId="4D4325FE" w14:textId="72F6B647" w:rsidR="00000000" w:rsidRPr="00C100C3" w:rsidRDefault="00362818" w:rsidP="00C100C3">
      <w:pPr>
        <w:pStyle w:val="PlainText"/>
        <w:rPr>
          <w:rFonts w:ascii="Courier New" w:hAnsi="Courier New" w:cs="Courier New"/>
        </w:rPr>
      </w:pPr>
      <w:ins w:id="4147" w:author="Comparison" w:date="2013-05-05T19:43:00Z">
        <w:r w:rsidRPr="00AA4B48">
          <w:rPr>
            <w:rFonts w:ascii="Courier New" w:hAnsi="Courier New" w:cs="Courier New"/>
          </w:rPr>
          <w:t>¦</w:t>
        </w:r>
      </w:ins>
      <w:del w:id="4148" w:author="Comparison" w:date="2013-05-05T19:43:00Z">
        <w:r w:rsidRPr="00C100C3">
          <w:rPr>
            <w:rFonts w:ascii="Courier New" w:hAnsi="Courier New" w:cs="Courier New"/>
          </w:rPr>
          <w:delText>|</w:delText>
        </w:r>
      </w:del>
      <w:r w:rsidRPr="00C100C3">
        <w:rPr>
          <w:rFonts w:ascii="Courier New" w:hAnsi="Courier New" w:cs="Courier New"/>
        </w:rPr>
        <w:t xml:space="preserve"> Page 9.</w:t>
      </w:r>
    </w:p>
    <w:p w14:paraId="2415561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{159}</w:t>
      </w:r>
    </w:p>
    <w:p w14:paraId="6194A1DF" w14:textId="231A52E9" w:rsidR="00000000" w:rsidRPr="00C100C3" w:rsidRDefault="00362818" w:rsidP="00C100C3">
      <w:pPr>
        <w:pStyle w:val="PlainText"/>
        <w:rPr>
          <w:rFonts w:ascii="Courier New" w:hAnsi="Courier New" w:cs="Courier New"/>
        </w:rPr>
      </w:pPr>
      <w:r w:rsidRPr="00C100C3">
        <w:rPr>
          <w:rFonts w:ascii="Courier New" w:hAnsi="Courier New" w:cs="Courier New"/>
        </w:rPr>
        <w:t xml:space="preserve">@1 Corinthians 12: </w:t>
      </w:r>
      <w:ins w:id="4149" w:author="Comparison" w:date="2013-05-05T19:43:00Z">
        <w:r w:rsidRPr="00AA4B48">
          <w:rPr>
            <w:rFonts w:ascii="Courier New" w:hAnsi="Courier New" w:cs="Courier New"/>
          </w:rPr>
          <w:t>"</w:t>
        </w:r>
      </w:ins>
      <w:del w:id="4150" w:author="Comparison" w:date="2013-05-05T19:43:00Z">
        <w:r w:rsidRPr="00C100C3">
          <w:rPr>
            <w:rFonts w:ascii="Courier New" w:hAnsi="Courier New" w:cs="Courier New"/>
          </w:rPr>
          <w:delText>&amp;#8220;</w:delText>
        </w:r>
      </w:del>
      <w:r w:rsidRPr="00C100C3">
        <w:rPr>
          <w:rFonts w:ascii="Courier New" w:hAnsi="Courier New" w:cs="Courier New"/>
        </w:rPr>
        <w:t>For by one Spirit we are all baptized into one body</w:t>
      </w:r>
      <w:ins w:id="4151" w:author="Comparison" w:date="2013-05-05T19:43:00Z">
        <w:r w:rsidRPr="00AA4B48">
          <w:rPr>
            <w:rFonts w:ascii="Courier New" w:hAnsi="Courier New" w:cs="Courier New"/>
          </w:rPr>
          <w:t>."¦</w:t>
        </w:r>
      </w:ins>
      <w:del w:id="4152" w:author="Comparison" w:date="2013-05-05T19:43:00Z">
        <w:r w:rsidRPr="00C100C3">
          <w:rPr>
            <w:rFonts w:ascii="Courier New" w:hAnsi="Courier New" w:cs="Courier New"/>
          </w:rPr>
          <w:delText>.&amp;#8221;|</w:delText>
        </w:r>
      </w:del>
    </w:p>
    <w:p w14:paraId="1E12C8F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Mr. M. admits the facts. He is ignorant, at least I hope so, of the root of the</w:t>
      </w:r>
      <w:r w:rsidRPr="00C100C3">
        <w:rPr>
          <w:rFonts w:ascii="Courier New" w:hAnsi="Courier New" w:cs="Courier New"/>
        </w:rPr>
        <w:t xml:space="preserve"> truth.</w:t>
      </w:r>
    </w:p>
    <w:p w14:paraId="51B4AD9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Here is what he admits:</w:t>
      </w:r>
    </w:p>
    <w:p w14:paraId="38EF3FF8" w14:textId="77777777" w:rsidR="00000000" w:rsidRPr="00AA4B48" w:rsidRDefault="00362818" w:rsidP="00AA4B48">
      <w:pPr>
        <w:pStyle w:val="PlainText"/>
        <w:rPr>
          <w:ins w:id="4153" w:author="Comparison" w:date="2013-05-05T19:43:00Z"/>
          <w:rFonts w:ascii="Courier New" w:hAnsi="Courier New" w:cs="Courier New"/>
        </w:rPr>
      </w:pPr>
      <w:ins w:id="4154" w:author="Comparison" w:date="2013-05-05T19:43:00Z">
        <w:r w:rsidRPr="00AA4B48">
          <w:rPr>
            <w:rFonts w:ascii="Courier New" w:hAnsi="Courier New" w:cs="Courier New"/>
          </w:rPr>
          <w:t>"</w:t>
        </w:r>
      </w:ins>
      <w:del w:id="4155" w:author="Comparison" w:date="2013-05-05T19:43:00Z">
        <w:r w:rsidRPr="00C100C3">
          <w:rPr>
            <w:rFonts w:ascii="Courier New" w:hAnsi="Courier New" w:cs="Courier New"/>
          </w:rPr>
          <w:delText>&amp;#8220;</w:delText>
        </w:r>
      </w:del>
      <w:r w:rsidRPr="00C100C3">
        <w:rPr>
          <w:rFonts w:ascii="Courier New" w:hAnsi="Courier New" w:cs="Courier New"/>
        </w:rPr>
        <w:t>The Christians of a given locality are members of the Church of that locality, by virtue of the word of God, and not of their own will</w:t>
      </w:r>
      <w:ins w:id="4156" w:author="Comparison" w:date="2013-05-05T19:43:00Z">
        <w:r w:rsidRPr="00AA4B48">
          <w:rPr>
            <w:rFonts w:ascii="Courier New" w:hAnsi="Courier New" w:cs="Courier New"/>
          </w:rPr>
          <w:t>."</w:t>
        </w:r>
      </w:ins>
    </w:p>
    <w:p w14:paraId="1B73FEA7" w14:textId="4D75E116" w:rsidR="00000000" w:rsidRPr="00C100C3" w:rsidRDefault="00362818" w:rsidP="00C100C3">
      <w:pPr>
        <w:pStyle w:val="PlainText"/>
        <w:rPr>
          <w:del w:id="4157" w:author="Comparison" w:date="2013-05-05T19:43:00Z"/>
          <w:rFonts w:ascii="Courier New" w:hAnsi="Courier New" w:cs="Courier New"/>
        </w:rPr>
      </w:pPr>
      <w:ins w:id="4158" w:author="Comparison" w:date="2013-05-05T19:43:00Z">
        <w:r w:rsidRPr="00AA4B48">
          <w:rPr>
            <w:rFonts w:ascii="Courier New" w:hAnsi="Courier New" w:cs="Courier New"/>
          </w:rPr>
          <w:t>"</w:t>
        </w:r>
      </w:ins>
      <w:del w:id="4159" w:author="Comparison" w:date="2013-05-05T19:43:00Z">
        <w:r w:rsidRPr="00C100C3">
          <w:rPr>
            <w:rFonts w:ascii="Courier New" w:hAnsi="Courier New" w:cs="Courier New"/>
          </w:rPr>
          <w:delText>.&amp;#8221;</w:delText>
        </w:r>
      </w:del>
    </w:p>
    <w:p w14:paraId="4BFD181F" w14:textId="10C20E0F" w:rsidR="00000000" w:rsidRPr="00C100C3" w:rsidRDefault="00362818" w:rsidP="00C100C3">
      <w:pPr>
        <w:pStyle w:val="PlainText"/>
        <w:rPr>
          <w:rFonts w:ascii="Courier New" w:hAnsi="Courier New" w:cs="Courier New"/>
        </w:rPr>
      </w:pPr>
      <w:del w:id="4160" w:author="Comparison" w:date="2013-05-05T19:43:00Z">
        <w:r w:rsidRPr="00C100C3">
          <w:rPr>
            <w:rFonts w:ascii="Courier New" w:hAnsi="Courier New" w:cs="Courier New"/>
          </w:rPr>
          <w:delText>&amp;#8220;</w:delText>
        </w:r>
      </w:del>
      <w:r w:rsidRPr="00C100C3">
        <w:rPr>
          <w:rFonts w:ascii="Courier New" w:hAnsi="Courier New" w:cs="Courier New"/>
        </w:rPr>
        <w:t>All Christians, then, in every part of the earth, where there ar</w:t>
      </w:r>
      <w:r w:rsidRPr="00C100C3">
        <w:rPr>
          <w:rFonts w:ascii="Courier New" w:hAnsi="Courier New" w:cs="Courier New"/>
        </w:rPr>
        <w:t>e any, are members of the same Church, whether they know it or not; for the Bible does not recognize any other division of the universal Church but that of place or time</w:t>
      </w:r>
      <w:ins w:id="4161" w:author="Comparison" w:date="2013-05-05T19:43:00Z">
        <w:r w:rsidRPr="00AA4B48">
          <w:rPr>
            <w:rFonts w:ascii="Courier New" w:hAnsi="Courier New" w:cs="Courier New"/>
          </w:rPr>
          <w:t xml:space="preserve"> --</w:t>
        </w:r>
      </w:ins>
      <w:del w:id="4162" w:author="Comparison" w:date="2013-05-05T19:43:00Z">
        <w:r w:rsidRPr="00C100C3">
          <w:rPr>
            <w:rFonts w:ascii="Courier New" w:hAnsi="Courier New" w:cs="Courier New"/>
          </w:rPr>
          <w:delText>&amp;#8212;</w:delText>
        </w:r>
      </w:del>
      <w:r w:rsidRPr="00C100C3">
        <w:rPr>
          <w:rFonts w:ascii="Courier New" w:hAnsi="Courier New" w:cs="Courier New"/>
        </w:rPr>
        <w:t xml:space="preserve"> that division, in a word, which renders communion of believers amongst themselv</w:t>
      </w:r>
      <w:r w:rsidRPr="00C100C3">
        <w:rPr>
          <w:rFonts w:ascii="Courier New" w:hAnsi="Courier New" w:cs="Courier New"/>
        </w:rPr>
        <w:t>es impossible</w:t>
      </w:r>
      <w:ins w:id="4163" w:author="Comparison" w:date="2013-05-05T19:43:00Z">
        <w:r w:rsidRPr="00AA4B48">
          <w:rPr>
            <w:rFonts w:ascii="Courier New" w:hAnsi="Courier New" w:cs="Courier New"/>
          </w:rPr>
          <w:t>."¦</w:t>
        </w:r>
      </w:ins>
      <w:del w:id="4164" w:author="Comparison" w:date="2013-05-05T19:43:00Z">
        <w:r w:rsidRPr="00C100C3">
          <w:rPr>
            <w:rFonts w:ascii="Courier New" w:hAnsi="Courier New" w:cs="Courier New"/>
          </w:rPr>
          <w:delText>.&amp;#8221;|</w:delText>
        </w:r>
      </w:del>
    </w:p>
    <w:p w14:paraId="479333BB" w14:textId="7FA20673"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 do not admit that the word of God recognizes members of a local church. This is a truth which </w:t>
      </w:r>
      <w:ins w:id="4165" w:author="Comparison" w:date="2013-05-05T19:43:00Z">
        <w:r w:rsidRPr="00AA4B48">
          <w:rPr>
            <w:rFonts w:ascii="Courier New" w:hAnsi="Courier New" w:cs="Courier New"/>
          </w:rPr>
          <w:t>Mr</w:t>
        </w:r>
      </w:ins>
      <w:del w:id="4166" w:author="Comparison" w:date="2013-05-05T19:43:00Z">
        <w:r w:rsidRPr="00C100C3">
          <w:rPr>
            <w:rFonts w:ascii="Courier New" w:hAnsi="Courier New" w:cs="Courier New"/>
          </w:rPr>
          <w:delText>Air</w:delText>
        </w:r>
      </w:del>
      <w:r w:rsidRPr="00C100C3">
        <w:rPr>
          <w:rFonts w:ascii="Courier New" w:hAnsi="Courier New" w:cs="Courier New"/>
        </w:rPr>
        <w:t>. Rochat himself has recognized. We are members of the body of Christ, which is a perfectly different idea. I confine myself now to p</w:t>
      </w:r>
      <w:r w:rsidRPr="00C100C3">
        <w:rPr>
          <w:rFonts w:ascii="Courier New" w:hAnsi="Courier New" w:cs="Courier New"/>
        </w:rPr>
        <w:t>ointing it out, without dwelling upon it longer.</w:t>
      </w:r>
    </w:p>
    <w:p w14:paraId="3F63E1A4" w14:textId="77777777" w:rsidR="00000000" w:rsidRPr="00AA4B48" w:rsidRDefault="00362818" w:rsidP="00AA4B48">
      <w:pPr>
        <w:pStyle w:val="PlainText"/>
        <w:rPr>
          <w:ins w:id="4167" w:author="Comparison" w:date="2013-05-05T19:43:00Z"/>
          <w:rFonts w:ascii="Courier New" w:hAnsi="Courier New" w:cs="Courier New"/>
        </w:rPr>
      </w:pPr>
      <w:r w:rsidRPr="00C100C3">
        <w:rPr>
          <w:rFonts w:ascii="Courier New" w:hAnsi="Courier New" w:cs="Courier New"/>
        </w:rPr>
        <w:t xml:space="preserve">Mr. M. admits that the </w:t>
      </w:r>
      <w:ins w:id="4168" w:author="Comparison" w:date="2013-05-05T19:43:00Z">
        <w:r w:rsidRPr="00AA4B48">
          <w:rPr>
            <w:rFonts w:ascii="Courier New" w:hAnsi="Courier New" w:cs="Courier New"/>
          </w:rPr>
          <w:t>*</w:t>
        </w:r>
      </w:ins>
      <w:r w:rsidRPr="00C100C3">
        <w:rPr>
          <w:rFonts w:ascii="Courier New" w:hAnsi="Courier New" w:cs="Courier New"/>
        </w:rPr>
        <w:t>Bible does not recognize any other</w:t>
      </w:r>
      <w:ins w:id="4169" w:author="Comparison" w:date="2013-05-05T19:43:00Z">
        <w:r w:rsidRPr="00AA4B48">
          <w:rPr>
            <w:rFonts w:ascii="Courier New" w:hAnsi="Courier New" w:cs="Courier New"/>
          </w:rPr>
          <w:t>*</w:t>
        </w:r>
      </w:ins>
    </w:p>
    <w:p w14:paraId="753457EF" w14:textId="75D41968" w:rsidR="00000000" w:rsidRPr="00C100C3" w:rsidRDefault="00362818" w:rsidP="00C100C3">
      <w:pPr>
        <w:pStyle w:val="PlainText"/>
        <w:rPr>
          <w:del w:id="4170" w:author="Comparison" w:date="2013-05-05T19:43:00Z"/>
          <w:rFonts w:ascii="Courier New" w:hAnsi="Courier New" w:cs="Courier New"/>
        </w:rPr>
      </w:pPr>
      <w:ins w:id="4171" w:author="Comparison" w:date="2013-05-05T19:43:00Z">
        <w:r w:rsidRPr="00AA4B48">
          <w:rPr>
            <w:rFonts w:ascii="Courier New" w:hAnsi="Courier New" w:cs="Courier New"/>
          </w:rPr>
          <w:t>¦</w:t>
        </w:r>
      </w:ins>
    </w:p>
    <w:p w14:paraId="741E6535" w14:textId="3AF5175E" w:rsidR="00000000" w:rsidRPr="00C100C3" w:rsidRDefault="00362818" w:rsidP="00C100C3">
      <w:pPr>
        <w:pStyle w:val="PlainText"/>
        <w:rPr>
          <w:rFonts w:ascii="Courier New" w:hAnsi="Courier New" w:cs="Courier New"/>
        </w:rPr>
      </w:pPr>
      <w:del w:id="4172" w:author="Comparison" w:date="2013-05-05T19:43:00Z">
        <w:r w:rsidRPr="00C100C3">
          <w:rPr>
            <w:rFonts w:ascii="Courier New" w:hAnsi="Courier New" w:cs="Courier New"/>
          </w:rPr>
          <w:delText>|</w:delText>
        </w:r>
      </w:del>
      <w:r w:rsidRPr="00C100C3">
        <w:rPr>
          <w:rFonts w:ascii="Courier New" w:hAnsi="Courier New" w:cs="Courier New"/>
        </w:rPr>
        <w:t xml:space="preserve"> It is good that the reader should give heed to this word </w:t>
      </w:r>
      <w:ins w:id="4173" w:author="Comparison" w:date="2013-05-05T19:43:00Z">
        <w:r w:rsidRPr="00AA4B48">
          <w:rPr>
            <w:rFonts w:ascii="Courier New" w:hAnsi="Courier New" w:cs="Courier New"/>
          </w:rPr>
          <w:t>"</w:t>
        </w:r>
      </w:ins>
      <w:del w:id="4174" w:author="Comparison" w:date="2013-05-05T19:43:00Z">
        <w:r w:rsidRPr="00C100C3">
          <w:rPr>
            <w:rFonts w:ascii="Courier New" w:hAnsi="Courier New" w:cs="Courier New"/>
          </w:rPr>
          <w:delText>&amp;#8220;</w:delText>
        </w:r>
      </w:del>
      <w:r w:rsidRPr="00C100C3">
        <w:rPr>
          <w:rFonts w:ascii="Courier New" w:hAnsi="Courier New" w:cs="Courier New"/>
        </w:rPr>
        <w:t>baptized</w:t>
      </w:r>
      <w:ins w:id="4175" w:author="Comparison" w:date="2013-05-05T19:43:00Z">
        <w:r w:rsidRPr="00AA4B48">
          <w:rPr>
            <w:rFonts w:ascii="Courier New" w:hAnsi="Courier New" w:cs="Courier New"/>
          </w:rPr>
          <w:t>"</w:t>
        </w:r>
      </w:ins>
      <w:del w:id="4176" w:author="Comparison" w:date="2013-05-05T19:43:00Z">
        <w:r w:rsidRPr="00C100C3">
          <w:rPr>
            <w:rFonts w:ascii="Courier New" w:hAnsi="Courier New" w:cs="Courier New"/>
          </w:rPr>
          <w:delText>&amp;#8221;</w:delText>
        </w:r>
      </w:del>
      <w:r w:rsidRPr="00C100C3">
        <w:rPr>
          <w:rFonts w:ascii="Courier New" w:hAnsi="Courier New" w:cs="Courier New"/>
        </w:rPr>
        <w:t xml:space="preserve"> in connection with the question, </w:t>
      </w:r>
      <w:ins w:id="4177" w:author="Comparison" w:date="2013-05-05T19:43:00Z">
        <w:r w:rsidRPr="00AA4B48">
          <w:rPr>
            <w:rFonts w:ascii="Courier New" w:hAnsi="Courier New" w:cs="Courier New"/>
          </w:rPr>
          <w:t>"</w:t>
        </w:r>
      </w:ins>
      <w:del w:id="4178" w:author="Comparison" w:date="2013-05-05T19:43:00Z">
        <w:r w:rsidRPr="00C100C3">
          <w:rPr>
            <w:rFonts w:ascii="Courier New" w:hAnsi="Courier New" w:cs="Courier New"/>
          </w:rPr>
          <w:delText>&amp;#8220;</w:delText>
        </w:r>
      </w:del>
      <w:r w:rsidRPr="00C100C3">
        <w:rPr>
          <w:rFonts w:ascii="Courier New" w:hAnsi="Courier New" w:cs="Courier New"/>
        </w:rPr>
        <w:t>What is the Church</w:t>
      </w:r>
      <w:ins w:id="4179" w:author="Comparison" w:date="2013-05-05T19:43:00Z">
        <w:r w:rsidRPr="00AA4B48">
          <w:rPr>
            <w:rFonts w:ascii="Courier New" w:hAnsi="Courier New" w:cs="Courier New"/>
          </w:rPr>
          <w:t>?"</w:t>
        </w:r>
      </w:ins>
      <w:del w:id="4180" w:author="Comparison" w:date="2013-05-05T19:43:00Z">
        <w:r w:rsidRPr="00C100C3">
          <w:rPr>
            <w:rFonts w:ascii="Courier New" w:hAnsi="Courier New" w:cs="Courier New"/>
          </w:rPr>
          <w:delText>?&amp;#8221</w:delText>
        </w:r>
        <w:r w:rsidRPr="00C100C3">
          <w:rPr>
            <w:rFonts w:ascii="Courier New" w:hAnsi="Courier New" w:cs="Courier New"/>
          </w:rPr>
          <w:delText>;</w:delText>
        </w:r>
      </w:del>
      <w:r w:rsidRPr="00C100C3">
        <w:rPr>
          <w:rFonts w:ascii="Courier New" w:hAnsi="Courier New" w:cs="Courier New"/>
        </w:rPr>
        <w:t xml:space="preserve"> John the baptist said, </w:t>
      </w:r>
      <w:ins w:id="4181" w:author="Comparison" w:date="2013-05-05T19:43:00Z">
        <w:r w:rsidRPr="00AA4B48">
          <w:rPr>
            <w:rFonts w:ascii="Courier New" w:hAnsi="Courier New" w:cs="Courier New"/>
          </w:rPr>
          <w:t>"</w:t>
        </w:r>
      </w:ins>
      <w:del w:id="4182" w:author="Comparison" w:date="2013-05-05T19:43:00Z">
        <w:r w:rsidRPr="00C100C3">
          <w:rPr>
            <w:rFonts w:ascii="Courier New" w:hAnsi="Courier New" w:cs="Courier New"/>
          </w:rPr>
          <w:delText>&amp;#8220;</w:delText>
        </w:r>
      </w:del>
      <w:r w:rsidRPr="00C100C3">
        <w:rPr>
          <w:rFonts w:ascii="Courier New" w:hAnsi="Courier New" w:cs="Courier New"/>
        </w:rPr>
        <w:t>He shall baptize you with the Holy Ghost and with fire</w:t>
      </w:r>
      <w:ins w:id="4183" w:author="Comparison" w:date="2013-05-05T19:43:00Z">
        <w:r w:rsidRPr="00AA4B48">
          <w:rPr>
            <w:rFonts w:ascii="Courier New" w:hAnsi="Courier New" w:cs="Courier New"/>
          </w:rPr>
          <w:t>."</w:t>
        </w:r>
      </w:ins>
      <w:del w:id="4184" w:author="Comparison" w:date="2013-05-05T19:43:00Z">
        <w:r w:rsidRPr="00C100C3">
          <w:rPr>
            <w:rFonts w:ascii="Courier New" w:hAnsi="Courier New" w:cs="Courier New"/>
          </w:rPr>
          <w:delText>.&amp;#8221;</w:delText>
        </w:r>
      </w:del>
      <w:r w:rsidRPr="00C100C3">
        <w:rPr>
          <w:rFonts w:ascii="Courier New" w:hAnsi="Courier New" w:cs="Courier New"/>
        </w:rPr>
        <w:t xml:space="preserve"> After His resurrection the Lord Jesus says to His disciples, </w:t>
      </w:r>
      <w:ins w:id="4185" w:author="Comparison" w:date="2013-05-05T19:43:00Z">
        <w:r w:rsidRPr="00AA4B48">
          <w:rPr>
            <w:rFonts w:ascii="Courier New" w:hAnsi="Courier New" w:cs="Courier New"/>
          </w:rPr>
          <w:t>'Ye</w:t>
        </w:r>
      </w:ins>
      <w:del w:id="4186" w:author="Comparison" w:date="2013-05-05T19:43:00Z">
        <w:r w:rsidRPr="00C100C3">
          <w:rPr>
            <w:rFonts w:ascii="Courier New" w:hAnsi="Courier New" w:cs="Courier New"/>
          </w:rPr>
          <w:delText>&amp;#8220;Ye</w:delText>
        </w:r>
      </w:del>
      <w:r w:rsidRPr="00C100C3">
        <w:rPr>
          <w:rFonts w:ascii="Courier New" w:hAnsi="Courier New" w:cs="Courier New"/>
        </w:rPr>
        <w:t xml:space="preserve"> shall be baptized with the Holy Ghost not many days hence</w:t>
      </w:r>
      <w:ins w:id="4187" w:author="Comparison" w:date="2013-05-05T19:43:00Z">
        <w:r w:rsidRPr="00AA4B48">
          <w:rPr>
            <w:rFonts w:ascii="Courier New" w:hAnsi="Courier New" w:cs="Courier New"/>
          </w:rPr>
          <w:t>."</w:t>
        </w:r>
      </w:ins>
      <w:del w:id="4188" w:author="Comparison" w:date="2013-05-05T19:43:00Z">
        <w:r w:rsidRPr="00C100C3">
          <w:rPr>
            <w:rFonts w:ascii="Courier New" w:hAnsi="Courier New" w:cs="Courier New"/>
          </w:rPr>
          <w:delText>.&amp;#8221;</w:delText>
        </w:r>
      </w:del>
      <w:r w:rsidRPr="00C100C3">
        <w:rPr>
          <w:rFonts w:ascii="Courier New" w:hAnsi="Courier New" w:cs="Courier New"/>
        </w:rPr>
        <w:t xml:space="preserve"> Pentecost therefore was </w:t>
      </w:r>
      <w:r w:rsidRPr="00C100C3">
        <w:rPr>
          <w:rFonts w:ascii="Courier New" w:hAnsi="Courier New" w:cs="Courier New"/>
        </w:rPr>
        <w:t>that baptism. It is by this means then that we have been formed into one body. The Church, its unity, its existence as a body, all that is therefore the result of the descent of the Holy Ghost here below, of the baptism of the day of Pentecost. This is the</w:t>
      </w:r>
      <w:r w:rsidRPr="00C100C3">
        <w:rPr>
          <w:rFonts w:ascii="Courier New" w:hAnsi="Courier New" w:cs="Courier New"/>
        </w:rPr>
        <w:t xml:space="preserve"> unity, the body, the Church, which the word recognizes, and it recognizes no other. It is certain that the completeness of it shall be manifested in the day of Christ; but that which the word of God recognizes as the body, the unity, the Church, is that w</w:t>
      </w:r>
      <w:r w:rsidRPr="00C100C3">
        <w:rPr>
          <w:rFonts w:ascii="Courier New" w:hAnsi="Courier New" w:cs="Courier New"/>
        </w:rPr>
        <w:t>hich is formed where the Holy Ghost is, that is, on the earth. As God, the Holy Ghost is everywhere. By His divine power, He will keep for glory the very dust of the blessed (@Romans 8:</w:t>
      </w:r>
      <w:ins w:id="4189" w:author="Comparison" w:date="2013-05-05T19:43:00Z">
        <w:r w:rsidRPr="00AA4B48">
          <w:rPr>
            <w:rFonts w:ascii="Courier New" w:hAnsi="Courier New" w:cs="Courier New"/>
          </w:rPr>
          <w:t xml:space="preserve"> </w:t>
        </w:r>
      </w:ins>
      <w:r w:rsidRPr="00C100C3">
        <w:rPr>
          <w:rFonts w:ascii="Courier New" w:hAnsi="Courier New" w:cs="Courier New"/>
        </w:rPr>
        <w:t>11). But as, whilst He was God, the Son descended here below, and that,</w:t>
      </w:r>
      <w:r w:rsidRPr="00C100C3">
        <w:rPr>
          <w:rFonts w:ascii="Courier New" w:hAnsi="Courier New" w:cs="Courier New"/>
        </w:rPr>
        <w:t xml:space="preserve"> with respect to the ways of God, His place was on the earth, so also the Holy Ghost has come down, and His place is on the earth. He speaks what He has heard. He forms the unity.</w:t>
      </w:r>
      <w:ins w:id="4190" w:author="Comparison" w:date="2013-05-05T19:43:00Z">
        <w:r w:rsidRPr="00AA4B48">
          <w:rPr>
            <w:rFonts w:ascii="Courier New" w:hAnsi="Courier New" w:cs="Courier New"/>
          </w:rPr>
          <w:t xml:space="preserve"> &lt;p&gt;</w:t>
        </w:r>
      </w:ins>
      <w:r w:rsidRPr="00C100C3">
        <w:rPr>
          <w:rFonts w:ascii="Courier New" w:hAnsi="Courier New" w:cs="Courier New"/>
        </w:rPr>
        <w:t>When once, by the grace of God, one has laid hold of this truth through faith</w:t>
      </w:r>
      <w:r w:rsidRPr="00C100C3">
        <w:rPr>
          <w:rFonts w:ascii="Courier New" w:hAnsi="Courier New" w:cs="Courier New"/>
        </w:rPr>
        <w:t>, all becomes clear. This universal invisible Church, and arguments like those of Mr. Monsell, all this has</w:t>
      </w:r>
      <w:ins w:id="4191" w:author="Comparison" w:date="2013-05-05T19:43:00Z">
        <w:r w:rsidRPr="00AA4B48">
          <w:rPr>
            <w:rFonts w:ascii="Courier New" w:hAnsi="Courier New" w:cs="Courier New"/>
          </w:rPr>
          <w:t xml:space="preserve"> -- </w:t>
        </w:r>
      </w:ins>
      <w:del w:id="4192" w:author="Comparison" w:date="2013-05-05T19:43:00Z">
        <w:r w:rsidRPr="00C100C3">
          <w:rPr>
            <w:rFonts w:ascii="Courier New" w:hAnsi="Courier New" w:cs="Courier New"/>
          </w:rPr>
          <w:delText>&amp;#8212;</w:delText>
        </w:r>
      </w:del>
      <w:r w:rsidRPr="00C100C3">
        <w:rPr>
          <w:rFonts w:ascii="Courier New" w:hAnsi="Courier New" w:cs="Courier New"/>
        </w:rPr>
        <w:t>and for ever</w:t>
      </w:r>
      <w:ins w:id="4193" w:author="Comparison" w:date="2013-05-05T19:43:00Z">
        <w:r w:rsidRPr="00AA4B48">
          <w:rPr>
            <w:rFonts w:ascii="Courier New" w:hAnsi="Courier New" w:cs="Courier New"/>
          </w:rPr>
          <w:t xml:space="preserve"> -- </w:t>
        </w:r>
      </w:ins>
      <w:del w:id="4194" w:author="Comparison" w:date="2013-05-05T19:43:00Z">
        <w:r w:rsidRPr="00C100C3">
          <w:rPr>
            <w:rFonts w:ascii="Courier New" w:hAnsi="Courier New" w:cs="Courier New"/>
          </w:rPr>
          <w:delText>&amp;#8212;</w:delText>
        </w:r>
      </w:del>
      <w:r w:rsidRPr="00C100C3">
        <w:rPr>
          <w:rFonts w:ascii="Courier New" w:hAnsi="Courier New" w:cs="Courier New"/>
        </w:rPr>
        <w:t xml:space="preserve">lost </w:t>
      </w:r>
      <w:del w:id="4195" w:author="Comparison" w:date="2013-05-05T19:43:00Z">
        <w:r w:rsidRPr="00C100C3">
          <w:rPr>
            <w:rFonts w:ascii="Courier New" w:hAnsi="Courier New" w:cs="Courier New"/>
          </w:rPr>
          <w:delText xml:space="preserve">all </w:delText>
        </w:r>
      </w:del>
      <w:r w:rsidRPr="00C100C3">
        <w:rPr>
          <w:rFonts w:ascii="Courier New" w:hAnsi="Courier New" w:cs="Courier New"/>
        </w:rPr>
        <w:t>its force.</w:t>
      </w:r>
    </w:p>
    <w:p w14:paraId="4D1D85FC" w14:textId="678E31A9" w:rsidR="00000000" w:rsidRPr="00C100C3" w:rsidRDefault="00362818" w:rsidP="00C100C3">
      <w:pPr>
        <w:pStyle w:val="PlainText"/>
        <w:rPr>
          <w:rFonts w:ascii="Courier New" w:hAnsi="Courier New" w:cs="Courier New"/>
        </w:rPr>
      </w:pPr>
      <w:ins w:id="4196" w:author="Comparison" w:date="2013-05-05T19:43:00Z">
        <w:r w:rsidRPr="00AA4B48">
          <w:rPr>
            <w:rFonts w:ascii="Courier New" w:hAnsi="Courier New" w:cs="Courier New"/>
          </w:rPr>
          <w:t>¦</w:t>
        </w:r>
      </w:ins>
      <w:del w:id="4197" w:author="Comparison" w:date="2013-05-05T19:43:00Z">
        <w:r w:rsidRPr="00C100C3">
          <w:rPr>
            <w:rFonts w:ascii="Courier New" w:hAnsi="Courier New" w:cs="Courier New"/>
          </w:rPr>
          <w:delText>|</w:delText>
        </w:r>
      </w:del>
      <w:r w:rsidRPr="00C100C3">
        <w:rPr>
          <w:rFonts w:ascii="Courier New" w:hAnsi="Courier New" w:cs="Courier New"/>
        </w:rPr>
        <w:t xml:space="preserve"> Page 19.</w:t>
      </w:r>
    </w:p>
    <w:p w14:paraId="00A9E56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{160}</w:t>
      </w:r>
    </w:p>
    <w:p w14:paraId="10D22D29" w14:textId="5514094B" w:rsidR="00000000" w:rsidRPr="00C100C3" w:rsidRDefault="00362818" w:rsidP="00C100C3">
      <w:pPr>
        <w:pStyle w:val="PlainText"/>
        <w:rPr>
          <w:rFonts w:ascii="Courier New" w:hAnsi="Courier New" w:cs="Courier New"/>
        </w:rPr>
      </w:pPr>
      <w:r w:rsidRPr="00C100C3">
        <w:rPr>
          <w:rFonts w:ascii="Courier New" w:hAnsi="Courier New" w:cs="Courier New"/>
        </w:rPr>
        <w:t>*division than that of places</w:t>
      </w:r>
      <w:ins w:id="4198" w:author="Comparison" w:date="2013-05-05T19:43:00Z">
        <w:r w:rsidRPr="00AA4B48">
          <w:rPr>
            <w:rFonts w:ascii="Courier New" w:hAnsi="Courier New" w:cs="Courier New"/>
          </w:rPr>
          <w:t>*.¦</w:t>
        </w:r>
      </w:ins>
      <w:del w:id="4199" w:author="Comparison" w:date="2013-05-05T19:43:00Z">
        <w:r w:rsidRPr="00C100C3">
          <w:rPr>
            <w:rFonts w:ascii="Courier New" w:hAnsi="Courier New" w:cs="Courier New"/>
          </w:rPr>
          <w:delText>.|*</w:delText>
        </w:r>
      </w:del>
      <w:r w:rsidRPr="00C100C3">
        <w:rPr>
          <w:rFonts w:ascii="Courier New" w:hAnsi="Courier New" w:cs="Courier New"/>
        </w:rPr>
        <w:t xml:space="preserve"> That there are local churches (that is to say the </w:t>
      </w:r>
      <w:r w:rsidRPr="00C100C3">
        <w:rPr>
          <w:rFonts w:ascii="Courier New" w:hAnsi="Courier New" w:cs="Courier New"/>
        </w:rPr>
        <w:t>gatherings of all the Christians of a place) is a truth which we all admit. I say then that, if Mr. M. recognizes others, he does it knowingly.</w:t>
      </w:r>
    </w:p>
    <w:p w14:paraId="6A1B2CB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This is how he presents the principle of brethren on the subject:</w:t>
      </w:r>
    </w:p>
    <w:p w14:paraId="2F8FAEB4" w14:textId="564F7601" w:rsidR="00000000" w:rsidRPr="00C100C3" w:rsidRDefault="00362818" w:rsidP="00C100C3">
      <w:pPr>
        <w:pStyle w:val="PlainText"/>
        <w:rPr>
          <w:rFonts w:ascii="Courier New" w:hAnsi="Courier New" w:cs="Courier New"/>
        </w:rPr>
      </w:pPr>
      <w:ins w:id="4200" w:author="Comparison" w:date="2013-05-05T19:43:00Z">
        <w:r w:rsidRPr="00AA4B48">
          <w:rPr>
            <w:rFonts w:ascii="Courier New" w:hAnsi="Courier New" w:cs="Courier New"/>
          </w:rPr>
          <w:t>"</w:t>
        </w:r>
      </w:ins>
      <w:del w:id="4201" w:author="Comparison" w:date="2013-05-05T19:43:00Z">
        <w:r w:rsidRPr="00C100C3">
          <w:rPr>
            <w:rFonts w:ascii="Courier New" w:hAnsi="Courier New" w:cs="Courier New"/>
          </w:rPr>
          <w:delText>&amp;#8220;</w:delText>
        </w:r>
      </w:del>
      <w:r w:rsidRPr="00C100C3">
        <w:rPr>
          <w:rFonts w:ascii="Courier New" w:hAnsi="Courier New" w:cs="Courier New"/>
        </w:rPr>
        <w:t xml:space="preserve">The meeting of all Christians as one </w:t>
      </w:r>
      <w:r w:rsidRPr="00C100C3">
        <w:rPr>
          <w:rFonts w:ascii="Courier New" w:hAnsi="Courier New" w:cs="Courier New"/>
        </w:rPr>
        <w:t>single denomination is the only way of manifesting their unity in Christ</w:t>
      </w:r>
      <w:ins w:id="4202" w:author="Comparison" w:date="2013-05-05T19:43:00Z">
        <w:r w:rsidRPr="00AA4B48">
          <w:rPr>
            <w:rFonts w:ascii="Courier New" w:hAnsi="Courier New" w:cs="Courier New"/>
          </w:rPr>
          <w:t>."¦</w:t>
        </w:r>
      </w:ins>
      <w:del w:id="4203" w:author="Comparison" w:date="2013-05-05T19:43:00Z">
        <w:r w:rsidRPr="00C100C3">
          <w:rPr>
            <w:rFonts w:ascii="Courier New" w:hAnsi="Courier New" w:cs="Courier New"/>
          </w:rPr>
          <w:delText>.&amp;#8221;|</w:delText>
        </w:r>
      </w:del>
    </w:p>
    <w:p w14:paraId="362E0A6E"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Thus the reader clearly sees that Mr. M. here reduces carefully the scriptural idea of the unity of the body of Christ to the idea of being gathered in one single denominati</w:t>
      </w:r>
      <w:r w:rsidRPr="00C100C3">
        <w:rPr>
          <w:rFonts w:ascii="Courier New" w:hAnsi="Courier New" w:cs="Courier New"/>
        </w:rPr>
        <w:t>on. All this is very grave.</w:t>
      </w:r>
    </w:p>
    <w:p w14:paraId="1F52EC0A"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For myself, I would say, Christians are bound to respect this precious and capital truth established in the word, namely, the unity of the Church which is the body of Christ. If they come short of this, they sin.</w:t>
      </w:r>
    </w:p>
    <w:p w14:paraId="4B35F973"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But, for the </w:t>
      </w:r>
      <w:r w:rsidRPr="00C100C3">
        <w:rPr>
          <w:rFonts w:ascii="Courier New" w:hAnsi="Courier New" w:cs="Courier New"/>
        </w:rPr>
        <w:t>moment, let us be content with his way of expressing it.</w:t>
      </w:r>
    </w:p>
    <w:p w14:paraId="70AF84FE" w14:textId="591AD6D9" w:rsidR="00000000" w:rsidRPr="00C100C3" w:rsidRDefault="00362818" w:rsidP="00C100C3">
      <w:pPr>
        <w:pStyle w:val="PlainText"/>
        <w:rPr>
          <w:rFonts w:ascii="Courier New" w:hAnsi="Courier New" w:cs="Courier New"/>
        </w:rPr>
      </w:pPr>
      <w:r w:rsidRPr="00C100C3">
        <w:rPr>
          <w:rFonts w:ascii="Courier New" w:hAnsi="Courier New" w:cs="Courier New"/>
        </w:rPr>
        <w:t xml:space="preserve">Mr. M., farther on, gives us the following declaration: </w:t>
      </w:r>
      <w:ins w:id="4204" w:author="Comparison" w:date="2013-05-05T19:43:00Z">
        <w:r w:rsidRPr="00AA4B48">
          <w:rPr>
            <w:rFonts w:ascii="Courier New" w:hAnsi="Courier New" w:cs="Courier New"/>
          </w:rPr>
          <w:t>"</w:t>
        </w:r>
      </w:ins>
      <w:del w:id="4205" w:author="Comparison" w:date="2013-05-05T19:43:00Z">
        <w:r w:rsidRPr="00C100C3">
          <w:rPr>
            <w:rFonts w:ascii="Courier New" w:hAnsi="Courier New" w:cs="Courier New"/>
          </w:rPr>
          <w:delText>&amp;#8220;</w:delText>
        </w:r>
      </w:del>
      <w:r w:rsidRPr="00C100C3">
        <w:rPr>
          <w:rFonts w:ascii="Courier New" w:hAnsi="Courier New" w:cs="Courier New"/>
        </w:rPr>
        <w:t>Primitively Christendom consisted of one single denomination</w:t>
      </w:r>
      <w:ins w:id="4206" w:author="Comparison" w:date="2013-05-05T19:43:00Z">
        <w:r w:rsidRPr="00AA4B48">
          <w:rPr>
            <w:rFonts w:ascii="Courier New" w:hAnsi="Courier New" w:cs="Courier New"/>
          </w:rPr>
          <w:t>."¦</w:t>
        </w:r>
      </w:ins>
      <w:del w:id="4207" w:author="Comparison" w:date="2013-05-05T19:43:00Z">
        <w:r w:rsidRPr="00C100C3">
          <w:rPr>
            <w:rFonts w:ascii="Courier New" w:hAnsi="Courier New" w:cs="Courier New"/>
          </w:rPr>
          <w:delText>.&amp;#8221;|</w:delText>
        </w:r>
      </w:del>
    </w:p>
    <w:p w14:paraId="188E0AC6" w14:textId="2A8E172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Always debasing the truth! This is Christendom. The idea of the </w:t>
      </w:r>
      <w:r w:rsidRPr="00C100C3">
        <w:rPr>
          <w:rFonts w:ascii="Courier New" w:hAnsi="Courier New" w:cs="Courier New"/>
        </w:rPr>
        <w:t>Church is set aside, and with it the doctrine of the word of God as to the Church. But whatever may be the terms used, at least we have the frank avowal that brethren recognize what the word teaches. There existed at the beginning but one denomination. Thi</w:t>
      </w:r>
      <w:r w:rsidRPr="00C100C3">
        <w:rPr>
          <w:rFonts w:ascii="Courier New" w:hAnsi="Courier New" w:cs="Courier New"/>
        </w:rPr>
        <w:t>s is what is scriptural, and it is that which brethren seek. It is admitted that this no longer exists. Mr. M. adds: Mr. Darby declares that the unity which ought to exist, that the world might believe, exists no longer. And it is what Mr. M. does not deny</w:t>
      </w:r>
      <w:r w:rsidRPr="00C100C3">
        <w:rPr>
          <w:rFonts w:ascii="Courier New" w:hAnsi="Courier New" w:cs="Courier New"/>
        </w:rPr>
        <w:t>, for he says</w:t>
      </w:r>
      <w:ins w:id="4208" w:author="Comparison" w:date="2013-05-05T19:43:00Z">
        <w:r w:rsidRPr="00AA4B48">
          <w:rPr>
            <w:rFonts w:ascii="Courier New" w:hAnsi="Courier New" w:cs="Courier New"/>
          </w:rPr>
          <w:t>, ¦ "</w:t>
        </w:r>
      </w:ins>
      <w:del w:id="4209" w:author="Comparison" w:date="2013-05-05T19:43:00Z">
        <w:r w:rsidRPr="00C100C3">
          <w:rPr>
            <w:rFonts w:ascii="Courier New" w:hAnsi="Courier New" w:cs="Courier New"/>
          </w:rPr>
          <w:delText>,| &amp;#8220;</w:delText>
        </w:r>
      </w:del>
      <w:r w:rsidRPr="00C100C3">
        <w:rPr>
          <w:rFonts w:ascii="Courier New" w:hAnsi="Courier New" w:cs="Courier New"/>
        </w:rPr>
        <w:t>The outward unity is no more</w:t>
      </w:r>
      <w:ins w:id="4210" w:author="Comparison" w:date="2013-05-05T19:43:00Z">
        <w:r w:rsidRPr="00AA4B48">
          <w:rPr>
            <w:rFonts w:ascii="Courier New" w:hAnsi="Courier New" w:cs="Courier New"/>
          </w:rPr>
          <w:t>."</w:t>
        </w:r>
      </w:ins>
      <w:del w:id="4211" w:author="Comparison" w:date="2013-05-05T19:43:00Z">
        <w:r w:rsidRPr="00C100C3">
          <w:rPr>
            <w:rFonts w:ascii="Courier New" w:hAnsi="Courier New" w:cs="Courier New"/>
          </w:rPr>
          <w:delText>.&amp;#8221;</w:delText>
        </w:r>
      </w:del>
    </w:p>
    <w:p w14:paraId="1C40033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Here then is what I call speaking with knowledge of the matter; and I say, since it is so, let us recognize every Christian in the unity of the body of which he is a member; but let us never reco</w:t>
      </w:r>
      <w:r w:rsidRPr="00C100C3">
        <w:rPr>
          <w:rFonts w:ascii="Courier New" w:hAnsi="Courier New" w:cs="Courier New"/>
        </w:rPr>
        <w:t>gnize the division which is not according to the word, since, as you allow, the Bible recognized no other division than</w:t>
      </w:r>
    </w:p>
    <w:p w14:paraId="5EC7C159" w14:textId="069AAF89" w:rsidR="00000000" w:rsidRPr="00C100C3" w:rsidRDefault="00362818" w:rsidP="00C100C3">
      <w:pPr>
        <w:pStyle w:val="PlainText"/>
        <w:rPr>
          <w:rFonts w:ascii="Courier New" w:hAnsi="Courier New" w:cs="Courier New"/>
        </w:rPr>
      </w:pPr>
      <w:ins w:id="4212" w:author="Comparison" w:date="2013-05-05T19:43:00Z">
        <w:r w:rsidRPr="00AA4B48">
          <w:rPr>
            <w:rFonts w:ascii="Courier New" w:hAnsi="Courier New" w:cs="Courier New"/>
          </w:rPr>
          <w:t>¦</w:t>
        </w:r>
      </w:ins>
      <w:del w:id="4213" w:author="Comparison" w:date="2013-05-05T19:43:00Z">
        <w:r w:rsidRPr="00C100C3">
          <w:rPr>
            <w:rFonts w:ascii="Courier New" w:hAnsi="Courier New" w:cs="Courier New"/>
          </w:rPr>
          <w:delText>|</w:delText>
        </w:r>
      </w:del>
      <w:r w:rsidRPr="00C100C3">
        <w:rPr>
          <w:rFonts w:ascii="Courier New" w:hAnsi="Courier New" w:cs="Courier New"/>
        </w:rPr>
        <w:t xml:space="preserve"> He adds </w:t>
      </w:r>
      <w:ins w:id="4214" w:author="Comparison" w:date="2013-05-05T19:43:00Z">
        <w:r w:rsidRPr="00AA4B48">
          <w:rPr>
            <w:rFonts w:ascii="Courier New" w:hAnsi="Courier New" w:cs="Courier New"/>
          </w:rPr>
          <w:t>"</w:t>
        </w:r>
      </w:ins>
      <w:del w:id="4215" w:author="Comparison" w:date="2013-05-05T19:43:00Z">
        <w:r w:rsidRPr="00C100C3">
          <w:rPr>
            <w:rFonts w:ascii="Courier New" w:hAnsi="Courier New" w:cs="Courier New"/>
          </w:rPr>
          <w:delText>&amp;#8220;</w:delText>
        </w:r>
      </w:del>
      <w:r w:rsidRPr="00C100C3">
        <w:rPr>
          <w:rFonts w:ascii="Courier New" w:hAnsi="Courier New" w:cs="Courier New"/>
        </w:rPr>
        <w:t>and of time</w:t>
      </w:r>
      <w:ins w:id="4216" w:author="Comparison" w:date="2013-05-05T19:43:00Z">
        <w:r w:rsidRPr="00AA4B48">
          <w:rPr>
            <w:rFonts w:ascii="Courier New" w:hAnsi="Courier New" w:cs="Courier New"/>
          </w:rPr>
          <w:t>";</w:t>
        </w:r>
      </w:ins>
      <w:del w:id="4217" w:author="Comparison" w:date="2013-05-05T19:43:00Z">
        <w:r w:rsidRPr="00C100C3">
          <w:rPr>
            <w:rFonts w:ascii="Courier New" w:hAnsi="Courier New" w:cs="Courier New"/>
          </w:rPr>
          <w:delText>&amp;#8221;;</w:delText>
        </w:r>
      </w:del>
      <w:r w:rsidRPr="00C100C3">
        <w:rPr>
          <w:rFonts w:ascii="Courier New" w:hAnsi="Courier New" w:cs="Courier New"/>
        </w:rPr>
        <w:t xml:space="preserve"> but we need not at present be occupied with this, unless it be to beg the reader to recollect the </w:t>
      </w:r>
      <w:r w:rsidRPr="00C100C3">
        <w:rPr>
          <w:rFonts w:ascii="Courier New" w:hAnsi="Courier New" w:cs="Courier New"/>
        </w:rPr>
        <w:t>principles established in the last note.</w:t>
      </w:r>
    </w:p>
    <w:p w14:paraId="30515CE8" w14:textId="774CC3AD" w:rsidR="00000000" w:rsidRPr="00C100C3" w:rsidRDefault="00362818" w:rsidP="00C100C3">
      <w:pPr>
        <w:pStyle w:val="PlainText"/>
        <w:rPr>
          <w:rFonts w:ascii="Courier New" w:hAnsi="Courier New" w:cs="Courier New"/>
        </w:rPr>
      </w:pPr>
      <w:ins w:id="4218" w:author="Comparison" w:date="2013-05-05T19:43:00Z">
        <w:r w:rsidRPr="00AA4B48">
          <w:rPr>
            <w:rFonts w:ascii="Courier New" w:hAnsi="Courier New" w:cs="Courier New"/>
          </w:rPr>
          <w:t>¦</w:t>
        </w:r>
      </w:ins>
      <w:del w:id="4219" w:author="Comparison" w:date="2013-05-05T19:43:00Z">
        <w:r w:rsidRPr="00C100C3">
          <w:rPr>
            <w:rFonts w:ascii="Courier New" w:hAnsi="Courier New" w:cs="Courier New"/>
          </w:rPr>
          <w:delText>|</w:delText>
        </w:r>
      </w:del>
      <w:r w:rsidRPr="00C100C3">
        <w:rPr>
          <w:rFonts w:ascii="Courier New" w:hAnsi="Courier New" w:cs="Courier New"/>
        </w:rPr>
        <w:t xml:space="preserve"> Page 28.</w:t>
      </w:r>
    </w:p>
    <w:p w14:paraId="3C660780" w14:textId="56FBCACB" w:rsidR="00000000" w:rsidRPr="00C100C3" w:rsidRDefault="00362818" w:rsidP="00C100C3">
      <w:pPr>
        <w:pStyle w:val="PlainText"/>
        <w:rPr>
          <w:rFonts w:ascii="Courier New" w:hAnsi="Courier New" w:cs="Courier New"/>
        </w:rPr>
      </w:pPr>
      <w:ins w:id="4220" w:author="Comparison" w:date="2013-05-05T19:43:00Z">
        <w:r w:rsidRPr="00AA4B48">
          <w:rPr>
            <w:rFonts w:ascii="Courier New" w:hAnsi="Courier New" w:cs="Courier New"/>
          </w:rPr>
          <w:t>¦</w:t>
        </w:r>
      </w:ins>
      <w:del w:id="4221" w:author="Comparison" w:date="2013-05-05T19:43:00Z">
        <w:r w:rsidRPr="00C100C3">
          <w:rPr>
            <w:rFonts w:ascii="Courier New" w:hAnsi="Courier New" w:cs="Courier New"/>
          </w:rPr>
          <w:delText>|</w:delText>
        </w:r>
      </w:del>
      <w:r w:rsidRPr="00C100C3">
        <w:rPr>
          <w:rFonts w:ascii="Courier New" w:hAnsi="Courier New" w:cs="Courier New"/>
        </w:rPr>
        <w:t xml:space="preserve"> Page 29.</w:t>
      </w:r>
    </w:p>
    <w:p w14:paraId="313A7D76" w14:textId="149FACD5" w:rsidR="00000000" w:rsidRPr="00C100C3" w:rsidRDefault="00362818" w:rsidP="00C100C3">
      <w:pPr>
        <w:pStyle w:val="PlainText"/>
        <w:rPr>
          <w:rFonts w:ascii="Courier New" w:hAnsi="Courier New" w:cs="Courier New"/>
        </w:rPr>
      </w:pPr>
      <w:ins w:id="4222" w:author="Comparison" w:date="2013-05-05T19:43:00Z">
        <w:r w:rsidRPr="00AA4B48">
          <w:rPr>
            <w:rFonts w:ascii="Courier New" w:hAnsi="Courier New" w:cs="Courier New"/>
          </w:rPr>
          <w:t>¦</w:t>
        </w:r>
      </w:ins>
      <w:del w:id="4223" w:author="Comparison" w:date="2013-05-05T19:43:00Z">
        <w:r w:rsidRPr="00C100C3">
          <w:rPr>
            <w:rFonts w:ascii="Courier New" w:hAnsi="Courier New" w:cs="Courier New"/>
          </w:rPr>
          <w:delText>|</w:delText>
        </w:r>
      </w:del>
      <w:r w:rsidRPr="00C100C3">
        <w:rPr>
          <w:rFonts w:ascii="Courier New" w:hAnsi="Courier New" w:cs="Courier New"/>
        </w:rPr>
        <w:t xml:space="preserve"> Page 35.</w:t>
      </w:r>
    </w:p>
    <w:p w14:paraId="2BEBE80B"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{161}</w:t>
      </w:r>
    </w:p>
    <w:p w14:paraId="1431AF1D" w14:textId="4CB62E1C" w:rsidR="00000000" w:rsidRPr="00C100C3" w:rsidRDefault="00362818" w:rsidP="00C100C3">
      <w:pPr>
        <w:pStyle w:val="PlainText"/>
        <w:rPr>
          <w:rFonts w:ascii="Courier New" w:hAnsi="Courier New" w:cs="Courier New"/>
        </w:rPr>
      </w:pPr>
      <w:r w:rsidRPr="00C100C3">
        <w:rPr>
          <w:rFonts w:ascii="Courier New" w:hAnsi="Courier New" w:cs="Courier New"/>
        </w:rPr>
        <w:t>that of time and place. These divisions, such as we find them, are a sin. They shew that men are carnal, that they walk as men. This is the language of the First Epistle t</w:t>
      </w:r>
      <w:r w:rsidRPr="00C100C3">
        <w:rPr>
          <w:rFonts w:ascii="Courier New" w:hAnsi="Courier New" w:cs="Courier New"/>
        </w:rPr>
        <w:t>o the Corinthians. What is Mr. M</w:t>
      </w:r>
      <w:ins w:id="4224" w:author="Comparison" w:date="2013-05-05T19:43:00Z">
        <w:r w:rsidRPr="00AA4B48">
          <w:rPr>
            <w:rFonts w:ascii="Courier New" w:hAnsi="Courier New" w:cs="Courier New"/>
          </w:rPr>
          <w:t>.'s</w:t>
        </w:r>
      </w:ins>
      <w:del w:id="4225" w:author="Comparison" w:date="2013-05-05T19:43:00Z">
        <w:r w:rsidRPr="00C100C3">
          <w:rPr>
            <w:rFonts w:ascii="Courier New" w:hAnsi="Courier New" w:cs="Courier New"/>
          </w:rPr>
          <w:delText>.&amp;#8217;s</w:delText>
        </w:r>
      </w:del>
      <w:r w:rsidRPr="00C100C3">
        <w:rPr>
          <w:rFonts w:ascii="Courier New" w:hAnsi="Courier New" w:cs="Courier New"/>
        </w:rPr>
        <w:t xml:space="preserve"> answer to it?</w:t>
      </w:r>
    </w:p>
    <w:p w14:paraId="51179917" w14:textId="07B89FBA" w:rsidR="00000000" w:rsidRPr="00C100C3" w:rsidRDefault="00362818" w:rsidP="00C100C3">
      <w:pPr>
        <w:pStyle w:val="PlainText"/>
        <w:rPr>
          <w:rFonts w:ascii="Courier New" w:hAnsi="Courier New" w:cs="Courier New"/>
        </w:rPr>
      </w:pPr>
      <w:ins w:id="4226" w:author="Comparison" w:date="2013-05-05T19:43:00Z">
        <w:r w:rsidRPr="00AA4B48">
          <w:rPr>
            <w:rFonts w:ascii="Courier New" w:hAnsi="Courier New" w:cs="Courier New"/>
          </w:rPr>
          <w:t>"</w:t>
        </w:r>
      </w:ins>
      <w:del w:id="4227" w:author="Comparison" w:date="2013-05-05T19:43:00Z">
        <w:r w:rsidRPr="00C100C3">
          <w:rPr>
            <w:rFonts w:ascii="Courier New" w:hAnsi="Courier New" w:cs="Courier New"/>
          </w:rPr>
          <w:delText>&amp;#8220;</w:delText>
        </w:r>
      </w:del>
      <w:r w:rsidRPr="00C100C3">
        <w:rPr>
          <w:rFonts w:ascii="Courier New" w:hAnsi="Courier New" w:cs="Courier New"/>
        </w:rPr>
        <w:t>Truth descends from heaven into a world of darkness and falsehood. Idealism, blind instinct of what ought to be, ignores this darkness. A degrading empiricism, which only sees what exists, acc</w:t>
      </w:r>
      <w:r w:rsidRPr="00C100C3">
        <w:rPr>
          <w:rFonts w:ascii="Courier New" w:hAnsi="Courier New" w:cs="Courier New"/>
        </w:rPr>
        <w:t>epts it (that is, this darkness). Christianity alone recognizes the hideous reality to oppose it</w:t>
      </w:r>
      <w:ins w:id="4228" w:author="Comparison" w:date="2013-05-05T19:43:00Z">
        <w:r w:rsidRPr="00AA4B48">
          <w:rPr>
            <w:rFonts w:ascii="Courier New" w:hAnsi="Courier New" w:cs="Courier New"/>
          </w:rPr>
          <w:t>."¦</w:t>
        </w:r>
      </w:ins>
      <w:del w:id="4229" w:author="Comparison" w:date="2013-05-05T19:43:00Z">
        <w:r w:rsidRPr="00C100C3">
          <w:rPr>
            <w:rFonts w:ascii="Courier New" w:hAnsi="Courier New" w:cs="Courier New"/>
          </w:rPr>
          <w:delText>.&amp;#8221;|</w:delText>
        </w:r>
      </w:del>
    </w:p>
    <w:p w14:paraId="1158F1FB"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Passing over this idealism which he accuses us of, and the degrading empiricism which is content with sects such as they are, let us examine the happ</w:t>
      </w:r>
      <w:r w:rsidRPr="00C100C3">
        <w:rPr>
          <w:rFonts w:ascii="Courier New" w:hAnsi="Courier New" w:cs="Courier New"/>
        </w:rPr>
        <w:t>y medium proposed by the author.</w:t>
      </w:r>
    </w:p>
    <w:p w14:paraId="1C47EFDF" w14:textId="7E268E52" w:rsidR="00000000" w:rsidRPr="00C100C3" w:rsidRDefault="00362818" w:rsidP="00C100C3">
      <w:pPr>
        <w:pStyle w:val="PlainText"/>
        <w:rPr>
          <w:rFonts w:ascii="Courier New" w:hAnsi="Courier New" w:cs="Courier New"/>
        </w:rPr>
      </w:pPr>
      <w:ins w:id="4230" w:author="Comparison" w:date="2013-05-05T19:43:00Z">
        <w:r w:rsidRPr="00AA4B48">
          <w:rPr>
            <w:rFonts w:ascii="Courier New" w:hAnsi="Courier New" w:cs="Courier New"/>
          </w:rPr>
          <w:t>"</w:t>
        </w:r>
      </w:ins>
      <w:del w:id="4231" w:author="Comparison" w:date="2013-05-05T19:43:00Z">
        <w:r w:rsidRPr="00C100C3">
          <w:rPr>
            <w:rFonts w:ascii="Courier New" w:hAnsi="Courier New" w:cs="Courier New"/>
          </w:rPr>
          <w:delText>&amp;#8220;</w:delText>
        </w:r>
      </w:del>
      <w:r w:rsidRPr="00C100C3">
        <w:rPr>
          <w:rFonts w:ascii="Courier New" w:hAnsi="Courier New" w:cs="Courier New"/>
        </w:rPr>
        <w:t>Let us remember that the Church of God could not remain in the dust of this earth without losing its primitive beauty and order</w:t>
      </w:r>
      <w:ins w:id="4232" w:author="Comparison" w:date="2013-05-05T19:43:00Z">
        <w:r w:rsidRPr="00AA4B48">
          <w:rPr>
            <w:rFonts w:ascii="Courier New" w:hAnsi="Courier New" w:cs="Courier New"/>
          </w:rPr>
          <w:t>."¦</w:t>
        </w:r>
      </w:ins>
      <w:del w:id="4233" w:author="Comparison" w:date="2013-05-05T19:43:00Z">
        <w:r w:rsidRPr="00C100C3">
          <w:rPr>
            <w:rFonts w:ascii="Courier New" w:hAnsi="Courier New" w:cs="Courier New"/>
          </w:rPr>
          <w:delText>.&amp;#8221;|</w:delText>
        </w:r>
      </w:del>
      <w:r w:rsidRPr="00C100C3">
        <w:rPr>
          <w:rFonts w:ascii="Courier New" w:hAnsi="Courier New" w:cs="Courier New"/>
        </w:rPr>
        <w:t xml:space="preserve"> That is to say, that, man being wicked and spoiling that which God has placed </w:t>
      </w:r>
      <w:r w:rsidRPr="00C100C3">
        <w:rPr>
          <w:rFonts w:ascii="Courier New" w:hAnsi="Courier New" w:cs="Courier New"/>
        </w:rPr>
        <w:t>in his hands in a perfect state, we must reconcile ourselves to it.</w:t>
      </w:r>
    </w:p>
    <w:p w14:paraId="0EC9EEA5" w14:textId="32696F7B" w:rsidR="00000000" w:rsidRPr="00C100C3" w:rsidRDefault="00362818" w:rsidP="00C100C3">
      <w:pPr>
        <w:pStyle w:val="PlainText"/>
        <w:rPr>
          <w:rFonts w:ascii="Courier New" w:hAnsi="Courier New" w:cs="Courier New"/>
        </w:rPr>
      </w:pPr>
      <w:r w:rsidRPr="00C100C3">
        <w:rPr>
          <w:rFonts w:ascii="Courier New" w:hAnsi="Courier New" w:cs="Courier New"/>
        </w:rPr>
        <w:t>Let us remember here, that it is not a question of the darkness and falsehood of the natural state of man, on one hand, and on the other, of a Christianity which recognizes them and oppos</w:t>
      </w:r>
      <w:r w:rsidRPr="00C100C3">
        <w:rPr>
          <w:rFonts w:ascii="Courier New" w:hAnsi="Courier New" w:cs="Courier New"/>
        </w:rPr>
        <w:t>es them; but that the question is concerning a thing which God *has established in the midst of this evil</w:t>
      </w:r>
      <w:ins w:id="4234" w:author="Comparison" w:date="2013-05-05T19:43:00Z">
        <w:r w:rsidRPr="00AA4B48">
          <w:rPr>
            <w:rFonts w:ascii="Courier New" w:hAnsi="Courier New" w:cs="Courier New"/>
          </w:rPr>
          <w:t>*,</w:t>
        </w:r>
      </w:ins>
      <w:del w:id="4235" w:author="Comparison" w:date="2013-05-05T19:43:00Z">
        <w:r w:rsidRPr="00C100C3">
          <w:rPr>
            <w:rFonts w:ascii="Courier New" w:hAnsi="Courier New" w:cs="Courier New"/>
          </w:rPr>
          <w:delText>,*</w:delText>
        </w:r>
      </w:del>
      <w:r w:rsidRPr="00C100C3">
        <w:rPr>
          <w:rFonts w:ascii="Courier New" w:hAnsi="Courier New" w:cs="Courier New"/>
        </w:rPr>
        <w:t xml:space="preserve"> and which He clothed with the beauty of its Head by the power of His Spirit</w:t>
      </w:r>
      <w:ins w:id="4236" w:author="Comparison" w:date="2013-05-05T19:43:00Z">
        <w:r w:rsidRPr="00AA4B48">
          <w:rPr>
            <w:rFonts w:ascii="Courier New" w:hAnsi="Courier New" w:cs="Courier New"/>
          </w:rPr>
          <w:t xml:space="preserve"> --</w:t>
        </w:r>
      </w:ins>
      <w:del w:id="4237" w:author="Comparison" w:date="2013-05-05T19:43:00Z">
        <w:r w:rsidRPr="00C100C3">
          <w:rPr>
            <w:rFonts w:ascii="Courier New" w:hAnsi="Courier New" w:cs="Courier New"/>
          </w:rPr>
          <w:delText>&amp;#8212;</w:delText>
        </w:r>
      </w:del>
      <w:r w:rsidRPr="00C100C3">
        <w:rPr>
          <w:rFonts w:ascii="Courier New" w:hAnsi="Courier New" w:cs="Courier New"/>
        </w:rPr>
        <w:t xml:space="preserve"> a thing the unity of which was to be a testimony in the midst of </w:t>
      </w:r>
      <w:r w:rsidRPr="00C100C3">
        <w:rPr>
          <w:rFonts w:ascii="Courier New" w:hAnsi="Courier New" w:cs="Courier New"/>
        </w:rPr>
        <w:t>the evil. This thing is the Church of God. On the avowal of Mr. M. it has lost its primitive beauty and order</w:t>
      </w:r>
      <w:ins w:id="4238" w:author="Comparison" w:date="2013-05-05T19:43:00Z">
        <w:r w:rsidRPr="00AA4B48">
          <w:rPr>
            <w:rFonts w:ascii="Courier New" w:hAnsi="Courier New" w:cs="Courier New"/>
          </w:rPr>
          <w:t>.¦</w:t>
        </w:r>
      </w:ins>
      <w:del w:id="4239" w:author="Comparison" w:date="2013-05-05T19:43:00Z">
        <w:r w:rsidRPr="00C100C3">
          <w:rPr>
            <w:rFonts w:ascii="Courier New" w:hAnsi="Courier New" w:cs="Courier New"/>
          </w:rPr>
          <w:delText>.|</w:delText>
        </w:r>
      </w:del>
      <w:r w:rsidRPr="00C100C3">
        <w:rPr>
          <w:rFonts w:ascii="Courier New" w:hAnsi="Courier New" w:cs="Courier New"/>
        </w:rPr>
        <w:t xml:space="preserve"> What is to be done? We must know it could not remain on earth without losing them. That may be true. Neither could man remain on earth without l</w:t>
      </w:r>
      <w:r w:rsidRPr="00C100C3">
        <w:rPr>
          <w:rFonts w:ascii="Courier New" w:hAnsi="Courier New" w:cs="Courier New"/>
        </w:rPr>
        <w:t>osing his primitive state. Is that a reason to be satisfied with it? Ought he, although unable to get out of it, to reconcile himself with a state so sorrowful? Now, I do not admit, as regards the Church, that it cannot get out of its state of disunion, be</w:t>
      </w:r>
      <w:r w:rsidRPr="00C100C3">
        <w:rPr>
          <w:rFonts w:ascii="Courier New" w:hAnsi="Courier New" w:cs="Courier New"/>
        </w:rPr>
        <w:t>cause the Holy Ghost suffices to produce the unity which is the object of His presence; whereas the object of His presence in us, individually, is to mortify the flesh, to crucify it, but not to remove it.</w:t>
      </w:r>
    </w:p>
    <w:p w14:paraId="73D4DEFE"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But ought man to reconcile himself to his state, </w:t>
      </w:r>
      <w:r w:rsidRPr="00C100C3">
        <w:rPr>
          <w:rFonts w:ascii="Courier New" w:hAnsi="Courier New" w:cs="Courier New"/>
        </w:rPr>
        <w:t>whatever it may be, so as to remain there and add to it more?</w:t>
      </w:r>
    </w:p>
    <w:p w14:paraId="54990FFE" w14:textId="77777777" w:rsidR="00000000" w:rsidRPr="00AA4B48" w:rsidRDefault="00362818" w:rsidP="00AA4B48">
      <w:pPr>
        <w:pStyle w:val="PlainText"/>
        <w:rPr>
          <w:ins w:id="4240" w:author="Comparison" w:date="2013-05-05T19:43:00Z"/>
          <w:rFonts w:ascii="Courier New" w:hAnsi="Courier New" w:cs="Courier New"/>
        </w:rPr>
      </w:pPr>
      <w:r w:rsidRPr="00C100C3">
        <w:rPr>
          <w:rFonts w:ascii="Courier New" w:hAnsi="Courier New" w:cs="Courier New"/>
        </w:rPr>
        <w:t>Here is Mr. M</w:t>
      </w:r>
      <w:ins w:id="4241" w:author="Comparison" w:date="2013-05-05T19:43:00Z">
        <w:r w:rsidRPr="00AA4B48">
          <w:rPr>
            <w:rFonts w:ascii="Courier New" w:hAnsi="Courier New" w:cs="Courier New"/>
          </w:rPr>
          <w:t>.'s</w:t>
        </w:r>
      </w:ins>
      <w:del w:id="4242" w:author="Comparison" w:date="2013-05-05T19:43:00Z">
        <w:r w:rsidRPr="00C100C3">
          <w:rPr>
            <w:rFonts w:ascii="Courier New" w:hAnsi="Courier New" w:cs="Courier New"/>
          </w:rPr>
          <w:delText>.&amp;#8217;s</w:delText>
        </w:r>
      </w:del>
      <w:r w:rsidRPr="00C100C3">
        <w:rPr>
          <w:rFonts w:ascii="Courier New" w:hAnsi="Courier New" w:cs="Courier New"/>
        </w:rPr>
        <w:t xml:space="preserve"> answer</w:t>
      </w:r>
      <w:ins w:id="4243" w:author="Comparison" w:date="2013-05-05T19:43:00Z">
        <w:r w:rsidRPr="00AA4B48">
          <w:rPr>
            <w:rFonts w:ascii="Courier New" w:hAnsi="Courier New" w:cs="Courier New"/>
          </w:rPr>
          <w:t>:</w:t>
        </w:r>
      </w:ins>
    </w:p>
    <w:p w14:paraId="29386B73" w14:textId="77777777" w:rsidR="00000000" w:rsidRPr="00AA4B48" w:rsidRDefault="00362818" w:rsidP="00AA4B48">
      <w:pPr>
        <w:pStyle w:val="PlainText"/>
        <w:rPr>
          <w:ins w:id="4244" w:author="Comparison" w:date="2013-05-05T19:43:00Z"/>
          <w:rFonts w:ascii="Courier New" w:hAnsi="Courier New" w:cs="Courier New"/>
        </w:rPr>
      </w:pPr>
      <w:ins w:id="4245" w:author="Comparison" w:date="2013-05-05T19:43:00Z">
        <w:r w:rsidRPr="00AA4B48">
          <w:rPr>
            <w:rFonts w:ascii="Courier New" w:hAnsi="Courier New" w:cs="Courier New"/>
          </w:rPr>
          <w:t>¦</w:t>
        </w:r>
      </w:ins>
      <w:del w:id="4246" w:author="Comparison" w:date="2013-05-05T19:43:00Z">
        <w:r w:rsidRPr="00C100C3">
          <w:rPr>
            <w:rFonts w:ascii="Courier New" w:hAnsi="Courier New" w:cs="Courier New"/>
          </w:rPr>
          <w:delText>:|</w:delText>
        </w:r>
      </w:del>
      <w:r w:rsidRPr="00C100C3">
        <w:rPr>
          <w:rFonts w:ascii="Courier New" w:hAnsi="Courier New" w:cs="Courier New"/>
        </w:rPr>
        <w:t xml:space="preserve"> Page 30</w:t>
      </w:r>
    </w:p>
    <w:p w14:paraId="487BB92C" w14:textId="747EE315" w:rsidR="00000000" w:rsidRPr="00C100C3" w:rsidRDefault="00362818" w:rsidP="00C100C3">
      <w:pPr>
        <w:pStyle w:val="PlainText"/>
        <w:rPr>
          <w:del w:id="4247" w:author="Comparison" w:date="2013-05-05T19:43:00Z"/>
          <w:rFonts w:ascii="Courier New" w:hAnsi="Courier New" w:cs="Courier New"/>
        </w:rPr>
      </w:pPr>
      <w:ins w:id="4248" w:author="Comparison" w:date="2013-05-05T19:43:00Z">
        <w:r w:rsidRPr="00AA4B48">
          <w:rPr>
            <w:rFonts w:ascii="Courier New" w:hAnsi="Courier New" w:cs="Courier New"/>
          </w:rPr>
          <w:t>¦</w:t>
        </w:r>
      </w:ins>
      <w:del w:id="4249" w:author="Comparison" w:date="2013-05-05T19:43:00Z">
        <w:r w:rsidRPr="00C100C3">
          <w:rPr>
            <w:rFonts w:ascii="Courier New" w:hAnsi="Courier New" w:cs="Courier New"/>
          </w:rPr>
          <w:delText>.</w:delText>
        </w:r>
      </w:del>
    </w:p>
    <w:p w14:paraId="4D7BB369" w14:textId="77777777" w:rsidR="00000000" w:rsidRPr="00C100C3" w:rsidRDefault="00362818" w:rsidP="00C100C3">
      <w:pPr>
        <w:pStyle w:val="PlainText"/>
        <w:rPr>
          <w:rFonts w:ascii="Courier New" w:hAnsi="Courier New" w:cs="Courier New"/>
        </w:rPr>
      </w:pPr>
      <w:del w:id="4250" w:author="Comparison" w:date="2013-05-05T19:43:00Z">
        <w:r w:rsidRPr="00C100C3">
          <w:rPr>
            <w:rFonts w:ascii="Courier New" w:hAnsi="Courier New" w:cs="Courier New"/>
          </w:rPr>
          <w:delText>|</w:delText>
        </w:r>
      </w:del>
      <w:r w:rsidRPr="00C100C3">
        <w:rPr>
          <w:rFonts w:ascii="Courier New" w:hAnsi="Courier New" w:cs="Courier New"/>
        </w:rPr>
        <w:t xml:space="preserve"> Page 31.</w:t>
      </w:r>
    </w:p>
    <w:p w14:paraId="1D9EA89A" w14:textId="4E3C233D" w:rsidR="00000000" w:rsidRPr="00C100C3" w:rsidRDefault="00362818" w:rsidP="00C100C3">
      <w:pPr>
        <w:pStyle w:val="PlainText"/>
        <w:rPr>
          <w:rFonts w:ascii="Courier New" w:hAnsi="Courier New" w:cs="Courier New"/>
        </w:rPr>
      </w:pPr>
      <w:ins w:id="4251" w:author="Comparison" w:date="2013-05-05T19:43:00Z">
        <w:r w:rsidRPr="00AA4B48">
          <w:rPr>
            <w:rFonts w:ascii="Courier New" w:hAnsi="Courier New" w:cs="Courier New"/>
          </w:rPr>
          <w:t>¦</w:t>
        </w:r>
      </w:ins>
      <w:del w:id="4252" w:author="Comparison" w:date="2013-05-05T19:43:00Z">
        <w:r w:rsidRPr="00C100C3">
          <w:rPr>
            <w:rFonts w:ascii="Courier New" w:hAnsi="Courier New" w:cs="Courier New"/>
          </w:rPr>
          <w:delText>|</w:delText>
        </w:r>
      </w:del>
      <w:r w:rsidRPr="00C100C3">
        <w:rPr>
          <w:rFonts w:ascii="Courier New" w:hAnsi="Courier New" w:cs="Courier New"/>
        </w:rPr>
        <w:t xml:space="preserve"> Mr. M. says also </w:t>
      </w:r>
      <w:ins w:id="4253" w:author="Comparison" w:date="2013-05-05T19:43:00Z">
        <w:r w:rsidRPr="00AA4B48">
          <w:rPr>
            <w:rFonts w:ascii="Courier New" w:hAnsi="Courier New" w:cs="Courier New"/>
          </w:rPr>
          <w:t>"</w:t>
        </w:r>
      </w:ins>
      <w:del w:id="4254" w:author="Comparison" w:date="2013-05-05T19:43:00Z">
        <w:r w:rsidRPr="00C100C3">
          <w:rPr>
            <w:rFonts w:ascii="Courier New" w:hAnsi="Courier New" w:cs="Courier New"/>
          </w:rPr>
          <w:delText>&amp;#8220;</w:delText>
        </w:r>
      </w:del>
      <w:r w:rsidRPr="00C100C3">
        <w:rPr>
          <w:rFonts w:ascii="Courier New" w:hAnsi="Courier New" w:cs="Courier New"/>
        </w:rPr>
        <w:t>we gain nothing by concealing from ourselves the truth</w:t>
      </w:r>
      <w:ins w:id="4255" w:author="Comparison" w:date="2013-05-05T19:43:00Z">
        <w:r w:rsidRPr="00AA4B48">
          <w:rPr>
            <w:rFonts w:ascii="Courier New" w:hAnsi="Courier New" w:cs="Courier New"/>
          </w:rPr>
          <w:t>"</w:t>
        </w:r>
      </w:ins>
      <w:del w:id="4256" w:author="Comparison" w:date="2013-05-05T19:43:00Z">
        <w:r w:rsidRPr="00C100C3">
          <w:rPr>
            <w:rFonts w:ascii="Courier New" w:hAnsi="Courier New" w:cs="Courier New"/>
          </w:rPr>
          <w:delText>.&amp;#8221;</w:delText>
        </w:r>
      </w:del>
      <w:r w:rsidRPr="00C100C3">
        <w:rPr>
          <w:rFonts w:ascii="Courier New" w:hAnsi="Courier New" w:cs="Courier New"/>
        </w:rPr>
        <w:t xml:space="preserve"> This so-called diversity is a deplorable state of </w:t>
      </w:r>
      <w:r w:rsidRPr="00C100C3">
        <w:rPr>
          <w:rFonts w:ascii="Courier New" w:hAnsi="Courier New" w:cs="Courier New"/>
        </w:rPr>
        <w:t>disunion.</w:t>
      </w:r>
    </w:p>
    <w:p w14:paraId="6AB6CD2C"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w:t>
      </w:r>
      <w:del w:id="4257" w:author="Comparison" w:date="2013-05-05T19:43:00Z">
        <w:r w:rsidRPr="00C100C3">
          <w:rPr>
            <w:rFonts w:ascii="Courier New" w:hAnsi="Courier New" w:cs="Courier New"/>
          </w:rPr>
          <w:delText xml:space="preserve">pb </w:delText>
        </w:r>
      </w:del>
      <w:r w:rsidRPr="00C100C3">
        <w:rPr>
          <w:rFonts w:ascii="Courier New" w:hAnsi="Courier New" w:cs="Courier New"/>
        </w:rPr>
        <w:t>162}</w:t>
      </w:r>
    </w:p>
    <w:p w14:paraId="01E9F7CA" w14:textId="1682F05D" w:rsidR="00000000" w:rsidRPr="00C100C3" w:rsidRDefault="00362818" w:rsidP="00C100C3">
      <w:pPr>
        <w:pStyle w:val="PlainText"/>
        <w:rPr>
          <w:rFonts w:ascii="Courier New" w:hAnsi="Courier New" w:cs="Courier New"/>
        </w:rPr>
      </w:pPr>
      <w:ins w:id="4258" w:author="Comparison" w:date="2013-05-05T19:43:00Z">
        <w:r w:rsidRPr="00AA4B48">
          <w:rPr>
            <w:rFonts w:ascii="Courier New" w:hAnsi="Courier New" w:cs="Courier New"/>
          </w:rPr>
          <w:t>"</w:t>
        </w:r>
      </w:ins>
      <w:del w:id="4259" w:author="Comparison" w:date="2013-05-05T19:43:00Z">
        <w:r w:rsidRPr="00C100C3">
          <w:rPr>
            <w:rFonts w:ascii="Courier New" w:hAnsi="Courier New" w:cs="Courier New"/>
          </w:rPr>
          <w:delText>&amp;#8220;</w:delText>
        </w:r>
      </w:del>
      <w:r w:rsidRPr="00C100C3">
        <w:rPr>
          <w:rFonts w:ascii="Courier New" w:hAnsi="Courier New" w:cs="Courier New"/>
        </w:rPr>
        <w:t>We must distinguish that which may be guilt in our hearts from that which is humbling and enfeebling in our position. To wish to do away at once with denominations, and to rank schism with material division, instead of ranking i</w:t>
      </w:r>
      <w:r w:rsidRPr="00C100C3">
        <w:rPr>
          <w:rFonts w:ascii="Courier New" w:hAnsi="Courier New" w:cs="Courier New"/>
        </w:rPr>
        <w:t xml:space="preserve">t with moral separation, is to fight against facts </w:t>
      </w:r>
      <w:ins w:id="4260" w:author="Comparison" w:date="2013-05-05T19:43:00Z">
        <w:r w:rsidRPr="00AA4B48">
          <w:rPr>
            <w:rFonts w:ascii="Courier New" w:hAnsi="Courier New" w:cs="Courier New"/>
          </w:rPr>
          <w:t>...</w:t>
        </w:r>
      </w:ins>
      <w:del w:id="4261" w:author="Comparison" w:date="2013-05-05T19:43:00Z">
        <w:r w:rsidRPr="00C100C3">
          <w:rPr>
            <w:rFonts w:ascii="Courier New" w:hAnsi="Courier New" w:cs="Courier New"/>
          </w:rPr>
          <w:delText>&amp;#8230;</w:delText>
        </w:r>
      </w:del>
      <w:r w:rsidRPr="00C100C3">
        <w:rPr>
          <w:rFonts w:ascii="Courier New" w:hAnsi="Courier New" w:cs="Courier New"/>
        </w:rPr>
        <w:t xml:space="preserve"> is to deceive oneself in the direction of the employment of </w:t>
      </w:r>
      <w:ins w:id="4262" w:author="Comparison" w:date="2013-05-05T19:43:00Z">
        <w:r w:rsidRPr="00AA4B48">
          <w:rPr>
            <w:rFonts w:ascii="Courier New" w:hAnsi="Courier New" w:cs="Courier New"/>
          </w:rPr>
          <w:t>one's</w:t>
        </w:r>
      </w:ins>
      <w:del w:id="4263" w:author="Comparison" w:date="2013-05-05T19:43:00Z">
        <w:r w:rsidRPr="00C100C3">
          <w:rPr>
            <w:rFonts w:ascii="Courier New" w:hAnsi="Courier New" w:cs="Courier New"/>
          </w:rPr>
          <w:delText>one&amp;#8217;s</w:delText>
        </w:r>
      </w:del>
      <w:r w:rsidRPr="00C100C3">
        <w:rPr>
          <w:rFonts w:ascii="Courier New" w:hAnsi="Courier New" w:cs="Courier New"/>
        </w:rPr>
        <w:t xml:space="preserve"> strength, and to expose oneself to fall into the sin of schism whilst one strives uselessly against the humiliation of eccles</w:t>
      </w:r>
      <w:r w:rsidRPr="00C100C3">
        <w:rPr>
          <w:rFonts w:ascii="Courier New" w:hAnsi="Courier New" w:cs="Courier New"/>
        </w:rPr>
        <w:t>iastical dispersion</w:t>
      </w:r>
      <w:ins w:id="4264" w:author="Comparison" w:date="2013-05-05T19:43:00Z">
        <w:r w:rsidRPr="00AA4B48">
          <w:rPr>
            <w:rFonts w:ascii="Courier New" w:hAnsi="Courier New" w:cs="Courier New"/>
          </w:rPr>
          <w:t>."¦</w:t>
        </w:r>
      </w:ins>
      <w:del w:id="4265" w:author="Comparison" w:date="2013-05-05T19:43:00Z">
        <w:r w:rsidRPr="00C100C3">
          <w:rPr>
            <w:rFonts w:ascii="Courier New" w:hAnsi="Courier New" w:cs="Courier New"/>
          </w:rPr>
          <w:delText>.&amp;#8221;|</w:delText>
        </w:r>
      </w:del>
    </w:p>
    <w:p w14:paraId="07D3BBF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Let us remember that the author tells us that the Bible does not recognize this division; but, he adds, it exists, and one struggles in vain: it is to fight against facts.</w:t>
      </w:r>
    </w:p>
    <w:p w14:paraId="60DE42A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But ought I to recognize and accept this division sin</w:t>
      </w:r>
      <w:r w:rsidRPr="00C100C3">
        <w:rPr>
          <w:rFonts w:ascii="Courier New" w:hAnsi="Courier New" w:cs="Courier New"/>
        </w:rPr>
        <w:t>ce the Bible does not recognize it? Yes, according to Mr. M., it is a fact (that is to say, the sin is a fact), against which we must not fight. And that of which they accuse brethren, is fighting against this sin, not recognizing that which the Bible does</w:t>
      </w:r>
      <w:r w:rsidRPr="00C100C3">
        <w:rPr>
          <w:rFonts w:ascii="Courier New" w:hAnsi="Courier New" w:cs="Courier New"/>
        </w:rPr>
        <w:t xml:space="preserve"> not recognize. According to Mr. M. the evil lies in the bitterness which may be produced by the testimony rendered to misunderstood truth; and schism with him consists, not in material division, but in moral division. So then, accept the division which th</w:t>
      </w:r>
      <w:r w:rsidRPr="00C100C3">
        <w:rPr>
          <w:rFonts w:ascii="Courier New" w:hAnsi="Courier New" w:cs="Courier New"/>
        </w:rPr>
        <w:t>e word does not recognize, and agree with others to commit this sin, and all will go well!</w:t>
      </w:r>
    </w:p>
    <w:p w14:paraId="49AEF3CB"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That is exaggerating the thought of Mr. M., people will exclaim.</w:t>
      </w:r>
    </w:p>
    <w:p w14:paraId="57CB911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This you will soon see. Let us listen to him:</w:t>
      </w:r>
    </w:p>
    <w:p w14:paraId="3789A068" w14:textId="66F12A7D" w:rsidR="00000000" w:rsidRPr="00C100C3" w:rsidRDefault="00362818" w:rsidP="00C100C3">
      <w:pPr>
        <w:pStyle w:val="PlainText"/>
        <w:rPr>
          <w:rFonts w:ascii="Courier New" w:hAnsi="Courier New" w:cs="Courier New"/>
        </w:rPr>
      </w:pPr>
      <w:ins w:id="4266" w:author="Comparison" w:date="2013-05-05T19:43:00Z">
        <w:r w:rsidRPr="00AA4B48">
          <w:rPr>
            <w:rFonts w:ascii="Courier New" w:hAnsi="Courier New" w:cs="Courier New"/>
          </w:rPr>
          <w:t>"</w:t>
        </w:r>
      </w:ins>
      <w:del w:id="4267" w:author="Comparison" w:date="2013-05-05T19:43:00Z">
        <w:r w:rsidRPr="00C100C3">
          <w:rPr>
            <w:rFonts w:ascii="Courier New" w:hAnsi="Courier New" w:cs="Courier New"/>
          </w:rPr>
          <w:delText>&amp;#8220;</w:delText>
        </w:r>
      </w:del>
      <w:r w:rsidRPr="00C100C3">
        <w:rPr>
          <w:rFonts w:ascii="Courier New" w:hAnsi="Courier New" w:cs="Courier New"/>
        </w:rPr>
        <w:t>I do not conceal</w:t>
      </w:r>
      <w:ins w:id="4268" w:author="Comparison" w:date="2013-05-05T19:43:00Z">
        <w:r w:rsidRPr="00AA4B48">
          <w:rPr>
            <w:rFonts w:ascii="Courier New" w:hAnsi="Courier New" w:cs="Courier New"/>
          </w:rPr>
          <w:t>,"</w:t>
        </w:r>
      </w:ins>
      <w:del w:id="4269" w:author="Comparison" w:date="2013-05-05T19:43:00Z">
        <w:r w:rsidRPr="00C100C3">
          <w:rPr>
            <w:rFonts w:ascii="Courier New" w:hAnsi="Courier New" w:cs="Courier New"/>
          </w:rPr>
          <w:delText>,&amp;#8221;</w:delText>
        </w:r>
      </w:del>
      <w:r w:rsidRPr="00C100C3">
        <w:rPr>
          <w:rFonts w:ascii="Courier New" w:hAnsi="Courier New" w:cs="Courier New"/>
        </w:rPr>
        <w:t xml:space="preserve"> says he</w:t>
      </w:r>
      <w:ins w:id="4270" w:author="Comparison" w:date="2013-05-05T19:43:00Z">
        <w:r w:rsidRPr="00AA4B48">
          <w:rPr>
            <w:rFonts w:ascii="Courier New" w:hAnsi="Courier New" w:cs="Courier New"/>
          </w:rPr>
          <w:t>,¦ "</w:t>
        </w:r>
      </w:ins>
      <w:del w:id="4271" w:author="Comparison" w:date="2013-05-05T19:43:00Z">
        <w:r w:rsidRPr="00C100C3">
          <w:rPr>
            <w:rFonts w:ascii="Courier New" w:hAnsi="Courier New" w:cs="Courier New"/>
          </w:rPr>
          <w:delText>,| &amp;#8220;</w:delText>
        </w:r>
      </w:del>
      <w:r w:rsidRPr="00C100C3">
        <w:rPr>
          <w:rFonts w:ascii="Courier New" w:hAnsi="Courier New" w:cs="Courier New"/>
        </w:rPr>
        <w:t>th</w:t>
      </w:r>
      <w:r w:rsidRPr="00C100C3">
        <w:rPr>
          <w:rFonts w:ascii="Courier New" w:hAnsi="Courier New" w:cs="Courier New"/>
        </w:rPr>
        <w:t xml:space="preserve">at in saying that one must accept our present division, I bind myself implicitly to accept new divisions </w:t>
      </w:r>
      <w:ins w:id="4272" w:author="Comparison" w:date="2013-05-05T19:43:00Z">
        <w:r w:rsidRPr="00AA4B48">
          <w:rPr>
            <w:rFonts w:ascii="Courier New" w:hAnsi="Courier New" w:cs="Courier New"/>
          </w:rPr>
          <w:t>...</w:t>
        </w:r>
      </w:ins>
      <w:del w:id="4273" w:author="Comparison" w:date="2013-05-05T19:43:00Z">
        <w:r w:rsidRPr="00C100C3">
          <w:rPr>
            <w:rFonts w:ascii="Courier New" w:hAnsi="Courier New" w:cs="Courier New"/>
          </w:rPr>
          <w:delText>&amp;#8230;</w:delText>
        </w:r>
      </w:del>
      <w:r w:rsidRPr="00C100C3">
        <w:rPr>
          <w:rFonts w:ascii="Courier New" w:hAnsi="Courier New" w:cs="Courier New"/>
        </w:rPr>
        <w:t xml:space="preserve"> if then you are convinced </w:t>
      </w:r>
      <w:ins w:id="4274" w:author="Comparison" w:date="2013-05-05T19:43:00Z">
        <w:r w:rsidRPr="00AA4B48">
          <w:rPr>
            <w:rFonts w:ascii="Courier New" w:hAnsi="Courier New" w:cs="Courier New"/>
          </w:rPr>
          <w:t>...</w:t>
        </w:r>
      </w:ins>
      <w:del w:id="4275" w:author="Comparison" w:date="2013-05-05T19:43:00Z">
        <w:r w:rsidRPr="00C100C3">
          <w:rPr>
            <w:rFonts w:ascii="Courier New" w:hAnsi="Courier New" w:cs="Courier New"/>
          </w:rPr>
          <w:delText>&amp;#8230;</w:delText>
        </w:r>
      </w:del>
      <w:r w:rsidRPr="00C100C3">
        <w:rPr>
          <w:rFonts w:ascii="Courier New" w:hAnsi="Courier New" w:cs="Courier New"/>
        </w:rPr>
        <w:t xml:space="preserve"> make a trial of it; with this object form a distinct assembly </w:t>
      </w:r>
      <w:ins w:id="4276" w:author="Comparison" w:date="2013-05-05T19:43:00Z">
        <w:r w:rsidRPr="00AA4B48">
          <w:rPr>
            <w:rFonts w:ascii="Courier New" w:hAnsi="Courier New" w:cs="Courier New"/>
          </w:rPr>
          <w:t>...</w:t>
        </w:r>
      </w:ins>
      <w:del w:id="4277" w:author="Comparison" w:date="2013-05-05T19:43:00Z">
        <w:r w:rsidRPr="00C100C3">
          <w:rPr>
            <w:rFonts w:ascii="Courier New" w:hAnsi="Courier New" w:cs="Courier New"/>
          </w:rPr>
          <w:delText>&amp;#8230;</w:delText>
        </w:r>
      </w:del>
      <w:r w:rsidRPr="00C100C3">
        <w:rPr>
          <w:rFonts w:ascii="Courier New" w:hAnsi="Courier New" w:cs="Courier New"/>
        </w:rPr>
        <w:t xml:space="preserve"> that liberty which you refuse to all, w</w:t>
      </w:r>
      <w:r w:rsidRPr="00C100C3">
        <w:rPr>
          <w:rFonts w:ascii="Courier New" w:hAnsi="Courier New" w:cs="Courier New"/>
        </w:rPr>
        <w:t>e allow to each</w:t>
      </w:r>
      <w:ins w:id="4278" w:author="Comparison" w:date="2013-05-05T19:43:00Z">
        <w:r w:rsidRPr="00AA4B48">
          <w:rPr>
            <w:rFonts w:ascii="Courier New" w:hAnsi="Courier New" w:cs="Courier New"/>
          </w:rPr>
          <w:t>."</w:t>
        </w:r>
      </w:ins>
      <w:del w:id="4279" w:author="Comparison" w:date="2013-05-05T19:43:00Z">
        <w:r w:rsidRPr="00C100C3">
          <w:rPr>
            <w:rFonts w:ascii="Courier New" w:hAnsi="Courier New" w:cs="Courier New"/>
          </w:rPr>
          <w:delText>.&amp;#8221;</w:delText>
        </w:r>
      </w:del>
    </w:p>
    <w:p w14:paraId="4CF7F0B9" w14:textId="77777777" w:rsidR="00000000" w:rsidRPr="00AA4B48" w:rsidRDefault="00362818" w:rsidP="00AA4B48">
      <w:pPr>
        <w:pStyle w:val="PlainText"/>
        <w:rPr>
          <w:ins w:id="4280" w:author="Comparison" w:date="2013-05-05T19:43:00Z"/>
          <w:rFonts w:ascii="Courier New" w:hAnsi="Courier New" w:cs="Courier New"/>
        </w:rPr>
      </w:pPr>
      <w:r w:rsidRPr="00C100C3">
        <w:rPr>
          <w:rFonts w:ascii="Courier New" w:hAnsi="Courier New" w:cs="Courier New"/>
        </w:rPr>
        <w:t>In his accusation against brethren, he says</w:t>
      </w:r>
      <w:ins w:id="4281" w:author="Comparison" w:date="2013-05-05T19:43:00Z">
        <w:r w:rsidRPr="00AA4B48">
          <w:rPr>
            <w:rFonts w:ascii="Courier New" w:hAnsi="Courier New" w:cs="Courier New"/>
          </w:rPr>
          <w:t>:¦</w:t>
        </w:r>
      </w:ins>
    </w:p>
    <w:p w14:paraId="35DB7E17" w14:textId="5EDAD7F3" w:rsidR="00000000" w:rsidRPr="00C100C3" w:rsidRDefault="00362818" w:rsidP="00C100C3">
      <w:pPr>
        <w:pStyle w:val="PlainText"/>
        <w:rPr>
          <w:del w:id="4282" w:author="Comparison" w:date="2013-05-05T19:43:00Z"/>
          <w:rFonts w:ascii="Courier New" w:hAnsi="Courier New" w:cs="Courier New"/>
        </w:rPr>
      </w:pPr>
      <w:ins w:id="4283" w:author="Comparison" w:date="2013-05-05T19:43:00Z">
        <w:r w:rsidRPr="00AA4B48">
          <w:rPr>
            <w:rFonts w:ascii="Courier New" w:hAnsi="Courier New" w:cs="Courier New"/>
          </w:rPr>
          <w:t>"</w:t>
        </w:r>
      </w:ins>
      <w:del w:id="4284" w:author="Comparison" w:date="2013-05-05T19:43:00Z">
        <w:r w:rsidRPr="00C100C3">
          <w:rPr>
            <w:rFonts w:ascii="Courier New" w:hAnsi="Courier New" w:cs="Courier New"/>
          </w:rPr>
          <w:delText>:|</w:delText>
        </w:r>
      </w:del>
    </w:p>
    <w:p w14:paraId="4080F6B2" w14:textId="4248F4CA" w:rsidR="00000000" w:rsidRPr="00C100C3" w:rsidRDefault="00362818" w:rsidP="00C100C3">
      <w:pPr>
        <w:pStyle w:val="PlainText"/>
        <w:rPr>
          <w:rFonts w:ascii="Courier New" w:hAnsi="Courier New" w:cs="Courier New"/>
        </w:rPr>
      </w:pPr>
      <w:del w:id="4285" w:author="Comparison" w:date="2013-05-05T19:43:00Z">
        <w:r w:rsidRPr="00C100C3">
          <w:rPr>
            <w:rFonts w:ascii="Courier New" w:hAnsi="Courier New" w:cs="Courier New"/>
          </w:rPr>
          <w:delText>&amp;#8220;</w:delText>
        </w:r>
      </w:del>
      <w:r w:rsidRPr="00C100C3">
        <w:rPr>
          <w:rFonts w:ascii="Courier New" w:hAnsi="Courier New" w:cs="Courier New"/>
        </w:rPr>
        <w:t>According to them, since every division into separate bodies springs from the sin of schism, in one way or another, they can only separate for the purpose of fulminating against</w:t>
      </w:r>
      <w:r w:rsidRPr="00C100C3">
        <w:rPr>
          <w:rFonts w:ascii="Courier New" w:hAnsi="Courier New" w:cs="Courier New"/>
        </w:rPr>
        <w:t xml:space="preserve"> each other; and yet they separate on slighter grounds than those who admit a *friendly division</w:t>
      </w:r>
      <w:ins w:id="4286" w:author="Comparison" w:date="2013-05-05T19:43:00Z">
        <w:r w:rsidRPr="00AA4B48">
          <w:rPr>
            <w:rFonts w:ascii="Courier New" w:hAnsi="Courier New" w:cs="Courier New"/>
          </w:rPr>
          <w:t>*!"</w:t>
        </w:r>
      </w:ins>
      <w:del w:id="4287" w:author="Comparison" w:date="2013-05-05T19:43:00Z">
        <w:r w:rsidRPr="00C100C3">
          <w:rPr>
            <w:rFonts w:ascii="Courier New" w:hAnsi="Courier New" w:cs="Courier New"/>
          </w:rPr>
          <w:delText>*!&amp;#8221;</w:delText>
        </w:r>
      </w:del>
      <w:r w:rsidRPr="00C100C3">
        <w:rPr>
          <w:rFonts w:ascii="Courier New" w:hAnsi="Courier New" w:cs="Courier New"/>
        </w:rPr>
        <w:t xml:space="preserve"> The italics are Mr. M</w:t>
      </w:r>
      <w:ins w:id="4288" w:author="Comparison" w:date="2013-05-05T19:43:00Z">
        <w:r w:rsidRPr="00AA4B48">
          <w:rPr>
            <w:rFonts w:ascii="Courier New" w:hAnsi="Courier New" w:cs="Courier New"/>
          </w:rPr>
          <w:t>.'s</w:t>
        </w:r>
      </w:ins>
      <w:del w:id="4289" w:author="Comparison" w:date="2013-05-05T19:43:00Z">
        <w:r w:rsidRPr="00C100C3">
          <w:rPr>
            <w:rFonts w:ascii="Courier New" w:hAnsi="Courier New" w:cs="Courier New"/>
          </w:rPr>
          <w:delText>.&amp;#8217;s</w:delText>
        </w:r>
      </w:del>
      <w:r w:rsidRPr="00C100C3">
        <w:rPr>
          <w:rFonts w:ascii="Courier New" w:hAnsi="Courier New" w:cs="Courier New"/>
        </w:rPr>
        <w:t>.</w:t>
      </w:r>
    </w:p>
    <w:p w14:paraId="2E84E94D"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As Mr. M. does not quote a single example of the fact which he imputes to us, I do not answer his accusation.</w:t>
      </w:r>
    </w:p>
    <w:p w14:paraId="3BF6F242"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 beli</w:t>
      </w:r>
      <w:r w:rsidRPr="00C100C3">
        <w:rPr>
          <w:rFonts w:ascii="Courier New" w:hAnsi="Courier New" w:cs="Courier New"/>
        </w:rPr>
        <w:t>eve, in effect, that every such dividing into separate bodies springs from the sin of schism, if that from which I</w:t>
      </w:r>
    </w:p>
    <w:p w14:paraId="0BB8AC2A" w14:textId="03E3D369" w:rsidR="00000000" w:rsidRPr="00C100C3" w:rsidRDefault="00362818" w:rsidP="00C100C3">
      <w:pPr>
        <w:pStyle w:val="PlainText"/>
        <w:rPr>
          <w:rFonts w:ascii="Courier New" w:hAnsi="Courier New" w:cs="Courier New"/>
        </w:rPr>
      </w:pPr>
      <w:ins w:id="4290" w:author="Comparison" w:date="2013-05-05T19:43:00Z">
        <w:r w:rsidRPr="00AA4B48">
          <w:rPr>
            <w:rFonts w:ascii="Courier New" w:hAnsi="Courier New" w:cs="Courier New"/>
          </w:rPr>
          <w:t>¦</w:t>
        </w:r>
      </w:ins>
      <w:del w:id="4291" w:author="Comparison" w:date="2013-05-05T19:43:00Z">
        <w:r w:rsidRPr="00C100C3">
          <w:rPr>
            <w:rFonts w:ascii="Courier New" w:hAnsi="Courier New" w:cs="Courier New"/>
          </w:rPr>
          <w:delText>|</w:delText>
        </w:r>
      </w:del>
      <w:r w:rsidRPr="00C100C3">
        <w:rPr>
          <w:rFonts w:ascii="Courier New" w:hAnsi="Courier New" w:cs="Courier New"/>
        </w:rPr>
        <w:t xml:space="preserve"> Page 31.</w:t>
      </w:r>
    </w:p>
    <w:p w14:paraId="46B18719" w14:textId="56321772" w:rsidR="00000000" w:rsidRPr="00C100C3" w:rsidRDefault="00362818" w:rsidP="00C100C3">
      <w:pPr>
        <w:pStyle w:val="PlainText"/>
        <w:rPr>
          <w:rFonts w:ascii="Courier New" w:hAnsi="Courier New" w:cs="Courier New"/>
        </w:rPr>
      </w:pPr>
      <w:ins w:id="4292" w:author="Comparison" w:date="2013-05-05T19:43:00Z">
        <w:r w:rsidRPr="00AA4B48">
          <w:rPr>
            <w:rFonts w:ascii="Courier New" w:hAnsi="Courier New" w:cs="Courier New"/>
          </w:rPr>
          <w:t>¦</w:t>
        </w:r>
      </w:ins>
      <w:del w:id="4293" w:author="Comparison" w:date="2013-05-05T19:43:00Z">
        <w:r w:rsidRPr="00C100C3">
          <w:rPr>
            <w:rFonts w:ascii="Courier New" w:hAnsi="Courier New" w:cs="Courier New"/>
          </w:rPr>
          <w:delText>|</w:delText>
        </w:r>
      </w:del>
      <w:r w:rsidRPr="00C100C3">
        <w:rPr>
          <w:rFonts w:ascii="Courier New" w:hAnsi="Courier New" w:cs="Courier New"/>
        </w:rPr>
        <w:t xml:space="preserve"> Page 41.</w:t>
      </w:r>
    </w:p>
    <w:p w14:paraId="23989AA2" w14:textId="5ABA4202" w:rsidR="00000000" w:rsidRPr="00C100C3" w:rsidRDefault="00362818" w:rsidP="00C100C3">
      <w:pPr>
        <w:pStyle w:val="PlainText"/>
        <w:rPr>
          <w:rFonts w:ascii="Courier New" w:hAnsi="Courier New" w:cs="Courier New"/>
        </w:rPr>
      </w:pPr>
      <w:ins w:id="4294" w:author="Comparison" w:date="2013-05-05T19:43:00Z">
        <w:r w:rsidRPr="00AA4B48">
          <w:rPr>
            <w:rFonts w:ascii="Courier New" w:hAnsi="Courier New" w:cs="Courier New"/>
          </w:rPr>
          <w:t>¦</w:t>
        </w:r>
      </w:ins>
      <w:del w:id="4295" w:author="Comparison" w:date="2013-05-05T19:43:00Z">
        <w:r w:rsidRPr="00C100C3">
          <w:rPr>
            <w:rFonts w:ascii="Courier New" w:hAnsi="Courier New" w:cs="Courier New"/>
          </w:rPr>
          <w:delText>|</w:delText>
        </w:r>
      </w:del>
      <w:r w:rsidRPr="00C100C3">
        <w:rPr>
          <w:rFonts w:ascii="Courier New" w:hAnsi="Courier New" w:cs="Courier New"/>
        </w:rPr>
        <w:t xml:space="preserve"> Page 61.</w:t>
      </w:r>
    </w:p>
    <w:p w14:paraId="3070F672"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{163}</w:t>
      </w:r>
    </w:p>
    <w:p w14:paraId="78AB32BA"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separate is really the Church or is on the footing of the unity of the Church, even if there shou</w:t>
      </w:r>
      <w:r w:rsidRPr="00C100C3">
        <w:rPr>
          <w:rFonts w:ascii="Courier New" w:hAnsi="Courier New" w:cs="Courier New"/>
        </w:rPr>
        <w:t>ld be but a small number of persons.</w:t>
      </w:r>
    </w:p>
    <w:p w14:paraId="5AC5F611" w14:textId="642856EF" w:rsidR="00000000" w:rsidRPr="00C100C3" w:rsidRDefault="00362818" w:rsidP="00C100C3">
      <w:pPr>
        <w:pStyle w:val="PlainText"/>
        <w:rPr>
          <w:rFonts w:ascii="Courier New" w:hAnsi="Courier New" w:cs="Courier New"/>
        </w:rPr>
      </w:pPr>
      <w:r w:rsidRPr="00C100C3">
        <w:rPr>
          <w:rFonts w:ascii="Courier New" w:hAnsi="Courier New" w:cs="Courier New"/>
        </w:rPr>
        <w:t xml:space="preserve">But Mr. M. admits the </w:t>
      </w:r>
      <w:ins w:id="4296" w:author="Comparison" w:date="2013-05-05T19:43:00Z">
        <w:r w:rsidRPr="00AA4B48">
          <w:rPr>
            <w:rFonts w:ascii="Courier New" w:hAnsi="Courier New" w:cs="Courier New"/>
          </w:rPr>
          <w:t>"</w:t>
        </w:r>
      </w:ins>
      <w:del w:id="4297" w:author="Comparison" w:date="2013-05-05T19:43:00Z">
        <w:r w:rsidRPr="00C100C3">
          <w:rPr>
            <w:rFonts w:ascii="Courier New" w:hAnsi="Courier New" w:cs="Courier New"/>
          </w:rPr>
          <w:delText>&amp;#8220;</w:delText>
        </w:r>
      </w:del>
      <w:r w:rsidRPr="00C100C3">
        <w:rPr>
          <w:rFonts w:ascii="Courier New" w:hAnsi="Courier New" w:cs="Courier New"/>
        </w:rPr>
        <w:t>friendly divisions</w:t>
      </w:r>
      <w:ins w:id="4298" w:author="Comparison" w:date="2013-05-05T19:43:00Z">
        <w:r w:rsidRPr="00AA4B48">
          <w:rPr>
            <w:rFonts w:ascii="Courier New" w:hAnsi="Courier New" w:cs="Courier New"/>
          </w:rPr>
          <w:t>."</w:t>
        </w:r>
      </w:ins>
      <w:del w:id="4299" w:author="Comparison" w:date="2013-05-05T19:43:00Z">
        <w:r w:rsidRPr="00C100C3">
          <w:rPr>
            <w:rFonts w:ascii="Courier New" w:hAnsi="Courier New" w:cs="Courier New"/>
          </w:rPr>
          <w:delText>.&amp;#8221;</w:delText>
        </w:r>
      </w:del>
      <w:r w:rsidRPr="00C100C3">
        <w:rPr>
          <w:rFonts w:ascii="Courier New" w:hAnsi="Courier New" w:cs="Courier New"/>
        </w:rPr>
        <w:t xml:space="preserve"> That is to say, he admits that souls are not exercised as to this, and agree to remain in a position which the word of God does not recognize; he admits that, bec</w:t>
      </w:r>
      <w:r w:rsidRPr="00C100C3">
        <w:rPr>
          <w:rFonts w:ascii="Courier New" w:hAnsi="Courier New" w:cs="Courier New"/>
        </w:rPr>
        <w:t>ause, being on earth, this sin must necessarily have come in.</w:t>
      </w:r>
    </w:p>
    <w:p w14:paraId="777DC49C"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 do not attack other Christians; I find that it is a bad system. But to recognize, admit, accept, that which the word does not recognize, I confess that I am not altogether come to this, and t</w:t>
      </w:r>
      <w:r w:rsidRPr="00C100C3">
        <w:rPr>
          <w:rFonts w:ascii="Courier New" w:hAnsi="Courier New" w:cs="Courier New"/>
        </w:rPr>
        <w:t>hat I am not come to say that outward sin is nothing, if the heart is not in it.</w:t>
      </w:r>
    </w:p>
    <w:p w14:paraId="2EEC9E1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It is going too far, you will say, to consider the thing thus.</w:t>
      </w:r>
    </w:p>
    <w:p w14:paraId="4DCE8A2D" w14:textId="77777777" w:rsidR="00000000" w:rsidRPr="00AA4B48" w:rsidRDefault="00362818" w:rsidP="00AA4B48">
      <w:pPr>
        <w:pStyle w:val="PlainText"/>
        <w:rPr>
          <w:ins w:id="4300" w:author="Comparison" w:date="2013-05-05T19:43:00Z"/>
          <w:rFonts w:ascii="Courier New" w:hAnsi="Courier New" w:cs="Courier New"/>
        </w:rPr>
      </w:pPr>
      <w:r w:rsidRPr="00C100C3">
        <w:rPr>
          <w:rFonts w:ascii="Courier New" w:hAnsi="Courier New" w:cs="Courier New"/>
        </w:rPr>
        <w:t>This is what I read in Mr. M</w:t>
      </w:r>
      <w:ins w:id="4301" w:author="Comparison" w:date="2013-05-05T19:43:00Z">
        <w:r w:rsidRPr="00AA4B48">
          <w:rPr>
            <w:rFonts w:ascii="Courier New" w:hAnsi="Courier New" w:cs="Courier New"/>
          </w:rPr>
          <w:t>.'s</w:t>
        </w:r>
      </w:ins>
      <w:del w:id="4302" w:author="Comparison" w:date="2013-05-05T19:43:00Z">
        <w:r w:rsidRPr="00C100C3">
          <w:rPr>
            <w:rFonts w:ascii="Courier New" w:hAnsi="Courier New" w:cs="Courier New"/>
          </w:rPr>
          <w:delText>.&amp;#8217;s</w:delText>
        </w:r>
      </w:del>
      <w:r w:rsidRPr="00C100C3">
        <w:rPr>
          <w:rFonts w:ascii="Courier New" w:hAnsi="Courier New" w:cs="Courier New"/>
        </w:rPr>
        <w:t xml:space="preserve"> tract</w:t>
      </w:r>
      <w:ins w:id="4303" w:author="Comparison" w:date="2013-05-05T19:43:00Z">
        <w:r w:rsidRPr="00AA4B48">
          <w:rPr>
            <w:rFonts w:ascii="Courier New" w:hAnsi="Courier New" w:cs="Courier New"/>
          </w:rPr>
          <w:t>:¦</w:t>
        </w:r>
      </w:ins>
    </w:p>
    <w:p w14:paraId="4679B724" w14:textId="0797AF8D" w:rsidR="00000000" w:rsidRPr="00C100C3" w:rsidRDefault="00362818" w:rsidP="00C100C3">
      <w:pPr>
        <w:pStyle w:val="PlainText"/>
        <w:rPr>
          <w:del w:id="4304" w:author="Comparison" w:date="2013-05-05T19:43:00Z"/>
          <w:rFonts w:ascii="Courier New" w:hAnsi="Courier New" w:cs="Courier New"/>
        </w:rPr>
      </w:pPr>
      <w:ins w:id="4305" w:author="Comparison" w:date="2013-05-05T19:43:00Z">
        <w:r w:rsidRPr="00AA4B48">
          <w:rPr>
            <w:rFonts w:ascii="Courier New" w:hAnsi="Courier New" w:cs="Courier New"/>
          </w:rPr>
          <w:t>"</w:t>
        </w:r>
      </w:ins>
      <w:del w:id="4306" w:author="Comparison" w:date="2013-05-05T19:43:00Z">
        <w:r w:rsidRPr="00C100C3">
          <w:rPr>
            <w:rFonts w:ascii="Courier New" w:hAnsi="Courier New" w:cs="Courier New"/>
          </w:rPr>
          <w:delText>:|</w:delText>
        </w:r>
      </w:del>
    </w:p>
    <w:p w14:paraId="4673B14D" w14:textId="6658A100" w:rsidR="00000000" w:rsidRPr="00C100C3" w:rsidRDefault="00362818" w:rsidP="00C100C3">
      <w:pPr>
        <w:pStyle w:val="PlainText"/>
        <w:rPr>
          <w:rFonts w:ascii="Courier New" w:hAnsi="Courier New" w:cs="Courier New"/>
        </w:rPr>
      </w:pPr>
      <w:del w:id="4307" w:author="Comparison" w:date="2013-05-05T19:43:00Z">
        <w:r w:rsidRPr="00C100C3">
          <w:rPr>
            <w:rFonts w:ascii="Courier New" w:hAnsi="Courier New" w:cs="Courier New"/>
          </w:rPr>
          <w:delText>&amp;#8220;</w:delText>
        </w:r>
      </w:del>
      <w:r w:rsidRPr="00C100C3">
        <w:rPr>
          <w:rFonts w:ascii="Courier New" w:hAnsi="Courier New" w:cs="Courier New"/>
        </w:rPr>
        <w:t xml:space="preserve">The reminiscences of Babel are become the organs of the </w:t>
      </w:r>
      <w:r w:rsidRPr="00C100C3">
        <w:rPr>
          <w:rFonts w:ascii="Courier New" w:hAnsi="Courier New" w:cs="Courier New"/>
        </w:rPr>
        <w:t>Holy Spirit</w:t>
      </w:r>
      <w:ins w:id="4308" w:author="Comparison" w:date="2013-05-05T19:43:00Z">
        <w:r w:rsidRPr="00AA4B48">
          <w:rPr>
            <w:rFonts w:ascii="Courier New" w:hAnsi="Courier New" w:cs="Courier New"/>
          </w:rPr>
          <w:t>."</w:t>
        </w:r>
      </w:ins>
      <w:del w:id="4309" w:author="Comparison" w:date="2013-05-05T19:43:00Z">
        <w:r w:rsidRPr="00C100C3">
          <w:rPr>
            <w:rFonts w:ascii="Courier New" w:hAnsi="Courier New" w:cs="Courier New"/>
          </w:rPr>
          <w:delText>.&amp;#8221;</w:delText>
        </w:r>
      </w:del>
      <w:r w:rsidRPr="00C100C3">
        <w:rPr>
          <w:rFonts w:ascii="Courier New" w:hAnsi="Courier New" w:cs="Courier New"/>
        </w:rPr>
        <w:t xml:space="preserve"> It is, in effect, a special and magnificent token of the grace of God</w:t>
      </w:r>
      <w:ins w:id="4310" w:author="Comparison" w:date="2013-05-05T19:43:00Z">
        <w:r w:rsidRPr="00AA4B48">
          <w:rPr>
            <w:rFonts w:ascii="Courier New" w:hAnsi="Courier New" w:cs="Courier New"/>
          </w:rPr>
          <w:t>.</w:t>
        </w:r>
      </w:ins>
      <w:del w:id="4311" w:author="Comparison" w:date="2013-05-05T19:43:00Z">
        <w:r w:rsidRPr="00C100C3">
          <w:rPr>
            <w:rFonts w:ascii="Courier New" w:hAnsi="Courier New" w:cs="Courier New"/>
          </w:rPr>
          <w:delText>,</w:delText>
        </w:r>
      </w:del>
      <w:r w:rsidRPr="00C100C3">
        <w:rPr>
          <w:rFonts w:ascii="Courier New" w:hAnsi="Courier New" w:cs="Courier New"/>
        </w:rPr>
        <w:t xml:space="preserve"> What application does Mr. M. make of it? </w:t>
      </w:r>
      <w:ins w:id="4312" w:author="Comparison" w:date="2013-05-05T19:43:00Z">
        <w:r w:rsidRPr="00AA4B48">
          <w:rPr>
            <w:rFonts w:ascii="Courier New" w:hAnsi="Courier New" w:cs="Courier New"/>
          </w:rPr>
          <w:t>"*</w:t>
        </w:r>
      </w:ins>
      <w:del w:id="4313" w:author="Comparison" w:date="2013-05-05T19:43:00Z">
        <w:r w:rsidRPr="00C100C3">
          <w:rPr>
            <w:rFonts w:ascii="Courier New" w:hAnsi="Courier New" w:cs="Courier New"/>
          </w:rPr>
          <w:delText>&amp;#8220;*</w:delText>
        </w:r>
      </w:del>
      <w:r w:rsidRPr="00C100C3">
        <w:rPr>
          <w:rFonts w:ascii="Courier New" w:hAnsi="Courier New" w:cs="Courier New"/>
        </w:rPr>
        <w:t xml:space="preserve">May it be so still*! The Church cannot begin its history again, and recover the unity which exists no more. All the </w:t>
      </w:r>
      <w:r w:rsidRPr="00C100C3">
        <w:rPr>
          <w:rFonts w:ascii="Courier New" w:hAnsi="Courier New" w:cs="Courier New"/>
        </w:rPr>
        <w:t>efforts made to reunite Christians, in beginning by that which is outward, have only increased the bitterness of those differences</w:t>
      </w:r>
      <w:ins w:id="4314" w:author="Comparison" w:date="2013-05-05T19:43:00Z">
        <w:r w:rsidRPr="00AA4B48">
          <w:rPr>
            <w:rFonts w:ascii="Courier New" w:hAnsi="Courier New" w:cs="Courier New"/>
          </w:rPr>
          <w:t>¦</w:t>
        </w:r>
      </w:ins>
      <w:del w:id="4315" w:author="Comparison" w:date="2013-05-05T19:43:00Z">
        <w:r w:rsidRPr="00C100C3">
          <w:rPr>
            <w:rFonts w:ascii="Courier New" w:hAnsi="Courier New" w:cs="Courier New"/>
          </w:rPr>
          <w:delText>|</w:delText>
        </w:r>
      </w:del>
      <w:r w:rsidRPr="00C100C3">
        <w:rPr>
          <w:rFonts w:ascii="Courier New" w:hAnsi="Courier New" w:cs="Courier New"/>
        </w:rPr>
        <w:t xml:space="preserve"> which exist, or created additional sects. We cannot escape from our humiliation; but, by the grace of God, we can avoid the </w:t>
      </w:r>
      <w:r w:rsidRPr="00C100C3">
        <w:rPr>
          <w:rFonts w:ascii="Courier New" w:hAnsi="Courier New" w:cs="Courier New"/>
        </w:rPr>
        <w:t>sin which has associated itself therewith. Let us be but of *one heart and one soul*; it little matters then that we are no longer one single denomination [that is to say, the thing which, according to Mr. M</w:t>
      </w:r>
      <w:ins w:id="4316" w:author="Comparison" w:date="2013-05-05T19:43:00Z">
        <w:r w:rsidRPr="00AA4B48">
          <w:rPr>
            <w:rFonts w:ascii="Courier New" w:hAnsi="Courier New" w:cs="Courier New"/>
          </w:rPr>
          <w:t>.'s</w:t>
        </w:r>
      </w:ins>
      <w:del w:id="4317" w:author="Comparison" w:date="2013-05-05T19:43:00Z">
        <w:r w:rsidRPr="00C100C3">
          <w:rPr>
            <w:rFonts w:ascii="Courier New" w:hAnsi="Courier New" w:cs="Courier New"/>
          </w:rPr>
          <w:delText>.&amp;#8217;s</w:delText>
        </w:r>
      </w:del>
      <w:r w:rsidRPr="00C100C3">
        <w:rPr>
          <w:rFonts w:ascii="Courier New" w:hAnsi="Courier New" w:cs="Courier New"/>
        </w:rPr>
        <w:t xml:space="preserve"> own avowal, God has established</w:t>
      </w:r>
      <w:del w:id="4318" w:author="Comparison" w:date="2013-05-05T19:43:00Z">
        <w:r w:rsidRPr="00C100C3">
          <w:rPr>
            <w:rFonts w:ascii="Courier New" w:hAnsi="Courier New" w:cs="Courier New"/>
          </w:rPr>
          <w:delText>,</w:delText>
        </w:r>
      </w:del>
      <w:r w:rsidRPr="00C100C3">
        <w:rPr>
          <w:rFonts w:ascii="Courier New" w:hAnsi="Courier New" w:cs="Courier New"/>
        </w:rPr>
        <w:t xml:space="preserve"> and wh</w:t>
      </w:r>
      <w:r w:rsidRPr="00C100C3">
        <w:rPr>
          <w:rFonts w:ascii="Courier New" w:hAnsi="Courier New" w:cs="Courier New"/>
        </w:rPr>
        <w:t>ich alone the Bible recognizes]. Grace has no need to overthrow the walls of separation, which it can rise above</w:t>
      </w:r>
      <w:ins w:id="4319" w:author="Comparison" w:date="2013-05-05T19:43:00Z">
        <w:r w:rsidRPr="00AA4B48">
          <w:rPr>
            <w:rFonts w:ascii="Courier New" w:hAnsi="Courier New" w:cs="Courier New"/>
          </w:rPr>
          <w:t>."</w:t>
        </w:r>
      </w:ins>
      <w:del w:id="4320" w:author="Comparison" w:date="2013-05-05T19:43:00Z">
        <w:r w:rsidRPr="00C100C3">
          <w:rPr>
            <w:rFonts w:ascii="Courier New" w:hAnsi="Courier New" w:cs="Courier New"/>
          </w:rPr>
          <w:delText>.&amp;#8221;</w:delText>
        </w:r>
      </w:del>
    </w:p>
    <w:p w14:paraId="5F65ACEA" w14:textId="71255843" w:rsidR="00000000" w:rsidRPr="00C100C3" w:rsidRDefault="00362818" w:rsidP="00C100C3">
      <w:pPr>
        <w:pStyle w:val="PlainText"/>
        <w:rPr>
          <w:rFonts w:ascii="Courier New" w:hAnsi="Courier New" w:cs="Courier New"/>
        </w:rPr>
      </w:pPr>
      <w:r w:rsidRPr="00C100C3">
        <w:rPr>
          <w:rFonts w:ascii="Courier New" w:hAnsi="Courier New" w:cs="Courier New"/>
        </w:rPr>
        <w:t>This does not mean, have brotherly love towards every Christian, and receive him with open arms</w:t>
      </w:r>
      <w:ins w:id="4321" w:author="Comparison" w:date="2013-05-05T19:43:00Z">
        <w:r w:rsidRPr="00AA4B48">
          <w:rPr>
            <w:rFonts w:ascii="Courier New" w:hAnsi="Courier New" w:cs="Courier New"/>
          </w:rPr>
          <w:t xml:space="preserve"> -- </w:t>
        </w:r>
      </w:ins>
      <w:del w:id="4322" w:author="Comparison" w:date="2013-05-05T19:43:00Z">
        <w:r w:rsidRPr="00C100C3">
          <w:rPr>
            <w:rFonts w:ascii="Courier New" w:hAnsi="Courier New" w:cs="Courier New"/>
          </w:rPr>
          <w:delText>&amp;#8212;</w:delText>
        </w:r>
      </w:del>
      <w:r w:rsidRPr="00C100C3">
        <w:rPr>
          <w:rFonts w:ascii="Courier New" w:hAnsi="Courier New" w:cs="Courier New"/>
        </w:rPr>
        <w:t>language to which the heart shou</w:t>
      </w:r>
      <w:r w:rsidRPr="00C100C3">
        <w:rPr>
          <w:rFonts w:ascii="Courier New" w:hAnsi="Courier New" w:cs="Courier New"/>
        </w:rPr>
        <w:t>ld freely respond. It is to say, that we should remain in that which is contrary to the word of God, in outward sin, and that grace, without removing it, will rise above it!</w:t>
      </w:r>
    </w:p>
    <w:p w14:paraId="5AA773F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And it is not the notion that, little by little, this division will cease: a fals</w:t>
      </w:r>
      <w:r w:rsidRPr="00C100C3">
        <w:rPr>
          <w:rFonts w:ascii="Courier New" w:hAnsi="Courier New" w:cs="Courier New"/>
        </w:rPr>
        <w:t>e principle, because we are not to do evil that good may come. Nothing is more dangerous for the conscience,</w:t>
      </w:r>
    </w:p>
    <w:p w14:paraId="65186DDF" w14:textId="40B7E552" w:rsidR="00000000" w:rsidRPr="00C100C3" w:rsidRDefault="00362818" w:rsidP="00C100C3">
      <w:pPr>
        <w:pStyle w:val="PlainText"/>
        <w:rPr>
          <w:rFonts w:ascii="Courier New" w:hAnsi="Courier New" w:cs="Courier New"/>
        </w:rPr>
      </w:pPr>
      <w:ins w:id="4323" w:author="Comparison" w:date="2013-05-05T19:43:00Z">
        <w:r w:rsidRPr="00AA4B48">
          <w:rPr>
            <w:rFonts w:ascii="Courier New" w:hAnsi="Courier New" w:cs="Courier New"/>
          </w:rPr>
          <w:t>¦</w:t>
        </w:r>
      </w:ins>
      <w:del w:id="4324" w:author="Comparison" w:date="2013-05-05T19:43:00Z">
        <w:r w:rsidRPr="00C100C3">
          <w:rPr>
            <w:rFonts w:ascii="Courier New" w:hAnsi="Courier New" w:cs="Courier New"/>
          </w:rPr>
          <w:delText>|</w:delText>
        </w:r>
      </w:del>
      <w:r w:rsidRPr="00C100C3">
        <w:rPr>
          <w:rFonts w:ascii="Courier New" w:hAnsi="Courier New" w:cs="Courier New"/>
        </w:rPr>
        <w:t xml:space="preserve"> Page 35.</w:t>
      </w:r>
    </w:p>
    <w:p w14:paraId="753BE51E" w14:textId="69E552AD" w:rsidR="00000000" w:rsidRPr="00C100C3" w:rsidRDefault="00362818" w:rsidP="00C100C3">
      <w:pPr>
        <w:pStyle w:val="PlainText"/>
        <w:rPr>
          <w:rFonts w:ascii="Courier New" w:hAnsi="Courier New" w:cs="Courier New"/>
        </w:rPr>
      </w:pPr>
      <w:ins w:id="4325" w:author="Comparison" w:date="2013-05-05T19:43:00Z">
        <w:r w:rsidRPr="00AA4B48">
          <w:rPr>
            <w:rFonts w:ascii="Courier New" w:hAnsi="Courier New" w:cs="Courier New"/>
          </w:rPr>
          <w:t>¦</w:t>
        </w:r>
      </w:ins>
      <w:del w:id="4326" w:author="Comparison" w:date="2013-05-05T19:43:00Z">
        <w:r w:rsidRPr="00C100C3">
          <w:rPr>
            <w:rFonts w:ascii="Courier New" w:hAnsi="Courier New" w:cs="Courier New"/>
          </w:rPr>
          <w:delText>|</w:delText>
        </w:r>
      </w:del>
      <w:r w:rsidRPr="00C100C3">
        <w:rPr>
          <w:rFonts w:ascii="Courier New" w:hAnsi="Courier New" w:cs="Courier New"/>
        </w:rPr>
        <w:t xml:space="preserve"> This is, in my opinion, a singular reason for establishing a system which as yet exists nowhere.</w:t>
      </w:r>
    </w:p>
    <w:p w14:paraId="15D19953"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{164}</w:t>
      </w:r>
    </w:p>
    <w:p w14:paraId="24F3CE82"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nor more destructive of all</w:t>
      </w:r>
      <w:r w:rsidRPr="00C100C3">
        <w:rPr>
          <w:rFonts w:ascii="Courier New" w:hAnsi="Courier New" w:cs="Courier New"/>
        </w:rPr>
        <w:t xml:space="preserve"> blessing, because this puts God aside.</w:t>
      </w:r>
    </w:p>
    <w:p w14:paraId="3846246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thought of Mr. M. is to accept the state which the word does not recognize, and then to expect blessing.</w:t>
      </w:r>
    </w:p>
    <w:p w14:paraId="75EF285B" w14:textId="1B8497F4" w:rsidR="00000000" w:rsidRPr="00C100C3" w:rsidRDefault="00362818" w:rsidP="00C100C3">
      <w:pPr>
        <w:pStyle w:val="PlainText"/>
        <w:rPr>
          <w:rFonts w:ascii="Courier New" w:hAnsi="Courier New" w:cs="Courier New"/>
        </w:rPr>
      </w:pPr>
      <w:ins w:id="4327" w:author="Comparison" w:date="2013-05-05T19:43:00Z">
        <w:r w:rsidRPr="00AA4B48">
          <w:rPr>
            <w:rFonts w:ascii="Courier New" w:hAnsi="Courier New" w:cs="Courier New"/>
          </w:rPr>
          <w:t>"</w:t>
        </w:r>
      </w:ins>
      <w:del w:id="4328" w:author="Comparison" w:date="2013-05-05T19:43:00Z">
        <w:r w:rsidRPr="00C100C3">
          <w:rPr>
            <w:rFonts w:ascii="Courier New" w:hAnsi="Courier New" w:cs="Courier New"/>
          </w:rPr>
          <w:delText>&amp;#8220;</w:delText>
        </w:r>
      </w:del>
      <w:r w:rsidRPr="00C100C3">
        <w:rPr>
          <w:rFonts w:ascii="Courier New" w:hAnsi="Courier New" w:cs="Courier New"/>
        </w:rPr>
        <w:t>No disunion</w:t>
      </w:r>
      <w:ins w:id="4329" w:author="Comparison" w:date="2013-05-05T19:43:00Z">
        <w:r w:rsidRPr="00AA4B48">
          <w:rPr>
            <w:rFonts w:ascii="Courier New" w:hAnsi="Courier New" w:cs="Courier New"/>
          </w:rPr>
          <w:t>,"</w:t>
        </w:r>
      </w:ins>
      <w:del w:id="4330" w:author="Comparison" w:date="2013-05-05T19:43:00Z">
        <w:r w:rsidRPr="00C100C3">
          <w:rPr>
            <w:rFonts w:ascii="Courier New" w:hAnsi="Courier New" w:cs="Courier New"/>
          </w:rPr>
          <w:delText>,&amp;#8221;</w:delText>
        </w:r>
      </w:del>
      <w:r w:rsidRPr="00C100C3">
        <w:rPr>
          <w:rFonts w:ascii="Courier New" w:hAnsi="Courier New" w:cs="Courier New"/>
        </w:rPr>
        <w:t xml:space="preserve"> says he</w:t>
      </w:r>
      <w:ins w:id="4331" w:author="Comparison" w:date="2013-05-05T19:43:00Z">
        <w:r w:rsidRPr="00AA4B48">
          <w:rPr>
            <w:rFonts w:ascii="Courier New" w:hAnsi="Courier New" w:cs="Courier New"/>
          </w:rPr>
          <w:t>,¦ "</w:t>
        </w:r>
      </w:ins>
      <w:del w:id="4332" w:author="Comparison" w:date="2013-05-05T19:43:00Z">
        <w:r w:rsidRPr="00C100C3">
          <w:rPr>
            <w:rFonts w:ascii="Courier New" w:hAnsi="Courier New" w:cs="Courier New"/>
          </w:rPr>
          <w:delText>,| &amp;#8220;</w:delText>
        </w:r>
      </w:del>
      <w:r w:rsidRPr="00C100C3">
        <w:rPr>
          <w:rFonts w:ascii="Courier New" w:hAnsi="Courier New" w:cs="Courier New"/>
        </w:rPr>
        <w:t>can subsist before Him [the Holy Spirit</w:t>
      </w:r>
      <w:ins w:id="4333" w:author="Comparison" w:date="2013-05-05T19:43:00Z">
        <w:r w:rsidRPr="00AA4B48">
          <w:rPr>
            <w:rFonts w:ascii="Courier New" w:hAnsi="Courier New" w:cs="Courier New"/>
          </w:rPr>
          <w:t>] ... .</w:t>
        </w:r>
      </w:ins>
      <w:del w:id="4334" w:author="Comparison" w:date="2013-05-05T19:43:00Z">
        <w:r w:rsidRPr="00C100C3">
          <w:rPr>
            <w:rFonts w:ascii="Courier New" w:hAnsi="Courier New" w:cs="Courier New"/>
          </w:rPr>
          <w:delText>]&amp;#8230;</w:delText>
        </w:r>
      </w:del>
      <w:r w:rsidRPr="00C100C3">
        <w:rPr>
          <w:rFonts w:ascii="Courier New" w:hAnsi="Courier New" w:cs="Courier New"/>
        </w:rPr>
        <w:t xml:space="preserve"> Let the congr</w:t>
      </w:r>
      <w:r w:rsidRPr="00C100C3">
        <w:rPr>
          <w:rFonts w:ascii="Courier New" w:hAnsi="Courier New" w:cs="Courier New"/>
        </w:rPr>
        <w:t>egations of different faithful denominations [for multitudinist Christians must always remain outside</w:t>
      </w:r>
      <w:ins w:id="4335" w:author="Comparison" w:date="2013-05-05T19:43:00Z">
        <w:r w:rsidRPr="00AA4B48">
          <w:rPr>
            <w:rFonts w:ascii="Courier New" w:hAnsi="Courier New" w:cs="Courier New"/>
          </w:rPr>
          <w:t>¦]</w:t>
        </w:r>
      </w:ins>
      <w:del w:id="4336" w:author="Comparison" w:date="2013-05-05T19:43:00Z">
        <w:r w:rsidRPr="00C100C3">
          <w:rPr>
            <w:rFonts w:ascii="Courier New" w:hAnsi="Courier New" w:cs="Courier New"/>
          </w:rPr>
          <w:delText>|]</w:delText>
        </w:r>
      </w:del>
      <w:r w:rsidRPr="00C100C3">
        <w:rPr>
          <w:rFonts w:ascii="Courier New" w:hAnsi="Courier New" w:cs="Courier New"/>
        </w:rPr>
        <w:t xml:space="preserve"> be united in their Christian sympathies, as much as are the congregations of the same denomination; thus is the unity of the Spirit substituted for the </w:t>
      </w:r>
      <w:r w:rsidRPr="00C100C3">
        <w:rPr>
          <w:rFonts w:ascii="Courier New" w:hAnsi="Courier New" w:cs="Courier New"/>
        </w:rPr>
        <w:t>uniformity of men</w:t>
      </w:r>
      <w:ins w:id="4337" w:author="Comparison" w:date="2013-05-05T19:43:00Z">
        <w:r w:rsidRPr="00AA4B48">
          <w:rPr>
            <w:rFonts w:ascii="Courier New" w:hAnsi="Courier New" w:cs="Courier New"/>
          </w:rPr>
          <w:t>."</w:t>
        </w:r>
      </w:ins>
      <w:del w:id="4338" w:author="Comparison" w:date="2013-05-05T19:43:00Z">
        <w:r w:rsidRPr="00C100C3">
          <w:rPr>
            <w:rFonts w:ascii="Courier New" w:hAnsi="Courier New" w:cs="Courier New"/>
          </w:rPr>
          <w:delText>.&amp;#8221;</w:delText>
        </w:r>
      </w:del>
    </w:p>
    <w:p w14:paraId="72EC19F3" w14:textId="48C63D9D" w:rsidR="00000000" w:rsidRPr="00C100C3" w:rsidRDefault="00362818" w:rsidP="00C100C3">
      <w:pPr>
        <w:pStyle w:val="PlainText"/>
        <w:rPr>
          <w:rFonts w:ascii="Courier New" w:hAnsi="Courier New" w:cs="Courier New"/>
        </w:rPr>
      </w:pPr>
      <w:r w:rsidRPr="00C100C3">
        <w:rPr>
          <w:rFonts w:ascii="Courier New" w:hAnsi="Courier New" w:cs="Courier New"/>
        </w:rPr>
        <w:t>And as to the unity which God had established (the only one which the word recognizes) to speak of that is embittering. Let us leave it alone. It cannot be re-established here below. The Church of God was doomed to lose its primi</w:t>
      </w:r>
      <w:r w:rsidRPr="00C100C3">
        <w:rPr>
          <w:rFonts w:ascii="Courier New" w:hAnsi="Courier New" w:cs="Courier New"/>
        </w:rPr>
        <w:t>tive beauty and order. Is not this the exact meaning of Mr. M</w:t>
      </w:r>
      <w:ins w:id="4339" w:author="Comparison" w:date="2013-05-05T19:43:00Z">
        <w:r w:rsidRPr="00AA4B48">
          <w:rPr>
            <w:rFonts w:ascii="Courier New" w:hAnsi="Courier New" w:cs="Courier New"/>
          </w:rPr>
          <w:t>.'s</w:t>
        </w:r>
      </w:ins>
      <w:del w:id="4340" w:author="Comparison" w:date="2013-05-05T19:43:00Z">
        <w:r w:rsidRPr="00C100C3">
          <w:rPr>
            <w:rFonts w:ascii="Courier New" w:hAnsi="Courier New" w:cs="Courier New"/>
          </w:rPr>
          <w:delText>.&amp;#8217;s</w:delText>
        </w:r>
      </w:del>
      <w:r w:rsidRPr="00C100C3">
        <w:rPr>
          <w:rFonts w:ascii="Courier New" w:hAnsi="Courier New" w:cs="Courier New"/>
        </w:rPr>
        <w:t xml:space="preserve"> expressions?</w:t>
      </w:r>
    </w:p>
    <w:p w14:paraId="66AC78E2"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It is fatal idealism after all, if it be not generous; an idealism without conscience, which sets aside the word and shuns the humiliation of the conviction of sin.</w:t>
      </w:r>
    </w:p>
    <w:p w14:paraId="01A66ED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And w</w:t>
      </w:r>
      <w:r w:rsidRPr="00C100C3">
        <w:rPr>
          <w:rFonts w:ascii="Courier New" w:hAnsi="Courier New" w:cs="Courier New"/>
        </w:rPr>
        <w:t>hat is the argument by which Mr. M. sustains this principle?</w:t>
      </w:r>
    </w:p>
    <w:p w14:paraId="68F5ECF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God, in the plain of Shinar, judged the perverse and rebellious unity, which natural man was using to exalt himself against God, and to make himself a name, to the end that there should be no di</w:t>
      </w:r>
      <w:r w:rsidRPr="00C100C3">
        <w:rPr>
          <w:rFonts w:ascii="Courier New" w:hAnsi="Courier New" w:cs="Courier New"/>
        </w:rPr>
        <w:t xml:space="preserve">spersion. The diversity of nations was and remains the result of this judgment of God. By the presence of His Spirit on earth, God has established a precious unity. Man, by his sin, has destroyed it; divisions and sects have taken the place of that unity. </w:t>
      </w:r>
      <w:r w:rsidRPr="00C100C3">
        <w:rPr>
          <w:rFonts w:ascii="Courier New" w:hAnsi="Courier New" w:cs="Courier New"/>
        </w:rPr>
        <w:t xml:space="preserve">Let us place, according to Mr. M., the result of the judgment of God on a level with the sin of man, and let us keep both, as being equally His will. For what is the history of which Mr. M. speaks? By His power Jehovah confounded the folly of man; and the </w:t>
      </w:r>
      <w:r w:rsidRPr="00C100C3">
        <w:rPr>
          <w:rFonts w:ascii="Courier New" w:hAnsi="Courier New" w:cs="Courier New"/>
        </w:rPr>
        <w:t>diversity, the confusion of tongues, which stamped upon it the name of Babel, recalls the judgment of God. The Holy Ghost finds men in this state. For a long period, one race alone worshipped Jehovah, the praises of whom rose up to Him in one language only</w:t>
      </w:r>
      <w:r w:rsidRPr="00C100C3">
        <w:rPr>
          <w:rFonts w:ascii="Courier New" w:hAnsi="Courier New" w:cs="Courier New"/>
        </w:rPr>
        <w:t>, praises limited even by the restriction of the blessing which united round an earthly temple, a people who were not allowed to penetrate the veil, which hid their God from them. A perfect and eternal redemption has been accomplished, and</w:t>
      </w:r>
    </w:p>
    <w:p w14:paraId="3D8FA90D" w14:textId="78367EEE" w:rsidR="00000000" w:rsidRPr="00C100C3" w:rsidRDefault="00362818" w:rsidP="00C100C3">
      <w:pPr>
        <w:pStyle w:val="PlainText"/>
        <w:rPr>
          <w:rFonts w:ascii="Courier New" w:hAnsi="Courier New" w:cs="Courier New"/>
        </w:rPr>
      </w:pPr>
      <w:ins w:id="4341" w:author="Comparison" w:date="2013-05-05T19:43:00Z">
        <w:r w:rsidRPr="00AA4B48">
          <w:rPr>
            <w:rFonts w:ascii="Courier New" w:hAnsi="Courier New" w:cs="Courier New"/>
          </w:rPr>
          <w:t>¦</w:t>
        </w:r>
      </w:ins>
      <w:del w:id="4342" w:author="Comparison" w:date="2013-05-05T19:43:00Z">
        <w:r w:rsidRPr="00C100C3">
          <w:rPr>
            <w:rFonts w:ascii="Courier New" w:hAnsi="Courier New" w:cs="Courier New"/>
          </w:rPr>
          <w:delText>|</w:delText>
        </w:r>
      </w:del>
      <w:r w:rsidRPr="00C100C3">
        <w:rPr>
          <w:rFonts w:ascii="Courier New" w:hAnsi="Courier New" w:cs="Courier New"/>
        </w:rPr>
        <w:t xml:space="preserve"> Pages 35, 36.</w:t>
      </w:r>
    </w:p>
    <w:p w14:paraId="4B553250" w14:textId="5DB07AED" w:rsidR="00000000" w:rsidRPr="00C100C3" w:rsidRDefault="00362818" w:rsidP="00C100C3">
      <w:pPr>
        <w:pStyle w:val="PlainText"/>
        <w:rPr>
          <w:rFonts w:ascii="Courier New" w:hAnsi="Courier New" w:cs="Courier New"/>
        </w:rPr>
      </w:pPr>
      <w:ins w:id="4343" w:author="Comparison" w:date="2013-05-05T19:43:00Z">
        <w:r w:rsidRPr="00AA4B48">
          <w:rPr>
            <w:rFonts w:ascii="Courier New" w:hAnsi="Courier New" w:cs="Courier New"/>
          </w:rPr>
          <w:t>¦</w:t>
        </w:r>
      </w:ins>
      <w:del w:id="4344" w:author="Comparison" w:date="2013-05-05T19:43:00Z">
        <w:r w:rsidRPr="00C100C3">
          <w:rPr>
            <w:rFonts w:ascii="Courier New" w:hAnsi="Courier New" w:cs="Courier New"/>
          </w:rPr>
          <w:delText>|</w:delText>
        </w:r>
      </w:del>
      <w:r w:rsidRPr="00C100C3">
        <w:rPr>
          <w:rFonts w:ascii="Courier New" w:hAnsi="Courier New" w:cs="Courier New"/>
        </w:rPr>
        <w:t xml:space="preserve"> Page 36</w:t>
      </w:r>
      <w:del w:id="4345" w:author="Comparison" w:date="2013-05-05T19:43:00Z">
        <w:r w:rsidRPr="00C100C3">
          <w:rPr>
            <w:rFonts w:ascii="Courier New" w:hAnsi="Courier New" w:cs="Courier New"/>
          </w:rPr>
          <w:delText>.</w:delText>
        </w:r>
      </w:del>
    </w:p>
    <w:p w14:paraId="1E77F1B2"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{165}</w:t>
      </w:r>
    </w:p>
    <w:p w14:paraId="7A7FE9D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love of God flows out on every side, embraces all races of men, calls them to worship in the heavenly sanctuary, where the glory is manifested in the Person of Jesus with unveiled face, where the love of the Father does not hide it</w:t>
      </w:r>
      <w:r w:rsidRPr="00C100C3">
        <w:rPr>
          <w:rFonts w:ascii="Courier New" w:hAnsi="Courier New" w:cs="Courier New"/>
        </w:rPr>
        <w:t>self, where it attracts and reveals itself. The Holy Ghost comes down to bear witness of it. He addresses Himself to all in all tongues. Grace adapts itself to man, to his heart as it is, by putting over and going beyond the barriers of legal ordinances. L</w:t>
      </w:r>
      <w:r w:rsidRPr="00C100C3">
        <w:rPr>
          <w:rFonts w:ascii="Courier New" w:hAnsi="Courier New" w:cs="Courier New"/>
        </w:rPr>
        <w:t>ovely spectacle, in truth! Touching testimony of the heart of our God! A testimony which spoke a language that told everything to all. In the very effects of His judgments God finds the opportunity for the exercise of His grace.</w:t>
      </w:r>
    </w:p>
    <w:p w14:paraId="183AD57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But God did not stop there</w:t>
      </w:r>
      <w:r w:rsidRPr="00C100C3">
        <w:rPr>
          <w:rFonts w:ascii="Courier New" w:hAnsi="Courier New" w:cs="Courier New"/>
        </w:rPr>
        <w:t>. The effect is stated in His word. In the sanctuary of God, in Christ, in the Church, there is neither Jew nor Gentile, nor bond nor free, nor Scythian nor barbarian. All are one. Providence has not changed the outward state of man. By the power of the Ho</w:t>
      </w:r>
      <w:r w:rsidRPr="00C100C3">
        <w:rPr>
          <w:rFonts w:ascii="Courier New" w:hAnsi="Courier New" w:cs="Courier New"/>
        </w:rPr>
        <w:t xml:space="preserve">ly Ghost grace has united the redeemed in one body. The Church on earth is the result, in unity, of the presence of the Holy Ghost, which gathers together the redeemed. Man, wicked and perverse, has dispersed by his selfishness those whom God had gathered </w:t>
      </w:r>
      <w:r w:rsidRPr="00C100C3">
        <w:rPr>
          <w:rFonts w:ascii="Courier New" w:hAnsi="Courier New" w:cs="Courier New"/>
        </w:rPr>
        <w:t>together. In other words, sin has done, as to the unity of God, that which the judgment of God had done as to the unity of man.</w:t>
      </w:r>
    </w:p>
    <w:p w14:paraId="1A992AB4" w14:textId="77777777" w:rsidR="00000000" w:rsidRPr="00AA4B48" w:rsidRDefault="00362818" w:rsidP="00AA4B48">
      <w:pPr>
        <w:pStyle w:val="PlainText"/>
        <w:rPr>
          <w:ins w:id="4346" w:author="Comparison" w:date="2013-05-05T19:43:00Z"/>
          <w:rFonts w:ascii="Courier New" w:hAnsi="Courier New" w:cs="Courier New"/>
        </w:rPr>
      </w:pPr>
      <w:r w:rsidRPr="00C100C3">
        <w:rPr>
          <w:rFonts w:ascii="Courier New" w:hAnsi="Courier New" w:cs="Courier New"/>
        </w:rPr>
        <w:t xml:space="preserve">And they have the inconceivable boldness to bring these two things together, and to say, as regards the effect of sin, </w:t>
      </w:r>
      <w:ins w:id="4347" w:author="Comparison" w:date="2013-05-05T19:43:00Z">
        <w:r w:rsidRPr="00AA4B48">
          <w:rPr>
            <w:rFonts w:ascii="Courier New" w:hAnsi="Courier New" w:cs="Courier New"/>
          </w:rPr>
          <w:t>"*</w:t>
        </w:r>
      </w:ins>
      <w:del w:id="4348" w:author="Comparison" w:date="2013-05-05T19:43:00Z">
        <w:r w:rsidRPr="00C100C3">
          <w:rPr>
            <w:rFonts w:ascii="Courier New" w:hAnsi="Courier New" w:cs="Courier New"/>
          </w:rPr>
          <w:delText>&amp;#8220;*</w:delText>
        </w:r>
      </w:del>
      <w:r w:rsidRPr="00C100C3">
        <w:rPr>
          <w:rFonts w:ascii="Courier New" w:hAnsi="Courier New" w:cs="Courier New"/>
        </w:rPr>
        <w:t>Let it be so still</w:t>
      </w:r>
      <w:ins w:id="4349" w:author="Comparison" w:date="2013-05-05T19:43:00Z">
        <w:r w:rsidRPr="00AA4B48">
          <w:rPr>
            <w:rFonts w:ascii="Courier New" w:hAnsi="Courier New" w:cs="Courier New"/>
          </w:rPr>
          <w:t>*!"</w:t>
        </w:r>
      </w:ins>
      <w:del w:id="4350" w:author="Comparison" w:date="2013-05-05T19:43:00Z">
        <w:r w:rsidRPr="00C100C3">
          <w:rPr>
            <w:rFonts w:ascii="Courier New" w:hAnsi="Courier New" w:cs="Courier New"/>
          </w:rPr>
          <w:delText>*!&amp;#8221;</w:delText>
        </w:r>
      </w:del>
      <w:r w:rsidRPr="00C100C3">
        <w:rPr>
          <w:rFonts w:ascii="Courier New" w:hAnsi="Courier New" w:cs="Courier New"/>
        </w:rPr>
        <w:t xml:space="preserve"> Let the sin abide, in order that its results may become the organs of the Holy Ghost! And people have come to this</w:t>
      </w:r>
      <w:ins w:id="4351" w:author="Comparison" w:date="2013-05-05T19:43:00Z">
        <w:r w:rsidRPr="00AA4B48">
          <w:rPr>
            <w:rFonts w:ascii="Courier New" w:hAnsi="Courier New" w:cs="Courier New"/>
          </w:rPr>
          <w:t>.¦</w:t>
        </w:r>
      </w:ins>
    </w:p>
    <w:p w14:paraId="241B1EF4" w14:textId="51C3A024" w:rsidR="00000000" w:rsidRPr="00C100C3" w:rsidRDefault="00362818" w:rsidP="00C100C3">
      <w:pPr>
        <w:pStyle w:val="PlainText"/>
        <w:rPr>
          <w:rFonts w:ascii="Courier New" w:hAnsi="Courier New" w:cs="Courier New"/>
        </w:rPr>
      </w:pPr>
      <w:ins w:id="4352" w:author="Comparison" w:date="2013-05-05T19:43:00Z">
        <w:r w:rsidRPr="00AA4B48">
          <w:rPr>
            <w:rFonts w:ascii="Courier New" w:hAnsi="Courier New" w:cs="Courier New"/>
          </w:rPr>
          <w:t>¦</w:t>
        </w:r>
      </w:ins>
      <w:del w:id="4353" w:author="Comparison" w:date="2013-05-05T19:43:00Z">
        <w:r w:rsidRPr="00C100C3">
          <w:rPr>
            <w:rFonts w:ascii="Courier New" w:hAnsi="Courier New" w:cs="Courier New"/>
          </w:rPr>
          <w:delText>.||</w:delText>
        </w:r>
      </w:del>
      <w:r w:rsidRPr="00C100C3">
        <w:rPr>
          <w:rFonts w:ascii="Courier New" w:hAnsi="Courier New" w:cs="Courier New"/>
        </w:rPr>
        <w:t xml:space="preserve"> And see to what this amounts. Mr. M. hews down nationalism</w:t>
      </w:r>
      <w:ins w:id="4354" w:author="Comparison" w:date="2013-05-05T19:43:00Z">
        <w:r w:rsidRPr="00AA4B48">
          <w:rPr>
            <w:rFonts w:ascii="Courier New" w:hAnsi="Courier New" w:cs="Courier New"/>
          </w:rPr>
          <w:t>;</w:t>
        </w:r>
      </w:ins>
      <w:del w:id="4355" w:author="Comparison" w:date="2013-05-05T19:43:00Z">
        <w:r w:rsidRPr="00C100C3">
          <w:rPr>
            <w:rFonts w:ascii="Courier New" w:hAnsi="Courier New" w:cs="Courier New"/>
          </w:rPr>
          <w:delText>,</w:delText>
        </w:r>
      </w:del>
      <w:r w:rsidRPr="00C100C3">
        <w:rPr>
          <w:rFonts w:ascii="Courier New" w:hAnsi="Courier New" w:cs="Courier New"/>
        </w:rPr>
        <w:t xml:space="preserve"> which is </w:t>
      </w:r>
      <w:ins w:id="4356" w:author="Comparison" w:date="2013-05-05T19:43:00Z">
        <w:r w:rsidRPr="00AA4B48">
          <w:rPr>
            <w:rFonts w:ascii="Courier New" w:hAnsi="Courier New" w:cs="Courier New"/>
          </w:rPr>
          <w:t>"</w:t>
        </w:r>
      </w:ins>
      <w:del w:id="4357" w:author="Comparison" w:date="2013-05-05T19:43:00Z">
        <w:r w:rsidRPr="00C100C3">
          <w:rPr>
            <w:rFonts w:ascii="Courier New" w:hAnsi="Courier New" w:cs="Courier New"/>
          </w:rPr>
          <w:delText>&amp;#8220;</w:delText>
        </w:r>
      </w:del>
      <w:r w:rsidRPr="00C100C3">
        <w:rPr>
          <w:rFonts w:ascii="Courier New" w:hAnsi="Courier New" w:cs="Courier New"/>
        </w:rPr>
        <w:t>a guide to the ditch</w:t>
      </w:r>
      <w:ins w:id="4358" w:author="Comparison" w:date="2013-05-05T19:43:00Z">
        <w:r w:rsidRPr="00AA4B48">
          <w:rPr>
            <w:rFonts w:ascii="Courier New" w:hAnsi="Courier New" w:cs="Courier New"/>
          </w:rPr>
          <w:t>," (page</w:t>
        </w:r>
      </w:ins>
      <w:del w:id="4359" w:author="Comparison" w:date="2013-05-05T19:43:00Z">
        <w:r w:rsidRPr="00C100C3">
          <w:rPr>
            <w:rFonts w:ascii="Courier New" w:hAnsi="Courier New" w:cs="Courier New"/>
          </w:rPr>
          <w:delText>,&amp;#8221; (p.</w:delText>
        </w:r>
      </w:del>
      <w:r w:rsidRPr="00C100C3">
        <w:rPr>
          <w:rFonts w:ascii="Courier New" w:hAnsi="Courier New" w:cs="Courier New"/>
        </w:rPr>
        <w:t xml:space="preserve"> 1</w:t>
      </w:r>
      <w:r w:rsidRPr="00C100C3">
        <w:rPr>
          <w:rFonts w:ascii="Courier New" w:hAnsi="Courier New" w:cs="Courier New"/>
        </w:rPr>
        <w:t xml:space="preserve">3). According to him, again, the Free Church of the Canton de Vaud assembles </w:t>
      </w:r>
      <w:ins w:id="4360" w:author="Comparison" w:date="2013-05-05T19:43:00Z">
        <w:r w:rsidRPr="00AA4B48">
          <w:rPr>
            <w:rFonts w:ascii="Courier New" w:hAnsi="Courier New" w:cs="Courier New"/>
          </w:rPr>
          <w:t>"</w:t>
        </w:r>
      </w:ins>
      <w:del w:id="4361" w:author="Comparison" w:date="2013-05-05T19:43:00Z">
        <w:r w:rsidRPr="00C100C3">
          <w:rPr>
            <w:rFonts w:ascii="Courier New" w:hAnsi="Courier New" w:cs="Courier New"/>
          </w:rPr>
          <w:delText>&amp;#8220;</w:delText>
        </w:r>
      </w:del>
      <w:r w:rsidRPr="00C100C3">
        <w:rPr>
          <w:rFonts w:ascii="Courier New" w:hAnsi="Courier New" w:cs="Courier New"/>
        </w:rPr>
        <w:t>round a holy electoral urn</w:t>
      </w:r>
      <w:ins w:id="4362" w:author="Comparison" w:date="2013-05-05T19:43:00Z">
        <w:r w:rsidRPr="00AA4B48">
          <w:rPr>
            <w:rFonts w:ascii="Courier New" w:hAnsi="Courier New" w:cs="Courier New"/>
          </w:rPr>
          <w:t>" (page</w:t>
        </w:r>
      </w:ins>
      <w:del w:id="4363" w:author="Comparison" w:date="2013-05-05T19:43:00Z">
        <w:r w:rsidRPr="00C100C3">
          <w:rPr>
            <w:rFonts w:ascii="Courier New" w:hAnsi="Courier New" w:cs="Courier New"/>
          </w:rPr>
          <w:delText>&amp;#8221; (p.</w:delText>
        </w:r>
      </w:del>
      <w:r w:rsidRPr="00C100C3">
        <w:rPr>
          <w:rFonts w:ascii="Courier New" w:hAnsi="Courier New" w:cs="Courier New"/>
        </w:rPr>
        <w:t xml:space="preserve"> 126). The Evangelical Church of Geneva is guilty of an infringement upon the divine order. The system of the minister of Neufchatel, t</w:t>
      </w:r>
      <w:r w:rsidRPr="00C100C3">
        <w:rPr>
          <w:rFonts w:ascii="Courier New" w:hAnsi="Courier New" w:cs="Courier New"/>
        </w:rPr>
        <w:t xml:space="preserve">he author of the </w:t>
      </w:r>
      <w:ins w:id="4364" w:author="Comparison" w:date="2013-05-05T19:43:00Z">
        <w:r w:rsidRPr="00AA4B48">
          <w:rPr>
            <w:rFonts w:ascii="Courier New" w:hAnsi="Courier New" w:cs="Courier New"/>
          </w:rPr>
          <w:t>"</w:t>
        </w:r>
      </w:ins>
      <w:del w:id="4365" w:author="Comparison" w:date="2013-05-05T19:43:00Z">
        <w:r w:rsidRPr="00C100C3">
          <w:rPr>
            <w:rFonts w:ascii="Courier New" w:hAnsi="Courier New" w:cs="Courier New"/>
          </w:rPr>
          <w:delText>&amp;#8220;</w:delText>
        </w:r>
      </w:del>
      <w:r w:rsidRPr="00C100C3">
        <w:rPr>
          <w:rFonts w:ascii="Courier New" w:hAnsi="Courier New" w:cs="Courier New"/>
        </w:rPr>
        <w:t>Examination</w:t>
      </w:r>
      <w:ins w:id="4366" w:author="Comparison" w:date="2013-05-05T19:43:00Z">
        <w:r w:rsidRPr="00AA4B48">
          <w:rPr>
            <w:rFonts w:ascii="Courier New" w:hAnsi="Courier New" w:cs="Courier New"/>
          </w:rPr>
          <w:t>,"</w:t>
        </w:r>
      </w:ins>
      <w:del w:id="4367" w:author="Comparison" w:date="2013-05-05T19:43:00Z">
        <w:r w:rsidRPr="00C100C3">
          <w:rPr>
            <w:rFonts w:ascii="Courier New" w:hAnsi="Courier New" w:cs="Courier New"/>
          </w:rPr>
          <w:delText>,&amp;#8221;</w:delText>
        </w:r>
      </w:del>
      <w:r w:rsidRPr="00C100C3">
        <w:rPr>
          <w:rFonts w:ascii="Courier New" w:hAnsi="Courier New" w:cs="Courier New"/>
        </w:rPr>
        <w:t xml:space="preserve"> is not tenable according to the word. Besides, it is when death has laid hold of the Church that the actual institution has come in, that is to say, that the elders have monopolized the ministry. Then, after havi</w:t>
      </w:r>
      <w:r w:rsidRPr="00C100C3">
        <w:rPr>
          <w:rFonts w:ascii="Courier New" w:hAnsi="Courier New" w:cs="Courier New"/>
        </w:rPr>
        <w:t xml:space="preserve">ng shewn that all is </w:t>
      </w:r>
      <w:ins w:id="4368" w:author="Comparison" w:date="2013-05-05T19:43:00Z">
        <w:r w:rsidRPr="00AA4B48">
          <w:rPr>
            <w:rFonts w:ascii="Courier New" w:hAnsi="Courier New" w:cs="Courier New"/>
          </w:rPr>
          <w:t>antis</w:t>
        </w:r>
        <w:r w:rsidRPr="00AA4B48">
          <w:rPr>
            <w:rFonts w:ascii="Courier New" w:hAnsi="Courier New" w:cs="Courier New"/>
          </w:rPr>
          <w:t>criptural</w:t>
        </w:r>
      </w:ins>
      <w:del w:id="4369" w:author="Comparison" w:date="2013-05-05T19:43:00Z">
        <w:r w:rsidRPr="00C100C3">
          <w:rPr>
            <w:rFonts w:ascii="Courier New" w:hAnsi="Courier New" w:cs="Courier New"/>
          </w:rPr>
          <w:delText>anti-scriptural</w:delText>
        </w:r>
      </w:del>
      <w:r w:rsidRPr="00C100C3">
        <w:rPr>
          <w:rFonts w:ascii="Courier New" w:hAnsi="Courier New" w:cs="Courier New"/>
        </w:rPr>
        <w:t>, brethren are called on to submit to a system which places the sin of man on the same line with the judgment of God, and which wishes us to accept the one, as we submit ourselves to the other! Mr. M. sweeps away all oth</w:t>
      </w:r>
      <w:r w:rsidRPr="00C100C3">
        <w:rPr>
          <w:rFonts w:ascii="Courier New" w:hAnsi="Courier New" w:cs="Courier New"/>
        </w:rPr>
        <w:t>er systems; let them protest if they think fit, we gladly leave to them all this debate. Meanwhile, we assuredly do not accept the horrid doctrine which the author puts in their place. The fact is that the only thing which Mr. M. leaves standing is the phi</w:t>
      </w:r>
      <w:r w:rsidRPr="00C100C3">
        <w:rPr>
          <w:rFonts w:ascii="Courier New" w:hAnsi="Courier New" w:cs="Courier New"/>
        </w:rPr>
        <w:t xml:space="preserve">losophical </w:t>
      </w:r>
      <w:ins w:id="4370" w:author="Comparison" w:date="2013-05-05T19:43:00Z">
        <w:r w:rsidRPr="00AA4B48">
          <w:rPr>
            <w:rFonts w:ascii="Courier New" w:hAnsi="Courier New" w:cs="Courier New"/>
          </w:rPr>
          <w:t>demirationalism</w:t>
        </w:r>
      </w:ins>
      <w:del w:id="4371" w:author="Comparison" w:date="2013-05-05T19:43:00Z">
        <w:r w:rsidRPr="00C100C3">
          <w:rPr>
            <w:rFonts w:ascii="Courier New" w:hAnsi="Courier New" w:cs="Courier New"/>
          </w:rPr>
          <w:delText>demi-rationalism</w:delText>
        </w:r>
      </w:del>
      <w:r w:rsidRPr="00C100C3">
        <w:rPr>
          <w:rFonts w:ascii="Courier New" w:hAnsi="Courier New" w:cs="Courier New"/>
        </w:rPr>
        <w:t xml:space="preserve"> of the journal </w:t>
      </w:r>
      <w:ins w:id="4372" w:author="Comparison" w:date="2013-05-05T19:43:00Z">
        <w:r w:rsidRPr="00AA4B48">
          <w:rPr>
            <w:rFonts w:ascii="Courier New" w:hAnsi="Courier New" w:cs="Courier New"/>
          </w:rPr>
          <w:t>"</w:t>
        </w:r>
      </w:ins>
      <w:del w:id="4373" w:author="Comparison" w:date="2013-05-05T19:43:00Z">
        <w:r w:rsidRPr="00C100C3">
          <w:rPr>
            <w:rFonts w:ascii="Courier New" w:hAnsi="Courier New" w:cs="Courier New"/>
          </w:rPr>
          <w:delText>&amp;#8220;</w:delText>
        </w:r>
      </w:del>
      <w:r w:rsidRPr="00C100C3">
        <w:rPr>
          <w:rFonts w:ascii="Courier New" w:hAnsi="Courier New" w:cs="Courier New"/>
        </w:rPr>
        <w:t xml:space="preserve">La </w:t>
      </w:r>
      <w:ins w:id="4374" w:author="Comparison" w:date="2013-05-05T19:43:00Z">
        <w:r w:rsidRPr="00AA4B48">
          <w:rPr>
            <w:rFonts w:ascii="Courier New" w:hAnsi="Courier New" w:cs="Courier New"/>
          </w:rPr>
          <w:t>Réformation,"</w:t>
        </w:r>
      </w:ins>
      <w:del w:id="4375" w:author="Comparison" w:date="2013-05-05T19:43:00Z">
        <w:r w:rsidRPr="00C100C3">
          <w:rPr>
            <w:rFonts w:ascii="Courier New" w:hAnsi="Courier New" w:cs="Courier New"/>
          </w:rPr>
          <w:delText>Reformation,&amp;#8221;</w:delText>
        </w:r>
      </w:del>
      <w:r w:rsidRPr="00C100C3">
        <w:rPr>
          <w:rFonts w:ascii="Courier New" w:hAnsi="Courier New" w:cs="Courier New"/>
        </w:rPr>
        <w:t xml:space="preserve"> which teaches us that the word of God is no rule, except as to the truths necessary to salvation.</w:t>
      </w:r>
      <w:ins w:id="4376" w:author="Comparison" w:date="2013-05-05T19:43:00Z">
        <w:r w:rsidRPr="00AA4B48">
          <w:rPr>
            <w:rFonts w:ascii="Courier New" w:hAnsi="Courier New" w:cs="Courier New"/>
          </w:rPr>
          <w:t xml:space="preserve"> &lt;p&gt;</w:t>
        </w:r>
      </w:ins>
      <w:r w:rsidRPr="00C100C3">
        <w:rPr>
          <w:rFonts w:ascii="Courier New" w:hAnsi="Courier New" w:cs="Courier New"/>
        </w:rPr>
        <w:t xml:space="preserve">Our adversaries mutually overthrow each other. The journal </w:t>
      </w:r>
      <w:ins w:id="4377" w:author="Comparison" w:date="2013-05-05T19:43:00Z">
        <w:r w:rsidRPr="00AA4B48">
          <w:rPr>
            <w:rFonts w:ascii="Courier New" w:hAnsi="Courier New" w:cs="Courier New"/>
          </w:rPr>
          <w:t>"</w:t>
        </w:r>
      </w:ins>
      <w:del w:id="4378" w:author="Comparison" w:date="2013-05-05T19:43:00Z">
        <w:r w:rsidRPr="00C100C3">
          <w:rPr>
            <w:rFonts w:ascii="Courier New" w:hAnsi="Courier New" w:cs="Courier New"/>
          </w:rPr>
          <w:delText>&amp;#8220;</w:delText>
        </w:r>
      </w:del>
      <w:r w:rsidRPr="00C100C3">
        <w:rPr>
          <w:rFonts w:ascii="Courier New" w:hAnsi="Courier New" w:cs="Courier New"/>
        </w:rPr>
        <w:t>La Réformation</w:t>
      </w:r>
      <w:ins w:id="4379" w:author="Comparison" w:date="2013-05-05T19:43:00Z">
        <w:r w:rsidRPr="00AA4B48">
          <w:rPr>
            <w:rFonts w:ascii="Courier New" w:hAnsi="Courier New" w:cs="Courier New"/>
          </w:rPr>
          <w:t>"</w:t>
        </w:r>
      </w:ins>
      <w:del w:id="4380" w:author="Comparison" w:date="2013-05-05T19:43:00Z">
        <w:r w:rsidRPr="00C100C3">
          <w:rPr>
            <w:rFonts w:ascii="Courier New" w:hAnsi="Courier New" w:cs="Courier New"/>
          </w:rPr>
          <w:delText>&amp;#8221</w:delText>
        </w:r>
        <w:r w:rsidRPr="00C100C3">
          <w:rPr>
            <w:rFonts w:ascii="Courier New" w:hAnsi="Courier New" w:cs="Courier New"/>
          </w:rPr>
          <w:delText>;</w:delText>
        </w:r>
      </w:del>
      <w:r w:rsidRPr="00C100C3">
        <w:rPr>
          <w:rFonts w:ascii="Courier New" w:hAnsi="Courier New" w:cs="Courier New"/>
        </w:rPr>
        <w:t xml:space="preserve"> and Mr. M. overthrow the anonymous author of the tract </w:t>
      </w:r>
      <w:ins w:id="4381" w:author="Comparison" w:date="2013-05-05T19:43:00Z">
        <w:r w:rsidRPr="00AA4B48">
          <w:rPr>
            <w:rFonts w:ascii="Courier New" w:hAnsi="Courier New" w:cs="Courier New"/>
          </w:rPr>
          <w:t>"</w:t>
        </w:r>
      </w:ins>
      <w:del w:id="4382" w:author="Comparison" w:date="2013-05-05T19:43:00Z">
        <w:r w:rsidRPr="00C100C3">
          <w:rPr>
            <w:rFonts w:ascii="Courier New" w:hAnsi="Courier New" w:cs="Courier New"/>
          </w:rPr>
          <w:delText>&amp;#8220;</w:delText>
        </w:r>
      </w:del>
      <w:r w:rsidRPr="00C100C3">
        <w:rPr>
          <w:rFonts w:ascii="Courier New" w:hAnsi="Courier New" w:cs="Courier New"/>
        </w:rPr>
        <w:t>Are Elders to be Established</w:t>
      </w:r>
      <w:ins w:id="4383" w:author="Comparison" w:date="2013-05-05T19:43:00Z">
        <w:r w:rsidRPr="00AA4B48">
          <w:rPr>
            <w:rFonts w:ascii="Courier New" w:hAnsi="Courier New" w:cs="Courier New"/>
          </w:rPr>
          <w:t>?"</w:t>
        </w:r>
      </w:ins>
      <w:del w:id="4384" w:author="Comparison" w:date="2013-05-05T19:43:00Z">
        <w:r w:rsidRPr="00C100C3">
          <w:rPr>
            <w:rFonts w:ascii="Courier New" w:hAnsi="Courier New" w:cs="Courier New"/>
          </w:rPr>
          <w:delText>?&amp;#8221;</w:delText>
        </w:r>
      </w:del>
      <w:r w:rsidRPr="00C100C3">
        <w:rPr>
          <w:rFonts w:ascii="Courier New" w:hAnsi="Courier New" w:cs="Courier New"/>
        </w:rPr>
        <w:t xml:space="preserve"> and his commandments.</w:t>
      </w:r>
      <w:ins w:id="4385" w:author="Comparison" w:date="2013-05-05T19:43:00Z">
        <w:r w:rsidRPr="00AA4B48">
          <w:rPr>
            <w:rFonts w:ascii="Courier New" w:hAnsi="Courier New" w:cs="Courier New"/>
          </w:rPr>
          <w:t xml:space="preserve"> &lt;p&gt;</w:t>
        </w:r>
      </w:ins>
      <w:r w:rsidRPr="00C100C3">
        <w:rPr>
          <w:rFonts w:ascii="Courier New" w:hAnsi="Courier New" w:cs="Courier New"/>
        </w:rPr>
        <w:t xml:space="preserve">The anonymous author, in his turn, accuses the system upheld by </w:t>
      </w:r>
      <w:ins w:id="4386" w:author="Comparison" w:date="2013-05-05T19:43:00Z">
        <w:r w:rsidRPr="00AA4B48">
          <w:rPr>
            <w:rFonts w:ascii="Courier New" w:hAnsi="Courier New" w:cs="Courier New"/>
          </w:rPr>
          <w:t>"</w:t>
        </w:r>
      </w:ins>
      <w:del w:id="4387" w:author="Comparison" w:date="2013-05-05T19:43:00Z">
        <w:r w:rsidRPr="00C100C3">
          <w:rPr>
            <w:rFonts w:ascii="Courier New" w:hAnsi="Courier New" w:cs="Courier New"/>
          </w:rPr>
          <w:delText>&amp;#8220;</w:delText>
        </w:r>
      </w:del>
      <w:r w:rsidRPr="00C100C3">
        <w:rPr>
          <w:rFonts w:ascii="Courier New" w:hAnsi="Courier New" w:cs="Courier New"/>
        </w:rPr>
        <w:t xml:space="preserve">La </w:t>
      </w:r>
      <w:ins w:id="4388" w:author="Comparison" w:date="2013-05-05T19:43:00Z">
        <w:r w:rsidRPr="00AA4B48">
          <w:rPr>
            <w:rFonts w:ascii="Courier New" w:hAnsi="Courier New" w:cs="Courier New"/>
          </w:rPr>
          <w:t>Réformation,"</w:t>
        </w:r>
      </w:ins>
      <w:del w:id="4389" w:author="Comparison" w:date="2013-05-05T19:43:00Z">
        <w:r w:rsidRPr="00C100C3">
          <w:rPr>
            <w:rFonts w:ascii="Courier New" w:hAnsi="Courier New" w:cs="Courier New"/>
          </w:rPr>
          <w:delText>Reformation,&amp;#8221;</w:delText>
        </w:r>
      </w:del>
      <w:r w:rsidRPr="00C100C3">
        <w:rPr>
          <w:rFonts w:ascii="Courier New" w:hAnsi="Courier New" w:cs="Courier New"/>
        </w:rPr>
        <w:t xml:space="preserve"> of disobedience. The minister of Neufcha</w:t>
      </w:r>
      <w:r w:rsidRPr="00C100C3">
        <w:rPr>
          <w:rFonts w:ascii="Courier New" w:hAnsi="Courier New" w:cs="Courier New"/>
        </w:rPr>
        <w:t>tel and Mr. M. mutually overthrow each other, and so with the others, and that too on the very points on which they attack brethren. I have but one counsel to give brethren: it is to leave these gentlemen to fight out these things between themselves, and t</w:t>
      </w:r>
      <w:r w:rsidRPr="00C100C3">
        <w:rPr>
          <w:rFonts w:ascii="Courier New" w:hAnsi="Courier New" w:cs="Courier New"/>
        </w:rPr>
        <w:t>o remain quiet, blessing God for His goodness, which gives them peace, and with all their heart to follow after Christ and His presence.</w:t>
      </w:r>
    </w:p>
    <w:p w14:paraId="3F7F3462"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w:t>
      </w:r>
      <w:del w:id="4390" w:author="Comparison" w:date="2013-05-05T19:43:00Z">
        <w:r w:rsidRPr="00C100C3">
          <w:rPr>
            <w:rFonts w:ascii="Courier New" w:hAnsi="Courier New" w:cs="Courier New"/>
          </w:rPr>
          <w:delText xml:space="preserve">pb </w:delText>
        </w:r>
      </w:del>
      <w:r w:rsidRPr="00C100C3">
        <w:rPr>
          <w:rFonts w:ascii="Courier New" w:hAnsi="Courier New" w:cs="Courier New"/>
        </w:rPr>
        <w:t>166}</w:t>
      </w:r>
    </w:p>
    <w:p w14:paraId="0E0960DB" w14:textId="6AB4564D" w:rsidR="00000000" w:rsidRPr="00C100C3" w:rsidRDefault="00362818" w:rsidP="00C100C3">
      <w:pPr>
        <w:pStyle w:val="PlainText"/>
        <w:rPr>
          <w:rFonts w:ascii="Courier New" w:hAnsi="Courier New" w:cs="Courier New"/>
        </w:rPr>
      </w:pPr>
      <w:ins w:id="4391" w:author="Comparison" w:date="2013-05-05T19:43:00Z">
        <w:r w:rsidRPr="00AA4B48">
          <w:rPr>
            <w:rFonts w:ascii="Courier New" w:hAnsi="Courier New" w:cs="Courier New"/>
          </w:rPr>
          <w:t>"</w:t>
        </w:r>
      </w:ins>
      <w:del w:id="4392" w:author="Comparison" w:date="2013-05-05T19:43:00Z">
        <w:r w:rsidRPr="00C100C3">
          <w:rPr>
            <w:rFonts w:ascii="Courier New" w:hAnsi="Courier New" w:cs="Courier New"/>
          </w:rPr>
          <w:delText>&amp;#8220;</w:delText>
        </w:r>
      </w:del>
      <w:r w:rsidRPr="00C100C3">
        <w:rPr>
          <w:rFonts w:ascii="Courier New" w:hAnsi="Courier New" w:cs="Courier New"/>
        </w:rPr>
        <w:t>Mankind</w:t>
      </w:r>
      <w:ins w:id="4393" w:author="Comparison" w:date="2013-05-05T19:43:00Z">
        <w:r w:rsidRPr="00AA4B48">
          <w:rPr>
            <w:rFonts w:ascii="Courier New" w:hAnsi="Courier New" w:cs="Courier New"/>
          </w:rPr>
          <w:t>,"</w:t>
        </w:r>
      </w:ins>
      <w:del w:id="4394" w:author="Comparison" w:date="2013-05-05T19:43:00Z">
        <w:r w:rsidRPr="00C100C3">
          <w:rPr>
            <w:rFonts w:ascii="Courier New" w:hAnsi="Courier New" w:cs="Courier New"/>
          </w:rPr>
          <w:delText>,&amp;#8221;</w:delText>
        </w:r>
      </w:del>
      <w:r w:rsidRPr="00C100C3">
        <w:rPr>
          <w:rFonts w:ascii="Courier New" w:hAnsi="Courier New" w:cs="Courier New"/>
        </w:rPr>
        <w:t xml:space="preserve"> says Mr. M. again, </w:t>
      </w:r>
      <w:ins w:id="4395" w:author="Comparison" w:date="2013-05-05T19:43:00Z">
        <w:r w:rsidRPr="00AA4B48">
          <w:rPr>
            <w:rFonts w:ascii="Courier New" w:hAnsi="Courier New" w:cs="Courier New"/>
          </w:rPr>
          <w:t>"</w:t>
        </w:r>
      </w:ins>
      <w:del w:id="4396" w:author="Comparison" w:date="2013-05-05T19:43:00Z">
        <w:r w:rsidRPr="00C100C3">
          <w:rPr>
            <w:rFonts w:ascii="Courier New" w:hAnsi="Courier New" w:cs="Courier New"/>
          </w:rPr>
          <w:delText>&amp;#8220;</w:delText>
        </w:r>
      </w:del>
      <w:r w:rsidRPr="00C100C3">
        <w:rPr>
          <w:rFonts w:ascii="Courier New" w:hAnsi="Courier New" w:cs="Courier New"/>
        </w:rPr>
        <w:t>have divided into many nations as Christendom into many chu</w:t>
      </w:r>
      <w:r w:rsidRPr="00C100C3">
        <w:rPr>
          <w:rFonts w:ascii="Courier New" w:hAnsi="Courier New" w:cs="Courier New"/>
        </w:rPr>
        <w:t>rches. One common design, a providential design, shews itself, I think, in this double division</w:t>
      </w:r>
      <w:ins w:id="4397" w:author="Comparison" w:date="2013-05-05T19:43:00Z">
        <w:r w:rsidRPr="00AA4B48">
          <w:rPr>
            <w:rFonts w:ascii="Courier New" w:hAnsi="Courier New" w:cs="Courier New"/>
          </w:rPr>
          <w:t>." "</w:t>
        </w:r>
      </w:ins>
      <w:del w:id="4398" w:author="Comparison" w:date="2013-05-05T19:43:00Z">
        <w:r w:rsidRPr="00C100C3">
          <w:rPr>
            <w:rFonts w:ascii="Courier New" w:hAnsi="Courier New" w:cs="Courier New"/>
          </w:rPr>
          <w:delText>.&amp;#8221; &amp;#8220;</w:delText>
        </w:r>
      </w:del>
      <w:r w:rsidRPr="00C100C3">
        <w:rPr>
          <w:rFonts w:ascii="Courier New" w:hAnsi="Courier New" w:cs="Courier New"/>
        </w:rPr>
        <w:t>The evangelical communions, notwithstanding the scandal of their differences, present a living Christendom, enclosed in the nominal Church, as th</w:t>
      </w:r>
      <w:r w:rsidRPr="00C100C3">
        <w:rPr>
          <w:rFonts w:ascii="Courier New" w:hAnsi="Courier New" w:cs="Courier New"/>
        </w:rPr>
        <w:t>e Japhetic races offer, in the midst of fallen humanity, a type less degraded than the others</w:t>
      </w:r>
      <w:ins w:id="4399" w:author="Comparison" w:date="2013-05-05T19:43:00Z">
        <w:r w:rsidRPr="00AA4B48">
          <w:rPr>
            <w:rFonts w:ascii="Courier New" w:hAnsi="Courier New" w:cs="Courier New"/>
          </w:rPr>
          <w:t>."</w:t>
        </w:r>
      </w:ins>
      <w:del w:id="4400" w:author="Comparison" w:date="2013-05-05T19:43:00Z">
        <w:r w:rsidRPr="00C100C3">
          <w:rPr>
            <w:rFonts w:ascii="Courier New" w:hAnsi="Courier New" w:cs="Courier New"/>
          </w:rPr>
          <w:delText>.&amp;#8221;</w:delText>
        </w:r>
      </w:del>
    </w:p>
    <w:p w14:paraId="18D56F74" w14:textId="6D4D742A" w:rsidR="00000000" w:rsidRPr="00C100C3" w:rsidRDefault="00362818" w:rsidP="00C100C3">
      <w:pPr>
        <w:pStyle w:val="PlainText"/>
        <w:rPr>
          <w:rFonts w:ascii="Courier New" w:hAnsi="Courier New" w:cs="Courier New"/>
        </w:rPr>
      </w:pPr>
      <w:r w:rsidRPr="00C100C3">
        <w:rPr>
          <w:rFonts w:ascii="Courier New" w:hAnsi="Courier New" w:cs="Courier New"/>
        </w:rPr>
        <w:t>May God keep me from that philosophy in the things of God, in virtue of which one is taught to find in the patience of our God</w:t>
      </w:r>
      <w:ins w:id="4401" w:author="Comparison" w:date="2013-05-05T19:43:00Z">
        <w:r w:rsidRPr="00AA4B48">
          <w:rPr>
            <w:rFonts w:ascii="Courier New" w:hAnsi="Courier New" w:cs="Courier New"/>
          </w:rPr>
          <w:t xml:space="preserve"> -- </w:t>
        </w:r>
      </w:ins>
      <w:del w:id="4402" w:author="Comparison" w:date="2013-05-05T19:43:00Z">
        <w:r w:rsidRPr="00C100C3">
          <w:rPr>
            <w:rFonts w:ascii="Courier New" w:hAnsi="Courier New" w:cs="Courier New"/>
          </w:rPr>
          <w:delText>&amp;#8212;</w:delText>
        </w:r>
      </w:del>
      <w:r w:rsidRPr="00C100C3">
        <w:rPr>
          <w:rFonts w:ascii="Courier New" w:hAnsi="Courier New" w:cs="Courier New"/>
        </w:rPr>
        <w:t>who knows how to bri</w:t>
      </w:r>
      <w:r w:rsidRPr="00C100C3">
        <w:rPr>
          <w:rFonts w:ascii="Courier New" w:hAnsi="Courier New" w:cs="Courier New"/>
        </w:rPr>
        <w:t>ng good out of evil</w:t>
      </w:r>
      <w:ins w:id="4403" w:author="Comparison" w:date="2013-05-05T19:43:00Z">
        <w:r w:rsidRPr="00AA4B48">
          <w:rPr>
            <w:rFonts w:ascii="Courier New" w:hAnsi="Courier New" w:cs="Courier New"/>
          </w:rPr>
          <w:t xml:space="preserve"> -- </w:t>
        </w:r>
      </w:ins>
      <w:del w:id="4404" w:author="Comparison" w:date="2013-05-05T19:43:00Z">
        <w:r w:rsidRPr="00C100C3">
          <w:rPr>
            <w:rFonts w:ascii="Courier New" w:hAnsi="Courier New" w:cs="Courier New"/>
          </w:rPr>
          <w:delText>&amp;#8212;</w:delText>
        </w:r>
      </w:del>
      <w:r w:rsidRPr="00C100C3">
        <w:rPr>
          <w:rFonts w:ascii="Courier New" w:hAnsi="Courier New" w:cs="Courier New"/>
        </w:rPr>
        <w:t xml:space="preserve">a justification of our sin; a philosophy which places the sad fruits of our sin, which has marred the work of God in its beauty and order, on a level with the judgment of God, which has confounded the insolence and perverse unity </w:t>
      </w:r>
      <w:r w:rsidRPr="00C100C3">
        <w:rPr>
          <w:rFonts w:ascii="Courier New" w:hAnsi="Courier New" w:cs="Courier New"/>
        </w:rPr>
        <w:t>of man: which debases the grace, which has surmounted the barriers, which this just judgment had raised between men, and places it on a level with the perseverance of man in sin, a sin which subsists in the barriers and divisions, which man has established</w:t>
      </w:r>
      <w:r w:rsidRPr="00C100C3">
        <w:rPr>
          <w:rFonts w:ascii="Courier New" w:hAnsi="Courier New" w:cs="Courier New"/>
        </w:rPr>
        <w:t xml:space="preserve"> in the Church; a philosophy which casts back all this on Providence and which adds, </w:t>
      </w:r>
      <w:ins w:id="4405" w:author="Comparison" w:date="2013-05-05T19:43:00Z">
        <w:r w:rsidRPr="00AA4B48">
          <w:rPr>
            <w:rFonts w:ascii="Courier New" w:hAnsi="Courier New" w:cs="Courier New"/>
          </w:rPr>
          <w:t>"</w:t>
        </w:r>
      </w:ins>
      <w:del w:id="4406" w:author="Comparison" w:date="2013-05-05T19:43:00Z">
        <w:r w:rsidRPr="00C100C3">
          <w:rPr>
            <w:rFonts w:ascii="Courier New" w:hAnsi="Courier New" w:cs="Courier New"/>
          </w:rPr>
          <w:delText>&amp;#8220;</w:delText>
        </w:r>
      </w:del>
      <w:r w:rsidRPr="00C100C3">
        <w:rPr>
          <w:rFonts w:ascii="Courier New" w:hAnsi="Courier New" w:cs="Courier New"/>
        </w:rPr>
        <w:t>Let it still be so</w:t>
      </w:r>
      <w:ins w:id="4407" w:author="Comparison" w:date="2013-05-05T19:43:00Z">
        <w:r w:rsidRPr="00AA4B48">
          <w:rPr>
            <w:rFonts w:ascii="Courier New" w:hAnsi="Courier New" w:cs="Courier New"/>
          </w:rPr>
          <w:t>";</w:t>
        </w:r>
      </w:ins>
      <w:del w:id="4408" w:author="Comparison" w:date="2013-05-05T19:43:00Z">
        <w:r w:rsidRPr="00C100C3">
          <w:rPr>
            <w:rFonts w:ascii="Courier New" w:hAnsi="Courier New" w:cs="Courier New"/>
          </w:rPr>
          <w:delText>&amp;#8221;;</w:delText>
        </w:r>
      </w:del>
      <w:r w:rsidRPr="00C100C3">
        <w:rPr>
          <w:rFonts w:ascii="Courier New" w:hAnsi="Courier New" w:cs="Courier New"/>
        </w:rPr>
        <w:t xml:space="preserve"> which, if we are not willing to accept this state of sin, calls it taking no account of that which God has already done; a philosophy, in</w:t>
      </w:r>
      <w:r w:rsidRPr="00C100C3">
        <w:rPr>
          <w:rFonts w:ascii="Courier New" w:hAnsi="Courier New" w:cs="Courier New"/>
        </w:rPr>
        <w:t xml:space="preserve"> fine, which says that sin does not consist in the fact that there are two congregations, but in the jealousy which possesses them; that is to say, that the sin committed is nothing and that it is to the heart one must look.</w:t>
      </w:r>
    </w:p>
    <w:p w14:paraId="4F2169F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Mr. M. will say that all Chris</w:t>
      </w:r>
      <w:r w:rsidRPr="00C100C3">
        <w:rPr>
          <w:rFonts w:ascii="Courier New" w:hAnsi="Courier New" w:cs="Courier New"/>
        </w:rPr>
        <w:t>tians of the same locality cannot meet in a place too small to hold all. Do they form,</w:t>
      </w:r>
    </w:p>
    <w:p w14:paraId="4FEB04BE"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{167}</w:t>
      </w:r>
    </w:p>
    <w:p w14:paraId="0621C8F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then, in this case, different denominations? Come! let us be straightforward.</w:t>
      </w:r>
    </w:p>
    <w:p w14:paraId="59275A5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This is the summary of these sad pages.</w:t>
      </w:r>
    </w:p>
    <w:p w14:paraId="55C16E55" w14:textId="573E9B80" w:rsidR="00000000" w:rsidRPr="00C100C3" w:rsidRDefault="00362818" w:rsidP="00C100C3">
      <w:pPr>
        <w:pStyle w:val="PlainText"/>
        <w:rPr>
          <w:rFonts w:ascii="Courier New" w:hAnsi="Courier New" w:cs="Courier New"/>
        </w:rPr>
      </w:pPr>
      <w:ins w:id="4409" w:author="Comparison" w:date="2013-05-05T19:43:00Z">
        <w:r w:rsidRPr="00AA4B48">
          <w:rPr>
            <w:rFonts w:ascii="Courier New" w:hAnsi="Courier New" w:cs="Courier New"/>
          </w:rPr>
          <w:t>"</w:t>
        </w:r>
      </w:ins>
      <w:del w:id="4410" w:author="Comparison" w:date="2013-05-05T19:43:00Z">
        <w:r w:rsidRPr="00C100C3">
          <w:rPr>
            <w:rFonts w:ascii="Courier New" w:hAnsi="Courier New" w:cs="Courier New"/>
          </w:rPr>
          <w:delText>&amp;#8220;</w:delText>
        </w:r>
      </w:del>
      <w:r w:rsidRPr="00C100C3">
        <w:rPr>
          <w:rFonts w:ascii="Courier New" w:hAnsi="Courier New" w:cs="Courier New"/>
        </w:rPr>
        <w:t>The differences of denomination wi</w:t>
      </w:r>
      <w:r w:rsidRPr="00C100C3">
        <w:rPr>
          <w:rFonts w:ascii="Courier New" w:hAnsi="Courier New" w:cs="Courier New"/>
        </w:rPr>
        <w:t>ll subsist then as the differences of tongues subsist; but divine grace may make them harmless by restoring to the Church the consciousness of its unity</w:t>
      </w:r>
      <w:ins w:id="4411" w:author="Comparison" w:date="2013-05-05T19:43:00Z">
        <w:r w:rsidRPr="00AA4B48">
          <w:rPr>
            <w:rFonts w:ascii="Courier New" w:hAnsi="Courier New" w:cs="Courier New"/>
          </w:rPr>
          <w:t>."¦</w:t>
        </w:r>
      </w:ins>
      <w:del w:id="4412" w:author="Comparison" w:date="2013-05-05T19:43:00Z">
        <w:r w:rsidRPr="00C100C3">
          <w:rPr>
            <w:rFonts w:ascii="Courier New" w:hAnsi="Courier New" w:cs="Courier New"/>
          </w:rPr>
          <w:delText>.&amp;#8221;|</w:delText>
        </w:r>
      </w:del>
      <w:r w:rsidRPr="00C100C3">
        <w:rPr>
          <w:rFonts w:ascii="Courier New" w:hAnsi="Courier New" w:cs="Courier New"/>
        </w:rPr>
        <w:t xml:space="preserve"> This is saying that the judgment of God and sin are one and the same thing, and that while alw</w:t>
      </w:r>
      <w:r w:rsidRPr="00C100C3">
        <w:rPr>
          <w:rFonts w:ascii="Courier New" w:hAnsi="Courier New" w:cs="Courier New"/>
        </w:rPr>
        <w:t>ays keeping sin, sin will be made harmless by the grace of God.</w:t>
      </w:r>
    </w:p>
    <w:p w14:paraId="78B28B97" w14:textId="158ECA41" w:rsidR="00000000" w:rsidRPr="00C100C3" w:rsidRDefault="00362818" w:rsidP="00C100C3">
      <w:pPr>
        <w:pStyle w:val="PlainText"/>
        <w:rPr>
          <w:rFonts w:ascii="Courier New" w:hAnsi="Courier New" w:cs="Courier New"/>
        </w:rPr>
      </w:pPr>
      <w:r w:rsidRPr="00C100C3">
        <w:rPr>
          <w:rFonts w:ascii="Courier New" w:hAnsi="Courier New" w:cs="Courier New"/>
        </w:rPr>
        <w:t>It is no wonder that with such principles, they make an attack on brethren. And, surely, whatever may have been the principles of our dissenting brethren, I cannot attribute to them such thou</w:t>
      </w:r>
      <w:r w:rsidRPr="00C100C3">
        <w:rPr>
          <w:rFonts w:ascii="Courier New" w:hAnsi="Courier New" w:cs="Courier New"/>
        </w:rPr>
        <w:t>ghts. And if even there were schism in theory, if even no one were admitted but on narrow views, and thus charity would suffer from it, this sin (schism) must be sought for where we look for all others, in the heart, not in theories. It is not a question o</w:t>
      </w:r>
      <w:r w:rsidRPr="00C100C3">
        <w:rPr>
          <w:rFonts w:ascii="Courier New" w:hAnsi="Courier New" w:cs="Courier New"/>
        </w:rPr>
        <w:t xml:space="preserve">f bearing with them, or non-intervention; sin is to be accepted and recognized. </w:t>
      </w:r>
      <w:ins w:id="4413" w:author="Comparison" w:date="2013-05-05T19:43:00Z">
        <w:r w:rsidRPr="00AA4B48">
          <w:rPr>
            <w:rFonts w:ascii="Courier New" w:hAnsi="Courier New" w:cs="Courier New"/>
          </w:rPr>
          <w:t>"</w:t>
        </w:r>
      </w:ins>
      <w:del w:id="4414" w:author="Comparison" w:date="2013-05-05T19:43:00Z">
        <w:r w:rsidRPr="00C100C3">
          <w:rPr>
            <w:rFonts w:ascii="Courier New" w:hAnsi="Courier New" w:cs="Courier New"/>
          </w:rPr>
          <w:delText>&amp;#8220;</w:delText>
        </w:r>
      </w:del>
      <w:r w:rsidRPr="00C100C3">
        <w:rPr>
          <w:rFonts w:ascii="Courier New" w:hAnsi="Courier New" w:cs="Courier New"/>
        </w:rPr>
        <w:t>In the present state of things, all Christians are forced to belong to sects in the ordinary sense of the word</w:t>
      </w:r>
      <w:ins w:id="4415" w:author="Comparison" w:date="2013-05-05T19:43:00Z">
        <w:r w:rsidRPr="00AA4B48">
          <w:rPr>
            <w:rFonts w:ascii="Courier New" w:hAnsi="Courier New" w:cs="Courier New"/>
          </w:rPr>
          <w:t>."¦</w:t>
        </w:r>
      </w:ins>
      <w:del w:id="4416" w:author="Comparison" w:date="2013-05-05T19:43:00Z">
        <w:r w:rsidRPr="00C100C3">
          <w:rPr>
            <w:rFonts w:ascii="Courier New" w:hAnsi="Courier New" w:cs="Courier New"/>
          </w:rPr>
          <w:delText>.&amp;#8221;|</w:delText>
        </w:r>
      </w:del>
    </w:p>
    <w:p w14:paraId="74A22274" w14:textId="29BE2489" w:rsidR="00000000" w:rsidRPr="00C100C3" w:rsidRDefault="00362818" w:rsidP="00C100C3">
      <w:pPr>
        <w:pStyle w:val="PlainText"/>
        <w:rPr>
          <w:rFonts w:ascii="Courier New" w:hAnsi="Courier New" w:cs="Courier New"/>
        </w:rPr>
      </w:pPr>
      <w:r w:rsidRPr="00C100C3">
        <w:rPr>
          <w:rFonts w:ascii="Courier New" w:hAnsi="Courier New" w:cs="Courier New"/>
        </w:rPr>
        <w:t xml:space="preserve">For Mr. M., the state of Christendom in general </w:t>
      </w:r>
      <w:r w:rsidRPr="00C100C3">
        <w:rPr>
          <w:rFonts w:ascii="Courier New" w:hAnsi="Courier New" w:cs="Courier New"/>
        </w:rPr>
        <w:t xml:space="preserve">is, </w:t>
      </w:r>
      <w:ins w:id="4417" w:author="Comparison" w:date="2013-05-05T19:43:00Z">
        <w:r w:rsidRPr="00AA4B48">
          <w:rPr>
            <w:rFonts w:ascii="Courier New" w:hAnsi="Courier New" w:cs="Courier New"/>
          </w:rPr>
          <w:t>"</w:t>
        </w:r>
      </w:ins>
      <w:del w:id="4418" w:author="Comparison" w:date="2013-05-05T19:43:00Z">
        <w:r w:rsidRPr="00C100C3">
          <w:rPr>
            <w:rFonts w:ascii="Courier New" w:hAnsi="Courier New" w:cs="Courier New"/>
          </w:rPr>
          <w:delText>&amp;#8220;</w:delText>
        </w:r>
      </w:del>
      <w:r w:rsidRPr="00C100C3">
        <w:rPr>
          <w:rFonts w:ascii="Courier New" w:hAnsi="Courier New" w:cs="Courier New"/>
        </w:rPr>
        <w:t xml:space="preserve">everything well considered, below that of the Jews at the time of </w:t>
      </w:r>
      <w:ins w:id="4419" w:author="Comparison" w:date="2013-05-05T19:43:00Z">
        <w:r w:rsidRPr="00AA4B48">
          <w:rPr>
            <w:rFonts w:ascii="Courier New" w:hAnsi="Courier New" w:cs="Courier New"/>
          </w:rPr>
          <w:t xml:space="preserve">a </w:t>
        </w:r>
      </w:ins>
      <w:r w:rsidRPr="00C100C3">
        <w:rPr>
          <w:rFonts w:ascii="Courier New" w:hAnsi="Courier New" w:cs="Courier New"/>
        </w:rPr>
        <w:t>the Lord</w:t>
      </w:r>
      <w:ins w:id="4420" w:author="Comparison" w:date="2013-05-05T19:43:00Z">
        <w:r w:rsidRPr="00AA4B48">
          <w:rPr>
            <w:rFonts w:ascii="Courier New" w:hAnsi="Courier New" w:cs="Courier New"/>
          </w:rPr>
          <w:t>."</w:t>
        </w:r>
      </w:ins>
      <w:del w:id="4421" w:author="Comparison" w:date="2013-05-05T19:43:00Z">
        <w:r w:rsidRPr="00C100C3">
          <w:rPr>
            <w:rFonts w:ascii="Courier New" w:hAnsi="Courier New" w:cs="Courier New"/>
          </w:rPr>
          <w:delText>.&amp;#8221;</w:delText>
        </w:r>
      </w:del>
      <w:r w:rsidRPr="00C100C3">
        <w:rPr>
          <w:rFonts w:ascii="Courier New" w:hAnsi="Courier New" w:cs="Courier New"/>
        </w:rPr>
        <w:t xml:space="preserve"> He is </w:t>
      </w:r>
      <w:ins w:id="4422" w:author="Comparison" w:date="2013-05-05T19:43:00Z">
        <w:r w:rsidRPr="00AA4B48">
          <w:rPr>
            <w:rFonts w:ascii="Courier New" w:hAnsi="Courier New" w:cs="Courier New"/>
          </w:rPr>
          <w:t>"</w:t>
        </w:r>
      </w:ins>
      <w:del w:id="4423" w:author="Comparison" w:date="2013-05-05T19:43:00Z">
        <w:r w:rsidRPr="00C100C3">
          <w:rPr>
            <w:rFonts w:ascii="Courier New" w:hAnsi="Courier New" w:cs="Courier New"/>
          </w:rPr>
          <w:delText>&amp;#8220;</w:delText>
        </w:r>
      </w:del>
      <w:r w:rsidRPr="00C100C3">
        <w:rPr>
          <w:rFonts w:ascii="Courier New" w:hAnsi="Courier New" w:cs="Courier New"/>
        </w:rPr>
        <w:t>ready to call their state ruin, apostasy, or by any other term that you may choose in any language</w:t>
      </w:r>
      <w:ins w:id="4424" w:author="Comparison" w:date="2013-05-05T19:43:00Z">
        <w:r w:rsidRPr="00AA4B48">
          <w:rPr>
            <w:rFonts w:ascii="Courier New" w:hAnsi="Courier New" w:cs="Courier New"/>
          </w:rPr>
          <w:t>."¦ "</w:t>
        </w:r>
      </w:ins>
      <w:del w:id="4425" w:author="Comparison" w:date="2013-05-05T19:43:00Z">
        <w:r w:rsidRPr="00C100C3">
          <w:rPr>
            <w:rFonts w:ascii="Courier New" w:hAnsi="Courier New" w:cs="Courier New"/>
          </w:rPr>
          <w:delText>.&amp;#8221;| &amp;#8220;</w:delText>
        </w:r>
      </w:del>
      <w:r w:rsidRPr="00C100C3">
        <w:rPr>
          <w:rFonts w:ascii="Courier New" w:hAnsi="Courier New" w:cs="Courier New"/>
        </w:rPr>
        <w:t>The Gentiles have not continued</w:t>
      </w:r>
      <w:ins w:id="4426" w:author="Comparison" w:date="2013-05-05T19:43:00Z">
        <w:r w:rsidRPr="00AA4B48">
          <w:rPr>
            <w:rFonts w:ascii="Courier New" w:hAnsi="Courier New" w:cs="Courier New"/>
          </w:rPr>
          <w:t>."¦ "</w:t>
        </w:r>
      </w:ins>
      <w:del w:id="4427" w:author="Comparison" w:date="2013-05-05T19:43:00Z">
        <w:r w:rsidRPr="00C100C3">
          <w:rPr>
            <w:rFonts w:ascii="Courier New" w:hAnsi="Courier New" w:cs="Courier New"/>
          </w:rPr>
          <w:delText>.&amp;#</w:delText>
        </w:r>
        <w:r w:rsidRPr="00C100C3">
          <w:rPr>
            <w:rFonts w:ascii="Courier New" w:hAnsi="Courier New" w:cs="Courier New"/>
          </w:rPr>
          <w:delText>8221;| &amp;#8220;</w:delText>
        </w:r>
      </w:del>
      <w:r w:rsidRPr="00C100C3">
        <w:rPr>
          <w:rFonts w:ascii="Courier New" w:hAnsi="Courier New" w:cs="Courier New"/>
        </w:rPr>
        <w:t>Christendom is an army which no longer knows the voice of its Head; and Dissenters, as faithful soldiers, have quitted the ranks to place themselves under the order of Jesus</w:t>
      </w:r>
      <w:ins w:id="4428" w:author="Comparison" w:date="2013-05-05T19:43:00Z">
        <w:r w:rsidRPr="00AA4B48">
          <w:rPr>
            <w:rFonts w:ascii="Courier New" w:hAnsi="Courier New" w:cs="Courier New"/>
          </w:rPr>
          <w:t xml:space="preserve"> .</w:t>
        </w:r>
        <w:r w:rsidRPr="00AA4B48">
          <w:rPr>
            <w:rFonts w:ascii="Courier New" w:hAnsi="Courier New" w:cs="Courier New"/>
          </w:rPr>
          <w:t>..</w:t>
        </w:r>
      </w:ins>
      <w:del w:id="4429" w:author="Comparison" w:date="2013-05-05T19:43:00Z">
        <w:r w:rsidRPr="00C100C3">
          <w:rPr>
            <w:rFonts w:ascii="Courier New" w:hAnsi="Courier New" w:cs="Courier New"/>
          </w:rPr>
          <w:delText>&amp;#8230;</w:delText>
        </w:r>
      </w:del>
      <w:r w:rsidRPr="00C100C3">
        <w:rPr>
          <w:rFonts w:ascii="Courier New" w:hAnsi="Courier New" w:cs="Courier New"/>
        </w:rPr>
        <w:t xml:space="preserve"> . Without doubt, it is a deplorable confusion</w:t>
      </w:r>
      <w:ins w:id="4430" w:author="Comparison" w:date="2013-05-05T19:43:00Z">
        <w:r w:rsidRPr="00AA4B48">
          <w:rPr>
            <w:rFonts w:ascii="Courier New" w:hAnsi="Courier New" w:cs="Courier New"/>
          </w:rPr>
          <w:t>." "</w:t>
        </w:r>
      </w:ins>
      <w:del w:id="4431" w:author="Comparison" w:date="2013-05-05T19:43:00Z">
        <w:r w:rsidRPr="00C100C3">
          <w:rPr>
            <w:rFonts w:ascii="Courier New" w:hAnsi="Courier New" w:cs="Courier New"/>
          </w:rPr>
          <w:delText>.&amp;#8221; &amp;#8220;</w:delText>
        </w:r>
      </w:del>
      <w:r w:rsidRPr="00C100C3">
        <w:rPr>
          <w:rFonts w:ascii="Courier New" w:hAnsi="Courier New" w:cs="Courier New"/>
        </w:rPr>
        <w:t>When is it</w:t>
      </w:r>
      <w:ins w:id="4432" w:author="Comparison" w:date="2013-05-05T19:43:00Z">
        <w:r w:rsidRPr="00AA4B48">
          <w:rPr>
            <w:rFonts w:ascii="Courier New" w:hAnsi="Courier New" w:cs="Courier New"/>
          </w:rPr>
          <w:t>,"</w:t>
        </w:r>
      </w:ins>
      <w:del w:id="4433" w:author="Comparison" w:date="2013-05-05T19:43:00Z">
        <w:r w:rsidRPr="00C100C3">
          <w:rPr>
            <w:rFonts w:ascii="Courier New" w:hAnsi="Courier New" w:cs="Courier New"/>
          </w:rPr>
          <w:delText>,&amp;#8221;</w:delText>
        </w:r>
      </w:del>
      <w:r w:rsidRPr="00C100C3">
        <w:rPr>
          <w:rFonts w:ascii="Courier New" w:hAnsi="Courier New" w:cs="Courier New"/>
        </w:rPr>
        <w:t xml:space="preserve"> he exclaims again, </w:t>
      </w:r>
      <w:ins w:id="4434" w:author="Comparison" w:date="2013-05-05T19:43:00Z">
        <w:r w:rsidRPr="00AA4B48">
          <w:rPr>
            <w:rFonts w:ascii="Courier New" w:hAnsi="Courier New" w:cs="Courier New"/>
          </w:rPr>
          <w:t>"</w:t>
        </w:r>
      </w:ins>
      <w:del w:id="4435" w:author="Comparison" w:date="2013-05-05T19:43:00Z">
        <w:r w:rsidRPr="00C100C3">
          <w:rPr>
            <w:rFonts w:ascii="Courier New" w:hAnsi="Courier New" w:cs="Courier New"/>
          </w:rPr>
          <w:delText>&amp;#8220;</w:delText>
        </w:r>
      </w:del>
      <w:r w:rsidRPr="00C100C3">
        <w:rPr>
          <w:rFonts w:ascii="Courier New" w:hAnsi="Courier New" w:cs="Courier New"/>
        </w:rPr>
        <w:t>that we shall learn all the extent of the universal disorder which surrounds us</w:t>
      </w:r>
      <w:ins w:id="4436" w:author="Comparison" w:date="2013-05-05T19:43:00Z">
        <w:r w:rsidRPr="00AA4B48">
          <w:rPr>
            <w:rFonts w:ascii="Courier New" w:hAnsi="Courier New" w:cs="Courier New"/>
          </w:rPr>
          <w:t>?"¦</w:t>
        </w:r>
      </w:ins>
      <w:del w:id="4437" w:author="Comparison" w:date="2013-05-05T19:43:00Z">
        <w:r w:rsidRPr="00C100C3">
          <w:rPr>
            <w:rFonts w:ascii="Courier New" w:hAnsi="Courier New" w:cs="Courier New"/>
          </w:rPr>
          <w:delText>?&amp;#8221;|</w:delText>
        </w:r>
      </w:del>
      <w:r w:rsidRPr="00C100C3">
        <w:rPr>
          <w:rFonts w:ascii="Courier New" w:hAnsi="Courier New" w:cs="Courier New"/>
        </w:rPr>
        <w:t xml:space="preserve"> Mr. M. says that one might just as well look for sacrifice in paradise as to look for dissent in the apostolic churches: </w:t>
      </w:r>
      <w:ins w:id="4438" w:author="Comparison" w:date="2013-05-05T19:43:00Z">
        <w:r w:rsidRPr="00AA4B48">
          <w:rPr>
            <w:rFonts w:ascii="Courier New" w:hAnsi="Courier New" w:cs="Courier New"/>
          </w:rPr>
          <w:t>"</w:t>
        </w:r>
      </w:ins>
      <w:del w:id="4439" w:author="Comparison" w:date="2013-05-05T19:43:00Z">
        <w:r w:rsidRPr="00C100C3">
          <w:rPr>
            <w:rFonts w:ascii="Courier New" w:hAnsi="Courier New" w:cs="Courier New"/>
          </w:rPr>
          <w:delText>&amp;</w:delText>
        </w:r>
        <w:r w:rsidRPr="00C100C3">
          <w:rPr>
            <w:rFonts w:ascii="Courier New" w:hAnsi="Courier New" w:cs="Courier New"/>
          </w:rPr>
          <w:delText>#8220;</w:delText>
        </w:r>
      </w:del>
      <w:r w:rsidRPr="00C100C3">
        <w:rPr>
          <w:rFonts w:ascii="Courier New" w:hAnsi="Courier New" w:cs="Courier New"/>
        </w:rPr>
        <w:t>For there is disorder in dissent</w:t>
      </w:r>
      <w:ins w:id="4440" w:author="Comparison" w:date="2013-05-05T19:43:00Z">
        <w:r w:rsidRPr="00AA4B48">
          <w:rPr>
            <w:rFonts w:ascii="Courier New" w:hAnsi="Courier New" w:cs="Courier New"/>
          </w:rPr>
          <w:t xml:space="preserve"> -- </w:t>
        </w:r>
      </w:ins>
      <w:del w:id="4441" w:author="Comparison" w:date="2013-05-05T19:43:00Z">
        <w:r w:rsidRPr="00C100C3">
          <w:rPr>
            <w:rFonts w:ascii="Courier New" w:hAnsi="Courier New" w:cs="Courier New"/>
          </w:rPr>
          <w:delText>&amp;#8212;</w:delText>
        </w:r>
      </w:del>
      <w:r w:rsidRPr="00C100C3">
        <w:rPr>
          <w:rFonts w:ascii="Courier New" w:hAnsi="Courier New" w:cs="Courier New"/>
        </w:rPr>
        <w:t>innocent disorder, become inevitable, in order to avoid culpable disorder. It is a violent remedy, and every serious remedy is a factitious evil inflicted to cure an illness still more serious</w:t>
      </w:r>
      <w:ins w:id="4442" w:author="Comparison" w:date="2013-05-05T19:43:00Z">
        <w:r w:rsidRPr="00AA4B48">
          <w:rPr>
            <w:rFonts w:ascii="Courier New" w:hAnsi="Courier New" w:cs="Courier New"/>
          </w:rPr>
          <w:t>."¦</w:t>
        </w:r>
      </w:ins>
      <w:del w:id="4443" w:author="Comparison" w:date="2013-05-05T19:43:00Z">
        <w:r w:rsidRPr="00C100C3">
          <w:rPr>
            <w:rFonts w:ascii="Courier New" w:hAnsi="Courier New" w:cs="Courier New"/>
          </w:rPr>
          <w:delText>.&amp;#8221;|</w:delText>
        </w:r>
      </w:del>
    </w:p>
    <w:p w14:paraId="0B10AD10" w14:textId="7E8C67AB" w:rsidR="00000000" w:rsidRPr="00C100C3" w:rsidRDefault="00362818" w:rsidP="00C100C3">
      <w:pPr>
        <w:pStyle w:val="PlainText"/>
        <w:rPr>
          <w:rFonts w:ascii="Courier New" w:hAnsi="Courier New" w:cs="Courier New"/>
        </w:rPr>
      </w:pPr>
      <w:r w:rsidRPr="00C100C3">
        <w:rPr>
          <w:rFonts w:ascii="Courier New" w:hAnsi="Courier New" w:cs="Courier New"/>
        </w:rPr>
        <w:t>And what</w:t>
      </w:r>
      <w:r w:rsidRPr="00C100C3">
        <w:rPr>
          <w:rFonts w:ascii="Courier New" w:hAnsi="Courier New" w:cs="Courier New"/>
        </w:rPr>
        <w:t xml:space="preserve"> do these violent words lead to, a few lines further on</w:t>
      </w:r>
      <w:ins w:id="4444" w:author="Comparison" w:date="2013-05-05T19:43:00Z">
        <w:r w:rsidRPr="00AA4B48">
          <w:rPr>
            <w:rFonts w:ascii="Courier New" w:hAnsi="Courier New" w:cs="Courier New"/>
          </w:rPr>
          <w:t xml:space="preserve"> -- </w:t>
        </w:r>
      </w:ins>
      <w:del w:id="4445" w:author="Comparison" w:date="2013-05-05T19:43:00Z">
        <w:r w:rsidRPr="00C100C3">
          <w:rPr>
            <w:rFonts w:ascii="Courier New" w:hAnsi="Courier New" w:cs="Courier New"/>
          </w:rPr>
          <w:delText>&amp;#8212;</w:delText>
        </w:r>
      </w:del>
      <w:r w:rsidRPr="00C100C3">
        <w:rPr>
          <w:rFonts w:ascii="Courier New" w:hAnsi="Courier New" w:cs="Courier New"/>
        </w:rPr>
        <w:t>words which, like an overflowing torrent, overthrow</w:t>
      </w:r>
    </w:p>
    <w:p w14:paraId="19CBE81A" w14:textId="6B720B65" w:rsidR="00000000" w:rsidRPr="00C100C3" w:rsidRDefault="00362818" w:rsidP="00C100C3">
      <w:pPr>
        <w:pStyle w:val="PlainText"/>
        <w:rPr>
          <w:rFonts w:ascii="Courier New" w:hAnsi="Courier New" w:cs="Courier New"/>
        </w:rPr>
      </w:pPr>
      <w:ins w:id="4446" w:author="Comparison" w:date="2013-05-05T19:43:00Z">
        <w:r w:rsidRPr="00AA4B48">
          <w:rPr>
            <w:rFonts w:ascii="Courier New" w:hAnsi="Courier New" w:cs="Courier New"/>
          </w:rPr>
          <w:t>¦</w:t>
        </w:r>
      </w:ins>
      <w:del w:id="4447" w:author="Comparison" w:date="2013-05-05T19:43:00Z">
        <w:r w:rsidRPr="00C100C3">
          <w:rPr>
            <w:rFonts w:ascii="Courier New" w:hAnsi="Courier New" w:cs="Courier New"/>
          </w:rPr>
          <w:delText>|</w:delText>
        </w:r>
      </w:del>
      <w:r w:rsidRPr="00C100C3">
        <w:rPr>
          <w:rFonts w:ascii="Courier New" w:hAnsi="Courier New" w:cs="Courier New"/>
        </w:rPr>
        <w:t xml:space="preserve"> Page 33.</w:t>
      </w:r>
    </w:p>
    <w:p w14:paraId="3E93E425" w14:textId="112C20B3" w:rsidR="00000000" w:rsidRPr="00C100C3" w:rsidRDefault="00362818" w:rsidP="00C100C3">
      <w:pPr>
        <w:pStyle w:val="PlainText"/>
        <w:rPr>
          <w:rFonts w:ascii="Courier New" w:hAnsi="Courier New" w:cs="Courier New"/>
        </w:rPr>
      </w:pPr>
      <w:ins w:id="4448" w:author="Comparison" w:date="2013-05-05T19:43:00Z">
        <w:r w:rsidRPr="00AA4B48">
          <w:rPr>
            <w:rFonts w:ascii="Courier New" w:hAnsi="Courier New" w:cs="Courier New"/>
          </w:rPr>
          <w:t>¦</w:t>
        </w:r>
      </w:ins>
      <w:del w:id="4449" w:author="Comparison" w:date="2013-05-05T19:43:00Z">
        <w:r w:rsidRPr="00C100C3">
          <w:rPr>
            <w:rFonts w:ascii="Courier New" w:hAnsi="Courier New" w:cs="Courier New"/>
          </w:rPr>
          <w:delText>|</w:delText>
        </w:r>
      </w:del>
      <w:r w:rsidRPr="00C100C3">
        <w:rPr>
          <w:rFonts w:ascii="Courier New" w:hAnsi="Courier New" w:cs="Courier New"/>
        </w:rPr>
        <w:t xml:space="preserve"> Page 44.</w:t>
      </w:r>
    </w:p>
    <w:p w14:paraId="4AA429D8" w14:textId="64EF2201" w:rsidR="00000000" w:rsidRPr="00C100C3" w:rsidRDefault="00362818" w:rsidP="00C100C3">
      <w:pPr>
        <w:pStyle w:val="PlainText"/>
        <w:rPr>
          <w:rFonts w:ascii="Courier New" w:hAnsi="Courier New" w:cs="Courier New"/>
        </w:rPr>
      </w:pPr>
      <w:ins w:id="4450" w:author="Comparison" w:date="2013-05-05T19:43:00Z">
        <w:r w:rsidRPr="00AA4B48">
          <w:rPr>
            <w:rFonts w:ascii="Courier New" w:hAnsi="Courier New" w:cs="Courier New"/>
          </w:rPr>
          <w:t>¦</w:t>
        </w:r>
      </w:ins>
      <w:del w:id="4451" w:author="Comparison" w:date="2013-05-05T19:43:00Z">
        <w:r w:rsidRPr="00C100C3">
          <w:rPr>
            <w:rFonts w:ascii="Courier New" w:hAnsi="Courier New" w:cs="Courier New"/>
          </w:rPr>
          <w:delText>|</w:delText>
        </w:r>
      </w:del>
      <w:r w:rsidRPr="00C100C3">
        <w:rPr>
          <w:rFonts w:ascii="Courier New" w:hAnsi="Courier New" w:cs="Courier New"/>
        </w:rPr>
        <w:t xml:space="preserve"> Page 47.</w:t>
      </w:r>
    </w:p>
    <w:p w14:paraId="16E62B79" w14:textId="44F87C4B" w:rsidR="00000000" w:rsidRPr="00C100C3" w:rsidRDefault="00362818" w:rsidP="00C100C3">
      <w:pPr>
        <w:pStyle w:val="PlainText"/>
        <w:rPr>
          <w:rFonts w:ascii="Courier New" w:hAnsi="Courier New" w:cs="Courier New"/>
        </w:rPr>
      </w:pPr>
      <w:ins w:id="4452" w:author="Comparison" w:date="2013-05-05T19:43:00Z">
        <w:r w:rsidRPr="00AA4B48">
          <w:rPr>
            <w:rFonts w:ascii="Courier New" w:hAnsi="Courier New" w:cs="Courier New"/>
          </w:rPr>
          <w:t>¦</w:t>
        </w:r>
      </w:ins>
      <w:del w:id="4453" w:author="Comparison" w:date="2013-05-05T19:43:00Z">
        <w:r w:rsidRPr="00C100C3">
          <w:rPr>
            <w:rFonts w:ascii="Courier New" w:hAnsi="Courier New" w:cs="Courier New"/>
          </w:rPr>
          <w:delText>|</w:delText>
        </w:r>
      </w:del>
      <w:r w:rsidRPr="00C100C3">
        <w:rPr>
          <w:rFonts w:ascii="Courier New" w:hAnsi="Courier New" w:cs="Courier New"/>
        </w:rPr>
        <w:t xml:space="preserve"> Page 47.</w:t>
      </w:r>
    </w:p>
    <w:p w14:paraId="171E78EE" w14:textId="0BC533B9" w:rsidR="00000000" w:rsidRPr="00C100C3" w:rsidRDefault="00362818" w:rsidP="00C100C3">
      <w:pPr>
        <w:pStyle w:val="PlainText"/>
        <w:rPr>
          <w:rFonts w:ascii="Courier New" w:hAnsi="Courier New" w:cs="Courier New"/>
        </w:rPr>
      </w:pPr>
      <w:ins w:id="4454" w:author="Comparison" w:date="2013-05-05T19:43:00Z">
        <w:r w:rsidRPr="00AA4B48">
          <w:rPr>
            <w:rFonts w:ascii="Courier New" w:hAnsi="Courier New" w:cs="Courier New"/>
          </w:rPr>
          <w:t>¦</w:t>
        </w:r>
      </w:ins>
      <w:del w:id="4455" w:author="Comparison" w:date="2013-05-05T19:43:00Z">
        <w:r w:rsidRPr="00C100C3">
          <w:rPr>
            <w:rFonts w:ascii="Courier New" w:hAnsi="Courier New" w:cs="Courier New"/>
          </w:rPr>
          <w:delText>|</w:delText>
        </w:r>
      </w:del>
      <w:r w:rsidRPr="00C100C3">
        <w:rPr>
          <w:rFonts w:ascii="Courier New" w:hAnsi="Courier New" w:cs="Courier New"/>
        </w:rPr>
        <w:t xml:space="preserve"> Page 53.</w:t>
      </w:r>
    </w:p>
    <w:p w14:paraId="0712103E" w14:textId="275DF7F5" w:rsidR="00000000" w:rsidRPr="00C100C3" w:rsidRDefault="00362818" w:rsidP="00C100C3">
      <w:pPr>
        <w:pStyle w:val="PlainText"/>
        <w:rPr>
          <w:rFonts w:ascii="Courier New" w:hAnsi="Courier New" w:cs="Courier New"/>
        </w:rPr>
      </w:pPr>
      <w:ins w:id="4456" w:author="Comparison" w:date="2013-05-05T19:43:00Z">
        <w:r w:rsidRPr="00AA4B48">
          <w:rPr>
            <w:rFonts w:ascii="Courier New" w:hAnsi="Courier New" w:cs="Courier New"/>
          </w:rPr>
          <w:t>¦</w:t>
        </w:r>
      </w:ins>
      <w:del w:id="4457" w:author="Comparison" w:date="2013-05-05T19:43:00Z">
        <w:r w:rsidRPr="00C100C3">
          <w:rPr>
            <w:rFonts w:ascii="Courier New" w:hAnsi="Courier New" w:cs="Courier New"/>
          </w:rPr>
          <w:delText>|</w:delText>
        </w:r>
      </w:del>
      <w:r w:rsidRPr="00C100C3">
        <w:rPr>
          <w:rFonts w:ascii="Courier New" w:hAnsi="Courier New" w:cs="Courier New"/>
        </w:rPr>
        <w:t xml:space="preserve"> Pages 53, 54.</w:t>
      </w:r>
    </w:p>
    <w:p w14:paraId="5B05BC7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{168}</w:t>
      </w:r>
    </w:p>
    <w:p w14:paraId="061C05F0" w14:textId="40439D9A" w:rsidR="00000000" w:rsidRPr="00C100C3" w:rsidRDefault="00362818" w:rsidP="00C100C3">
      <w:pPr>
        <w:pStyle w:val="PlainText"/>
        <w:rPr>
          <w:rFonts w:ascii="Courier New" w:hAnsi="Courier New" w:cs="Courier New"/>
        </w:rPr>
      </w:pPr>
      <w:r w:rsidRPr="00C100C3">
        <w:rPr>
          <w:rFonts w:ascii="Courier New" w:hAnsi="Courier New" w:cs="Courier New"/>
        </w:rPr>
        <w:t xml:space="preserve">everything, and even dissent itself? Look at this: </w:t>
      </w:r>
      <w:ins w:id="4458" w:author="Comparison" w:date="2013-05-05T19:43:00Z">
        <w:r w:rsidRPr="00AA4B48">
          <w:rPr>
            <w:rFonts w:ascii="Courier New" w:hAnsi="Courier New" w:cs="Courier New"/>
          </w:rPr>
          <w:t>"</w:t>
        </w:r>
      </w:ins>
      <w:del w:id="4459" w:author="Comparison" w:date="2013-05-05T19:43:00Z">
        <w:r w:rsidRPr="00C100C3">
          <w:rPr>
            <w:rFonts w:ascii="Courier New" w:hAnsi="Courier New" w:cs="Courier New"/>
          </w:rPr>
          <w:delText>&amp;#8220</w:delText>
        </w:r>
        <w:r w:rsidRPr="00C100C3">
          <w:rPr>
            <w:rFonts w:ascii="Courier New" w:hAnsi="Courier New" w:cs="Courier New"/>
          </w:rPr>
          <w:delText>;</w:delText>
        </w:r>
      </w:del>
      <w:r w:rsidRPr="00C100C3">
        <w:rPr>
          <w:rFonts w:ascii="Courier New" w:hAnsi="Courier New" w:cs="Courier New"/>
        </w:rPr>
        <w:t xml:space="preserve">We should like </w:t>
      </w:r>
      <w:ins w:id="4460" w:author="Comparison" w:date="2013-05-05T19:43:00Z">
        <w:r w:rsidRPr="00AA4B48">
          <w:rPr>
            <w:rFonts w:ascii="Courier New" w:hAnsi="Courier New" w:cs="Courier New"/>
          </w:rPr>
          <w:t>...</w:t>
        </w:r>
      </w:ins>
      <w:del w:id="4461" w:author="Comparison" w:date="2013-05-05T19:43:00Z">
        <w:r w:rsidRPr="00C100C3">
          <w:rPr>
            <w:rFonts w:ascii="Courier New" w:hAnsi="Courier New" w:cs="Courier New"/>
          </w:rPr>
          <w:delText>&amp;#8230;</w:delText>
        </w:r>
      </w:del>
      <w:r w:rsidRPr="00C100C3">
        <w:rPr>
          <w:rFonts w:ascii="Courier New" w:hAnsi="Courier New" w:cs="Courier New"/>
        </w:rPr>
        <w:t xml:space="preserve"> to walk under our banners and surround our Head; but, if that be no longer possible, *let the letter perish provided the Spirit remains</w:t>
      </w:r>
      <w:ins w:id="4462" w:author="Comparison" w:date="2013-05-05T19:43:00Z">
        <w:r w:rsidRPr="00AA4B48">
          <w:rPr>
            <w:rFonts w:ascii="Courier New" w:hAnsi="Courier New" w:cs="Courier New"/>
          </w:rPr>
          <w:t>*."</w:t>
        </w:r>
      </w:ins>
      <w:del w:id="4463" w:author="Comparison" w:date="2013-05-05T19:43:00Z">
        <w:r w:rsidRPr="00C100C3">
          <w:rPr>
            <w:rFonts w:ascii="Courier New" w:hAnsi="Courier New" w:cs="Courier New"/>
          </w:rPr>
          <w:delText>.*&amp;#8221;</w:delText>
        </w:r>
      </w:del>
      <w:r w:rsidRPr="00C100C3">
        <w:rPr>
          <w:rFonts w:ascii="Courier New" w:hAnsi="Courier New" w:cs="Courier New"/>
        </w:rPr>
        <w:t xml:space="preserve"> The italics are Mr. M</w:t>
      </w:r>
      <w:ins w:id="4464" w:author="Comparison" w:date="2013-05-05T19:43:00Z">
        <w:r w:rsidRPr="00AA4B48">
          <w:rPr>
            <w:rFonts w:ascii="Courier New" w:hAnsi="Courier New" w:cs="Courier New"/>
          </w:rPr>
          <w:t>.'s</w:t>
        </w:r>
      </w:ins>
      <w:del w:id="4465" w:author="Comparison" w:date="2013-05-05T19:43:00Z">
        <w:r w:rsidRPr="00C100C3">
          <w:rPr>
            <w:rFonts w:ascii="Courier New" w:hAnsi="Courier New" w:cs="Courier New"/>
          </w:rPr>
          <w:delText>.&amp;#8217;s</w:delText>
        </w:r>
      </w:del>
      <w:r w:rsidRPr="00C100C3">
        <w:rPr>
          <w:rFonts w:ascii="Courier New" w:hAnsi="Courier New" w:cs="Courier New"/>
        </w:rPr>
        <w:t>.</w:t>
      </w:r>
    </w:p>
    <w:p w14:paraId="7C1C807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For my part, I believe that to follow the Lord Jesus, </w:t>
      </w:r>
      <w:r w:rsidRPr="00C100C3">
        <w:rPr>
          <w:rFonts w:ascii="Courier New" w:hAnsi="Courier New" w:cs="Courier New"/>
        </w:rPr>
        <w:t>does not prevent obedience to his word; and that, much to the contrary, it is the word which directs us in obedience by following it closely.</w:t>
      </w:r>
    </w:p>
    <w:p w14:paraId="6C78F227" w14:textId="4B42D7F5" w:rsidR="00000000" w:rsidRPr="00C100C3" w:rsidRDefault="00362818" w:rsidP="00C100C3">
      <w:pPr>
        <w:pStyle w:val="PlainText"/>
        <w:rPr>
          <w:rFonts w:ascii="Courier New" w:hAnsi="Courier New" w:cs="Courier New"/>
        </w:rPr>
      </w:pPr>
      <w:r w:rsidRPr="00C100C3">
        <w:rPr>
          <w:rFonts w:ascii="Courier New" w:hAnsi="Courier New" w:cs="Courier New"/>
        </w:rPr>
        <w:t>As to the comparison which Mr. M. makes of the relations between the churches, with those which subsisted between</w:t>
      </w:r>
      <w:r w:rsidRPr="00C100C3">
        <w:rPr>
          <w:rFonts w:ascii="Courier New" w:hAnsi="Courier New" w:cs="Courier New"/>
        </w:rPr>
        <w:t xml:space="preserve"> the tribes of Israel</w:t>
      </w:r>
      <w:ins w:id="4466" w:author="Comparison" w:date="2013-05-05T19:43:00Z">
        <w:r w:rsidRPr="00AA4B48">
          <w:rPr>
            <w:rFonts w:ascii="Courier New" w:hAnsi="Courier New" w:cs="Courier New"/>
          </w:rPr>
          <w:t>,¦</w:t>
        </w:r>
      </w:ins>
      <w:del w:id="4467" w:author="Comparison" w:date="2013-05-05T19:43:00Z">
        <w:r w:rsidRPr="00C100C3">
          <w:rPr>
            <w:rFonts w:ascii="Courier New" w:hAnsi="Courier New" w:cs="Courier New"/>
          </w:rPr>
          <w:delText>,|</w:delText>
        </w:r>
      </w:del>
      <w:r w:rsidRPr="00C100C3">
        <w:rPr>
          <w:rFonts w:ascii="Courier New" w:hAnsi="Courier New" w:cs="Courier New"/>
        </w:rPr>
        <w:t xml:space="preserve"> my answer is short and easy. It is God who divided Israel into tribes, and it is sin which has made the divisions which Mr. M. calls churches, which call themselves denominations, a word which Mr. Beverley agrees with everybody to c</w:t>
      </w:r>
      <w:r w:rsidRPr="00C100C3">
        <w:rPr>
          <w:rFonts w:ascii="Courier New" w:hAnsi="Courier New" w:cs="Courier New"/>
        </w:rPr>
        <w:t>all sects. I do not recognize, then, these churches in any way, for the reason which Mr. M. himself gives for it, namely, that the Bible recognizes no other division than that of time and place. Consequently, I have no altar</w:t>
      </w:r>
      <w:ins w:id="4468" w:author="Comparison" w:date="2013-05-05T19:43:00Z">
        <w:r w:rsidRPr="00AA4B48">
          <w:rPr>
            <w:rFonts w:ascii="Courier New" w:hAnsi="Courier New" w:cs="Courier New"/>
          </w:rPr>
          <w:t>¦</w:t>
        </w:r>
      </w:ins>
      <w:del w:id="4469" w:author="Comparison" w:date="2013-05-05T19:43:00Z">
        <w:r w:rsidRPr="00C100C3">
          <w:rPr>
            <w:rFonts w:ascii="Courier New" w:hAnsi="Courier New" w:cs="Courier New"/>
          </w:rPr>
          <w:delText>|</w:delText>
        </w:r>
      </w:del>
      <w:r w:rsidRPr="00C100C3">
        <w:rPr>
          <w:rFonts w:ascii="Courier New" w:hAnsi="Courier New" w:cs="Courier New"/>
        </w:rPr>
        <w:t xml:space="preserve"> to recognize. My altar is set </w:t>
      </w:r>
      <w:r w:rsidRPr="00C100C3">
        <w:rPr>
          <w:rFonts w:ascii="Courier New" w:hAnsi="Courier New" w:cs="Courier New"/>
        </w:rPr>
        <w:t>up, not as a memorial, but for the enjoyment of that which God has established</w:t>
      </w:r>
      <w:ins w:id="4470" w:author="Comparison" w:date="2013-05-05T19:43:00Z">
        <w:r w:rsidRPr="00AA4B48">
          <w:rPr>
            <w:rFonts w:ascii="Courier New" w:hAnsi="Courier New" w:cs="Courier New"/>
          </w:rPr>
          <w:t xml:space="preserve"> -- </w:t>
        </w:r>
      </w:ins>
      <w:del w:id="4471" w:author="Comparison" w:date="2013-05-05T19:43:00Z">
        <w:r w:rsidRPr="00C100C3">
          <w:rPr>
            <w:rFonts w:ascii="Courier New" w:hAnsi="Courier New" w:cs="Courier New"/>
          </w:rPr>
          <w:delText>&amp;#8212;</w:delText>
        </w:r>
      </w:del>
      <w:r w:rsidRPr="00C100C3">
        <w:rPr>
          <w:rFonts w:ascii="Courier New" w:hAnsi="Courier New" w:cs="Courier New"/>
        </w:rPr>
        <w:t>the unity of the Church</w:t>
      </w:r>
      <w:ins w:id="4472" w:author="Comparison" w:date="2013-05-05T19:43:00Z">
        <w:r w:rsidRPr="00AA4B48">
          <w:rPr>
            <w:rFonts w:ascii="Courier New" w:hAnsi="Courier New" w:cs="Courier New"/>
          </w:rPr>
          <w:t xml:space="preserve"> -- </w:t>
        </w:r>
      </w:ins>
      <w:del w:id="4473" w:author="Comparison" w:date="2013-05-05T19:43:00Z">
        <w:r w:rsidRPr="00C100C3">
          <w:rPr>
            <w:rFonts w:ascii="Courier New" w:hAnsi="Courier New" w:cs="Courier New"/>
          </w:rPr>
          <w:delText>&amp;#8212;</w:delText>
        </w:r>
      </w:del>
      <w:r w:rsidRPr="00C100C3">
        <w:rPr>
          <w:rFonts w:ascii="Courier New" w:hAnsi="Courier New" w:cs="Courier New"/>
        </w:rPr>
        <w:t>an enjoyment, which, in His great grace, the Lord has connected with even two or three met in His name.</w:t>
      </w:r>
    </w:p>
    <w:p w14:paraId="76EEA05A" w14:textId="20ED73BB" w:rsidR="00000000" w:rsidRPr="00C100C3" w:rsidRDefault="00362818" w:rsidP="00C100C3">
      <w:pPr>
        <w:pStyle w:val="PlainText"/>
        <w:rPr>
          <w:rFonts w:ascii="Courier New" w:hAnsi="Courier New" w:cs="Courier New"/>
        </w:rPr>
      </w:pPr>
      <w:r w:rsidRPr="00C100C3">
        <w:rPr>
          <w:rFonts w:ascii="Courier New" w:hAnsi="Courier New" w:cs="Courier New"/>
        </w:rPr>
        <w:t>In the following words the system of</w:t>
      </w:r>
      <w:r w:rsidRPr="00C100C3">
        <w:rPr>
          <w:rFonts w:ascii="Courier New" w:hAnsi="Courier New" w:cs="Courier New"/>
        </w:rPr>
        <w:t xml:space="preserve"> this tract reveals, as regards the Christian walk, a looseness of principles, which alone would be enough to condemn it. </w:t>
      </w:r>
      <w:ins w:id="4474" w:author="Comparison" w:date="2013-05-05T19:43:00Z">
        <w:r w:rsidRPr="00AA4B48">
          <w:rPr>
            <w:rFonts w:ascii="Courier New" w:hAnsi="Courier New" w:cs="Courier New"/>
          </w:rPr>
          <w:t>"</w:t>
        </w:r>
      </w:ins>
      <w:del w:id="4475" w:author="Comparison" w:date="2013-05-05T19:43:00Z">
        <w:r w:rsidRPr="00C100C3">
          <w:rPr>
            <w:rFonts w:ascii="Courier New" w:hAnsi="Courier New" w:cs="Courier New"/>
          </w:rPr>
          <w:delText>&amp;#8220;</w:delText>
        </w:r>
      </w:del>
      <w:r w:rsidRPr="00C100C3">
        <w:rPr>
          <w:rFonts w:ascii="Courier New" w:hAnsi="Courier New" w:cs="Courier New"/>
        </w:rPr>
        <w:t>We have not always a choice between positive evil and positive good; on the contrary, it may often be pleasing to the Lord that</w:t>
      </w:r>
      <w:r w:rsidRPr="00C100C3">
        <w:rPr>
          <w:rFonts w:ascii="Courier New" w:hAnsi="Courier New" w:cs="Courier New"/>
        </w:rPr>
        <w:t xml:space="preserve"> we should accept, because of our relationship with others, that path which is not altogether the best. You at every step confound moral questions with questions of judgment</w:t>
      </w:r>
      <w:ins w:id="4476" w:author="Comparison" w:date="2013-05-05T19:43:00Z">
        <w:r w:rsidRPr="00AA4B48">
          <w:rPr>
            <w:rFonts w:ascii="Courier New" w:hAnsi="Courier New" w:cs="Courier New"/>
          </w:rPr>
          <w:t>;</w:t>
        </w:r>
      </w:ins>
      <w:del w:id="4477" w:author="Comparison" w:date="2013-05-05T19:43:00Z">
        <w:r w:rsidRPr="00C100C3">
          <w:rPr>
            <w:rFonts w:ascii="Courier New" w:hAnsi="Courier New" w:cs="Courier New"/>
          </w:rPr>
          <w:delText>*;*</w:delText>
        </w:r>
      </w:del>
      <w:r w:rsidRPr="00C100C3">
        <w:rPr>
          <w:rFonts w:ascii="Courier New" w:hAnsi="Courier New" w:cs="Courier New"/>
        </w:rPr>
        <w:t xml:space="preserve"> you think that to make every thing a matter of conscience is the way to do ever</w:t>
      </w:r>
      <w:r w:rsidRPr="00C100C3">
        <w:rPr>
          <w:rFonts w:ascii="Courier New" w:hAnsi="Courier New" w:cs="Courier New"/>
        </w:rPr>
        <w:t>ything conscientiously</w:t>
      </w:r>
      <w:ins w:id="4478" w:author="Comparison" w:date="2013-05-05T19:43:00Z">
        <w:r w:rsidRPr="00AA4B48">
          <w:rPr>
            <w:rFonts w:ascii="Courier New" w:hAnsi="Courier New" w:cs="Courier New"/>
          </w:rPr>
          <w:t>."¦</w:t>
        </w:r>
      </w:ins>
      <w:del w:id="4479" w:author="Comparison" w:date="2013-05-05T19:43:00Z">
        <w:r w:rsidRPr="00C100C3">
          <w:rPr>
            <w:rFonts w:ascii="Courier New" w:hAnsi="Courier New" w:cs="Courier New"/>
          </w:rPr>
          <w:delText>.&amp;#8221;|</w:delText>
        </w:r>
      </w:del>
    </w:p>
    <w:p w14:paraId="3B8A82F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 think that when the will of God is known, and on those points where it is known, we must needs follow it, and that then it cannot be a question of choice. I think that if, because of our relationship with others, one disp</w:t>
      </w:r>
      <w:r w:rsidRPr="00C100C3">
        <w:rPr>
          <w:rFonts w:ascii="Courier New" w:hAnsi="Courier New" w:cs="Courier New"/>
        </w:rPr>
        <w:t>ensed with doing the will of God, it would be to prefer man to God, it would be a sin produced by the fear of man. And although it is very</w:t>
      </w:r>
    </w:p>
    <w:p w14:paraId="4BCF620C" w14:textId="507D8DF8" w:rsidR="00000000" w:rsidRPr="00C100C3" w:rsidRDefault="00362818" w:rsidP="00C100C3">
      <w:pPr>
        <w:pStyle w:val="PlainText"/>
        <w:rPr>
          <w:rFonts w:ascii="Courier New" w:hAnsi="Courier New" w:cs="Courier New"/>
        </w:rPr>
      </w:pPr>
      <w:ins w:id="4480" w:author="Comparison" w:date="2013-05-05T19:43:00Z">
        <w:r w:rsidRPr="00AA4B48">
          <w:rPr>
            <w:rFonts w:ascii="Courier New" w:hAnsi="Courier New" w:cs="Courier New"/>
          </w:rPr>
          <w:t>¦</w:t>
        </w:r>
      </w:ins>
      <w:del w:id="4481" w:author="Comparison" w:date="2013-05-05T19:43:00Z">
        <w:r w:rsidRPr="00C100C3">
          <w:rPr>
            <w:rFonts w:ascii="Courier New" w:hAnsi="Courier New" w:cs="Courier New"/>
          </w:rPr>
          <w:delText>|</w:delText>
        </w:r>
      </w:del>
      <w:r w:rsidRPr="00C100C3">
        <w:rPr>
          <w:rFonts w:ascii="Courier New" w:hAnsi="Courier New" w:cs="Courier New"/>
        </w:rPr>
        <w:t xml:space="preserve"> Pages 36, 37.</w:t>
      </w:r>
    </w:p>
    <w:p w14:paraId="6DF14D29" w14:textId="7BBC5668" w:rsidR="00000000" w:rsidRPr="00C100C3" w:rsidRDefault="00362818" w:rsidP="00C100C3">
      <w:pPr>
        <w:pStyle w:val="PlainText"/>
        <w:rPr>
          <w:rFonts w:ascii="Courier New" w:hAnsi="Courier New" w:cs="Courier New"/>
        </w:rPr>
      </w:pPr>
      <w:ins w:id="4482" w:author="Comparison" w:date="2013-05-05T19:43:00Z">
        <w:r w:rsidRPr="00AA4B48">
          <w:rPr>
            <w:rFonts w:ascii="Courier New" w:hAnsi="Courier New" w:cs="Courier New"/>
          </w:rPr>
          <w:t>¦</w:t>
        </w:r>
      </w:ins>
      <w:del w:id="4483" w:author="Comparison" w:date="2013-05-05T19:43:00Z">
        <w:r w:rsidRPr="00C100C3">
          <w:rPr>
            <w:rFonts w:ascii="Courier New" w:hAnsi="Courier New" w:cs="Courier New"/>
          </w:rPr>
          <w:delText>|</w:delText>
        </w:r>
      </w:del>
      <w:r w:rsidRPr="00C100C3">
        <w:rPr>
          <w:rFonts w:ascii="Courier New" w:hAnsi="Courier New" w:cs="Courier New"/>
        </w:rPr>
        <w:t xml:space="preserve"> Alluding to the two and a half tribes.</w:t>
      </w:r>
    </w:p>
    <w:p w14:paraId="5D29FFD3" w14:textId="034BC287" w:rsidR="00000000" w:rsidRPr="00C100C3" w:rsidRDefault="00362818" w:rsidP="00C100C3">
      <w:pPr>
        <w:pStyle w:val="PlainText"/>
        <w:rPr>
          <w:rFonts w:ascii="Courier New" w:hAnsi="Courier New" w:cs="Courier New"/>
        </w:rPr>
      </w:pPr>
      <w:ins w:id="4484" w:author="Comparison" w:date="2013-05-05T19:43:00Z">
        <w:r w:rsidRPr="00AA4B48">
          <w:rPr>
            <w:rFonts w:ascii="Courier New" w:hAnsi="Courier New" w:cs="Courier New"/>
          </w:rPr>
          <w:t>¦</w:t>
        </w:r>
      </w:ins>
      <w:del w:id="4485" w:author="Comparison" w:date="2013-05-05T19:43:00Z">
        <w:r w:rsidRPr="00C100C3">
          <w:rPr>
            <w:rFonts w:ascii="Courier New" w:hAnsi="Courier New" w:cs="Courier New"/>
          </w:rPr>
          <w:delText>|</w:delText>
        </w:r>
      </w:del>
      <w:r w:rsidRPr="00C100C3">
        <w:rPr>
          <w:rFonts w:ascii="Courier New" w:hAnsi="Courier New" w:cs="Courier New"/>
        </w:rPr>
        <w:t xml:space="preserve"> Page 40.</w:t>
      </w:r>
    </w:p>
    <w:p w14:paraId="2F482B1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{169}</w:t>
      </w:r>
    </w:p>
    <w:p w14:paraId="7EA9678B" w14:textId="1ECCA937" w:rsidR="00000000" w:rsidRPr="00C100C3" w:rsidRDefault="00362818" w:rsidP="00C100C3">
      <w:pPr>
        <w:pStyle w:val="PlainText"/>
        <w:rPr>
          <w:rFonts w:ascii="Courier New" w:hAnsi="Courier New" w:cs="Courier New"/>
        </w:rPr>
      </w:pPr>
      <w:r w:rsidRPr="00C100C3">
        <w:rPr>
          <w:rFonts w:ascii="Courier New" w:hAnsi="Courier New" w:cs="Courier New"/>
        </w:rPr>
        <w:t>important to remember that we are call</w:t>
      </w:r>
      <w:r w:rsidRPr="00C100C3">
        <w:rPr>
          <w:rFonts w:ascii="Courier New" w:hAnsi="Courier New" w:cs="Courier New"/>
        </w:rPr>
        <w:t xml:space="preserve">ed to liberty, the liberty which Jesus gives us does not exempt us from seeking in all things the will of God; but it sets us free to do it, free in the accomplishment of it, because we love His will as well as the things He wills, being made partakers of </w:t>
      </w:r>
      <w:r w:rsidRPr="00C100C3">
        <w:rPr>
          <w:rFonts w:ascii="Courier New" w:hAnsi="Courier New" w:cs="Courier New"/>
        </w:rPr>
        <w:t xml:space="preserve">the divine nature, which, in man, makes itself known by obedience, and by its affection for the things of the Spirit; the Holy Ghost Himself being the power which gives liberty in virtue of the redemption accomplished by Jesus. </w:t>
      </w:r>
      <w:ins w:id="4486" w:author="Comparison" w:date="2013-05-05T19:43:00Z">
        <w:r w:rsidRPr="00AA4B48">
          <w:rPr>
            <w:rFonts w:ascii="Courier New" w:hAnsi="Courier New" w:cs="Courier New"/>
          </w:rPr>
          <w:t>"</w:t>
        </w:r>
      </w:ins>
      <w:del w:id="4487" w:author="Comparison" w:date="2013-05-05T19:43:00Z">
        <w:r w:rsidRPr="00C100C3">
          <w:rPr>
            <w:rFonts w:ascii="Courier New" w:hAnsi="Courier New" w:cs="Courier New"/>
          </w:rPr>
          <w:delText>&amp;#8220;</w:delText>
        </w:r>
      </w:del>
      <w:r w:rsidRPr="00C100C3">
        <w:rPr>
          <w:rFonts w:ascii="Courier New" w:hAnsi="Courier New" w:cs="Courier New"/>
        </w:rPr>
        <w:t>The law of the Spirit</w:t>
      </w:r>
      <w:r w:rsidRPr="00C100C3">
        <w:rPr>
          <w:rFonts w:ascii="Courier New" w:hAnsi="Courier New" w:cs="Courier New"/>
        </w:rPr>
        <w:t xml:space="preserve"> of life in Christ Jesus hath made me free</w:t>
      </w:r>
      <w:ins w:id="4488" w:author="Comparison" w:date="2013-05-05T19:43:00Z">
        <w:r w:rsidRPr="00AA4B48">
          <w:rPr>
            <w:rFonts w:ascii="Courier New" w:hAnsi="Courier New" w:cs="Courier New"/>
          </w:rPr>
          <w:t>."</w:t>
        </w:r>
      </w:ins>
      <w:del w:id="4489" w:author="Comparison" w:date="2013-05-05T19:43:00Z">
        <w:r w:rsidRPr="00C100C3">
          <w:rPr>
            <w:rFonts w:ascii="Courier New" w:hAnsi="Courier New" w:cs="Courier New"/>
          </w:rPr>
          <w:delText>.&amp;#8221;</w:delText>
        </w:r>
      </w:del>
    </w:p>
    <w:p w14:paraId="43F63210" w14:textId="2C845746" w:rsidR="00000000" w:rsidRPr="00C100C3" w:rsidRDefault="00362818" w:rsidP="00C100C3">
      <w:pPr>
        <w:pStyle w:val="PlainText"/>
        <w:rPr>
          <w:rFonts w:ascii="Courier New" w:hAnsi="Courier New" w:cs="Courier New"/>
        </w:rPr>
      </w:pPr>
      <w:r w:rsidRPr="00C100C3">
        <w:rPr>
          <w:rFonts w:ascii="Courier New" w:hAnsi="Courier New" w:cs="Courier New"/>
        </w:rPr>
        <w:t>I will notice in passing that Mr. M. condemns in brethren</w:t>
      </w:r>
      <w:ins w:id="4490" w:author="Comparison" w:date="2013-05-05T19:43:00Z">
        <w:r w:rsidRPr="00AA4B48">
          <w:rPr>
            <w:rFonts w:ascii="Courier New" w:hAnsi="Courier New" w:cs="Courier New"/>
          </w:rPr>
          <w:t>¦</w:t>
        </w:r>
      </w:ins>
      <w:del w:id="4491" w:author="Comparison" w:date="2013-05-05T19:43:00Z">
        <w:r w:rsidRPr="00C100C3">
          <w:rPr>
            <w:rFonts w:ascii="Courier New" w:hAnsi="Courier New" w:cs="Courier New"/>
          </w:rPr>
          <w:delText>|</w:delText>
        </w:r>
      </w:del>
      <w:r w:rsidRPr="00C100C3">
        <w:rPr>
          <w:rFonts w:ascii="Courier New" w:hAnsi="Courier New" w:cs="Courier New"/>
        </w:rPr>
        <w:t xml:space="preserve"> that which he seeks to justify here in others, as regards the duty of seeking spiritual profit. There are besides, a crowd of these things which </w:t>
      </w:r>
      <w:r w:rsidRPr="00C100C3">
        <w:rPr>
          <w:rFonts w:ascii="Courier New" w:hAnsi="Courier New" w:cs="Courier New"/>
        </w:rPr>
        <w:t>I have had no desire to take up.</w:t>
      </w:r>
    </w:p>
    <w:p w14:paraId="56EB5F4F" w14:textId="3864094A" w:rsidR="00000000" w:rsidRPr="00C100C3" w:rsidRDefault="00362818" w:rsidP="00C100C3">
      <w:pPr>
        <w:pStyle w:val="PlainText"/>
        <w:rPr>
          <w:rFonts w:ascii="Courier New" w:hAnsi="Courier New" w:cs="Courier New"/>
        </w:rPr>
      </w:pPr>
      <w:r w:rsidRPr="00C100C3">
        <w:rPr>
          <w:rFonts w:ascii="Courier New" w:hAnsi="Courier New" w:cs="Courier New"/>
        </w:rPr>
        <w:t>In that which Mr. M. says, with the desire of turning away souls from the walk of faith, he shews a levity which is excessively painful</w:t>
      </w:r>
      <w:ins w:id="4492" w:author="Comparison" w:date="2013-05-05T19:43:00Z">
        <w:r w:rsidRPr="00AA4B48">
          <w:rPr>
            <w:rFonts w:ascii="Courier New" w:hAnsi="Courier New" w:cs="Courier New"/>
          </w:rPr>
          <w:t>;</w:t>
        </w:r>
      </w:ins>
      <w:del w:id="4493" w:author="Comparison" w:date="2013-05-05T19:43:00Z">
        <w:r w:rsidRPr="00C100C3">
          <w:rPr>
            <w:rFonts w:ascii="Courier New" w:hAnsi="Courier New" w:cs="Courier New"/>
          </w:rPr>
          <w:delText>*;*</w:delText>
        </w:r>
      </w:del>
      <w:r w:rsidRPr="00C100C3">
        <w:rPr>
          <w:rFonts w:ascii="Courier New" w:hAnsi="Courier New" w:cs="Courier New"/>
        </w:rPr>
        <w:t xml:space="preserve"> and which betrays the source of all this system. Here is an example: </w:t>
      </w:r>
      <w:ins w:id="4494" w:author="Comparison" w:date="2013-05-05T19:43:00Z">
        <w:r w:rsidRPr="00AA4B48">
          <w:rPr>
            <w:rFonts w:ascii="Courier New" w:hAnsi="Courier New" w:cs="Courier New"/>
          </w:rPr>
          <w:t>"</w:t>
        </w:r>
      </w:ins>
      <w:del w:id="4495" w:author="Comparison" w:date="2013-05-05T19:43:00Z">
        <w:r w:rsidRPr="00C100C3">
          <w:rPr>
            <w:rFonts w:ascii="Courier New" w:hAnsi="Courier New" w:cs="Courier New"/>
          </w:rPr>
          <w:delText>&amp;#8220;</w:delText>
        </w:r>
      </w:del>
      <w:r w:rsidRPr="00C100C3">
        <w:rPr>
          <w:rFonts w:ascii="Courier New" w:hAnsi="Courier New" w:cs="Courier New"/>
        </w:rPr>
        <w:t>If ther</w:t>
      </w:r>
      <w:r w:rsidRPr="00C100C3">
        <w:rPr>
          <w:rFonts w:ascii="Courier New" w:hAnsi="Courier New" w:cs="Courier New"/>
        </w:rPr>
        <w:t>e had been a bridge over the Jordan, its waters would not have stopped to let Israel pass over dryshod</w:t>
      </w:r>
      <w:ins w:id="4496" w:author="Comparison" w:date="2013-05-05T19:43:00Z">
        <w:r w:rsidRPr="00AA4B48">
          <w:rPr>
            <w:rFonts w:ascii="Courier New" w:hAnsi="Courier New" w:cs="Courier New"/>
          </w:rPr>
          <w:t>"¦</w:t>
        </w:r>
      </w:ins>
      <w:del w:id="4497" w:author="Comparison" w:date="2013-05-05T19:43:00Z">
        <w:r w:rsidRPr="00C100C3">
          <w:rPr>
            <w:rFonts w:ascii="Courier New" w:hAnsi="Courier New" w:cs="Courier New"/>
          </w:rPr>
          <w:delText>.&amp;#8221;|</w:delText>
        </w:r>
      </w:del>
    </w:p>
    <w:p w14:paraId="1EB44F3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 confess that such a way of speaking of the admirable ways of our God, the perfection of wisdom and goodness, is to me exceedingly repulsive. </w:t>
      </w:r>
      <w:r w:rsidRPr="00C100C3">
        <w:rPr>
          <w:rFonts w:ascii="Courier New" w:hAnsi="Courier New" w:cs="Courier New"/>
        </w:rPr>
        <w:t xml:space="preserve">I keep away from principles and from a system which keep me, as it appears to me, far from God, and which have their origin in a spirit so at variance with Him; for near Him, there is not that want of reverence for His ways. I deplore it in any one I have </w:t>
      </w:r>
      <w:r w:rsidRPr="00C100C3">
        <w:rPr>
          <w:rFonts w:ascii="Courier New" w:hAnsi="Courier New" w:cs="Courier New"/>
        </w:rPr>
        <w:t>known as I have known Mr.</w:t>
      </w:r>
      <w:del w:id="4498" w:author="Comparison" w:date="2013-05-05T19:43:00Z">
        <w:r w:rsidRPr="00C100C3">
          <w:rPr>
            <w:rFonts w:ascii="Courier New" w:hAnsi="Courier New" w:cs="Courier New"/>
          </w:rPr>
          <w:delText xml:space="preserve"> </w:delText>
        </w:r>
      </w:del>
      <w:r w:rsidRPr="00C100C3">
        <w:rPr>
          <w:rFonts w:ascii="Courier New" w:hAnsi="Courier New" w:cs="Courier New"/>
        </w:rPr>
        <w:t>M.</w:t>
      </w:r>
    </w:p>
    <w:p w14:paraId="064EB716" w14:textId="70C53784" w:rsidR="00000000" w:rsidRPr="00C100C3" w:rsidRDefault="00362818" w:rsidP="00C100C3">
      <w:pPr>
        <w:pStyle w:val="PlainText"/>
        <w:rPr>
          <w:rFonts w:ascii="Courier New" w:hAnsi="Courier New" w:cs="Courier New"/>
        </w:rPr>
      </w:pPr>
      <w:ins w:id="4499" w:author="Comparison" w:date="2013-05-05T19:43:00Z">
        <w:r w:rsidRPr="00AA4B48">
          <w:rPr>
            <w:rFonts w:ascii="Courier New" w:hAnsi="Courier New" w:cs="Courier New"/>
          </w:rPr>
          <w:t>CHAPTER</w:t>
        </w:r>
      </w:ins>
      <w:del w:id="4500" w:author="Comparison" w:date="2013-05-05T19:43:00Z">
        <w:r w:rsidRPr="00C100C3">
          <w:rPr>
            <w:rFonts w:ascii="Courier New" w:hAnsi="Courier New" w:cs="Courier New"/>
          </w:rPr>
          <w:delText>&lt;h3&gt;Chapter</w:delText>
        </w:r>
      </w:del>
      <w:r w:rsidRPr="00C100C3">
        <w:rPr>
          <w:rFonts w:ascii="Courier New" w:hAnsi="Courier New" w:cs="Courier New"/>
        </w:rPr>
        <w:t xml:space="preserve"> 6</w:t>
      </w:r>
      <w:del w:id="4501" w:author="Comparison" w:date="2013-05-05T19:43:00Z">
        <w:r w:rsidRPr="00C100C3">
          <w:rPr>
            <w:rFonts w:ascii="Courier New" w:hAnsi="Courier New" w:cs="Courier New"/>
          </w:rPr>
          <w:delText>.&lt;/h3&gt;</w:delText>
        </w:r>
      </w:del>
    </w:p>
    <w:p w14:paraId="14D287E2"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Here is the sad root of the ways and of the system of Mr. M.:</w:t>
      </w:r>
    </w:p>
    <w:p w14:paraId="6BB3A81D" w14:textId="5DB6EA08" w:rsidR="00000000" w:rsidRPr="00C100C3" w:rsidRDefault="00362818" w:rsidP="00C100C3">
      <w:pPr>
        <w:pStyle w:val="PlainText"/>
        <w:rPr>
          <w:rFonts w:ascii="Courier New" w:hAnsi="Courier New" w:cs="Courier New"/>
        </w:rPr>
      </w:pPr>
      <w:ins w:id="4502" w:author="Comparison" w:date="2013-05-05T19:43:00Z">
        <w:r w:rsidRPr="00AA4B48">
          <w:rPr>
            <w:rFonts w:ascii="Courier New" w:hAnsi="Courier New" w:cs="Courier New"/>
          </w:rPr>
          <w:t>"</w:t>
        </w:r>
      </w:ins>
      <w:del w:id="4503" w:author="Comparison" w:date="2013-05-05T19:43:00Z">
        <w:r w:rsidRPr="00C100C3">
          <w:rPr>
            <w:rFonts w:ascii="Courier New" w:hAnsi="Courier New" w:cs="Courier New"/>
          </w:rPr>
          <w:delText>&amp;#8220;</w:delText>
        </w:r>
      </w:del>
      <w:r w:rsidRPr="00C100C3">
        <w:rPr>
          <w:rFonts w:ascii="Courier New" w:hAnsi="Courier New" w:cs="Courier New"/>
        </w:rPr>
        <w:t>He</w:t>
      </w:r>
      <w:ins w:id="4504" w:author="Comparison" w:date="2013-05-05T19:43:00Z">
        <w:r w:rsidRPr="00AA4B48">
          <w:rPr>
            <w:rFonts w:ascii="Courier New" w:hAnsi="Courier New" w:cs="Courier New"/>
          </w:rPr>
          <w:t>,"</w:t>
        </w:r>
      </w:ins>
      <w:del w:id="4505" w:author="Comparison" w:date="2013-05-05T19:43:00Z">
        <w:r w:rsidRPr="00C100C3">
          <w:rPr>
            <w:rFonts w:ascii="Courier New" w:hAnsi="Courier New" w:cs="Courier New"/>
          </w:rPr>
          <w:delText>,&amp;#8221;</w:delText>
        </w:r>
      </w:del>
      <w:r w:rsidRPr="00C100C3">
        <w:rPr>
          <w:rFonts w:ascii="Courier New" w:hAnsi="Courier New" w:cs="Courier New"/>
        </w:rPr>
        <w:t xml:space="preserve"> says Mr. M</w:t>
      </w:r>
      <w:ins w:id="4506" w:author="Comparison" w:date="2013-05-05T19:43:00Z">
        <w:r w:rsidRPr="00AA4B48">
          <w:rPr>
            <w:rFonts w:ascii="Courier New" w:hAnsi="Courier New" w:cs="Courier New"/>
          </w:rPr>
          <w:t>.,¦ "</w:t>
        </w:r>
      </w:ins>
      <w:del w:id="4507" w:author="Comparison" w:date="2013-05-05T19:43:00Z">
        <w:r w:rsidRPr="00C100C3">
          <w:rPr>
            <w:rFonts w:ascii="Courier New" w:hAnsi="Courier New" w:cs="Courier New"/>
          </w:rPr>
          <w:delText>.,| &amp;#8220;</w:delText>
        </w:r>
      </w:del>
      <w:r w:rsidRPr="00C100C3">
        <w:rPr>
          <w:rFonts w:ascii="Courier New" w:hAnsi="Courier New" w:cs="Courier New"/>
        </w:rPr>
        <w:t>who knows the evil of his own heart, will *always take the road where the least faith is needed</w:t>
      </w:r>
      <w:ins w:id="4508" w:author="Comparison" w:date="2013-05-05T19:43:00Z">
        <w:r w:rsidRPr="00AA4B48">
          <w:rPr>
            <w:rFonts w:ascii="Courier New" w:hAnsi="Courier New" w:cs="Courier New"/>
          </w:rPr>
          <w:t>*,"</w:t>
        </w:r>
      </w:ins>
      <w:del w:id="4509" w:author="Comparison" w:date="2013-05-05T19:43:00Z">
        <w:r w:rsidRPr="00C100C3">
          <w:rPr>
            <w:rFonts w:ascii="Courier New" w:hAnsi="Courier New" w:cs="Courier New"/>
          </w:rPr>
          <w:delText>*&amp;#8221;</w:delText>
        </w:r>
      </w:del>
      <w:r w:rsidRPr="00C100C3">
        <w:rPr>
          <w:rFonts w:ascii="Courier New" w:hAnsi="Courier New" w:cs="Courier New"/>
        </w:rPr>
        <w:t xml:space="preserve"> that is to say, where he is the least put to the test. Here again the italics are Mr. M</w:t>
      </w:r>
      <w:ins w:id="4510" w:author="Comparison" w:date="2013-05-05T19:43:00Z">
        <w:r w:rsidRPr="00AA4B48">
          <w:rPr>
            <w:rFonts w:ascii="Courier New" w:hAnsi="Courier New" w:cs="Courier New"/>
          </w:rPr>
          <w:t>.'s</w:t>
        </w:r>
      </w:ins>
      <w:del w:id="4511" w:author="Comparison" w:date="2013-05-05T19:43:00Z">
        <w:r w:rsidRPr="00C100C3">
          <w:rPr>
            <w:rFonts w:ascii="Courier New" w:hAnsi="Courier New" w:cs="Courier New"/>
          </w:rPr>
          <w:delText>.&amp;#8217;s</w:delText>
        </w:r>
      </w:del>
      <w:r w:rsidRPr="00C100C3">
        <w:rPr>
          <w:rFonts w:ascii="Courier New" w:hAnsi="Courier New" w:cs="Courier New"/>
        </w:rPr>
        <w:t>.</w:t>
      </w:r>
    </w:p>
    <w:p w14:paraId="6645578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Is this the Christian walk?</w:t>
      </w:r>
    </w:p>
    <w:p w14:paraId="0D3B743E" w14:textId="3B1ADF2C"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Is he who would follow the road, </w:t>
      </w:r>
      <w:ins w:id="4512" w:author="Comparison" w:date="2013-05-05T19:43:00Z">
        <w:r w:rsidRPr="00AA4B48">
          <w:rPr>
            <w:rFonts w:ascii="Courier New" w:hAnsi="Courier New" w:cs="Courier New"/>
          </w:rPr>
          <w:t>"</w:t>
        </w:r>
      </w:ins>
      <w:del w:id="4513" w:author="Comparison" w:date="2013-05-05T19:43:00Z">
        <w:r w:rsidRPr="00C100C3">
          <w:rPr>
            <w:rFonts w:ascii="Courier New" w:hAnsi="Courier New" w:cs="Courier New"/>
          </w:rPr>
          <w:delText>&amp;#8220;</w:delText>
        </w:r>
      </w:del>
      <w:r w:rsidRPr="00C100C3">
        <w:rPr>
          <w:rFonts w:ascii="Courier New" w:hAnsi="Courier New" w:cs="Courier New"/>
        </w:rPr>
        <w:t>where he is put to the least test</w:t>
      </w:r>
      <w:ins w:id="4514" w:author="Comparison" w:date="2013-05-05T19:43:00Z">
        <w:r w:rsidRPr="00AA4B48">
          <w:rPr>
            <w:rFonts w:ascii="Courier New" w:hAnsi="Courier New" w:cs="Courier New"/>
          </w:rPr>
          <w:t>,"</w:t>
        </w:r>
      </w:ins>
      <w:del w:id="4515" w:author="Comparison" w:date="2013-05-05T19:43:00Z">
        <w:r w:rsidRPr="00C100C3">
          <w:rPr>
            <w:rFonts w:ascii="Courier New" w:hAnsi="Courier New" w:cs="Courier New"/>
          </w:rPr>
          <w:delText>,&amp;#8221;</w:delText>
        </w:r>
      </w:del>
      <w:r w:rsidRPr="00C100C3">
        <w:rPr>
          <w:rFonts w:ascii="Courier New" w:hAnsi="Courier New" w:cs="Courier New"/>
        </w:rPr>
        <w:t xml:space="preserve"> the one who follows the Lord Jesus?</w:t>
      </w:r>
    </w:p>
    <w:p w14:paraId="3CE729B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This is </w:t>
      </w:r>
      <w:r w:rsidRPr="00C100C3">
        <w:rPr>
          <w:rFonts w:ascii="Courier New" w:hAnsi="Courier New" w:cs="Courier New"/>
        </w:rPr>
        <w:t>easily understood, that none dare go beyond his faith, that the sense of our weakness would make us seek the grace of Jesus by faith, while distrusting ourselves. But to establish</w:t>
      </w:r>
    </w:p>
    <w:p w14:paraId="0B383E5B" w14:textId="10F05F2C" w:rsidR="00000000" w:rsidRPr="00C100C3" w:rsidRDefault="00362818" w:rsidP="00C100C3">
      <w:pPr>
        <w:pStyle w:val="PlainText"/>
        <w:rPr>
          <w:rFonts w:ascii="Courier New" w:hAnsi="Courier New" w:cs="Courier New"/>
        </w:rPr>
      </w:pPr>
      <w:ins w:id="4516" w:author="Comparison" w:date="2013-05-05T19:43:00Z">
        <w:r w:rsidRPr="00AA4B48">
          <w:rPr>
            <w:rFonts w:ascii="Courier New" w:hAnsi="Courier New" w:cs="Courier New"/>
          </w:rPr>
          <w:t>¦</w:t>
        </w:r>
      </w:ins>
      <w:del w:id="4517" w:author="Comparison" w:date="2013-05-05T19:43:00Z">
        <w:r w:rsidRPr="00C100C3">
          <w:rPr>
            <w:rFonts w:ascii="Courier New" w:hAnsi="Courier New" w:cs="Courier New"/>
          </w:rPr>
          <w:delText>|</w:delText>
        </w:r>
      </w:del>
      <w:r w:rsidRPr="00C100C3">
        <w:rPr>
          <w:rFonts w:ascii="Courier New" w:hAnsi="Courier New" w:cs="Courier New"/>
        </w:rPr>
        <w:t xml:space="preserve"> Page 59.</w:t>
      </w:r>
    </w:p>
    <w:p w14:paraId="07BCD99E" w14:textId="707FD9B2" w:rsidR="00000000" w:rsidRPr="00C100C3" w:rsidRDefault="00362818" w:rsidP="00C100C3">
      <w:pPr>
        <w:pStyle w:val="PlainText"/>
        <w:rPr>
          <w:rFonts w:ascii="Courier New" w:hAnsi="Courier New" w:cs="Courier New"/>
        </w:rPr>
      </w:pPr>
      <w:ins w:id="4518" w:author="Comparison" w:date="2013-05-05T19:43:00Z">
        <w:r w:rsidRPr="00AA4B48">
          <w:rPr>
            <w:rFonts w:ascii="Courier New" w:hAnsi="Courier New" w:cs="Courier New"/>
          </w:rPr>
          <w:t>¦</w:t>
        </w:r>
      </w:ins>
      <w:del w:id="4519" w:author="Comparison" w:date="2013-05-05T19:43:00Z">
        <w:r w:rsidRPr="00C100C3">
          <w:rPr>
            <w:rFonts w:ascii="Courier New" w:hAnsi="Courier New" w:cs="Courier New"/>
          </w:rPr>
          <w:delText>|</w:delText>
        </w:r>
      </w:del>
      <w:r w:rsidRPr="00C100C3">
        <w:rPr>
          <w:rFonts w:ascii="Courier New" w:hAnsi="Courier New" w:cs="Courier New"/>
        </w:rPr>
        <w:t xml:space="preserve"> Page 101.</w:t>
      </w:r>
    </w:p>
    <w:p w14:paraId="72F52A7B" w14:textId="73CF8323" w:rsidR="00000000" w:rsidRPr="00C100C3" w:rsidRDefault="00362818" w:rsidP="00C100C3">
      <w:pPr>
        <w:pStyle w:val="PlainText"/>
        <w:rPr>
          <w:rFonts w:ascii="Courier New" w:hAnsi="Courier New" w:cs="Courier New"/>
        </w:rPr>
      </w:pPr>
      <w:ins w:id="4520" w:author="Comparison" w:date="2013-05-05T19:43:00Z">
        <w:r w:rsidRPr="00AA4B48">
          <w:rPr>
            <w:rFonts w:ascii="Courier New" w:hAnsi="Courier New" w:cs="Courier New"/>
          </w:rPr>
          <w:t>¦</w:t>
        </w:r>
      </w:ins>
      <w:del w:id="4521" w:author="Comparison" w:date="2013-05-05T19:43:00Z">
        <w:r w:rsidRPr="00C100C3">
          <w:rPr>
            <w:rFonts w:ascii="Courier New" w:hAnsi="Courier New" w:cs="Courier New"/>
          </w:rPr>
          <w:delText>|</w:delText>
        </w:r>
      </w:del>
      <w:r w:rsidRPr="00C100C3">
        <w:rPr>
          <w:rFonts w:ascii="Courier New" w:hAnsi="Courier New" w:cs="Courier New"/>
        </w:rPr>
        <w:t xml:space="preserve"> Page 101.</w:t>
      </w:r>
    </w:p>
    <w:p w14:paraId="426BB7B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{170}</w:t>
      </w:r>
    </w:p>
    <w:p w14:paraId="39735A5E" w14:textId="03F17266" w:rsidR="00000000" w:rsidRPr="00C100C3" w:rsidRDefault="00362818" w:rsidP="00C100C3">
      <w:pPr>
        <w:pStyle w:val="PlainText"/>
        <w:rPr>
          <w:rFonts w:ascii="Courier New" w:hAnsi="Courier New" w:cs="Courier New"/>
        </w:rPr>
      </w:pPr>
      <w:r w:rsidRPr="00C100C3">
        <w:rPr>
          <w:rFonts w:ascii="Courier New" w:hAnsi="Courier New" w:cs="Courier New"/>
        </w:rPr>
        <w:t xml:space="preserve">a system, and to settle </w:t>
      </w:r>
      <w:ins w:id="4522" w:author="Comparison" w:date="2013-05-05T19:43:00Z">
        <w:r w:rsidRPr="00AA4B48">
          <w:rPr>
            <w:rFonts w:ascii="Courier New" w:hAnsi="Courier New" w:cs="Courier New"/>
          </w:rPr>
          <w:t>one's</w:t>
        </w:r>
      </w:ins>
      <w:del w:id="4523" w:author="Comparison" w:date="2013-05-05T19:43:00Z">
        <w:r w:rsidRPr="00C100C3">
          <w:rPr>
            <w:rFonts w:ascii="Courier New" w:hAnsi="Courier New" w:cs="Courier New"/>
          </w:rPr>
          <w:delText>one&amp;#8</w:delText>
        </w:r>
        <w:r w:rsidRPr="00C100C3">
          <w:rPr>
            <w:rFonts w:ascii="Courier New" w:hAnsi="Courier New" w:cs="Courier New"/>
          </w:rPr>
          <w:delText>217;s</w:delText>
        </w:r>
      </w:del>
      <w:r w:rsidRPr="00C100C3">
        <w:rPr>
          <w:rFonts w:ascii="Courier New" w:hAnsi="Courier New" w:cs="Courier New"/>
        </w:rPr>
        <w:t xml:space="preserve"> walk</w:t>
      </w:r>
      <w:ins w:id="4524" w:author="Comparison" w:date="2013-05-05T19:43:00Z">
        <w:r w:rsidRPr="00AA4B48">
          <w:rPr>
            <w:rFonts w:ascii="Courier New" w:hAnsi="Courier New" w:cs="Courier New"/>
          </w:rPr>
          <w:t>,¦</w:t>
        </w:r>
      </w:ins>
      <w:del w:id="4525" w:author="Comparison" w:date="2013-05-05T19:43:00Z">
        <w:r w:rsidRPr="00C100C3">
          <w:rPr>
            <w:rFonts w:ascii="Courier New" w:hAnsi="Courier New" w:cs="Courier New"/>
          </w:rPr>
          <w:delText>,|</w:delText>
        </w:r>
      </w:del>
      <w:r w:rsidRPr="00C100C3">
        <w:rPr>
          <w:rFonts w:ascii="Courier New" w:hAnsi="Courier New" w:cs="Courier New"/>
        </w:rPr>
        <w:t xml:space="preserve"> so as to be as little put to the test as possible, is to avow, in a manner rather astounding, the intention of not following Christ closely. It is a path which the flesh will easily find out.</w:t>
      </w:r>
    </w:p>
    <w:p w14:paraId="195EAA2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Yet I doubt that a person could find his own bless</w:t>
      </w:r>
      <w:r w:rsidRPr="00C100C3">
        <w:rPr>
          <w:rFonts w:ascii="Courier New" w:hAnsi="Courier New" w:cs="Courier New"/>
        </w:rPr>
        <w:t>ing there, and specially if he were a Christian, which I do not doubt Mr. M. is.</w:t>
      </w:r>
    </w:p>
    <w:p w14:paraId="5FB28A7C" w14:textId="00538F3D" w:rsidR="00000000" w:rsidRPr="00C100C3" w:rsidRDefault="00362818" w:rsidP="00C100C3">
      <w:pPr>
        <w:pStyle w:val="PlainText"/>
        <w:rPr>
          <w:rFonts w:ascii="Courier New" w:hAnsi="Courier New" w:cs="Courier New"/>
        </w:rPr>
      </w:pPr>
      <w:r w:rsidRPr="00C100C3">
        <w:rPr>
          <w:rFonts w:ascii="Courier New" w:hAnsi="Courier New" w:cs="Courier New"/>
        </w:rPr>
        <w:t>A word or two here will make Mr. M</w:t>
      </w:r>
      <w:ins w:id="4526" w:author="Comparison" w:date="2013-05-05T19:43:00Z">
        <w:r w:rsidRPr="00AA4B48">
          <w:rPr>
            <w:rFonts w:ascii="Courier New" w:hAnsi="Courier New" w:cs="Courier New"/>
          </w:rPr>
          <w:t>.'s</w:t>
        </w:r>
      </w:ins>
      <w:del w:id="4527" w:author="Comparison" w:date="2013-05-05T19:43:00Z">
        <w:r w:rsidRPr="00C100C3">
          <w:rPr>
            <w:rFonts w:ascii="Courier New" w:hAnsi="Courier New" w:cs="Courier New"/>
          </w:rPr>
          <w:delText>.&amp;#8217;s</w:delText>
        </w:r>
      </w:del>
      <w:r w:rsidRPr="00C100C3">
        <w:rPr>
          <w:rFonts w:ascii="Courier New" w:hAnsi="Courier New" w:cs="Courier New"/>
        </w:rPr>
        <w:t xml:space="preserve"> object plain. The system which he believes to be biblical </w:t>
      </w:r>
      <w:ins w:id="4528" w:author="Comparison" w:date="2013-05-05T19:43:00Z">
        <w:r w:rsidRPr="00AA4B48">
          <w:rPr>
            <w:rFonts w:ascii="Courier New" w:hAnsi="Courier New" w:cs="Courier New"/>
          </w:rPr>
          <w:t>"</w:t>
        </w:r>
      </w:ins>
      <w:del w:id="4529" w:author="Comparison" w:date="2013-05-05T19:43:00Z">
        <w:r w:rsidRPr="00C100C3">
          <w:rPr>
            <w:rFonts w:ascii="Courier New" w:hAnsi="Courier New" w:cs="Courier New"/>
          </w:rPr>
          <w:delText>&amp;#8220;</w:delText>
        </w:r>
      </w:del>
      <w:r w:rsidRPr="00C100C3">
        <w:rPr>
          <w:rFonts w:ascii="Courier New" w:hAnsi="Courier New" w:cs="Courier New"/>
        </w:rPr>
        <w:t>is nowhere</w:t>
      </w:r>
      <w:ins w:id="4530" w:author="Comparison" w:date="2013-05-05T19:43:00Z">
        <w:r w:rsidRPr="00AA4B48">
          <w:rPr>
            <w:rFonts w:ascii="Courier New" w:hAnsi="Courier New" w:cs="Courier New"/>
          </w:rPr>
          <w:t>,"</w:t>
        </w:r>
      </w:ins>
      <w:del w:id="4531" w:author="Comparison" w:date="2013-05-05T19:43:00Z">
        <w:r w:rsidRPr="00C100C3">
          <w:rPr>
            <w:rFonts w:ascii="Courier New" w:hAnsi="Courier New" w:cs="Courier New"/>
          </w:rPr>
          <w:delText>,&amp;#8221;</w:delText>
        </w:r>
      </w:del>
      <w:r w:rsidRPr="00C100C3">
        <w:rPr>
          <w:rFonts w:ascii="Courier New" w:hAnsi="Courier New" w:cs="Courier New"/>
        </w:rPr>
        <w:t xml:space="preserve"> says he</w:t>
      </w:r>
      <w:ins w:id="4532" w:author="Comparison" w:date="2013-05-05T19:43:00Z">
        <w:r w:rsidRPr="00AA4B48">
          <w:rPr>
            <w:rFonts w:ascii="Courier New" w:hAnsi="Courier New" w:cs="Courier New"/>
          </w:rPr>
          <w:t>,¦ "</w:t>
        </w:r>
      </w:ins>
      <w:del w:id="4533" w:author="Comparison" w:date="2013-05-05T19:43:00Z">
        <w:r w:rsidRPr="00C100C3">
          <w:rPr>
            <w:rFonts w:ascii="Courier New" w:hAnsi="Courier New" w:cs="Courier New"/>
          </w:rPr>
          <w:delText>,| &amp;#8220;</w:delText>
        </w:r>
      </w:del>
      <w:r w:rsidRPr="00C100C3">
        <w:rPr>
          <w:rFonts w:ascii="Courier New" w:hAnsi="Courier New" w:cs="Courier New"/>
        </w:rPr>
        <w:t>established</w:t>
      </w:r>
      <w:ins w:id="4534" w:author="Comparison" w:date="2013-05-05T19:43:00Z">
        <w:r w:rsidRPr="00AA4B48">
          <w:rPr>
            <w:rFonts w:ascii="Courier New" w:hAnsi="Courier New" w:cs="Courier New"/>
          </w:rPr>
          <w:t>."</w:t>
        </w:r>
      </w:ins>
      <w:del w:id="4535" w:author="Comparison" w:date="2013-05-05T19:43:00Z">
        <w:r w:rsidRPr="00C100C3">
          <w:rPr>
            <w:rFonts w:ascii="Courier New" w:hAnsi="Courier New" w:cs="Courier New"/>
          </w:rPr>
          <w:delText>.&amp;#8221;</w:delText>
        </w:r>
      </w:del>
      <w:r w:rsidRPr="00C100C3">
        <w:rPr>
          <w:rFonts w:ascii="Courier New" w:hAnsi="Courier New" w:cs="Courier New"/>
        </w:rPr>
        <w:t xml:space="preserve"> It belong</w:t>
      </w:r>
      <w:r w:rsidRPr="00C100C3">
        <w:rPr>
          <w:rFonts w:ascii="Courier New" w:hAnsi="Courier New" w:cs="Courier New"/>
        </w:rPr>
        <w:t xml:space="preserve">s </w:t>
      </w:r>
      <w:ins w:id="4536" w:author="Comparison" w:date="2013-05-05T19:43:00Z">
        <w:r w:rsidRPr="00AA4B48">
          <w:rPr>
            <w:rFonts w:ascii="Courier New" w:hAnsi="Courier New" w:cs="Courier New"/>
          </w:rPr>
          <w:t>"</w:t>
        </w:r>
      </w:ins>
      <w:del w:id="4537" w:author="Comparison" w:date="2013-05-05T19:43:00Z">
        <w:r w:rsidRPr="00C100C3">
          <w:rPr>
            <w:rFonts w:ascii="Courier New" w:hAnsi="Courier New" w:cs="Courier New"/>
          </w:rPr>
          <w:delText>&amp;#8220;</w:delText>
        </w:r>
      </w:del>
      <w:r w:rsidRPr="00C100C3">
        <w:rPr>
          <w:rFonts w:ascii="Courier New" w:hAnsi="Courier New" w:cs="Courier New"/>
        </w:rPr>
        <w:t>to the Church of the future</w:t>
      </w:r>
      <w:ins w:id="4538" w:author="Comparison" w:date="2013-05-05T19:43:00Z">
        <w:r w:rsidRPr="00AA4B48">
          <w:rPr>
            <w:rFonts w:ascii="Courier New" w:hAnsi="Courier New" w:cs="Courier New"/>
          </w:rPr>
          <w:t>."¦</w:t>
        </w:r>
      </w:ins>
      <w:del w:id="4539" w:author="Comparison" w:date="2013-05-05T19:43:00Z">
        <w:r w:rsidRPr="00C100C3">
          <w:rPr>
            <w:rFonts w:ascii="Courier New" w:hAnsi="Courier New" w:cs="Courier New"/>
          </w:rPr>
          <w:delText>.&amp;#8221;|</w:delText>
        </w:r>
      </w:del>
      <w:r w:rsidRPr="00C100C3">
        <w:rPr>
          <w:rFonts w:ascii="Courier New" w:hAnsi="Courier New" w:cs="Courier New"/>
        </w:rPr>
        <w:t xml:space="preserve"> However, he does not delude himself.</w:t>
      </w:r>
    </w:p>
    <w:p w14:paraId="5F779B99" w14:textId="0EFDF091" w:rsidR="00000000" w:rsidRPr="00C100C3" w:rsidRDefault="00362818" w:rsidP="00C100C3">
      <w:pPr>
        <w:pStyle w:val="PlainText"/>
        <w:rPr>
          <w:rFonts w:ascii="Courier New" w:hAnsi="Courier New" w:cs="Courier New"/>
        </w:rPr>
      </w:pPr>
      <w:ins w:id="4540" w:author="Comparison" w:date="2013-05-05T19:43:00Z">
        <w:r w:rsidRPr="00AA4B48">
          <w:rPr>
            <w:rFonts w:ascii="Courier New" w:hAnsi="Courier New" w:cs="Courier New"/>
          </w:rPr>
          <w:t>"</w:t>
        </w:r>
      </w:ins>
      <w:del w:id="4541" w:author="Comparison" w:date="2013-05-05T19:43:00Z">
        <w:r w:rsidRPr="00C100C3">
          <w:rPr>
            <w:rFonts w:ascii="Courier New" w:hAnsi="Courier New" w:cs="Courier New"/>
          </w:rPr>
          <w:delText>&amp;#8220;</w:delText>
        </w:r>
      </w:del>
      <w:r w:rsidRPr="00C100C3">
        <w:rPr>
          <w:rFonts w:ascii="Courier New" w:hAnsi="Courier New" w:cs="Courier New"/>
        </w:rPr>
        <w:t>Our Church of the future</w:t>
      </w:r>
      <w:ins w:id="4542" w:author="Comparison" w:date="2013-05-05T19:43:00Z">
        <w:r w:rsidRPr="00AA4B48">
          <w:rPr>
            <w:rFonts w:ascii="Courier New" w:hAnsi="Courier New" w:cs="Courier New"/>
          </w:rPr>
          <w:t>,"</w:t>
        </w:r>
      </w:ins>
      <w:del w:id="4543" w:author="Comparison" w:date="2013-05-05T19:43:00Z">
        <w:r w:rsidRPr="00C100C3">
          <w:rPr>
            <w:rFonts w:ascii="Courier New" w:hAnsi="Courier New" w:cs="Courier New"/>
          </w:rPr>
          <w:delText>,&amp;#8221;</w:delText>
        </w:r>
      </w:del>
      <w:r w:rsidRPr="00C100C3">
        <w:rPr>
          <w:rFonts w:ascii="Courier New" w:hAnsi="Courier New" w:cs="Courier New"/>
        </w:rPr>
        <w:t xml:space="preserve"> says he</w:t>
      </w:r>
      <w:ins w:id="4544" w:author="Comparison" w:date="2013-05-05T19:43:00Z">
        <w:r w:rsidRPr="00AA4B48">
          <w:rPr>
            <w:rFonts w:ascii="Courier New" w:hAnsi="Courier New" w:cs="Courier New"/>
          </w:rPr>
          <w:t>,¦</w:t>
        </w:r>
      </w:ins>
      <w:del w:id="4545" w:author="Comparison" w:date="2013-05-05T19:43:00Z">
        <w:r w:rsidRPr="00C100C3">
          <w:rPr>
            <w:rFonts w:ascii="Courier New" w:hAnsi="Courier New" w:cs="Courier New"/>
          </w:rPr>
          <w:delText>,|</w:delText>
        </w:r>
      </w:del>
      <w:r w:rsidRPr="00C100C3">
        <w:rPr>
          <w:rFonts w:ascii="Courier New" w:hAnsi="Courier New" w:cs="Courier New"/>
        </w:rPr>
        <w:t xml:space="preserve"> will never do miracles, it will not attain to perfection, nor regenerate that part of the world within its reach; </w:t>
      </w:r>
      <w:ins w:id="4546" w:author="Comparison" w:date="2013-05-05T19:43:00Z">
        <w:r w:rsidRPr="00AA4B48">
          <w:rPr>
            <w:rFonts w:ascii="Courier New" w:hAnsi="Courier New" w:cs="Courier New"/>
          </w:rPr>
          <w:t>...</w:t>
        </w:r>
      </w:ins>
      <w:del w:id="4547" w:author="Comparison" w:date="2013-05-05T19:43:00Z">
        <w:r w:rsidRPr="00C100C3">
          <w:rPr>
            <w:rFonts w:ascii="Courier New" w:hAnsi="Courier New" w:cs="Courier New"/>
          </w:rPr>
          <w:delText>&amp;#8230;</w:delText>
        </w:r>
      </w:del>
      <w:r w:rsidRPr="00C100C3">
        <w:rPr>
          <w:rFonts w:ascii="Courier New" w:hAnsi="Courier New" w:cs="Courier New"/>
        </w:rPr>
        <w:t xml:space="preserve"> </w:t>
      </w:r>
      <w:r w:rsidRPr="00C100C3">
        <w:rPr>
          <w:rFonts w:ascii="Courier New" w:hAnsi="Courier New" w:cs="Courier New"/>
        </w:rPr>
        <w:t>and at its close we shall boast ourselves of it still less than at its beginning</w:t>
      </w:r>
      <w:ins w:id="4548" w:author="Comparison" w:date="2013-05-05T19:43:00Z">
        <w:r w:rsidRPr="00AA4B48">
          <w:rPr>
            <w:rFonts w:ascii="Courier New" w:hAnsi="Courier New" w:cs="Courier New"/>
          </w:rPr>
          <w:t>."</w:t>
        </w:r>
      </w:ins>
      <w:del w:id="4549" w:author="Comparison" w:date="2013-05-05T19:43:00Z">
        <w:r w:rsidRPr="00C100C3">
          <w:rPr>
            <w:rFonts w:ascii="Courier New" w:hAnsi="Courier New" w:cs="Courier New"/>
          </w:rPr>
          <w:delText>.&amp;#8221;</w:delText>
        </w:r>
      </w:del>
      <w:r w:rsidRPr="00C100C3">
        <w:rPr>
          <w:rFonts w:ascii="Courier New" w:hAnsi="Courier New" w:cs="Courier New"/>
        </w:rPr>
        <w:t xml:space="preserve"> For the present, nevertheless, he rests on that which remains of old dissent. </w:t>
      </w:r>
      <w:ins w:id="4550" w:author="Comparison" w:date="2013-05-05T19:43:00Z">
        <w:r w:rsidRPr="00AA4B48">
          <w:rPr>
            <w:rFonts w:ascii="Courier New" w:hAnsi="Courier New" w:cs="Courier New"/>
          </w:rPr>
          <w:t>"</w:t>
        </w:r>
      </w:ins>
      <w:del w:id="4551" w:author="Comparison" w:date="2013-05-05T19:43:00Z">
        <w:r w:rsidRPr="00C100C3">
          <w:rPr>
            <w:rFonts w:ascii="Courier New" w:hAnsi="Courier New" w:cs="Courier New"/>
          </w:rPr>
          <w:delText>&amp;#8220;</w:delText>
        </w:r>
      </w:del>
      <w:r w:rsidRPr="00C100C3">
        <w:rPr>
          <w:rFonts w:ascii="Courier New" w:hAnsi="Courier New" w:cs="Courier New"/>
        </w:rPr>
        <w:t>Remember</w:t>
      </w:r>
      <w:ins w:id="4552" w:author="Comparison" w:date="2013-05-05T19:43:00Z">
        <w:r w:rsidRPr="00AA4B48">
          <w:rPr>
            <w:rFonts w:ascii="Courier New" w:hAnsi="Courier New" w:cs="Courier New"/>
          </w:rPr>
          <w:t>,"</w:t>
        </w:r>
      </w:ins>
      <w:del w:id="4553" w:author="Comparison" w:date="2013-05-05T19:43:00Z">
        <w:r w:rsidRPr="00C100C3">
          <w:rPr>
            <w:rFonts w:ascii="Courier New" w:hAnsi="Courier New" w:cs="Courier New"/>
          </w:rPr>
          <w:delText>,&amp;#8221;</w:delText>
        </w:r>
      </w:del>
      <w:r w:rsidRPr="00C100C3">
        <w:rPr>
          <w:rFonts w:ascii="Courier New" w:hAnsi="Courier New" w:cs="Courier New"/>
        </w:rPr>
        <w:t xml:space="preserve"> says he</w:t>
      </w:r>
      <w:ins w:id="4554" w:author="Comparison" w:date="2013-05-05T19:43:00Z">
        <w:r w:rsidRPr="00AA4B48">
          <w:rPr>
            <w:rFonts w:ascii="Courier New" w:hAnsi="Courier New" w:cs="Courier New"/>
          </w:rPr>
          <w:t>,¦ "</w:t>
        </w:r>
      </w:ins>
      <w:del w:id="4555" w:author="Comparison" w:date="2013-05-05T19:43:00Z">
        <w:r w:rsidRPr="00C100C3">
          <w:rPr>
            <w:rFonts w:ascii="Courier New" w:hAnsi="Courier New" w:cs="Courier New"/>
          </w:rPr>
          <w:delText>,| &amp;#8220;</w:delText>
        </w:r>
      </w:del>
      <w:r w:rsidRPr="00C100C3">
        <w:rPr>
          <w:rFonts w:ascii="Courier New" w:hAnsi="Courier New" w:cs="Courier New"/>
        </w:rPr>
        <w:t xml:space="preserve">that you have not, like us poor dissenters, the </w:t>
      </w:r>
      <w:r w:rsidRPr="00C100C3">
        <w:rPr>
          <w:rFonts w:ascii="Courier New" w:hAnsi="Courier New" w:cs="Courier New"/>
        </w:rPr>
        <w:t>right, I do not say of justifying, but of explaining your fall</w:t>
      </w:r>
      <w:ins w:id="4556" w:author="Comparison" w:date="2013-05-05T19:43:00Z">
        <w:r w:rsidRPr="00AA4B48">
          <w:rPr>
            <w:rFonts w:ascii="Courier New" w:hAnsi="Courier New" w:cs="Courier New"/>
          </w:rPr>
          <w:t>,"</w:t>
        </w:r>
      </w:ins>
      <w:del w:id="4557" w:author="Comparison" w:date="2013-05-05T19:43:00Z">
        <w:r w:rsidRPr="00C100C3">
          <w:rPr>
            <w:rFonts w:ascii="Courier New" w:hAnsi="Courier New" w:cs="Courier New"/>
          </w:rPr>
          <w:delText>,&amp;#8221;</w:delText>
        </w:r>
      </w:del>
      <w:r w:rsidRPr="00C100C3">
        <w:rPr>
          <w:rFonts w:ascii="Courier New" w:hAnsi="Courier New" w:cs="Courier New"/>
        </w:rPr>
        <w:t xml:space="preserve"> etc.</w:t>
      </w:r>
    </w:p>
    <w:p w14:paraId="0A9933A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However, that old dissent does not suit him, although he loves to avail himself of the remembrance of it.</w:t>
      </w:r>
    </w:p>
    <w:p w14:paraId="50D09BEA" w14:textId="77777777" w:rsidR="00000000" w:rsidRPr="00AA4B48" w:rsidRDefault="00362818" w:rsidP="00AA4B48">
      <w:pPr>
        <w:pStyle w:val="PlainText"/>
        <w:rPr>
          <w:ins w:id="4558" w:author="Comparison" w:date="2013-05-05T19:43:00Z"/>
          <w:rFonts w:ascii="Courier New" w:hAnsi="Courier New" w:cs="Courier New"/>
        </w:rPr>
      </w:pPr>
      <w:ins w:id="4559" w:author="Comparison" w:date="2013-05-05T19:43:00Z">
        <w:r w:rsidRPr="00AA4B48">
          <w:rPr>
            <w:rFonts w:ascii="Courier New" w:hAnsi="Courier New" w:cs="Courier New"/>
          </w:rPr>
          <w:t>"</w:t>
        </w:r>
      </w:ins>
      <w:del w:id="4560" w:author="Comparison" w:date="2013-05-05T19:43:00Z">
        <w:r w:rsidRPr="00C100C3">
          <w:rPr>
            <w:rFonts w:ascii="Courier New" w:hAnsi="Courier New" w:cs="Courier New"/>
          </w:rPr>
          <w:delText>&amp;#8220;</w:delText>
        </w:r>
      </w:del>
      <w:r w:rsidRPr="00C100C3">
        <w:rPr>
          <w:rFonts w:ascii="Courier New" w:hAnsi="Courier New" w:cs="Courier New"/>
        </w:rPr>
        <w:t>It is unquestionable</w:t>
      </w:r>
      <w:ins w:id="4561" w:author="Comparison" w:date="2013-05-05T19:43:00Z">
        <w:r w:rsidRPr="00AA4B48">
          <w:rPr>
            <w:rFonts w:ascii="Courier New" w:hAnsi="Courier New" w:cs="Courier New"/>
          </w:rPr>
          <w:t>,"</w:t>
        </w:r>
      </w:ins>
      <w:del w:id="4562" w:author="Comparison" w:date="2013-05-05T19:43:00Z">
        <w:r w:rsidRPr="00C100C3">
          <w:rPr>
            <w:rFonts w:ascii="Courier New" w:hAnsi="Courier New" w:cs="Courier New"/>
          </w:rPr>
          <w:delText>,&amp;#8221;</w:delText>
        </w:r>
      </w:del>
      <w:r w:rsidRPr="00C100C3">
        <w:rPr>
          <w:rFonts w:ascii="Courier New" w:hAnsi="Courier New" w:cs="Courier New"/>
        </w:rPr>
        <w:t xml:space="preserve"> says he</w:t>
      </w:r>
      <w:ins w:id="4563" w:author="Comparison" w:date="2013-05-05T19:43:00Z">
        <w:r w:rsidRPr="00AA4B48">
          <w:rPr>
            <w:rFonts w:ascii="Courier New" w:hAnsi="Courier New" w:cs="Courier New"/>
          </w:rPr>
          <w:t>,¦ "</w:t>
        </w:r>
      </w:ins>
      <w:del w:id="4564" w:author="Comparison" w:date="2013-05-05T19:43:00Z">
        <w:r w:rsidRPr="00C100C3">
          <w:rPr>
            <w:rFonts w:ascii="Courier New" w:hAnsi="Courier New" w:cs="Courier New"/>
          </w:rPr>
          <w:delText>,| &amp;#8220;</w:delText>
        </w:r>
      </w:del>
      <w:r w:rsidRPr="00C100C3">
        <w:rPr>
          <w:rFonts w:ascii="Courier New" w:hAnsi="Courier New" w:cs="Courier New"/>
        </w:rPr>
        <w:t>that there was a na</w:t>
      </w:r>
      <w:r w:rsidRPr="00C100C3">
        <w:rPr>
          <w:rFonts w:ascii="Courier New" w:hAnsi="Courier New" w:cs="Courier New"/>
        </w:rPr>
        <w:t>rrow spirit amongst the dissenters of certain localities. Perhaps one does still demand too positively the confession of a faith well established, and having the consciousness of itself</w:t>
      </w:r>
      <w:ins w:id="4565" w:author="Comparison" w:date="2013-05-05T19:43:00Z">
        <w:r w:rsidRPr="00AA4B48">
          <w:rPr>
            <w:rFonts w:ascii="Courier New" w:hAnsi="Courier New" w:cs="Courier New"/>
          </w:rPr>
          <w:t>." "</w:t>
        </w:r>
      </w:ins>
      <w:del w:id="4566" w:author="Comparison" w:date="2013-05-05T19:43:00Z">
        <w:r w:rsidRPr="00C100C3">
          <w:rPr>
            <w:rFonts w:ascii="Courier New" w:hAnsi="Courier New" w:cs="Courier New"/>
          </w:rPr>
          <w:delText>.&amp;#8221; &amp;#8220;</w:delText>
        </w:r>
      </w:del>
      <w:r w:rsidRPr="00C100C3">
        <w:rPr>
          <w:rFonts w:ascii="Courier New" w:hAnsi="Courier New" w:cs="Courier New"/>
        </w:rPr>
        <w:t>We wish to open our arms to every soul for whom there i</w:t>
      </w:r>
      <w:r w:rsidRPr="00C100C3">
        <w:rPr>
          <w:rFonts w:ascii="Courier New" w:hAnsi="Courier New" w:cs="Courier New"/>
        </w:rPr>
        <w:t>s a good hope</w:t>
      </w:r>
      <w:ins w:id="4567" w:author="Comparison" w:date="2013-05-05T19:43:00Z">
        <w:r w:rsidRPr="00AA4B48">
          <w:rPr>
            <w:rFonts w:ascii="Courier New" w:hAnsi="Courier New" w:cs="Courier New"/>
          </w:rPr>
          <w:t>."</w:t>
        </w:r>
      </w:ins>
    </w:p>
    <w:p w14:paraId="325F0C78" w14:textId="6DFA3161" w:rsidR="00000000" w:rsidRPr="00C100C3" w:rsidRDefault="00362818" w:rsidP="00C100C3">
      <w:pPr>
        <w:pStyle w:val="PlainText"/>
        <w:rPr>
          <w:del w:id="4568" w:author="Comparison" w:date="2013-05-05T19:43:00Z"/>
          <w:rFonts w:ascii="Courier New" w:hAnsi="Courier New" w:cs="Courier New"/>
        </w:rPr>
      </w:pPr>
      <w:ins w:id="4569" w:author="Comparison" w:date="2013-05-05T19:43:00Z">
        <w:r w:rsidRPr="00AA4B48">
          <w:rPr>
            <w:rFonts w:ascii="Courier New" w:hAnsi="Courier New" w:cs="Courier New"/>
          </w:rPr>
          <w:t>"</w:t>
        </w:r>
      </w:ins>
      <w:del w:id="4570" w:author="Comparison" w:date="2013-05-05T19:43:00Z">
        <w:r w:rsidRPr="00C100C3">
          <w:rPr>
            <w:rFonts w:ascii="Courier New" w:hAnsi="Courier New" w:cs="Courier New"/>
          </w:rPr>
          <w:delText>.&amp;#8221;</w:delText>
        </w:r>
      </w:del>
    </w:p>
    <w:p w14:paraId="036E3509" w14:textId="17CB310E" w:rsidR="00000000" w:rsidRPr="00C100C3" w:rsidRDefault="00362818" w:rsidP="00C100C3">
      <w:pPr>
        <w:pStyle w:val="PlainText"/>
        <w:rPr>
          <w:rFonts w:ascii="Courier New" w:hAnsi="Courier New" w:cs="Courier New"/>
        </w:rPr>
      </w:pPr>
      <w:del w:id="4571" w:author="Comparison" w:date="2013-05-05T19:43:00Z">
        <w:r w:rsidRPr="00C100C3">
          <w:rPr>
            <w:rFonts w:ascii="Courier New" w:hAnsi="Courier New" w:cs="Courier New"/>
          </w:rPr>
          <w:delText>&amp;#8220;</w:delText>
        </w:r>
      </w:del>
      <w:r w:rsidRPr="00C100C3">
        <w:rPr>
          <w:rFonts w:ascii="Courier New" w:hAnsi="Courier New" w:cs="Courier New"/>
        </w:rPr>
        <w:t xml:space="preserve">Some years ago dissenters would have been stiff and not easily dealt with. Now we are humbled. </w:t>
      </w:r>
      <w:del w:id="4572" w:author="Comparison" w:date="2013-05-05T19:43:00Z">
        <w:r w:rsidRPr="00C100C3">
          <w:rPr>
            <w:rFonts w:ascii="Courier New" w:hAnsi="Courier New" w:cs="Courier New"/>
          </w:rPr>
          <w:delText>*</w:delText>
        </w:r>
      </w:del>
      <w:r w:rsidRPr="00C100C3">
        <w:rPr>
          <w:rFonts w:ascii="Courier New" w:hAnsi="Courier New" w:cs="Courier New"/>
        </w:rPr>
        <w:t>We hold to nothing</w:t>
      </w:r>
      <w:del w:id="4573" w:author="Comparison" w:date="2013-05-05T19:43:00Z">
        <w:r w:rsidRPr="00C100C3">
          <w:rPr>
            <w:rFonts w:ascii="Courier New" w:hAnsi="Courier New" w:cs="Courier New"/>
          </w:rPr>
          <w:delText>*</w:delText>
        </w:r>
      </w:del>
      <w:r w:rsidRPr="00C100C3">
        <w:rPr>
          <w:rFonts w:ascii="Courier New" w:hAnsi="Courier New" w:cs="Courier New"/>
        </w:rPr>
        <w:t xml:space="preserve"> but the unity of brethren. As to the unlucky name of dissent, we like it as little as you do yourselves</w:t>
      </w:r>
      <w:ins w:id="4574" w:author="Comparison" w:date="2013-05-05T19:43:00Z">
        <w:r w:rsidRPr="00AA4B48">
          <w:rPr>
            <w:rFonts w:ascii="Courier New" w:hAnsi="Courier New" w:cs="Courier New"/>
          </w:rPr>
          <w:t>."¦</w:t>
        </w:r>
      </w:ins>
      <w:del w:id="4575" w:author="Comparison" w:date="2013-05-05T19:43:00Z">
        <w:r w:rsidRPr="00C100C3">
          <w:rPr>
            <w:rFonts w:ascii="Courier New" w:hAnsi="Courier New" w:cs="Courier New"/>
          </w:rPr>
          <w:delText>.&amp;#8221</w:delText>
        </w:r>
        <w:r w:rsidRPr="00C100C3">
          <w:rPr>
            <w:rFonts w:ascii="Courier New" w:hAnsi="Courier New" w:cs="Courier New"/>
          </w:rPr>
          <w:delText>;|</w:delText>
        </w:r>
      </w:del>
      <w:r w:rsidRPr="00C100C3">
        <w:rPr>
          <w:rFonts w:ascii="Courier New" w:hAnsi="Courier New" w:cs="Courier New"/>
        </w:rPr>
        <w:t xml:space="preserve"> Mr. M. here is addressing the scattered brethren who belong to the </w:t>
      </w:r>
      <w:del w:id="4576" w:author="Comparison" w:date="2013-05-05T19:43:00Z">
        <w:r w:rsidRPr="00C100C3">
          <w:rPr>
            <w:rFonts w:ascii="Courier New" w:hAnsi="Courier New" w:cs="Courier New"/>
          </w:rPr>
          <w:delText>*</w:delText>
        </w:r>
      </w:del>
      <w:r w:rsidRPr="00C100C3">
        <w:rPr>
          <w:rFonts w:ascii="Courier New" w:hAnsi="Courier New" w:cs="Courier New"/>
        </w:rPr>
        <w:t>Church of the future</w:t>
      </w:r>
      <w:ins w:id="4577" w:author="Comparison" w:date="2013-05-05T19:43:00Z">
        <w:r w:rsidRPr="00AA4B48">
          <w:rPr>
            <w:rFonts w:ascii="Courier New" w:hAnsi="Courier New" w:cs="Courier New"/>
          </w:rPr>
          <w:t>,</w:t>
        </w:r>
      </w:ins>
      <w:del w:id="4578" w:author="Comparison" w:date="2013-05-05T19:43:00Z">
        <w:r w:rsidRPr="00C100C3">
          <w:rPr>
            <w:rFonts w:ascii="Courier New" w:hAnsi="Courier New" w:cs="Courier New"/>
          </w:rPr>
          <w:delText>,*</w:delText>
        </w:r>
      </w:del>
      <w:r w:rsidRPr="00C100C3">
        <w:rPr>
          <w:rFonts w:ascii="Courier New" w:hAnsi="Courier New" w:cs="Courier New"/>
        </w:rPr>
        <w:t xml:space="preserve"> whose system is to admit, in consequence, </w:t>
      </w:r>
      <w:ins w:id="4579" w:author="Comparison" w:date="2013-05-05T19:43:00Z">
        <w:r w:rsidRPr="00AA4B48">
          <w:rPr>
            <w:rFonts w:ascii="Courier New" w:hAnsi="Courier New" w:cs="Courier New"/>
          </w:rPr>
          <w:t>"</w:t>
        </w:r>
      </w:ins>
      <w:del w:id="4580" w:author="Comparison" w:date="2013-05-05T19:43:00Z">
        <w:r w:rsidRPr="00C100C3">
          <w:rPr>
            <w:rFonts w:ascii="Courier New" w:hAnsi="Courier New" w:cs="Courier New"/>
          </w:rPr>
          <w:delText>&amp;#8220;</w:delText>
        </w:r>
      </w:del>
      <w:r w:rsidRPr="00C100C3">
        <w:rPr>
          <w:rFonts w:ascii="Courier New" w:hAnsi="Courier New" w:cs="Courier New"/>
        </w:rPr>
        <w:t>a wise elasticity of forms</w:t>
      </w:r>
      <w:ins w:id="4581" w:author="Comparison" w:date="2013-05-05T19:43:00Z">
        <w:r w:rsidRPr="00AA4B48">
          <w:rPr>
            <w:rFonts w:ascii="Courier New" w:hAnsi="Courier New" w:cs="Courier New"/>
          </w:rPr>
          <w:t>¦."</w:t>
        </w:r>
      </w:ins>
      <w:del w:id="4582" w:author="Comparison" w:date="2013-05-05T19:43:00Z">
        <w:r w:rsidRPr="00C100C3">
          <w:rPr>
            <w:rFonts w:ascii="Courier New" w:hAnsi="Courier New" w:cs="Courier New"/>
          </w:rPr>
          <w:delText>.&amp;#8221;|</w:delText>
        </w:r>
      </w:del>
    </w:p>
    <w:p w14:paraId="35F53ACA" w14:textId="6B4BD1CD" w:rsidR="00000000" w:rsidRPr="00C100C3" w:rsidRDefault="00362818" w:rsidP="00C100C3">
      <w:pPr>
        <w:pStyle w:val="PlainText"/>
        <w:rPr>
          <w:rFonts w:ascii="Courier New" w:hAnsi="Courier New" w:cs="Courier New"/>
        </w:rPr>
      </w:pPr>
      <w:r w:rsidRPr="00C100C3">
        <w:rPr>
          <w:rFonts w:ascii="Courier New" w:hAnsi="Courier New" w:cs="Courier New"/>
        </w:rPr>
        <w:t xml:space="preserve">As to the National Church, Mr. M. shews no mercy. It is </w:t>
      </w:r>
      <w:ins w:id="4583" w:author="Comparison" w:date="2013-05-05T19:43:00Z">
        <w:r w:rsidRPr="00AA4B48">
          <w:rPr>
            <w:rFonts w:ascii="Courier New" w:hAnsi="Courier New" w:cs="Courier New"/>
          </w:rPr>
          <w:t>"</w:t>
        </w:r>
      </w:ins>
      <w:del w:id="4584" w:author="Comparison" w:date="2013-05-05T19:43:00Z">
        <w:r w:rsidRPr="00C100C3">
          <w:rPr>
            <w:rFonts w:ascii="Courier New" w:hAnsi="Courier New" w:cs="Courier New"/>
          </w:rPr>
          <w:delText>&amp;#8220;</w:delText>
        </w:r>
      </w:del>
      <w:r w:rsidRPr="00C100C3">
        <w:rPr>
          <w:rFonts w:ascii="Courier New" w:hAnsi="Courier New" w:cs="Courier New"/>
        </w:rPr>
        <w:t>a deceitful b</w:t>
      </w:r>
      <w:r w:rsidRPr="00C100C3">
        <w:rPr>
          <w:rFonts w:ascii="Courier New" w:hAnsi="Courier New" w:cs="Courier New"/>
        </w:rPr>
        <w:t>eacon</w:t>
      </w:r>
      <w:ins w:id="4585" w:author="Comparison" w:date="2013-05-05T19:43:00Z">
        <w:r w:rsidRPr="00AA4B48">
          <w:rPr>
            <w:rFonts w:ascii="Courier New" w:hAnsi="Courier New" w:cs="Courier New"/>
          </w:rPr>
          <w:t>¦," "</w:t>
        </w:r>
      </w:ins>
      <w:del w:id="4586" w:author="Comparison" w:date="2013-05-05T19:43:00Z">
        <w:r w:rsidRPr="00C100C3">
          <w:rPr>
            <w:rFonts w:ascii="Courier New" w:hAnsi="Courier New" w:cs="Courier New"/>
          </w:rPr>
          <w:delText>,&amp;#8221;| &amp;#8220;</w:delText>
        </w:r>
      </w:del>
      <w:r w:rsidRPr="00C100C3">
        <w:rPr>
          <w:rFonts w:ascii="Courier New" w:hAnsi="Courier New" w:cs="Courier New"/>
        </w:rPr>
        <w:t>a guide into the ditch</w:t>
      </w:r>
      <w:ins w:id="4587" w:author="Comparison" w:date="2013-05-05T19:43:00Z">
        <w:r w:rsidRPr="00AA4B48">
          <w:rPr>
            <w:rFonts w:ascii="Courier New" w:hAnsi="Courier New" w:cs="Courier New"/>
          </w:rPr>
          <w:t>¦,"</w:t>
        </w:r>
      </w:ins>
      <w:del w:id="4588" w:author="Comparison" w:date="2013-05-05T19:43:00Z">
        <w:r w:rsidRPr="00C100C3">
          <w:rPr>
            <w:rFonts w:ascii="Courier New" w:hAnsi="Courier New" w:cs="Courier New"/>
          </w:rPr>
          <w:delText>,&amp;#8221;|</w:delText>
        </w:r>
      </w:del>
      <w:r w:rsidRPr="00C100C3">
        <w:rPr>
          <w:rFonts w:ascii="Courier New" w:hAnsi="Courier New" w:cs="Courier New"/>
        </w:rPr>
        <w:t xml:space="preserve"> where</w:t>
      </w:r>
    </w:p>
    <w:p w14:paraId="1BDD2AC8" w14:textId="4973C5FA" w:rsidR="00000000" w:rsidRPr="00C100C3" w:rsidRDefault="00362818" w:rsidP="00C100C3">
      <w:pPr>
        <w:pStyle w:val="PlainText"/>
        <w:rPr>
          <w:rFonts w:ascii="Courier New" w:hAnsi="Courier New" w:cs="Courier New"/>
        </w:rPr>
      </w:pPr>
      <w:ins w:id="4589" w:author="Comparison" w:date="2013-05-05T19:43:00Z">
        <w:r w:rsidRPr="00AA4B48">
          <w:rPr>
            <w:rFonts w:ascii="Courier New" w:hAnsi="Courier New" w:cs="Courier New"/>
          </w:rPr>
          <w:t>¦</w:t>
        </w:r>
      </w:ins>
      <w:del w:id="4590" w:author="Comparison" w:date="2013-05-05T19:43:00Z">
        <w:r w:rsidRPr="00C100C3">
          <w:rPr>
            <w:rFonts w:ascii="Courier New" w:hAnsi="Courier New" w:cs="Courier New"/>
          </w:rPr>
          <w:delText>|</w:delText>
        </w:r>
      </w:del>
      <w:r w:rsidRPr="00C100C3">
        <w:rPr>
          <w:rFonts w:ascii="Courier New" w:hAnsi="Courier New" w:cs="Courier New"/>
        </w:rPr>
        <w:t xml:space="preserve"> The fact is that the Christian never chooses his path. It is a question of being faithful in the path which God has traced for us by His will. And, if there be a question of the </w:t>
      </w:r>
      <w:ins w:id="4591" w:author="Comparison" w:date="2013-05-05T19:43:00Z">
        <w:r w:rsidRPr="00AA4B48">
          <w:rPr>
            <w:rFonts w:ascii="Courier New" w:hAnsi="Courier New" w:cs="Courier New"/>
          </w:rPr>
          <w:t>heart's</w:t>
        </w:r>
      </w:ins>
      <w:del w:id="4592" w:author="Comparison" w:date="2013-05-05T19:43:00Z">
        <w:r w:rsidRPr="00C100C3">
          <w:rPr>
            <w:rFonts w:ascii="Courier New" w:hAnsi="Courier New" w:cs="Courier New"/>
          </w:rPr>
          <w:delText>heart&amp;#8217;s</w:delText>
        </w:r>
      </w:del>
      <w:r w:rsidRPr="00C100C3">
        <w:rPr>
          <w:rFonts w:ascii="Courier New" w:hAnsi="Courier New" w:cs="Courier New"/>
        </w:rPr>
        <w:t xml:space="preserve"> c</w:t>
      </w:r>
      <w:r w:rsidRPr="00C100C3">
        <w:rPr>
          <w:rFonts w:ascii="Courier New" w:hAnsi="Courier New" w:cs="Courier New"/>
        </w:rPr>
        <w:t xml:space="preserve">hoice, surely, if God gives us the grace for it, a </w:t>
      </w:r>
      <w:ins w:id="4593" w:author="Comparison" w:date="2013-05-05T19:43:00Z">
        <w:r w:rsidRPr="00AA4B48">
          <w:rPr>
            <w:rFonts w:ascii="Courier New" w:hAnsi="Courier New" w:cs="Courier New"/>
          </w:rPr>
          <w:t>Christian</w:t>
        </w:r>
      </w:ins>
      <w:del w:id="4594" w:author="Comparison" w:date="2013-05-05T19:43:00Z">
        <w:r w:rsidRPr="00C100C3">
          <w:rPr>
            <w:rFonts w:ascii="Courier New" w:hAnsi="Courier New" w:cs="Courier New"/>
          </w:rPr>
          <w:delText>christian</w:delText>
        </w:r>
      </w:del>
      <w:r w:rsidRPr="00C100C3">
        <w:rPr>
          <w:rFonts w:ascii="Courier New" w:hAnsi="Courier New" w:cs="Courier New"/>
        </w:rPr>
        <w:t xml:space="preserve"> heart would accept as a gift the privilege of suffering with Jesus (@Philippians 1:</w:t>
      </w:r>
      <w:ins w:id="4595" w:author="Comparison" w:date="2013-05-05T19:43:00Z">
        <w:r w:rsidRPr="00AA4B48">
          <w:rPr>
            <w:rFonts w:ascii="Courier New" w:hAnsi="Courier New" w:cs="Courier New"/>
          </w:rPr>
          <w:t xml:space="preserve"> </w:t>
        </w:r>
      </w:ins>
      <w:r w:rsidRPr="00C100C3">
        <w:rPr>
          <w:rFonts w:ascii="Courier New" w:hAnsi="Courier New" w:cs="Courier New"/>
        </w:rPr>
        <w:t xml:space="preserve">29; </w:t>
      </w:r>
      <w:ins w:id="4596" w:author="Comparison" w:date="2013-05-05T19:43:00Z">
        <w:r w:rsidRPr="00AA4B48">
          <w:rPr>
            <w:rFonts w:ascii="Courier New" w:hAnsi="Courier New" w:cs="Courier New"/>
          </w:rPr>
          <w:t>chapter</w:t>
        </w:r>
      </w:ins>
      <w:del w:id="4597" w:author="Comparison" w:date="2013-05-05T19:43:00Z">
        <w:r w:rsidRPr="00C100C3">
          <w:rPr>
            <w:rFonts w:ascii="Courier New" w:hAnsi="Courier New" w:cs="Courier New"/>
          </w:rPr>
          <w:delText>ch.</w:delText>
        </w:r>
      </w:del>
      <w:r w:rsidRPr="00C100C3">
        <w:rPr>
          <w:rFonts w:ascii="Courier New" w:hAnsi="Courier New" w:cs="Courier New"/>
        </w:rPr>
        <w:t xml:space="preserve"> 3:</w:t>
      </w:r>
      <w:ins w:id="4598" w:author="Comparison" w:date="2013-05-05T19:43:00Z">
        <w:r w:rsidRPr="00AA4B48">
          <w:rPr>
            <w:rFonts w:ascii="Courier New" w:hAnsi="Courier New" w:cs="Courier New"/>
          </w:rPr>
          <w:t xml:space="preserve"> </w:t>
        </w:r>
      </w:ins>
      <w:r w:rsidRPr="00C100C3">
        <w:rPr>
          <w:rFonts w:ascii="Courier New" w:hAnsi="Courier New" w:cs="Courier New"/>
        </w:rPr>
        <w:t>10).</w:t>
      </w:r>
    </w:p>
    <w:p w14:paraId="0EBEF481" w14:textId="797EDA17" w:rsidR="00000000" w:rsidRPr="00C100C3" w:rsidRDefault="00362818" w:rsidP="00C100C3">
      <w:pPr>
        <w:pStyle w:val="PlainText"/>
        <w:rPr>
          <w:rFonts w:ascii="Courier New" w:hAnsi="Courier New" w:cs="Courier New"/>
        </w:rPr>
      </w:pPr>
      <w:ins w:id="4599" w:author="Comparison" w:date="2013-05-05T19:43:00Z">
        <w:r w:rsidRPr="00AA4B48">
          <w:rPr>
            <w:rFonts w:ascii="Courier New" w:hAnsi="Courier New" w:cs="Courier New"/>
          </w:rPr>
          <w:t>¦</w:t>
        </w:r>
      </w:ins>
      <w:del w:id="4600" w:author="Comparison" w:date="2013-05-05T19:43:00Z">
        <w:r w:rsidRPr="00C100C3">
          <w:rPr>
            <w:rFonts w:ascii="Courier New" w:hAnsi="Courier New" w:cs="Courier New"/>
          </w:rPr>
          <w:delText>|</w:delText>
        </w:r>
      </w:del>
      <w:r w:rsidRPr="00C100C3">
        <w:rPr>
          <w:rFonts w:ascii="Courier New" w:hAnsi="Courier New" w:cs="Courier New"/>
        </w:rPr>
        <w:t xml:space="preserve"> Page 96.</w:t>
      </w:r>
    </w:p>
    <w:p w14:paraId="4EB6B508" w14:textId="12818F22" w:rsidR="00000000" w:rsidRPr="00C100C3" w:rsidRDefault="00362818" w:rsidP="00C100C3">
      <w:pPr>
        <w:pStyle w:val="PlainText"/>
        <w:rPr>
          <w:rFonts w:ascii="Courier New" w:hAnsi="Courier New" w:cs="Courier New"/>
        </w:rPr>
      </w:pPr>
      <w:ins w:id="4601" w:author="Comparison" w:date="2013-05-05T19:43:00Z">
        <w:r w:rsidRPr="00AA4B48">
          <w:rPr>
            <w:rFonts w:ascii="Courier New" w:hAnsi="Courier New" w:cs="Courier New"/>
          </w:rPr>
          <w:t>¦</w:t>
        </w:r>
      </w:ins>
      <w:del w:id="4602" w:author="Comparison" w:date="2013-05-05T19:43:00Z">
        <w:r w:rsidRPr="00C100C3">
          <w:rPr>
            <w:rFonts w:ascii="Courier New" w:hAnsi="Courier New" w:cs="Courier New"/>
          </w:rPr>
          <w:delText>|</w:delText>
        </w:r>
      </w:del>
      <w:r w:rsidRPr="00C100C3">
        <w:rPr>
          <w:rFonts w:ascii="Courier New" w:hAnsi="Courier New" w:cs="Courier New"/>
        </w:rPr>
        <w:t xml:space="preserve"> Page 135.</w:t>
      </w:r>
    </w:p>
    <w:p w14:paraId="524BC846" w14:textId="0F5CB8B0" w:rsidR="00000000" w:rsidRPr="00C100C3" w:rsidRDefault="00362818" w:rsidP="00C100C3">
      <w:pPr>
        <w:pStyle w:val="PlainText"/>
        <w:rPr>
          <w:rFonts w:ascii="Courier New" w:hAnsi="Courier New" w:cs="Courier New"/>
        </w:rPr>
      </w:pPr>
      <w:ins w:id="4603" w:author="Comparison" w:date="2013-05-05T19:43:00Z">
        <w:r w:rsidRPr="00AA4B48">
          <w:rPr>
            <w:rFonts w:ascii="Courier New" w:hAnsi="Courier New" w:cs="Courier New"/>
          </w:rPr>
          <w:t>¦</w:t>
        </w:r>
      </w:ins>
      <w:del w:id="4604" w:author="Comparison" w:date="2013-05-05T19:43:00Z">
        <w:r w:rsidRPr="00C100C3">
          <w:rPr>
            <w:rFonts w:ascii="Courier New" w:hAnsi="Courier New" w:cs="Courier New"/>
          </w:rPr>
          <w:delText>|</w:delText>
        </w:r>
      </w:del>
      <w:r w:rsidRPr="00C100C3">
        <w:rPr>
          <w:rFonts w:ascii="Courier New" w:hAnsi="Courier New" w:cs="Courier New"/>
        </w:rPr>
        <w:t xml:space="preserve"> Page 136.</w:t>
      </w:r>
    </w:p>
    <w:p w14:paraId="404F1380" w14:textId="7325E74A" w:rsidR="00000000" w:rsidRPr="00C100C3" w:rsidRDefault="00362818" w:rsidP="00C100C3">
      <w:pPr>
        <w:pStyle w:val="PlainText"/>
        <w:rPr>
          <w:rFonts w:ascii="Courier New" w:hAnsi="Courier New" w:cs="Courier New"/>
        </w:rPr>
      </w:pPr>
      <w:ins w:id="4605" w:author="Comparison" w:date="2013-05-05T19:43:00Z">
        <w:r w:rsidRPr="00AA4B48">
          <w:rPr>
            <w:rFonts w:ascii="Courier New" w:hAnsi="Courier New" w:cs="Courier New"/>
          </w:rPr>
          <w:t>¦</w:t>
        </w:r>
      </w:ins>
      <w:del w:id="4606" w:author="Comparison" w:date="2013-05-05T19:43:00Z">
        <w:r w:rsidRPr="00C100C3">
          <w:rPr>
            <w:rFonts w:ascii="Courier New" w:hAnsi="Courier New" w:cs="Courier New"/>
          </w:rPr>
          <w:delText>|</w:delText>
        </w:r>
      </w:del>
      <w:r w:rsidRPr="00C100C3">
        <w:rPr>
          <w:rFonts w:ascii="Courier New" w:hAnsi="Courier New" w:cs="Courier New"/>
        </w:rPr>
        <w:t xml:space="preserve"> Page 100.</w:t>
      </w:r>
    </w:p>
    <w:p w14:paraId="34ABE8D2" w14:textId="1026FA4C" w:rsidR="00000000" w:rsidRPr="00C100C3" w:rsidRDefault="00362818" w:rsidP="00C100C3">
      <w:pPr>
        <w:pStyle w:val="PlainText"/>
        <w:rPr>
          <w:rFonts w:ascii="Courier New" w:hAnsi="Courier New" w:cs="Courier New"/>
        </w:rPr>
      </w:pPr>
      <w:ins w:id="4607" w:author="Comparison" w:date="2013-05-05T19:43:00Z">
        <w:r w:rsidRPr="00AA4B48">
          <w:rPr>
            <w:rFonts w:ascii="Courier New" w:hAnsi="Courier New" w:cs="Courier New"/>
          </w:rPr>
          <w:t>¦</w:t>
        </w:r>
      </w:ins>
      <w:del w:id="4608" w:author="Comparison" w:date="2013-05-05T19:43:00Z">
        <w:r w:rsidRPr="00C100C3">
          <w:rPr>
            <w:rFonts w:ascii="Courier New" w:hAnsi="Courier New" w:cs="Courier New"/>
          </w:rPr>
          <w:delText>|</w:delText>
        </w:r>
      </w:del>
      <w:r w:rsidRPr="00C100C3">
        <w:rPr>
          <w:rFonts w:ascii="Courier New" w:hAnsi="Courier New" w:cs="Courier New"/>
        </w:rPr>
        <w:t xml:space="preserve"> Page 124.</w:t>
      </w:r>
    </w:p>
    <w:p w14:paraId="420F9987" w14:textId="425CE530" w:rsidR="00000000" w:rsidRPr="00C100C3" w:rsidRDefault="00362818" w:rsidP="00C100C3">
      <w:pPr>
        <w:pStyle w:val="PlainText"/>
        <w:rPr>
          <w:rFonts w:ascii="Courier New" w:hAnsi="Courier New" w:cs="Courier New"/>
        </w:rPr>
      </w:pPr>
      <w:ins w:id="4609" w:author="Comparison" w:date="2013-05-05T19:43:00Z">
        <w:r w:rsidRPr="00AA4B48">
          <w:rPr>
            <w:rFonts w:ascii="Courier New" w:hAnsi="Courier New" w:cs="Courier New"/>
          </w:rPr>
          <w:t>¦</w:t>
        </w:r>
      </w:ins>
      <w:del w:id="4610" w:author="Comparison" w:date="2013-05-05T19:43:00Z">
        <w:r w:rsidRPr="00C100C3">
          <w:rPr>
            <w:rFonts w:ascii="Courier New" w:hAnsi="Courier New" w:cs="Courier New"/>
          </w:rPr>
          <w:delText>|</w:delText>
        </w:r>
      </w:del>
      <w:r w:rsidRPr="00C100C3">
        <w:rPr>
          <w:rFonts w:ascii="Courier New" w:hAnsi="Courier New" w:cs="Courier New"/>
        </w:rPr>
        <w:t xml:space="preserve"> Page 135.</w:t>
      </w:r>
    </w:p>
    <w:p w14:paraId="6B81B6B1" w14:textId="00D14965" w:rsidR="00000000" w:rsidRPr="00C100C3" w:rsidRDefault="00362818" w:rsidP="00C100C3">
      <w:pPr>
        <w:pStyle w:val="PlainText"/>
        <w:rPr>
          <w:rFonts w:ascii="Courier New" w:hAnsi="Courier New" w:cs="Courier New"/>
        </w:rPr>
      </w:pPr>
      <w:ins w:id="4611" w:author="Comparison" w:date="2013-05-05T19:43:00Z">
        <w:r w:rsidRPr="00AA4B48">
          <w:rPr>
            <w:rFonts w:ascii="Courier New" w:hAnsi="Courier New" w:cs="Courier New"/>
          </w:rPr>
          <w:t>¦</w:t>
        </w:r>
      </w:ins>
      <w:del w:id="4612" w:author="Comparison" w:date="2013-05-05T19:43:00Z">
        <w:r w:rsidRPr="00C100C3">
          <w:rPr>
            <w:rFonts w:ascii="Courier New" w:hAnsi="Courier New" w:cs="Courier New"/>
          </w:rPr>
          <w:delText>|</w:delText>
        </w:r>
      </w:del>
      <w:r w:rsidRPr="00C100C3">
        <w:rPr>
          <w:rFonts w:ascii="Courier New" w:hAnsi="Courier New" w:cs="Courier New"/>
        </w:rPr>
        <w:t xml:space="preserve"> Page 136.</w:t>
      </w:r>
    </w:p>
    <w:p w14:paraId="6A4A9EA8" w14:textId="77F94AD4" w:rsidR="00000000" w:rsidRPr="00C100C3" w:rsidRDefault="00362818" w:rsidP="00C100C3">
      <w:pPr>
        <w:pStyle w:val="PlainText"/>
        <w:rPr>
          <w:rFonts w:ascii="Courier New" w:hAnsi="Courier New" w:cs="Courier New"/>
        </w:rPr>
      </w:pPr>
      <w:ins w:id="4613" w:author="Comparison" w:date="2013-05-05T19:43:00Z">
        <w:r w:rsidRPr="00AA4B48">
          <w:rPr>
            <w:rFonts w:ascii="Courier New" w:hAnsi="Courier New" w:cs="Courier New"/>
          </w:rPr>
          <w:t>¦</w:t>
        </w:r>
      </w:ins>
      <w:del w:id="4614" w:author="Comparison" w:date="2013-05-05T19:43:00Z">
        <w:r w:rsidRPr="00C100C3">
          <w:rPr>
            <w:rFonts w:ascii="Courier New" w:hAnsi="Courier New" w:cs="Courier New"/>
          </w:rPr>
          <w:delText>|</w:delText>
        </w:r>
      </w:del>
      <w:r w:rsidRPr="00C100C3">
        <w:rPr>
          <w:rFonts w:ascii="Courier New" w:hAnsi="Courier New" w:cs="Courier New"/>
        </w:rPr>
        <w:t xml:space="preserve"> Page</w:t>
      </w:r>
      <w:r w:rsidRPr="00C100C3">
        <w:rPr>
          <w:rFonts w:ascii="Courier New" w:hAnsi="Courier New" w:cs="Courier New"/>
        </w:rPr>
        <w:t xml:space="preserve"> 14.</w:t>
      </w:r>
    </w:p>
    <w:p w14:paraId="4BB584B2" w14:textId="31B8AE7D" w:rsidR="00000000" w:rsidRPr="00C100C3" w:rsidRDefault="00362818" w:rsidP="00C100C3">
      <w:pPr>
        <w:pStyle w:val="PlainText"/>
        <w:rPr>
          <w:rFonts w:ascii="Courier New" w:hAnsi="Courier New" w:cs="Courier New"/>
        </w:rPr>
      </w:pPr>
      <w:ins w:id="4615" w:author="Comparison" w:date="2013-05-05T19:43:00Z">
        <w:r w:rsidRPr="00AA4B48">
          <w:rPr>
            <w:rFonts w:ascii="Courier New" w:hAnsi="Courier New" w:cs="Courier New"/>
          </w:rPr>
          <w:t>¦</w:t>
        </w:r>
      </w:ins>
      <w:del w:id="4616" w:author="Comparison" w:date="2013-05-05T19:43:00Z">
        <w:r w:rsidRPr="00C100C3">
          <w:rPr>
            <w:rFonts w:ascii="Courier New" w:hAnsi="Courier New" w:cs="Courier New"/>
          </w:rPr>
          <w:delText>|</w:delText>
        </w:r>
      </w:del>
      <w:r w:rsidRPr="00C100C3">
        <w:rPr>
          <w:rFonts w:ascii="Courier New" w:hAnsi="Courier New" w:cs="Courier New"/>
        </w:rPr>
        <w:t xml:space="preserve"> Page 13.</w:t>
      </w:r>
    </w:p>
    <w:p w14:paraId="0DB08F9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{171}</w:t>
      </w:r>
    </w:p>
    <w:p w14:paraId="49803432" w14:textId="5874FB52" w:rsidR="00000000" w:rsidRPr="00C100C3" w:rsidRDefault="00362818" w:rsidP="00C100C3">
      <w:pPr>
        <w:pStyle w:val="PlainText"/>
        <w:rPr>
          <w:rFonts w:ascii="Courier New" w:hAnsi="Courier New" w:cs="Courier New"/>
        </w:rPr>
      </w:pPr>
      <w:ins w:id="4617" w:author="Comparison" w:date="2013-05-05T19:43:00Z">
        <w:r w:rsidRPr="00AA4B48">
          <w:rPr>
            <w:rFonts w:ascii="Courier New" w:hAnsi="Courier New" w:cs="Courier New"/>
          </w:rPr>
          <w:t>"</w:t>
        </w:r>
      </w:ins>
      <w:del w:id="4618" w:author="Comparison" w:date="2013-05-05T19:43:00Z">
        <w:r w:rsidRPr="00C100C3">
          <w:rPr>
            <w:rFonts w:ascii="Courier New" w:hAnsi="Courier New" w:cs="Courier New"/>
          </w:rPr>
          <w:delText>&amp;#8220;</w:delText>
        </w:r>
      </w:del>
      <w:r w:rsidRPr="00C100C3">
        <w:rPr>
          <w:rFonts w:ascii="Courier New" w:hAnsi="Courier New" w:cs="Courier New"/>
        </w:rPr>
        <w:t>all that is most sacred has been cleverly arranged in order to lull to sleep the worldly in a deceitful and deadly sleep</w:t>
      </w:r>
      <w:ins w:id="4619" w:author="Comparison" w:date="2013-05-05T19:43:00Z">
        <w:r w:rsidRPr="00AA4B48">
          <w:rPr>
            <w:rFonts w:ascii="Courier New" w:hAnsi="Courier New" w:cs="Courier New"/>
          </w:rPr>
          <w:t>."</w:t>
        </w:r>
      </w:ins>
      <w:del w:id="4620" w:author="Comparison" w:date="2013-05-05T19:43:00Z">
        <w:r w:rsidRPr="00C100C3">
          <w:rPr>
            <w:rFonts w:ascii="Courier New" w:hAnsi="Courier New" w:cs="Courier New"/>
          </w:rPr>
          <w:delText>.&amp;#8221;</w:delText>
        </w:r>
      </w:del>
      <w:r w:rsidRPr="00C100C3">
        <w:rPr>
          <w:rFonts w:ascii="Courier New" w:hAnsi="Courier New" w:cs="Courier New"/>
        </w:rPr>
        <w:t xml:space="preserve"> Its members accept the corruption of Christendom.</w:t>
      </w:r>
    </w:p>
    <w:p w14:paraId="565F346F" w14:textId="6ED36138" w:rsidR="00000000" w:rsidRPr="00C100C3" w:rsidRDefault="00362818" w:rsidP="00C100C3">
      <w:pPr>
        <w:pStyle w:val="PlainText"/>
        <w:rPr>
          <w:rFonts w:ascii="Courier New" w:hAnsi="Courier New" w:cs="Courier New"/>
        </w:rPr>
      </w:pPr>
      <w:r w:rsidRPr="00C100C3">
        <w:rPr>
          <w:rFonts w:ascii="Courier New" w:hAnsi="Courier New" w:cs="Courier New"/>
        </w:rPr>
        <w:t>As regards the Free Church, there is some ho</w:t>
      </w:r>
      <w:r w:rsidRPr="00C100C3">
        <w:rPr>
          <w:rFonts w:ascii="Courier New" w:hAnsi="Courier New" w:cs="Courier New"/>
        </w:rPr>
        <w:t>pe. But discipline! One lesson will do for it. The system which they have imagined in order to come to an agreement as to discipline, is, in Mr. M</w:t>
      </w:r>
      <w:ins w:id="4621" w:author="Comparison" w:date="2013-05-05T19:43:00Z">
        <w:r w:rsidRPr="00AA4B48">
          <w:rPr>
            <w:rFonts w:ascii="Courier New" w:hAnsi="Courier New" w:cs="Courier New"/>
          </w:rPr>
          <w:t>.'s</w:t>
        </w:r>
      </w:ins>
      <w:del w:id="4622" w:author="Comparison" w:date="2013-05-05T19:43:00Z">
        <w:r w:rsidRPr="00C100C3">
          <w:rPr>
            <w:rFonts w:ascii="Courier New" w:hAnsi="Courier New" w:cs="Courier New"/>
          </w:rPr>
          <w:delText>.&amp;#8217;s</w:delText>
        </w:r>
      </w:del>
      <w:r w:rsidRPr="00C100C3">
        <w:rPr>
          <w:rFonts w:ascii="Courier New" w:hAnsi="Courier New" w:cs="Courier New"/>
        </w:rPr>
        <w:t xml:space="preserve"> judgment, </w:t>
      </w:r>
      <w:ins w:id="4623" w:author="Comparison" w:date="2013-05-05T19:43:00Z">
        <w:r w:rsidRPr="00AA4B48">
          <w:rPr>
            <w:rFonts w:ascii="Courier New" w:hAnsi="Courier New" w:cs="Courier New"/>
          </w:rPr>
          <w:t>"</w:t>
        </w:r>
      </w:ins>
      <w:del w:id="4624" w:author="Comparison" w:date="2013-05-05T19:43:00Z">
        <w:r w:rsidRPr="00C100C3">
          <w:rPr>
            <w:rFonts w:ascii="Courier New" w:hAnsi="Courier New" w:cs="Courier New"/>
          </w:rPr>
          <w:delText>&amp;#8220;</w:delText>
        </w:r>
      </w:del>
      <w:r w:rsidRPr="00C100C3">
        <w:rPr>
          <w:rFonts w:ascii="Courier New" w:hAnsi="Courier New" w:cs="Courier New"/>
        </w:rPr>
        <w:t>a subterfuge unworthy of those eminent minds and of those upright souls</w:t>
      </w:r>
      <w:ins w:id="4625" w:author="Comparison" w:date="2013-05-05T19:43:00Z">
        <w:r w:rsidRPr="00AA4B48">
          <w:rPr>
            <w:rFonts w:ascii="Courier New" w:hAnsi="Courier New" w:cs="Courier New"/>
          </w:rPr>
          <w:t xml:space="preserve">" </w:t>
        </w:r>
      </w:ins>
      <w:del w:id="4626" w:author="Comparison" w:date="2013-05-05T19:43:00Z">
        <w:r w:rsidRPr="00C100C3">
          <w:rPr>
            <w:rFonts w:ascii="Courier New" w:hAnsi="Courier New" w:cs="Courier New"/>
          </w:rPr>
          <w:delText xml:space="preserve"> &amp;#8220;</w:delText>
        </w:r>
      </w:del>
      <w:r w:rsidRPr="00C100C3">
        <w:rPr>
          <w:rFonts w:ascii="Courier New" w:hAnsi="Courier New" w:cs="Courier New"/>
        </w:rPr>
        <w:t>of w</w:t>
      </w:r>
      <w:r w:rsidRPr="00C100C3">
        <w:rPr>
          <w:rFonts w:ascii="Courier New" w:hAnsi="Courier New" w:cs="Courier New"/>
        </w:rPr>
        <w:t xml:space="preserve">hich it is composed. It is </w:t>
      </w:r>
      <w:ins w:id="4627" w:author="Comparison" w:date="2013-05-05T19:43:00Z">
        <w:r w:rsidRPr="00AA4B48">
          <w:rPr>
            <w:rFonts w:ascii="Courier New" w:hAnsi="Courier New" w:cs="Courier New"/>
          </w:rPr>
          <w:t>"</w:t>
        </w:r>
      </w:ins>
      <w:del w:id="4628" w:author="Comparison" w:date="2013-05-05T19:43:00Z">
        <w:r w:rsidRPr="00C100C3">
          <w:rPr>
            <w:rFonts w:ascii="Courier New" w:hAnsi="Courier New" w:cs="Courier New"/>
          </w:rPr>
          <w:delText>&amp;#8220;</w:delText>
        </w:r>
      </w:del>
      <w:r w:rsidRPr="00C100C3">
        <w:rPr>
          <w:rFonts w:ascii="Courier New" w:hAnsi="Courier New" w:cs="Courier New"/>
        </w:rPr>
        <w:t>an unheard of infringement on dogma</w:t>
      </w:r>
      <w:ins w:id="4629" w:author="Comparison" w:date="2013-05-05T19:43:00Z">
        <w:r w:rsidRPr="00AA4B48">
          <w:rPr>
            <w:rFonts w:ascii="Courier New" w:hAnsi="Courier New" w:cs="Courier New"/>
          </w:rPr>
          <w:t>" ... "</w:t>
        </w:r>
      </w:ins>
      <w:del w:id="4630" w:author="Comparison" w:date="2013-05-05T19:43:00Z">
        <w:r w:rsidRPr="00C100C3">
          <w:rPr>
            <w:rFonts w:ascii="Courier New" w:hAnsi="Courier New" w:cs="Courier New"/>
          </w:rPr>
          <w:delText>&amp;#8221; &amp;#8230; &amp;#8220;</w:delText>
        </w:r>
      </w:del>
      <w:r w:rsidRPr="00C100C3">
        <w:rPr>
          <w:rFonts w:ascii="Courier New" w:hAnsi="Courier New" w:cs="Courier New"/>
        </w:rPr>
        <w:t>an odious and monstrous piece of inconsistency</w:t>
      </w:r>
      <w:ins w:id="4631" w:author="Comparison" w:date="2013-05-05T19:43:00Z">
        <w:r w:rsidRPr="00AA4B48">
          <w:rPr>
            <w:rFonts w:ascii="Courier New" w:hAnsi="Courier New" w:cs="Courier New"/>
          </w:rPr>
          <w:t>." "</w:t>
        </w:r>
      </w:ins>
      <w:del w:id="4632" w:author="Comparison" w:date="2013-05-05T19:43:00Z">
        <w:r w:rsidRPr="00C100C3">
          <w:rPr>
            <w:rFonts w:ascii="Courier New" w:hAnsi="Courier New" w:cs="Courier New"/>
          </w:rPr>
          <w:delText>.&amp;#8221; &amp;#8220;</w:delText>
        </w:r>
      </w:del>
      <w:r w:rsidRPr="00C100C3">
        <w:rPr>
          <w:rFonts w:ascii="Courier New" w:hAnsi="Courier New" w:cs="Courier New"/>
        </w:rPr>
        <w:t>The supper of the Lord is left outside to be trodden under the feet of the Gentiles; the *holy elector</w:t>
      </w:r>
      <w:r w:rsidRPr="00C100C3">
        <w:rPr>
          <w:rFonts w:ascii="Courier New" w:hAnsi="Courier New" w:cs="Courier New"/>
        </w:rPr>
        <w:t>al urn* is the centre round which its members assemble</w:t>
      </w:r>
      <w:ins w:id="4633" w:author="Comparison" w:date="2013-05-05T19:43:00Z">
        <w:r w:rsidRPr="00AA4B48">
          <w:rPr>
            <w:rFonts w:ascii="Courier New" w:hAnsi="Courier New" w:cs="Courier New"/>
          </w:rPr>
          <w:t>¦!" "</w:t>
        </w:r>
      </w:ins>
      <w:del w:id="4634" w:author="Comparison" w:date="2013-05-05T19:43:00Z">
        <w:r w:rsidRPr="00C100C3">
          <w:rPr>
            <w:rFonts w:ascii="Courier New" w:hAnsi="Courier New" w:cs="Courier New"/>
          </w:rPr>
          <w:delText>!&amp;#8221;| &amp;#8220;</w:delText>
        </w:r>
      </w:del>
      <w:r w:rsidRPr="00C100C3">
        <w:rPr>
          <w:rFonts w:ascii="Courier New" w:hAnsi="Courier New" w:cs="Courier New"/>
        </w:rPr>
        <w:t>In matters of interpretation, theologians, when in despair, are capable of anything</w:t>
      </w:r>
      <w:ins w:id="4635" w:author="Comparison" w:date="2013-05-05T19:43:00Z">
        <w:r w:rsidRPr="00AA4B48">
          <w:rPr>
            <w:rFonts w:ascii="Courier New" w:hAnsi="Courier New" w:cs="Courier New"/>
          </w:rPr>
          <w:t>¦."</w:t>
        </w:r>
      </w:ins>
      <w:del w:id="4636" w:author="Comparison" w:date="2013-05-05T19:43:00Z">
        <w:r w:rsidRPr="00C100C3">
          <w:rPr>
            <w:rFonts w:ascii="Courier New" w:hAnsi="Courier New" w:cs="Courier New"/>
          </w:rPr>
          <w:delText>.&amp;#8221;|</w:delText>
        </w:r>
      </w:del>
      <w:r w:rsidRPr="00C100C3">
        <w:rPr>
          <w:rFonts w:ascii="Courier New" w:hAnsi="Courier New" w:cs="Courier New"/>
        </w:rPr>
        <w:t xml:space="preserve"> However there is hope. </w:t>
      </w:r>
      <w:ins w:id="4637" w:author="Comparison" w:date="2013-05-05T19:43:00Z">
        <w:r w:rsidRPr="00AA4B48">
          <w:rPr>
            <w:rFonts w:ascii="Courier New" w:hAnsi="Courier New" w:cs="Courier New"/>
          </w:rPr>
          <w:t>"</w:t>
        </w:r>
      </w:ins>
      <w:del w:id="4638" w:author="Comparison" w:date="2013-05-05T19:43:00Z">
        <w:r w:rsidRPr="00C100C3">
          <w:rPr>
            <w:rFonts w:ascii="Courier New" w:hAnsi="Courier New" w:cs="Courier New"/>
          </w:rPr>
          <w:delText>&amp;#8220;</w:delText>
        </w:r>
      </w:del>
      <w:r w:rsidRPr="00C100C3">
        <w:rPr>
          <w:rFonts w:ascii="Courier New" w:hAnsi="Courier New" w:cs="Courier New"/>
        </w:rPr>
        <w:t>These dear brethren bestir themselves in vain against themselv</w:t>
      </w:r>
      <w:r w:rsidRPr="00C100C3">
        <w:rPr>
          <w:rFonts w:ascii="Courier New" w:hAnsi="Courier New" w:cs="Courier New"/>
        </w:rPr>
        <w:t>es</w:t>
      </w:r>
      <w:ins w:id="4639" w:author="Comparison" w:date="2013-05-05T19:43:00Z">
        <w:r w:rsidRPr="00AA4B48">
          <w:rPr>
            <w:rFonts w:ascii="Courier New" w:hAnsi="Courier New" w:cs="Courier New"/>
          </w:rPr>
          <w:t>;</w:t>
        </w:r>
      </w:ins>
      <w:del w:id="4640" w:author="Comparison" w:date="2013-05-05T19:43:00Z">
        <w:r w:rsidRPr="00C100C3">
          <w:rPr>
            <w:rFonts w:ascii="Courier New" w:hAnsi="Courier New" w:cs="Courier New"/>
          </w:rPr>
          <w:delText>*;*</w:delText>
        </w:r>
      </w:del>
      <w:r w:rsidRPr="00C100C3">
        <w:rPr>
          <w:rFonts w:ascii="Courier New" w:hAnsi="Courier New" w:cs="Courier New"/>
        </w:rPr>
        <w:t xml:space="preserve"> their ecclesiastical system will melt away before their Christian sympathies</w:t>
      </w:r>
      <w:ins w:id="4641" w:author="Comparison" w:date="2013-05-05T19:43:00Z">
        <w:r w:rsidRPr="00AA4B48">
          <w:rPr>
            <w:rFonts w:ascii="Courier New" w:hAnsi="Courier New" w:cs="Courier New"/>
          </w:rPr>
          <w:t>¦.</w:t>
        </w:r>
      </w:ins>
      <w:del w:id="4642" w:author="Comparison" w:date="2013-05-05T19:43:00Z">
        <w:r w:rsidRPr="00C100C3">
          <w:rPr>
            <w:rFonts w:ascii="Courier New" w:hAnsi="Courier New" w:cs="Courier New"/>
          </w:rPr>
          <w:delText>.|</w:delText>
        </w:r>
      </w:del>
      <w:r w:rsidRPr="00C100C3">
        <w:rPr>
          <w:rFonts w:ascii="Courier New" w:hAnsi="Courier New" w:cs="Courier New"/>
        </w:rPr>
        <w:t xml:space="preserve"> Doubtless the Free Church will preserve its distinct organization, and unfortunately it will preserve its clergy too</w:t>
      </w:r>
      <w:ins w:id="4643" w:author="Comparison" w:date="2013-05-05T19:43:00Z">
        <w:r w:rsidRPr="00AA4B48">
          <w:rPr>
            <w:rFonts w:ascii="Courier New" w:hAnsi="Courier New" w:cs="Courier New"/>
          </w:rPr>
          <w:t>."¦ "</w:t>
        </w:r>
      </w:ins>
      <w:del w:id="4644" w:author="Comparison" w:date="2013-05-05T19:43:00Z">
        <w:r w:rsidRPr="00C100C3">
          <w:rPr>
            <w:rFonts w:ascii="Courier New" w:hAnsi="Courier New" w:cs="Courier New"/>
          </w:rPr>
          <w:delText>.&amp;#8221;| &amp;#8220;</w:delText>
        </w:r>
      </w:del>
      <w:r w:rsidRPr="00C100C3">
        <w:rPr>
          <w:rFonts w:ascii="Courier New" w:hAnsi="Courier New" w:cs="Courier New"/>
        </w:rPr>
        <w:t>It is an infringement on divine order</w:t>
      </w:r>
      <w:ins w:id="4645" w:author="Comparison" w:date="2013-05-05T19:43:00Z">
        <w:r w:rsidRPr="00AA4B48">
          <w:rPr>
            <w:rFonts w:ascii="Courier New" w:hAnsi="Courier New" w:cs="Courier New"/>
          </w:rPr>
          <w:t>¦."</w:t>
        </w:r>
      </w:ins>
      <w:del w:id="4646" w:author="Comparison" w:date="2013-05-05T19:43:00Z">
        <w:r w:rsidRPr="00C100C3">
          <w:rPr>
            <w:rFonts w:ascii="Courier New" w:hAnsi="Courier New" w:cs="Courier New"/>
          </w:rPr>
          <w:delText>.</w:delText>
        </w:r>
        <w:r w:rsidRPr="00C100C3">
          <w:rPr>
            <w:rFonts w:ascii="Courier New" w:hAnsi="Courier New" w:cs="Courier New"/>
          </w:rPr>
          <w:delText>&amp;#8221;|</w:delText>
        </w:r>
      </w:del>
      <w:r w:rsidRPr="00C100C3">
        <w:rPr>
          <w:rFonts w:ascii="Courier New" w:hAnsi="Courier New" w:cs="Courier New"/>
        </w:rPr>
        <w:t xml:space="preserve"> Nevertheless one will rest satisfied. The Free Church </w:t>
      </w:r>
      <w:ins w:id="4647" w:author="Comparison" w:date="2013-05-05T19:43:00Z">
        <w:r w:rsidRPr="00AA4B48">
          <w:rPr>
            <w:rFonts w:ascii="Courier New" w:hAnsi="Courier New" w:cs="Courier New"/>
          </w:rPr>
          <w:t>"</w:t>
        </w:r>
      </w:ins>
      <w:del w:id="4648" w:author="Comparison" w:date="2013-05-05T19:43:00Z">
        <w:r w:rsidRPr="00C100C3">
          <w:rPr>
            <w:rFonts w:ascii="Courier New" w:hAnsi="Courier New" w:cs="Courier New"/>
          </w:rPr>
          <w:delText>&amp;#8220;</w:delText>
        </w:r>
      </w:del>
      <w:r w:rsidRPr="00C100C3">
        <w:rPr>
          <w:rFonts w:ascii="Courier New" w:hAnsi="Courier New" w:cs="Courier New"/>
        </w:rPr>
        <w:t>bears two infants in its bosom</w:t>
      </w:r>
      <w:ins w:id="4649" w:author="Comparison" w:date="2013-05-05T19:43:00Z">
        <w:r w:rsidRPr="00AA4B48">
          <w:rPr>
            <w:rFonts w:ascii="Courier New" w:hAnsi="Courier New" w:cs="Courier New"/>
          </w:rPr>
          <w:t>¦,"</w:t>
        </w:r>
      </w:ins>
      <w:del w:id="4650" w:author="Comparison" w:date="2013-05-05T19:43:00Z">
        <w:r w:rsidRPr="00C100C3">
          <w:rPr>
            <w:rFonts w:ascii="Courier New" w:hAnsi="Courier New" w:cs="Courier New"/>
          </w:rPr>
          <w:delText>,&amp;#8221;|</w:delText>
        </w:r>
      </w:del>
      <w:r w:rsidRPr="00C100C3">
        <w:rPr>
          <w:rFonts w:ascii="Courier New" w:hAnsi="Courier New" w:cs="Courier New"/>
        </w:rPr>
        <w:t xml:space="preserve"> and one of them, </w:t>
      </w:r>
      <w:ins w:id="4651" w:author="Comparison" w:date="2013-05-05T19:43:00Z">
        <w:r w:rsidRPr="00AA4B48">
          <w:rPr>
            <w:rFonts w:ascii="Courier New" w:hAnsi="Courier New" w:cs="Courier New"/>
          </w:rPr>
          <w:t>"</w:t>
        </w:r>
      </w:ins>
      <w:del w:id="4652" w:author="Comparison" w:date="2013-05-05T19:43:00Z">
        <w:r w:rsidRPr="00C100C3">
          <w:rPr>
            <w:rFonts w:ascii="Courier New" w:hAnsi="Courier New" w:cs="Courier New"/>
          </w:rPr>
          <w:delText>&amp;#8220;</w:delText>
        </w:r>
      </w:del>
      <w:r w:rsidRPr="00C100C3">
        <w:rPr>
          <w:rFonts w:ascii="Courier New" w:hAnsi="Courier New" w:cs="Courier New"/>
        </w:rPr>
        <w:t>with its supper without meaning as regards communicants</w:t>
      </w:r>
      <w:ins w:id="4653" w:author="Comparison" w:date="2013-05-05T19:43:00Z">
        <w:r w:rsidRPr="00AA4B48">
          <w:rPr>
            <w:rFonts w:ascii="Courier New" w:hAnsi="Courier New" w:cs="Courier New"/>
          </w:rPr>
          <w:t>,"</w:t>
        </w:r>
      </w:ins>
      <w:del w:id="4654" w:author="Comparison" w:date="2013-05-05T19:43:00Z">
        <w:r w:rsidRPr="00C100C3">
          <w:rPr>
            <w:rFonts w:ascii="Courier New" w:hAnsi="Courier New" w:cs="Courier New"/>
          </w:rPr>
          <w:delText>,&amp;#8221;</w:delText>
        </w:r>
      </w:del>
      <w:r w:rsidRPr="00C100C3">
        <w:rPr>
          <w:rFonts w:ascii="Courier New" w:hAnsi="Courier New" w:cs="Courier New"/>
        </w:rPr>
        <w:t xml:space="preserve"> will give way to the other. </w:t>
      </w:r>
      <w:ins w:id="4655" w:author="Comparison" w:date="2013-05-05T19:43:00Z">
        <w:r w:rsidRPr="00AA4B48">
          <w:rPr>
            <w:rFonts w:ascii="Courier New" w:hAnsi="Courier New" w:cs="Courier New"/>
          </w:rPr>
          <w:t>"</w:t>
        </w:r>
      </w:ins>
      <w:del w:id="4656" w:author="Comparison" w:date="2013-05-05T19:43:00Z">
        <w:r w:rsidRPr="00C100C3">
          <w:rPr>
            <w:rFonts w:ascii="Courier New" w:hAnsi="Courier New" w:cs="Courier New"/>
          </w:rPr>
          <w:delText>&amp;#8220;</w:delText>
        </w:r>
      </w:del>
      <w:r w:rsidRPr="00C100C3">
        <w:rPr>
          <w:rFonts w:ascii="Courier New" w:hAnsi="Courier New" w:cs="Courier New"/>
        </w:rPr>
        <w:t>Spontaneousness is a yo</w:t>
      </w:r>
      <w:r w:rsidRPr="00C100C3">
        <w:rPr>
          <w:rFonts w:ascii="Courier New" w:hAnsi="Courier New" w:cs="Courier New"/>
        </w:rPr>
        <w:t>ung and amiable dissent, too young as yet to account to itself for its origin, and besides caring little to bear that name</w:t>
      </w:r>
      <w:ins w:id="4657" w:author="Comparison" w:date="2013-05-05T19:43:00Z">
        <w:r w:rsidRPr="00AA4B48">
          <w:rPr>
            <w:rFonts w:ascii="Courier New" w:hAnsi="Courier New" w:cs="Courier New"/>
          </w:rPr>
          <w:t>¦."</w:t>
        </w:r>
      </w:ins>
      <w:del w:id="4658" w:author="Comparison" w:date="2013-05-05T19:43:00Z">
        <w:r w:rsidRPr="00C100C3">
          <w:rPr>
            <w:rFonts w:ascii="Courier New" w:hAnsi="Courier New" w:cs="Courier New"/>
          </w:rPr>
          <w:delText>.&amp;#8221;|</w:delText>
        </w:r>
      </w:del>
      <w:r w:rsidRPr="00C100C3">
        <w:rPr>
          <w:rFonts w:ascii="Courier New" w:hAnsi="Courier New" w:cs="Courier New"/>
        </w:rPr>
        <w:t xml:space="preserve"> But one holds out the hand to it</w:t>
      </w:r>
      <w:ins w:id="4659" w:author="Comparison" w:date="2013-05-05T19:43:00Z">
        <w:r w:rsidRPr="00AA4B48">
          <w:rPr>
            <w:rFonts w:ascii="Courier New" w:hAnsi="Courier New" w:cs="Courier New"/>
          </w:rPr>
          <w:t xml:space="preserve">." </w:t>
        </w:r>
      </w:ins>
      <w:del w:id="4660" w:author="Comparison" w:date="2013-05-05T19:43:00Z">
        <w:r w:rsidRPr="00C100C3">
          <w:rPr>
            <w:rFonts w:ascii="Courier New" w:hAnsi="Courier New" w:cs="Courier New"/>
          </w:rPr>
          <w:delText>. &amp;#8220;</w:delText>
        </w:r>
      </w:del>
      <w:r w:rsidRPr="00C100C3">
        <w:rPr>
          <w:rFonts w:ascii="Courier New" w:hAnsi="Courier New" w:cs="Courier New"/>
        </w:rPr>
        <w:t>If an express and mature adhesion is enough to create the Christian family, dissent</w:t>
      </w:r>
      <w:r w:rsidRPr="00C100C3">
        <w:rPr>
          <w:rFonts w:ascii="Courier New" w:hAnsi="Courier New" w:cs="Courier New"/>
        </w:rPr>
        <w:t>ers will be fully satisfied. We can already hold out our hand to every assembly which desires to be a Christian family</w:t>
      </w:r>
      <w:ins w:id="4661" w:author="Comparison" w:date="2013-05-05T19:43:00Z">
        <w:r w:rsidRPr="00AA4B48">
          <w:rPr>
            <w:rFonts w:ascii="Courier New" w:hAnsi="Courier New" w:cs="Courier New"/>
          </w:rPr>
          <w:t>."</w:t>
        </w:r>
      </w:ins>
      <w:del w:id="4662" w:author="Comparison" w:date="2013-05-05T19:43:00Z">
        <w:r w:rsidRPr="00C100C3">
          <w:rPr>
            <w:rFonts w:ascii="Courier New" w:hAnsi="Courier New" w:cs="Courier New"/>
          </w:rPr>
          <w:delText>.&amp;#8221;</w:delText>
        </w:r>
      </w:del>
      <w:r w:rsidRPr="00C100C3">
        <w:rPr>
          <w:rFonts w:ascii="Courier New" w:hAnsi="Courier New" w:cs="Courier New"/>
        </w:rPr>
        <w:t xml:space="preserve"> If the present means for making a Christian family do not succeed, the Free Church will add </w:t>
      </w:r>
      <w:ins w:id="4663" w:author="Comparison" w:date="2013-05-05T19:43:00Z">
        <w:r w:rsidRPr="00AA4B48">
          <w:rPr>
            <w:rFonts w:ascii="Courier New" w:hAnsi="Courier New" w:cs="Courier New"/>
          </w:rPr>
          <w:t>"</w:t>
        </w:r>
      </w:ins>
      <w:del w:id="4664" w:author="Comparison" w:date="2013-05-05T19:43:00Z">
        <w:r w:rsidRPr="00C100C3">
          <w:rPr>
            <w:rFonts w:ascii="Courier New" w:hAnsi="Courier New" w:cs="Courier New"/>
          </w:rPr>
          <w:delText>&amp;#8220;</w:delText>
        </w:r>
      </w:del>
      <w:r w:rsidRPr="00C100C3">
        <w:rPr>
          <w:rFonts w:ascii="Courier New" w:hAnsi="Courier New" w:cs="Courier New"/>
        </w:rPr>
        <w:t>its veto</w:t>
      </w:r>
      <w:ins w:id="4665" w:author="Comparison" w:date="2013-05-05T19:43:00Z">
        <w:r w:rsidRPr="00AA4B48">
          <w:rPr>
            <w:rFonts w:ascii="Courier New" w:hAnsi="Courier New" w:cs="Courier New"/>
          </w:rPr>
          <w:t>¦."</w:t>
        </w:r>
      </w:ins>
      <w:del w:id="4666" w:author="Comparison" w:date="2013-05-05T19:43:00Z">
        <w:r w:rsidRPr="00C100C3">
          <w:rPr>
            <w:rFonts w:ascii="Courier New" w:hAnsi="Courier New" w:cs="Courier New"/>
          </w:rPr>
          <w:delText>.&amp;#8221;|</w:delText>
        </w:r>
      </w:del>
      <w:r w:rsidRPr="00C100C3">
        <w:rPr>
          <w:rFonts w:ascii="Courier New" w:hAnsi="Courier New" w:cs="Courier New"/>
        </w:rPr>
        <w:t xml:space="preserve"> And indeed t</w:t>
      </w:r>
      <w:r w:rsidRPr="00C100C3">
        <w:rPr>
          <w:rFonts w:ascii="Courier New" w:hAnsi="Courier New" w:cs="Courier New"/>
        </w:rPr>
        <w:t>he Free Church has dissenting tendencies and necessities.</w:t>
      </w:r>
    </w:p>
    <w:p w14:paraId="1D6B711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 do not know if the soft words of Mr. M. with his sharp lessons, would gain over the Free Church to his advances. I doubt if, such as it is, it will have any future. But there are some dear brethr</w:t>
      </w:r>
      <w:r w:rsidRPr="00C100C3">
        <w:rPr>
          <w:rFonts w:ascii="Courier New" w:hAnsi="Courier New" w:cs="Courier New"/>
        </w:rPr>
        <w:t>en in its bosom, for whom trials, and the teachings of God Himself, will open a way. Happy are we to have a future in Jesus, when the difficulties of the road are ended. I believe that the Christians of the Free Church have</w:t>
      </w:r>
    </w:p>
    <w:p w14:paraId="3DDE9FB4" w14:textId="3E458513" w:rsidR="00000000" w:rsidRPr="00C100C3" w:rsidRDefault="00362818" w:rsidP="00C100C3">
      <w:pPr>
        <w:pStyle w:val="PlainText"/>
        <w:rPr>
          <w:rFonts w:ascii="Courier New" w:hAnsi="Courier New" w:cs="Courier New"/>
        </w:rPr>
      </w:pPr>
      <w:ins w:id="4667" w:author="Comparison" w:date="2013-05-05T19:43:00Z">
        <w:r w:rsidRPr="00AA4B48">
          <w:rPr>
            <w:rFonts w:ascii="Courier New" w:hAnsi="Courier New" w:cs="Courier New"/>
          </w:rPr>
          <w:t>¦</w:t>
        </w:r>
      </w:ins>
      <w:del w:id="4668" w:author="Comparison" w:date="2013-05-05T19:43:00Z">
        <w:r w:rsidRPr="00C100C3">
          <w:rPr>
            <w:rFonts w:ascii="Courier New" w:hAnsi="Courier New" w:cs="Courier New"/>
          </w:rPr>
          <w:delText>|</w:delText>
        </w:r>
      </w:del>
      <w:r w:rsidRPr="00C100C3">
        <w:rPr>
          <w:rFonts w:ascii="Courier New" w:hAnsi="Courier New" w:cs="Courier New"/>
        </w:rPr>
        <w:t xml:space="preserve"> Page 126.</w:t>
      </w:r>
    </w:p>
    <w:p w14:paraId="20A18B24" w14:textId="0C0EFAC1" w:rsidR="00000000" w:rsidRPr="00C100C3" w:rsidRDefault="00362818" w:rsidP="00C100C3">
      <w:pPr>
        <w:pStyle w:val="PlainText"/>
        <w:rPr>
          <w:rFonts w:ascii="Courier New" w:hAnsi="Courier New" w:cs="Courier New"/>
        </w:rPr>
      </w:pPr>
      <w:ins w:id="4669" w:author="Comparison" w:date="2013-05-05T19:43:00Z">
        <w:r w:rsidRPr="00AA4B48">
          <w:rPr>
            <w:rFonts w:ascii="Courier New" w:hAnsi="Courier New" w:cs="Courier New"/>
          </w:rPr>
          <w:t>¦</w:t>
        </w:r>
      </w:ins>
      <w:del w:id="4670" w:author="Comparison" w:date="2013-05-05T19:43:00Z">
        <w:r w:rsidRPr="00C100C3">
          <w:rPr>
            <w:rFonts w:ascii="Courier New" w:hAnsi="Courier New" w:cs="Courier New"/>
          </w:rPr>
          <w:delText>|</w:delText>
        </w:r>
      </w:del>
      <w:r w:rsidRPr="00C100C3">
        <w:rPr>
          <w:rFonts w:ascii="Courier New" w:hAnsi="Courier New" w:cs="Courier New"/>
        </w:rPr>
        <w:t xml:space="preserve"> Page 128.</w:t>
      </w:r>
    </w:p>
    <w:p w14:paraId="7063BA3E" w14:textId="35B67137" w:rsidR="00000000" w:rsidRPr="00C100C3" w:rsidRDefault="00362818" w:rsidP="00C100C3">
      <w:pPr>
        <w:pStyle w:val="PlainText"/>
        <w:rPr>
          <w:rFonts w:ascii="Courier New" w:hAnsi="Courier New" w:cs="Courier New"/>
        </w:rPr>
      </w:pPr>
      <w:ins w:id="4671" w:author="Comparison" w:date="2013-05-05T19:43:00Z">
        <w:r w:rsidRPr="00AA4B48">
          <w:rPr>
            <w:rFonts w:ascii="Courier New" w:hAnsi="Courier New" w:cs="Courier New"/>
          </w:rPr>
          <w:t>¦</w:t>
        </w:r>
      </w:ins>
      <w:del w:id="4672" w:author="Comparison" w:date="2013-05-05T19:43:00Z">
        <w:r w:rsidRPr="00C100C3">
          <w:rPr>
            <w:rFonts w:ascii="Courier New" w:hAnsi="Courier New" w:cs="Courier New"/>
          </w:rPr>
          <w:delText>|</w:delText>
        </w:r>
      </w:del>
      <w:r w:rsidRPr="00C100C3">
        <w:rPr>
          <w:rFonts w:ascii="Courier New" w:hAnsi="Courier New" w:cs="Courier New"/>
        </w:rPr>
        <w:t xml:space="preserve"> Pag</w:t>
      </w:r>
      <w:r w:rsidRPr="00C100C3">
        <w:rPr>
          <w:rFonts w:ascii="Courier New" w:hAnsi="Courier New" w:cs="Courier New"/>
        </w:rPr>
        <w:t>e 128.</w:t>
      </w:r>
    </w:p>
    <w:p w14:paraId="3CECD861" w14:textId="3322202D" w:rsidR="00000000" w:rsidRPr="00C100C3" w:rsidRDefault="00362818" w:rsidP="00C100C3">
      <w:pPr>
        <w:pStyle w:val="PlainText"/>
        <w:rPr>
          <w:rFonts w:ascii="Courier New" w:hAnsi="Courier New" w:cs="Courier New"/>
        </w:rPr>
      </w:pPr>
      <w:ins w:id="4673" w:author="Comparison" w:date="2013-05-05T19:43:00Z">
        <w:r w:rsidRPr="00AA4B48">
          <w:rPr>
            <w:rFonts w:ascii="Courier New" w:hAnsi="Courier New" w:cs="Courier New"/>
          </w:rPr>
          <w:t>¦</w:t>
        </w:r>
      </w:ins>
      <w:del w:id="4674" w:author="Comparison" w:date="2013-05-05T19:43:00Z">
        <w:r w:rsidRPr="00C100C3">
          <w:rPr>
            <w:rFonts w:ascii="Courier New" w:hAnsi="Courier New" w:cs="Courier New"/>
          </w:rPr>
          <w:delText>|</w:delText>
        </w:r>
      </w:del>
      <w:r w:rsidRPr="00C100C3">
        <w:rPr>
          <w:rFonts w:ascii="Courier New" w:hAnsi="Courier New" w:cs="Courier New"/>
        </w:rPr>
        <w:t xml:space="preserve"> Page 129.</w:t>
      </w:r>
    </w:p>
    <w:p w14:paraId="6535E4D1" w14:textId="3F3925FB" w:rsidR="00000000" w:rsidRPr="00C100C3" w:rsidRDefault="00362818" w:rsidP="00C100C3">
      <w:pPr>
        <w:pStyle w:val="PlainText"/>
        <w:rPr>
          <w:rFonts w:ascii="Courier New" w:hAnsi="Courier New" w:cs="Courier New"/>
        </w:rPr>
      </w:pPr>
      <w:ins w:id="4675" w:author="Comparison" w:date="2013-05-05T19:43:00Z">
        <w:r w:rsidRPr="00AA4B48">
          <w:rPr>
            <w:rFonts w:ascii="Courier New" w:hAnsi="Courier New" w:cs="Courier New"/>
          </w:rPr>
          <w:t>¦</w:t>
        </w:r>
      </w:ins>
      <w:del w:id="4676" w:author="Comparison" w:date="2013-05-05T19:43:00Z">
        <w:r w:rsidRPr="00C100C3">
          <w:rPr>
            <w:rFonts w:ascii="Courier New" w:hAnsi="Courier New" w:cs="Courier New"/>
          </w:rPr>
          <w:delText>|</w:delText>
        </w:r>
      </w:del>
      <w:r w:rsidRPr="00C100C3">
        <w:rPr>
          <w:rFonts w:ascii="Courier New" w:hAnsi="Courier New" w:cs="Courier New"/>
        </w:rPr>
        <w:t xml:space="preserve"> Page 144.</w:t>
      </w:r>
    </w:p>
    <w:p w14:paraId="5F980F20" w14:textId="0E72DA8A" w:rsidR="00000000" w:rsidRPr="00C100C3" w:rsidRDefault="00362818" w:rsidP="00C100C3">
      <w:pPr>
        <w:pStyle w:val="PlainText"/>
        <w:rPr>
          <w:rFonts w:ascii="Courier New" w:hAnsi="Courier New" w:cs="Courier New"/>
        </w:rPr>
      </w:pPr>
      <w:ins w:id="4677" w:author="Comparison" w:date="2013-05-05T19:43:00Z">
        <w:r w:rsidRPr="00AA4B48">
          <w:rPr>
            <w:rFonts w:ascii="Courier New" w:hAnsi="Courier New" w:cs="Courier New"/>
          </w:rPr>
          <w:t>¦</w:t>
        </w:r>
      </w:ins>
      <w:del w:id="4678" w:author="Comparison" w:date="2013-05-05T19:43:00Z">
        <w:r w:rsidRPr="00C100C3">
          <w:rPr>
            <w:rFonts w:ascii="Courier New" w:hAnsi="Courier New" w:cs="Courier New"/>
          </w:rPr>
          <w:delText>|</w:delText>
        </w:r>
      </w:del>
      <w:r w:rsidRPr="00C100C3">
        <w:rPr>
          <w:rFonts w:ascii="Courier New" w:hAnsi="Courier New" w:cs="Courier New"/>
        </w:rPr>
        <w:t xml:space="preserve"> Page 128.</w:t>
      </w:r>
    </w:p>
    <w:p w14:paraId="6789195C" w14:textId="67369721" w:rsidR="00000000" w:rsidRPr="00C100C3" w:rsidRDefault="00362818" w:rsidP="00C100C3">
      <w:pPr>
        <w:pStyle w:val="PlainText"/>
        <w:rPr>
          <w:rFonts w:ascii="Courier New" w:hAnsi="Courier New" w:cs="Courier New"/>
        </w:rPr>
      </w:pPr>
      <w:ins w:id="4679" w:author="Comparison" w:date="2013-05-05T19:43:00Z">
        <w:r w:rsidRPr="00AA4B48">
          <w:rPr>
            <w:rFonts w:ascii="Courier New" w:hAnsi="Courier New" w:cs="Courier New"/>
          </w:rPr>
          <w:t>¦</w:t>
        </w:r>
      </w:ins>
      <w:del w:id="4680" w:author="Comparison" w:date="2013-05-05T19:43:00Z">
        <w:r w:rsidRPr="00C100C3">
          <w:rPr>
            <w:rFonts w:ascii="Courier New" w:hAnsi="Courier New" w:cs="Courier New"/>
          </w:rPr>
          <w:delText>|</w:delText>
        </w:r>
      </w:del>
      <w:r w:rsidRPr="00C100C3">
        <w:rPr>
          <w:rFonts w:ascii="Courier New" w:hAnsi="Courier New" w:cs="Courier New"/>
        </w:rPr>
        <w:t xml:space="preserve"> Page 126.</w:t>
      </w:r>
    </w:p>
    <w:p w14:paraId="119EDD5B" w14:textId="3450B344" w:rsidR="00000000" w:rsidRPr="00C100C3" w:rsidRDefault="00362818" w:rsidP="00C100C3">
      <w:pPr>
        <w:pStyle w:val="PlainText"/>
        <w:rPr>
          <w:rFonts w:ascii="Courier New" w:hAnsi="Courier New" w:cs="Courier New"/>
        </w:rPr>
      </w:pPr>
      <w:ins w:id="4681" w:author="Comparison" w:date="2013-05-05T19:43:00Z">
        <w:r w:rsidRPr="00AA4B48">
          <w:rPr>
            <w:rFonts w:ascii="Courier New" w:hAnsi="Courier New" w:cs="Courier New"/>
          </w:rPr>
          <w:t>¦ Pages</w:t>
        </w:r>
      </w:ins>
      <w:del w:id="4682" w:author="Comparison" w:date="2013-05-05T19:43:00Z">
        <w:r w:rsidRPr="00C100C3">
          <w:rPr>
            <w:rFonts w:ascii="Courier New" w:hAnsi="Courier New" w:cs="Courier New"/>
          </w:rPr>
          <w:delText>| Page</w:delText>
        </w:r>
      </w:del>
      <w:r w:rsidRPr="00C100C3">
        <w:rPr>
          <w:rFonts w:ascii="Courier New" w:hAnsi="Courier New" w:cs="Courier New"/>
        </w:rPr>
        <w:t xml:space="preserve"> 125, 126.</w:t>
      </w:r>
    </w:p>
    <w:p w14:paraId="169E940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{172}</w:t>
      </w:r>
    </w:p>
    <w:p w14:paraId="5CA0705B"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not begun their work on the foundation which God and His word have laid; but I gladly leave them individually in the hands of Him who is always faithful towards His own, l</w:t>
      </w:r>
      <w:r w:rsidRPr="00C100C3">
        <w:rPr>
          <w:rFonts w:ascii="Courier New" w:hAnsi="Courier New" w:cs="Courier New"/>
        </w:rPr>
        <w:t>oving them and caring for them as His own flesh. Men will make systems. Grace will cause souls to grow in Jesus. He it is who will bring hearts together, and it is neither ecclesiastical constitutions nor agreements which will bring about this result.</w:t>
      </w:r>
    </w:p>
    <w:p w14:paraId="12034148" w14:textId="0079D3ED" w:rsidR="00000000" w:rsidRPr="00C100C3" w:rsidRDefault="00362818" w:rsidP="00C100C3">
      <w:pPr>
        <w:pStyle w:val="PlainText"/>
        <w:rPr>
          <w:rFonts w:ascii="Courier New" w:hAnsi="Courier New" w:cs="Courier New"/>
        </w:rPr>
      </w:pPr>
      <w:r w:rsidRPr="00C100C3">
        <w:rPr>
          <w:rFonts w:ascii="Courier New" w:hAnsi="Courier New" w:cs="Courier New"/>
        </w:rPr>
        <w:t xml:space="preserve">As </w:t>
      </w:r>
      <w:r w:rsidRPr="00C100C3">
        <w:rPr>
          <w:rFonts w:ascii="Courier New" w:hAnsi="Courier New" w:cs="Courier New"/>
        </w:rPr>
        <w:t xml:space="preserve">to the </w:t>
      </w:r>
      <w:ins w:id="4683" w:author="Comparison" w:date="2013-05-05T19:43:00Z">
        <w:r w:rsidRPr="00AA4B48">
          <w:rPr>
            <w:rFonts w:ascii="Courier New" w:hAnsi="Courier New" w:cs="Courier New"/>
          </w:rPr>
          <w:t>"</w:t>
        </w:r>
      </w:ins>
      <w:del w:id="4684" w:author="Comparison" w:date="2013-05-05T19:43:00Z">
        <w:r w:rsidRPr="00C100C3">
          <w:rPr>
            <w:rFonts w:ascii="Courier New" w:hAnsi="Courier New" w:cs="Courier New"/>
          </w:rPr>
          <w:delText>&amp;#8220;</w:delText>
        </w:r>
      </w:del>
      <w:r w:rsidRPr="00C100C3">
        <w:rPr>
          <w:rFonts w:ascii="Courier New" w:hAnsi="Courier New" w:cs="Courier New"/>
        </w:rPr>
        <w:t>Plymouthists</w:t>
      </w:r>
      <w:ins w:id="4685" w:author="Comparison" w:date="2013-05-05T19:43:00Z">
        <w:r w:rsidRPr="00AA4B48">
          <w:rPr>
            <w:rFonts w:ascii="Courier New" w:hAnsi="Courier New" w:cs="Courier New"/>
          </w:rPr>
          <w:t>"</w:t>
        </w:r>
      </w:ins>
      <w:del w:id="4686" w:author="Comparison" w:date="2013-05-05T19:43:00Z">
        <w:r w:rsidRPr="00C100C3">
          <w:rPr>
            <w:rFonts w:ascii="Courier New" w:hAnsi="Courier New" w:cs="Courier New"/>
          </w:rPr>
          <w:delText>&amp;#8221;</w:delText>
        </w:r>
      </w:del>
      <w:r w:rsidRPr="00C100C3">
        <w:rPr>
          <w:rFonts w:ascii="Courier New" w:hAnsi="Courier New" w:cs="Courier New"/>
        </w:rPr>
        <w:t xml:space="preserve"> Mr. M. makes them undergo the fate of National Churches. He gives, besides, directions or details in order to sow division amongst the flocks. One ought to remain there if one has a hope of warning the whole; but, if the p</w:t>
      </w:r>
      <w:r w:rsidRPr="00C100C3">
        <w:rPr>
          <w:rFonts w:ascii="Courier New" w:hAnsi="Courier New" w:cs="Courier New"/>
        </w:rPr>
        <w:t xml:space="preserve">rinciples are too deeply rooted for one to entertain the hope of destroying them, </w:t>
      </w:r>
      <w:ins w:id="4687" w:author="Comparison" w:date="2013-05-05T19:43:00Z">
        <w:r w:rsidRPr="00AA4B48">
          <w:rPr>
            <w:rFonts w:ascii="Courier New" w:hAnsi="Courier New" w:cs="Courier New"/>
          </w:rPr>
          <w:t>"</w:t>
        </w:r>
      </w:ins>
      <w:del w:id="4688" w:author="Comparison" w:date="2013-05-05T19:43:00Z">
        <w:r w:rsidRPr="00C100C3">
          <w:rPr>
            <w:rFonts w:ascii="Courier New" w:hAnsi="Courier New" w:cs="Courier New"/>
          </w:rPr>
          <w:delText>&amp;#8220;</w:delText>
        </w:r>
      </w:del>
      <w:r w:rsidRPr="00C100C3">
        <w:rPr>
          <w:rFonts w:ascii="Courier New" w:hAnsi="Courier New" w:cs="Courier New"/>
        </w:rPr>
        <w:t>it is a fretting leprosy in the house. Save yourselves from such a congregation as you would extricate yourself from the grasp of a drowning man</w:t>
      </w:r>
      <w:ins w:id="4689" w:author="Comparison" w:date="2013-05-05T19:43:00Z">
        <w:r w:rsidRPr="00AA4B48">
          <w:rPr>
            <w:rFonts w:ascii="Courier New" w:hAnsi="Courier New" w:cs="Courier New"/>
          </w:rPr>
          <w:t>.¦" "</w:t>
        </w:r>
      </w:ins>
      <w:del w:id="4690" w:author="Comparison" w:date="2013-05-05T19:43:00Z">
        <w:r w:rsidRPr="00C100C3">
          <w:rPr>
            <w:rFonts w:ascii="Courier New" w:hAnsi="Courier New" w:cs="Courier New"/>
          </w:rPr>
          <w:delText>.&amp;#8221;| &amp;#8220;</w:delText>
        </w:r>
      </w:del>
      <w:r w:rsidRPr="00C100C3">
        <w:rPr>
          <w:rFonts w:ascii="Courier New" w:hAnsi="Courier New" w:cs="Courier New"/>
        </w:rPr>
        <w:t xml:space="preserve">It is </w:t>
      </w:r>
      <w:r w:rsidRPr="00C100C3">
        <w:rPr>
          <w:rFonts w:ascii="Courier New" w:hAnsi="Courier New" w:cs="Courier New"/>
        </w:rPr>
        <w:t>a perfidious enemy</w:t>
      </w:r>
      <w:ins w:id="4691" w:author="Comparison" w:date="2013-05-05T19:43:00Z">
        <w:r w:rsidRPr="00AA4B48">
          <w:rPr>
            <w:rFonts w:ascii="Courier New" w:hAnsi="Courier New" w:cs="Courier New"/>
          </w:rPr>
          <w:t>.¦"</w:t>
        </w:r>
      </w:ins>
      <w:del w:id="4692" w:author="Comparison" w:date="2013-05-05T19:43:00Z">
        <w:r w:rsidRPr="00C100C3">
          <w:rPr>
            <w:rFonts w:ascii="Courier New" w:hAnsi="Courier New" w:cs="Courier New"/>
          </w:rPr>
          <w:delText>.&amp;#8221;|</w:delText>
        </w:r>
      </w:del>
      <w:r w:rsidRPr="00C100C3">
        <w:rPr>
          <w:rFonts w:ascii="Courier New" w:hAnsi="Courier New" w:cs="Courier New"/>
        </w:rPr>
        <w:t xml:space="preserve"> Finally, if my reader has a wish for it, he will find in Mr. M</w:t>
      </w:r>
      <w:ins w:id="4693" w:author="Comparison" w:date="2013-05-05T19:43:00Z">
        <w:r w:rsidRPr="00AA4B48">
          <w:rPr>
            <w:rFonts w:ascii="Courier New" w:hAnsi="Courier New" w:cs="Courier New"/>
          </w:rPr>
          <w:t>.'s</w:t>
        </w:r>
      </w:ins>
      <w:del w:id="4694" w:author="Comparison" w:date="2013-05-05T19:43:00Z">
        <w:r w:rsidRPr="00C100C3">
          <w:rPr>
            <w:rFonts w:ascii="Courier New" w:hAnsi="Courier New" w:cs="Courier New"/>
          </w:rPr>
          <w:delText>.&amp;#8217;s</w:delText>
        </w:r>
      </w:del>
      <w:r w:rsidRPr="00C100C3">
        <w:rPr>
          <w:rFonts w:ascii="Courier New" w:hAnsi="Courier New" w:cs="Courier New"/>
        </w:rPr>
        <w:t xml:space="preserve"> tract</w:t>
      </w:r>
      <w:ins w:id="4695" w:author="Comparison" w:date="2013-05-05T19:43:00Z">
        <w:r w:rsidRPr="00AA4B48">
          <w:rPr>
            <w:rFonts w:ascii="Courier New" w:hAnsi="Courier New" w:cs="Courier New"/>
          </w:rPr>
          <w:t>¦</w:t>
        </w:r>
      </w:ins>
      <w:del w:id="4696" w:author="Comparison" w:date="2013-05-05T19:43:00Z">
        <w:r w:rsidRPr="00C100C3">
          <w:rPr>
            <w:rFonts w:ascii="Courier New" w:hAnsi="Courier New" w:cs="Courier New"/>
          </w:rPr>
          <w:delText>|</w:delText>
        </w:r>
      </w:del>
      <w:r w:rsidRPr="00C100C3">
        <w:rPr>
          <w:rFonts w:ascii="Courier New" w:hAnsi="Courier New" w:cs="Courier New"/>
        </w:rPr>
        <w:t xml:space="preserve"> instruction cleverly arranged, so as to divide the flocks, to scatter them, and to win over their numbers.</w:t>
      </w:r>
    </w:p>
    <w:p w14:paraId="21EC220D" w14:textId="21096632" w:rsidR="00000000" w:rsidRPr="00C100C3" w:rsidRDefault="00362818" w:rsidP="00C100C3">
      <w:pPr>
        <w:pStyle w:val="PlainText"/>
        <w:rPr>
          <w:rFonts w:ascii="Courier New" w:hAnsi="Courier New" w:cs="Courier New"/>
        </w:rPr>
      </w:pPr>
      <w:r w:rsidRPr="00C100C3">
        <w:rPr>
          <w:rFonts w:ascii="Courier New" w:hAnsi="Courier New" w:cs="Courier New"/>
        </w:rPr>
        <w:t>For my part, I have only one frank and si</w:t>
      </w:r>
      <w:r w:rsidRPr="00C100C3">
        <w:rPr>
          <w:rFonts w:ascii="Courier New" w:hAnsi="Courier New" w:cs="Courier New"/>
        </w:rPr>
        <w:t>ncere piece of advice to give to all those whom Mr. M. may address. It is this: If any one shares the sentiments of Mr. M. on the principles in question, and on the brethren who have embraced them, he will do well, and it will only be what is straightforwa</w:t>
      </w:r>
      <w:r w:rsidRPr="00C100C3">
        <w:rPr>
          <w:rFonts w:ascii="Courier New" w:hAnsi="Courier New" w:cs="Courier New"/>
        </w:rPr>
        <w:t xml:space="preserve">rd and honest, to leave indeed as quickly as he can. I can advise no one, not even with the object of winning others, </w:t>
      </w:r>
      <w:ins w:id="4697" w:author="Comparison" w:date="2013-05-05T19:43:00Z">
        <w:r w:rsidRPr="00AA4B48">
          <w:rPr>
            <w:rFonts w:ascii="Courier New" w:hAnsi="Courier New" w:cs="Courier New"/>
          </w:rPr>
          <w:t>"</w:t>
        </w:r>
      </w:ins>
      <w:del w:id="4698" w:author="Comparison" w:date="2013-05-05T19:43:00Z">
        <w:r w:rsidRPr="00C100C3">
          <w:rPr>
            <w:rFonts w:ascii="Courier New" w:hAnsi="Courier New" w:cs="Courier New"/>
          </w:rPr>
          <w:delText>&amp;#8220;</w:delText>
        </w:r>
      </w:del>
      <w:r w:rsidRPr="00C100C3">
        <w:rPr>
          <w:rFonts w:ascii="Courier New" w:hAnsi="Courier New" w:cs="Courier New"/>
        </w:rPr>
        <w:t>to be thus perpetually coasting so close to sin</w:t>
      </w:r>
      <w:ins w:id="4699" w:author="Comparison" w:date="2013-05-05T19:43:00Z">
        <w:r w:rsidRPr="00AA4B48">
          <w:rPr>
            <w:rFonts w:ascii="Courier New" w:hAnsi="Courier New" w:cs="Courier New"/>
          </w:rPr>
          <w:t>";</w:t>
        </w:r>
      </w:ins>
      <w:del w:id="4700" w:author="Comparison" w:date="2013-05-05T19:43:00Z">
        <w:r w:rsidRPr="00C100C3">
          <w:rPr>
            <w:rFonts w:ascii="Courier New" w:hAnsi="Courier New" w:cs="Courier New"/>
          </w:rPr>
          <w:delText>&amp;#8221;;</w:delText>
        </w:r>
      </w:del>
      <w:r w:rsidRPr="00C100C3">
        <w:rPr>
          <w:rFonts w:ascii="Courier New" w:hAnsi="Courier New" w:cs="Courier New"/>
        </w:rPr>
        <w:t xml:space="preserve"> for in truth </w:t>
      </w:r>
      <w:ins w:id="4701" w:author="Comparison" w:date="2013-05-05T19:43:00Z">
        <w:r w:rsidRPr="00AA4B48">
          <w:rPr>
            <w:rFonts w:ascii="Courier New" w:hAnsi="Courier New" w:cs="Courier New"/>
          </w:rPr>
          <w:t>"</w:t>
        </w:r>
      </w:ins>
      <w:del w:id="4702" w:author="Comparison" w:date="2013-05-05T19:43:00Z">
        <w:r w:rsidRPr="00C100C3">
          <w:rPr>
            <w:rFonts w:ascii="Courier New" w:hAnsi="Courier New" w:cs="Courier New"/>
          </w:rPr>
          <w:delText>&amp;#8220;</w:delText>
        </w:r>
      </w:del>
      <w:r w:rsidRPr="00C100C3">
        <w:rPr>
          <w:rFonts w:ascii="Courier New" w:hAnsi="Courier New" w:cs="Courier New"/>
        </w:rPr>
        <w:t>evil communications corrupt good manners</w:t>
      </w:r>
      <w:ins w:id="4703" w:author="Comparison" w:date="2013-05-05T19:43:00Z">
        <w:r w:rsidRPr="00AA4B48">
          <w:rPr>
            <w:rFonts w:ascii="Courier New" w:hAnsi="Courier New" w:cs="Courier New"/>
          </w:rPr>
          <w:t>."</w:t>
        </w:r>
      </w:ins>
      <w:del w:id="4704" w:author="Comparison" w:date="2013-05-05T19:43:00Z">
        <w:r w:rsidRPr="00C100C3">
          <w:rPr>
            <w:rFonts w:ascii="Courier New" w:hAnsi="Courier New" w:cs="Courier New"/>
          </w:rPr>
          <w:delText>.&amp;#8221;</w:delText>
        </w:r>
      </w:del>
      <w:r w:rsidRPr="00C100C3">
        <w:rPr>
          <w:rFonts w:ascii="Courier New" w:hAnsi="Courier New" w:cs="Courier New"/>
        </w:rPr>
        <w:t xml:space="preserve"> If you</w:t>
      </w:r>
      <w:r w:rsidRPr="00C100C3">
        <w:rPr>
          <w:rFonts w:ascii="Courier New" w:hAnsi="Courier New" w:cs="Courier New"/>
        </w:rPr>
        <w:t xml:space="preserve"> see in us </w:t>
      </w:r>
      <w:ins w:id="4705" w:author="Comparison" w:date="2013-05-05T19:43:00Z">
        <w:r w:rsidRPr="00AA4B48">
          <w:rPr>
            <w:rFonts w:ascii="Courier New" w:hAnsi="Courier New" w:cs="Courier New"/>
          </w:rPr>
          <w:t>"</w:t>
        </w:r>
      </w:ins>
      <w:del w:id="4706" w:author="Comparison" w:date="2013-05-05T19:43:00Z">
        <w:r w:rsidRPr="00C100C3">
          <w:rPr>
            <w:rFonts w:ascii="Courier New" w:hAnsi="Courier New" w:cs="Courier New"/>
          </w:rPr>
          <w:delText>&amp;#8220;</w:delText>
        </w:r>
      </w:del>
      <w:r w:rsidRPr="00C100C3">
        <w:rPr>
          <w:rFonts w:ascii="Courier New" w:hAnsi="Courier New" w:cs="Courier New"/>
        </w:rPr>
        <w:t>a fretting leprosy</w:t>
      </w:r>
      <w:ins w:id="4707" w:author="Comparison" w:date="2013-05-05T19:43:00Z">
        <w:r w:rsidRPr="00AA4B48">
          <w:rPr>
            <w:rFonts w:ascii="Courier New" w:hAnsi="Courier New" w:cs="Courier New"/>
          </w:rPr>
          <w:t>," "</w:t>
        </w:r>
      </w:ins>
      <w:del w:id="4708" w:author="Comparison" w:date="2013-05-05T19:43:00Z">
        <w:r w:rsidRPr="00C100C3">
          <w:rPr>
            <w:rFonts w:ascii="Courier New" w:hAnsi="Courier New" w:cs="Courier New"/>
          </w:rPr>
          <w:delText>,&amp;#8221; &amp;#8220;</w:delText>
        </w:r>
      </w:del>
      <w:r w:rsidRPr="00C100C3">
        <w:rPr>
          <w:rFonts w:ascii="Courier New" w:hAnsi="Courier New" w:cs="Courier New"/>
        </w:rPr>
        <w:t>a perfidious enemy</w:t>
      </w:r>
      <w:ins w:id="4709" w:author="Comparison" w:date="2013-05-05T19:43:00Z">
        <w:r w:rsidRPr="00AA4B48">
          <w:rPr>
            <w:rFonts w:ascii="Courier New" w:hAnsi="Courier New" w:cs="Courier New"/>
          </w:rPr>
          <w:t>";</w:t>
        </w:r>
      </w:ins>
      <w:del w:id="4710" w:author="Comparison" w:date="2013-05-05T19:43:00Z">
        <w:r w:rsidRPr="00C100C3">
          <w:rPr>
            <w:rFonts w:ascii="Courier New" w:hAnsi="Courier New" w:cs="Courier New"/>
          </w:rPr>
          <w:delText>&amp;#8221;;</w:delText>
        </w:r>
      </w:del>
      <w:r w:rsidRPr="00C100C3">
        <w:rPr>
          <w:rFonts w:ascii="Courier New" w:hAnsi="Courier New" w:cs="Courier New"/>
        </w:rPr>
        <w:t xml:space="preserve"> if you believe that we have put before you inviting dishes </w:t>
      </w:r>
      <w:ins w:id="4711" w:author="Comparison" w:date="2013-05-05T19:43:00Z">
        <w:r w:rsidRPr="00AA4B48">
          <w:rPr>
            <w:rFonts w:ascii="Courier New" w:hAnsi="Courier New" w:cs="Courier New"/>
          </w:rPr>
          <w:t>"</w:t>
        </w:r>
      </w:ins>
      <w:del w:id="4712" w:author="Comparison" w:date="2013-05-05T19:43:00Z">
        <w:r w:rsidRPr="00C100C3">
          <w:rPr>
            <w:rFonts w:ascii="Courier New" w:hAnsi="Courier New" w:cs="Courier New"/>
          </w:rPr>
          <w:delText>&amp;#8220;</w:delText>
        </w:r>
      </w:del>
      <w:r w:rsidRPr="00C100C3">
        <w:rPr>
          <w:rFonts w:ascii="Courier New" w:hAnsi="Courier New" w:cs="Courier New"/>
        </w:rPr>
        <w:t>because poison is never given alone</w:t>
      </w:r>
      <w:ins w:id="4713" w:author="Comparison" w:date="2013-05-05T19:43:00Z">
        <w:r w:rsidRPr="00AA4B48">
          <w:rPr>
            <w:rFonts w:ascii="Courier New" w:hAnsi="Courier New" w:cs="Courier New"/>
          </w:rPr>
          <w:t>,¦"</w:t>
        </w:r>
      </w:ins>
      <w:del w:id="4714" w:author="Comparison" w:date="2013-05-05T19:43:00Z">
        <w:r w:rsidRPr="00C100C3">
          <w:rPr>
            <w:rFonts w:ascii="Courier New" w:hAnsi="Courier New" w:cs="Courier New"/>
          </w:rPr>
          <w:delText>,&amp;#8221;|</w:delText>
        </w:r>
      </w:del>
      <w:r w:rsidRPr="00C100C3">
        <w:rPr>
          <w:rFonts w:ascii="Courier New" w:hAnsi="Courier New" w:cs="Courier New"/>
        </w:rPr>
        <w:t xml:space="preserve"> no, eat not of them. But do not pretend holding out to them a brot</w:t>
      </w:r>
      <w:r w:rsidRPr="00C100C3">
        <w:rPr>
          <w:rFonts w:ascii="Courier New" w:hAnsi="Courier New" w:cs="Courier New"/>
        </w:rPr>
        <w:t>herly hand, to join the brethren unsuspectingly, whilst in secret you are entertaining such an opinion of them.</w:t>
      </w:r>
    </w:p>
    <w:p w14:paraId="7AE31DB8" w14:textId="00A26003" w:rsidR="00000000" w:rsidRPr="00C100C3" w:rsidRDefault="00362818" w:rsidP="00C100C3">
      <w:pPr>
        <w:pStyle w:val="PlainText"/>
        <w:rPr>
          <w:rFonts w:ascii="Courier New" w:hAnsi="Courier New" w:cs="Courier New"/>
        </w:rPr>
      </w:pPr>
      <w:ins w:id="4715" w:author="Comparison" w:date="2013-05-05T19:43:00Z">
        <w:r w:rsidRPr="00AA4B48">
          <w:rPr>
            <w:rFonts w:ascii="Courier New" w:hAnsi="Courier New" w:cs="Courier New"/>
          </w:rPr>
          <w:t>CHAPTER</w:t>
        </w:r>
      </w:ins>
      <w:del w:id="4716" w:author="Comparison" w:date="2013-05-05T19:43:00Z">
        <w:r w:rsidRPr="00C100C3">
          <w:rPr>
            <w:rFonts w:ascii="Courier New" w:hAnsi="Courier New" w:cs="Courier New"/>
          </w:rPr>
          <w:delText>&lt;h3&gt;Chapter</w:delText>
        </w:r>
      </w:del>
      <w:r w:rsidRPr="00C100C3">
        <w:rPr>
          <w:rFonts w:ascii="Courier New" w:hAnsi="Courier New" w:cs="Courier New"/>
        </w:rPr>
        <w:t xml:space="preserve"> 7</w:t>
      </w:r>
      <w:del w:id="4717" w:author="Comparison" w:date="2013-05-05T19:43:00Z">
        <w:r w:rsidRPr="00C100C3">
          <w:rPr>
            <w:rFonts w:ascii="Courier New" w:hAnsi="Courier New" w:cs="Courier New"/>
          </w:rPr>
          <w:delText>.&lt;/h3&gt;</w:delText>
        </w:r>
      </w:del>
    </w:p>
    <w:p w14:paraId="75F8033E" w14:textId="64634968" w:rsidR="00000000" w:rsidRPr="00C100C3" w:rsidRDefault="00362818" w:rsidP="00C100C3">
      <w:pPr>
        <w:pStyle w:val="PlainText"/>
        <w:rPr>
          <w:rFonts w:ascii="Courier New" w:hAnsi="Courier New" w:cs="Courier New"/>
        </w:rPr>
      </w:pPr>
      <w:r w:rsidRPr="00C100C3">
        <w:rPr>
          <w:rFonts w:ascii="Courier New" w:hAnsi="Courier New" w:cs="Courier New"/>
        </w:rPr>
        <w:t xml:space="preserve">One word on Plymouth, since Mr. M. returns several times to the </w:t>
      </w:r>
      <w:ins w:id="4718" w:author="Comparison" w:date="2013-05-05T19:43:00Z">
        <w:r w:rsidRPr="00AA4B48">
          <w:rPr>
            <w:rFonts w:ascii="Courier New" w:hAnsi="Courier New" w:cs="Courier New"/>
          </w:rPr>
          <w:t>"</w:t>
        </w:r>
      </w:ins>
      <w:del w:id="4719" w:author="Comparison" w:date="2013-05-05T19:43:00Z">
        <w:r w:rsidRPr="00C100C3">
          <w:rPr>
            <w:rFonts w:ascii="Courier New" w:hAnsi="Courier New" w:cs="Courier New"/>
          </w:rPr>
          <w:delText>&amp;#8220;</w:delText>
        </w:r>
      </w:del>
      <w:r w:rsidRPr="00C100C3">
        <w:rPr>
          <w:rFonts w:ascii="Courier New" w:hAnsi="Courier New" w:cs="Courier New"/>
        </w:rPr>
        <w:t>schism of Plymouth</w:t>
      </w:r>
      <w:ins w:id="4720" w:author="Comparison" w:date="2013-05-05T19:43:00Z">
        <w:r w:rsidRPr="00AA4B48">
          <w:rPr>
            <w:rFonts w:ascii="Courier New" w:hAnsi="Courier New" w:cs="Courier New"/>
          </w:rPr>
          <w:t>,"</w:t>
        </w:r>
      </w:ins>
      <w:del w:id="4721" w:author="Comparison" w:date="2013-05-05T19:43:00Z">
        <w:r w:rsidRPr="00C100C3">
          <w:rPr>
            <w:rFonts w:ascii="Courier New" w:hAnsi="Courier New" w:cs="Courier New"/>
          </w:rPr>
          <w:delText>,&amp;#8221;</w:delText>
        </w:r>
      </w:del>
      <w:r w:rsidRPr="00C100C3">
        <w:rPr>
          <w:rFonts w:ascii="Courier New" w:hAnsi="Courier New" w:cs="Courier New"/>
        </w:rPr>
        <w:t xml:space="preserve"> although that has, for t</w:t>
      </w:r>
      <w:r w:rsidRPr="00C100C3">
        <w:rPr>
          <w:rFonts w:ascii="Courier New" w:hAnsi="Courier New" w:cs="Courier New"/>
        </w:rPr>
        <w:t>he purpose here, but a slight importance.</w:t>
      </w:r>
    </w:p>
    <w:p w14:paraId="46A154D7" w14:textId="5003FCDD" w:rsidR="00000000" w:rsidRPr="00C100C3" w:rsidRDefault="00362818" w:rsidP="00C100C3">
      <w:pPr>
        <w:pStyle w:val="PlainText"/>
        <w:rPr>
          <w:rFonts w:ascii="Courier New" w:hAnsi="Courier New" w:cs="Courier New"/>
        </w:rPr>
      </w:pPr>
      <w:ins w:id="4722" w:author="Comparison" w:date="2013-05-05T19:43:00Z">
        <w:r w:rsidRPr="00AA4B48">
          <w:rPr>
            <w:rFonts w:ascii="Courier New" w:hAnsi="Courier New" w:cs="Courier New"/>
          </w:rPr>
          <w:t>¦</w:t>
        </w:r>
      </w:ins>
      <w:del w:id="4723" w:author="Comparison" w:date="2013-05-05T19:43:00Z">
        <w:r w:rsidRPr="00C100C3">
          <w:rPr>
            <w:rFonts w:ascii="Courier New" w:hAnsi="Courier New" w:cs="Courier New"/>
          </w:rPr>
          <w:delText>|</w:delText>
        </w:r>
      </w:del>
      <w:r w:rsidRPr="00C100C3">
        <w:rPr>
          <w:rFonts w:ascii="Courier New" w:hAnsi="Courier New" w:cs="Courier New"/>
        </w:rPr>
        <w:t xml:space="preserve"> Page 132.</w:t>
      </w:r>
    </w:p>
    <w:p w14:paraId="36408490" w14:textId="44087B35" w:rsidR="00000000" w:rsidRPr="00C100C3" w:rsidRDefault="00362818" w:rsidP="00C100C3">
      <w:pPr>
        <w:pStyle w:val="PlainText"/>
        <w:rPr>
          <w:rFonts w:ascii="Courier New" w:hAnsi="Courier New" w:cs="Courier New"/>
        </w:rPr>
      </w:pPr>
      <w:ins w:id="4724" w:author="Comparison" w:date="2013-05-05T19:43:00Z">
        <w:r w:rsidRPr="00AA4B48">
          <w:rPr>
            <w:rFonts w:ascii="Courier New" w:hAnsi="Courier New" w:cs="Courier New"/>
          </w:rPr>
          <w:t>¦</w:t>
        </w:r>
      </w:ins>
      <w:del w:id="4725" w:author="Comparison" w:date="2013-05-05T19:43:00Z">
        <w:r w:rsidRPr="00C100C3">
          <w:rPr>
            <w:rFonts w:ascii="Courier New" w:hAnsi="Courier New" w:cs="Courier New"/>
          </w:rPr>
          <w:delText>|</w:delText>
        </w:r>
      </w:del>
      <w:r w:rsidRPr="00C100C3">
        <w:rPr>
          <w:rFonts w:ascii="Courier New" w:hAnsi="Courier New" w:cs="Courier New"/>
        </w:rPr>
        <w:t xml:space="preserve"> Page 129.</w:t>
      </w:r>
    </w:p>
    <w:p w14:paraId="642A5496" w14:textId="146B80B1" w:rsidR="00000000" w:rsidRPr="00C100C3" w:rsidRDefault="00362818" w:rsidP="00C100C3">
      <w:pPr>
        <w:pStyle w:val="PlainText"/>
        <w:rPr>
          <w:rFonts w:ascii="Courier New" w:hAnsi="Courier New" w:cs="Courier New"/>
        </w:rPr>
      </w:pPr>
      <w:ins w:id="4726" w:author="Comparison" w:date="2013-05-05T19:43:00Z">
        <w:r w:rsidRPr="00AA4B48">
          <w:rPr>
            <w:rFonts w:ascii="Courier New" w:hAnsi="Courier New" w:cs="Courier New"/>
          </w:rPr>
          <w:t>¦ Pages</w:t>
        </w:r>
      </w:ins>
      <w:del w:id="4727" w:author="Comparison" w:date="2013-05-05T19:43:00Z">
        <w:r w:rsidRPr="00C100C3">
          <w:rPr>
            <w:rFonts w:ascii="Courier New" w:hAnsi="Courier New" w:cs="Courier New"/>
          </w:rPr>
          <w:delText>| Page</w:delText>
        </w:r>
      </w:del>
      <w:r w:rsidRPr="00C100C3">
        <w:rPr>
          <w:rFonts w:ascii="Courier New" w:hAnsi="Courier New" w:cs="Courier New"/>
        </w:rPr>
        <w:t xml:space="preserve"> 129 to 133.</w:t>
      </w:r>
    </w:p>
    <w:p w14:paraId="46FBFB3F" w14:textId="7B34B102" w:rsidR="00000000" w:rsidRPr="00C100C3" w:rsidRDefault="00362818" w:rsidP="00C100C3">
      <w:pPr>
        <w:pStyle w:val="PlainText"/>
        <w:rPr>
          <w:rFonts w:ascii="Courier New" w:hAnsi="Courier New" w:cs="Courier New"/>
        </w:rPr>
      </w:pPr>
      <w:ins w:id="4728" w:author="Comparison" w:date="2013-05-05T19:43:00Z">
        <w:r w:rsidRPr="00AA4B48">
          <w:rPr>
            <w:rFonts w:ascii="Courier New" w:hAnsi="Courier New" w:cs="Courier New"/>
          </w:rPr>
          <w:t>¦</w:t>
        </w:r>
      </w:ins>
      <w:del w:id="4729" w:author="Comparison" w:date="2013-05-05T19:43:00Z">
        <w:r w:rsidRPr="00C100C3">
          <w:rPr>
            <w:rFonts w:ascii="Courier New" w:hAnsi="Courier New" w:cs="Courier New"/>
          </w:rPr>
          <w:delText>|</w:delText>
        </w:r>
      </w:del>
      <w:r w:rsidRPr="00C100C3">
        <w:rPr>
          <w:rFonts w:ascii="Courier New" w:hAnsi="Courier New" w:cs="Courier New"/>
        </w:rPr>
        <w:t xml:space="preserve"> Page 130.</w:t>
      </w:r>
    </w:p>
    <w:p w14:paraId="4BE28A4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{173}</w:t>
      </w:r>
    </w:p>
    <w:p w14:paraId="4CDFE9A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brethren who, at Plymouth, had from the commencement devoted themselves to the work, as well as others who had helped in the oversight of the f</w:t>
      </w:r>
      <w:r w:rsidRPr="00C100C3">
        <w:rPr>
          <w:rFonts w:ascii="Courier New" w:hAnsi="Courier New" w:cs="Courier New"/>
        </w:rPr>
        <w:t>lock, met each week to take counsel together on all that concerned the welfare of the assembly, the reception of members, etc., and the work in general, communicating in detail to the flock all that which, in general, would interest them, and specially all</w:t>
      </w:r>
      <w:r w:rsidRPr="00C100C3">
        <w:rPr>
          <w:rFonts w:ascii="Courier New" w:hAnsi="Courier New" w:cs="Courier New"/>
        </w:rPr>
        <w:t xml:space="preserve"> the cases of public discipline, which demanded any public act on their part. The supper was open to every Christian; gifted brethren, whencesoever they might have come, partook of the supper as members of the body of Christ, and exercised freely as such t</w:t>
      </w:r>
      <w:r w:rsidRPr="00C100C3">
        <w:rPr>
          <w:rFonts w:ascii="Courier New" w:hAnsi="Courier New" w:cs="Courier New"/>
        </w:rPr>
        <w:t>heir gifts. There was much blessing. There were also difficulties, for which God in His grace provided.</w:t>
      </w:r>
    </w:p>
    <w:p w14:paraId="4513DBC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Mr. Newton, to make use of his own expression, for twelve years laboured, heart and soul, to bring in there the clerical system. He succeeded in breaki</w:t>
      </w:r>
      <w:r w:rsidRPr="00C100C3">
        <w:rPr>
          <w:rFonts w:ascii="Courier New" w:hAnsi="Courier New" w:cs="Courier New"/>
        </w:rPr>
        <w:t>ng up the little meeting of which I spoke. He prevented brethren of other places from coming; and finally, when I resisted this, he declared, in the presence of some fifteen brethren met on this matter, that he sought to make Plymouth a centre, and to prod</w:t>
      </w:r>
      <w:r w:rsidRPr="00C100C3">
        <w:rPr>
          <w:rFonts w:ascii="Courier New" w:hAnsi="Courier New" w:cs="Courier New"/>
        </w:rPr>
        <w:t>uce there, amongst those who were there, a union against the views of brethren; adding that he hoped to have under his influence, for this end, the assemblies of the three neighbouring counties.</w:t>
      </w:r>
    </w:p>
    <w:p w14:paraId="25E2290C"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It is clear that I could not agree to this.</w:t>
      </w:r>
    </w:p>
    <w:p w14:paraId="704D7218" w14:textId="17ACEFFD" w:rsidR="00000000" w:rsidRPr="00C100C3" w:rsidRDefault="00362818" w:rsidP="00C100C3">
      <w:pPr>
        <w:pStyle w:val="PlainText"/>
        <w:rPr>
          <w:rFonts w:ascii="Courier New" w:hAnsi="Courier New" w:cs="Courier New"/>
        </w:rPr>
      </w:pPr>
      <w:r w:rsidRPr="00C100C3">
        <w:rPr>
          <w:rFonts w:ascii="Courier New" w:hAnsi="Courier New" w:cs="Courier New"/>
        </w:rPr>
        <w:t>Satan sought to</w:t>
      </w:r>
      <w:r w:rsidRPr="00C100C3">
        <w:rPr>
          <w:rFonts w:ascii="Courier New" w:hAnsi="Courier New" w:cs="Courier New"/>
        </w:rPr>
        <w:t xml:space="preserve"> overthrow the brethren. Without doubt there had been neglect, since this had thus crept in amongst them. But outside of a little circle of intimate friends, no one suspected it, until Mr. Newton thought himself strong enough to strike the intended blow. G</w:t>
      </w:r>
      <w:r w:rsidRPr="00C100C3">
        <w:rPr>
          <w:rFonts w:ascii="Courier New" w:hAnsi="Courier New" w:cs="Courier New"/>
        </w:rPr>
        <w:t>od, however, in His great grace, watched over His testimony and over His poor children who, without doubt, had failed therein. It is possible that, in the hard contest which I have had to go through, I have failed in different things; but, at bottom, I hav</w:t>
      </w:r>
      <w:r w:rsidRPr="00C100C3">
        <w:rPr>
          <w:rFonts w:ascii="Courier New" w:hAnsi="Courier New" w:cs="Courier New"/>
        </w:rPr>
        <w:t>e nothing on my conscience. I asked for the re-establishment of the little meeting whereof I spoke. Finally, God brought out all into the fullest light: and a system of lies, of intrigues and blindness, the work of Satan</w:t>
      </w:r>
      <w:ins w:id="4730" w:author="Comparison" w:date="2013-05-05T19:43:00Z">
        <w:r w:rsidRPr="00AA4B48">
          <w:rPr>
            <w:rFonts w:ascii="Courier New" w:hAnsi="Courier New" w:cs="Courier New"/>
          </w:rPr>
          <w:t xml:space="preserve"> -- </w:t>
        </w:r>
      </w:ins>
      <w:del w:id="4731" w:author="Comparison" w:date="2013-05-05T19:43:00Z">
        <w:r w:rsidRPr="00C100C3">
          <w:rPr>
            <w:rFonts w:ascii="Courier New" w:hAnsi="Courier New" w:cs="Courier New"/>
          </w:rPr>
          <w:delText>&amp;#8212;</w:delText>
        </w:r>
      </w:del>
      <w:r w:rsidRPr="00C100C3">
        <w:rPr>
          <w:rFonts w:ascii="Courier New" w:hAnsi="Courier New" w:cs="Courier New"/>
        </w:rPr>
        <w:t>the like of which I have seen</w:t>
      </w:r>
      <w:r w:rsidRPr="00C100C3">
        <w:rPr>
          <w:rFonts w:ascii="Courier New" w:hAnsi="Courier New" w:cs="Courier New"/>
        </w:rPr>
        <w:t xml:space="preserve"> nowhere</w:t>
      </w:r>
      <w:ins w:id="4732" w:author="Comparison" w:date="2013-05-05T19:43:00Z">
        <w:r w:rsidRPr="00AA4B48">
          <w:rPr>
            <w:rFonts w:ascii="Courier New" w:hAnsi="Courier New" w:cs="Courier New"/>
          </w:rPr>
          <w:t xml:space="preserve"> -- </w:t>
        </w:r>
      </w:ins>
      <w:del w:id="4733" w:author="Comparison" w:date="2013-05-05T19:43:00Z">
        <w:r w:rsidRPr="00C100C3">
          <w:rPr>
            <w:rFonts w:ascii="Courier New" w:hAnsi="Courier New" w:cs="Courier New"/>
          </w:rPr>
          <w:delText>&amp;#8212;</w:delText>
        </w:r>
      </w:del>
      <w:r w:rsidRPr="00C100C3">
        <w:rPr>
          <w:rFonts w:ascii="Courier New" w:hAnsi="Courier New" w:cs="Courier New"/>
        </w:rPr>
        <w:t>was clearly manifested. The brethren in general having shewn firmness in this matter, God blessed this also; and it was discovered that Mr. Newton had, for a long time, secretly taught, concerning the Person of Christ, doctrines which overth</w:t>
      </w:r>
      <w:r w:rsidRPr="00C100C3">
        <w:rPr>
          <w:rFonts w:ascii="Courier New" w:hAnsi="Courier New" w:cs="Courier New"/>
        </w:rPr>
        <w:t>rew the gospel; that for a long time, they had been</w:t>
      </w:r>
    </w:p>
    <w:p w14:paraId="661F008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{174}</w:t>
      </w:r>
    </w:p>
    <w:p w14:paraId="4E63ED9E"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circulated with his knowledge, by means of sisters whom he had gained over, who had positive orders to let nothing of it be seen by those who could judge of it, and who had a list of the persons t</w:t>
      </w:r>
      <w:r w:rsidRPr="00C100C3">
        <w:rPr>
          <w:rFonts w:ascii="Courier New" w:hAnsi="Courier New" w:cs="Courier New"/>
        </w:rPr>
        <w:t>o whom it was permitted to entrust the manuscripts which contained these doctrines.</w:t>
      </w:r>
    </w:p>
    <w:p w14:paraId="6A9FB78A"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Now Mr. Newton having put forth these doctrines in a reading meeting, they drew the attention of a brother, who, though he was quite under his influence, was nevertheless </w:t>
      </w:r>
      <w:r w:rsidRPr="00C100C3">
        <w:rPr>
          <w:rFonts w:ascii="Courier New" w:hAnsi="Courier New" w:cs="Courier New"/>
        </w:rPr>
        <w:t>sound in the faith. He wrote on the subject to Mr. N. The latter answered him, justifying his doctrine, which he asked this brother to keep concealed, because, said he, there were saints who were not yet prepared to receive it.</w:t>
      </w:r>
    </w:p>
    <w:p w14:paraId="0C510D9D" w14:textId="5E6BD262" w:rsidR="00000000" w:rsidRPr="00C100C3" w:rsidRDefault="00362818" w:rsidP="00C100C3">
      <w:pPr>
        <w:pStyle w:val="PlainText"/>
        <w:rPr>
          <w:rFonts w:ascii="Courier New" w:hAnsi="Courier New" w:cs="Courier New"/>
        </w:rPr>
      </w:pPr>
      <w:r w:rsidRPr="00C100C3">
        <w:rPr>
          <w:rFonts w:ascii="Courier New" w:hAnsi="Courier New" w:cs="Courier New"/>
        </w:rPr>
        <w:t>Here is that doctrine: It i</w:t>
      </w:r>
      <w:r w:rsidRPr="00C100C3">
        <w:rPr>
          <w:rFonts w:ascii="Courier New" w:hAnsi="Courier New" w:cs="Courier New"/>
        </w:rPr>
        <w:t xml:space="preserve">s that Christ, born of Adam, is his descendant, so that the expression </w:t>
      </w:r>
      <w:ins w:id="4734" w:author="Comparison" w:date="2013-05-05T19:43:00Z">
        <w:r w:rsidRPr="00AA4B48">
          <w:rPr>
            <w:rFonts w:ascii="Courier New" w:hAnsi="Courier New" w:cs="Courier New"/>
          </w:rPr>
          <w:t>"</w:t>
        </w:r>
      </w:ins>
      <w:del w:id="4735" w:author="Comparison" w:date="2013-05-05T19:43:00Z">
        <w:r w:rsidRPr="00C100C3">
          <w:rPr>
            <w:rFonts w:ascii="Courier New" w:hAnsi="Courier New" w:cs="Courier New"/>
          </w:rPr>
          <w:delText>&amp;#8220;</w:delText>
        </w:r>
      </w:del>
      <w:r w:rsidRPr="00C100C3">
        <w:rPr>
          <w:rFonts w:ascii="Courier New" w:hAnsi="Courier New" w:cs="Courier New"/>
        </w:rPr>
        <w:t>made sinners</w:t>
      </w:r>
      <w:ins w:id="4736" w:author="Comparison" w:date="2013-05-05T19:43:00Z">
        <w:r w:rsidRPr="00AA4B48">
          <w:rPr>
            <w:rFonts w:ascii="Courier New" w:hAnsi="Courier New" w:cs="Courier New"/>
          </w:rPr>
          <w:t>" (@</w:t>
        </w:r>
      </w:ins>
      <w:del w:id="4737" w:author="Comparison" w:date="2013-05-05T19:43:00Z">
        <w:r w:rsidRPr="00C100C3">
          <w:rPr>
            <w:rFonts w:ascii="Courier New" w:hAnsi="Courier New" w:cs="Courier New"/>
          </w:rPr>
          <w:delText xml:space="preserve"> &amp;#8220;(@</w:delText>
        </w:r>
      </w:del>
      <w:r w:rsidRPr="00C100C3">
        <w:rPr>
          <w:rFonts w:ascii="Courier New" w:hAnsi="Courier New" w:cs="Courier New"/>
        </w:rPr>
        <w:t>Romans 5:</w:t>
      </w:r>
      <w:ins w:id="4738" w:author="Comparison" w:date="2013-05-05T19:43:00Z">
        <w:r w:rsidRPr="00AA4B48">
          <w:rPr>
            <w:rFonts w:ascii="Courier New" w:hAnsi="Courier New" w:cs="Courier New"/>
          </w:rPr>
          <w:t xml:space="preserve"> </w:t>
        </w:r>
      </w:ins>
      <w:r w:rsidRPr="00C100C3">
        <w:rPr>
          <w:rFonts w:ascii="Courier New" w:hAnsi="Courier New" w:cs="Courier New"/>
        </w:rPr>
        <w:t>19) applied to Him; that is, that through His being descended from Adam, the head of the human family, Christ was constituted a sinner, and exposed</w:t>
      </w:r>
      <w:r w:rsidRPr="00C100C3">
        <w:rPr>
          <w:rFonts w:ascii="Courier New" w:hAnsi="Courier New" w:cs="Courier New"/>
        </w:rPr>
        <w:t xml:space="preserve"> to all the consequences of the state in which He found Himself; that He had to obtain life by observing the law; that through His faithfulness He extricated Himself from this state; that at the time of the baptism by John He ceased, from being under the l</w:t>
      </w:r>
      <w:r w:rsidRPr="00C100C3">
        <w:rPr>
          <w:rFonts w:ascii="Courier New" w:hAnsi="Courier New" w:cs="Courier New"/>
        </w:rPr>
        <w:t xml:space="preserve">aw, to be under grace; that He had to find His way up to a point where God could meet Him, and that this was in death, in the death of the cross: that consequently, Jesus experienced the feelings which an elect man, yet unconverted, must have experienced, </w:t>
      </w:r>
      <w:r w:rsidRPr="00C100C3">
        <w:rPr>
          <w:rFonts w:ascii="Courier New" w:hAnsi="Courier New" w:cs="Courier New"/>
        </w:rPr>
        <w:t>if he had a suitable sense of his position; and that Jesus experienced them, not as our substitute, but as associated by His birth with man and with Israel in the condition in which they were respectively.</w:t>
      </w:r>
    </w:p>
    <w:p w14:paraId="1C8409C4" w14:textId="6972E1F9" w:rsidR="00000000" w:rsidRPr="00C100C3" w:rsidRDefault="00362818" w:rsidP="00C100C3">
      <w:pPr>
        <w:pStyle w:val="PlainText"/>
        <w:rPr>
          <w:rFonts w:ascii="Courier New" w:hAnsi="Courier New" w:cs="Courier New"/>
        </w:rPr>
      </w:pPr>
      <w:r w:rsidRPr="00C100C3">
        <w:rPr>
          <w:rFonts w:ascii="Courier New" w:hAnsi="Courier New" w:cs="Courier New"/>
        </w:rPr>
        <w:t>When the very friends themselves of Mr. Newton to</w:t>
      </w:r>
      <w:r w:rsidRPr="00C100C3">
        <w:rPr>
          <w:rFonts w:ascii="Courier New" w:hAnsi="Courier New" w:cs="Courier New"/>
        </w:rPr>
        <w:t>ld him, that if he did not retract such a doctrine, they would give up all intercourse with him, he withdrew the application which he had made of @Romans 5:</w:t>
      </w:r>
      <w:ins w:id="4739" w:author="Comparison" w:date="2013-05-05T19:43:00Z">
        <w:r w:rsidRPr="00AA4B48">
          <w:rPr>
            <w:rFonts w:ascii="Courier New" w:hAnsi="Courier New" w:cs="Courier New"/>
          </w:rPr>
          <w:t xml:space="preserve"> </w:t>
        </w:r>
      </w:ins>
      <w:r w:rsidRPr="00C100C3">
        <w:rPr>
          <w:rFonts w:ascii="Courier New" w:hAnsi="Courier New" w:cs="Courier New"/>
        </w:rPr>
        <w:t>19 to the Lord Jesus, but expressly meanwhile maintaining all the rest of the doctrine up to this da</w:t>
      </w:r>
      <w:r w:rsidRPr="00C100C3">
        <w:rPr>
          <w:rFonts w:ascii="Courier New" w:hAnsi="Courier New" w:cs="Courier New"/>
        </w:rPr>
        <w:t>y. At least he maintained it still, when very lately I left England.</w:t>
      </w:r>
    </w:p>
    <w:p w14:paraId="107773DB"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Thanks be to God, the brethren were delivered, and these doctrines repelled. Those of our brethren who acted at Plymouth in concert with Mr. N. were quite undeceived and delivered throug</w:t>
      </w:r>
      <w:r w:rsidRPr="00C100C3">
        <w:rPr>
          <w:rFonts w:ascii="Courier New" w:hAnsi="Courier New" w:cs="Courier New"/>
        </w:rPr>
        <w:t>h the great grace of God. They confessed they had preached a false Christ; and they did this in such a manner as to give them a right to the full confidence of brethren.</w:t>
      </w:r>
    </w:p>
    <w:p w14:paraId="51A44F4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{175}</w:t>
      </w:r>
    </w:p>
    <w:p w14:paraId="27816162"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Some still followed Mr. Newton, and he built a chapel for their use. But, desp</w:t>
      </w:r>
      <w:r w:rsidRPr="00C100C3">
        <w:rPr>
          <w:rFonts w:ascii="Courier New" w:hAnsi="Courier New" w:cs="Courier New"/>
        </w:rPr>
        <w:t>airing of exercising any action over brethren, he tried to gain some influence among the members of the National Church, and amongst the members of the Scotch Free Church in London. I am told that they also are beginning to be on their guard.</w:t>
      </w:r>
    </w:p>
    <w:p w14:paraId="2981AE3E"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brethren</w:t>
      </w:r>
      <w:r w:rsidRPr="00C100C3">
        <w:rPr>
          <w:rFonts w:ascii="Courier New" w:hAnsi="Courier New" w:cs="Courier New"/>
        </w:rPr>
        <w:t xml:space="preserve"> are not only delivered but strengthened. For, painful as it was, this sifting has been salutary to them. And it was needful; for worldliness had slipped into their midst, and at Plymouth it shewed itself boldly. All feel that a weight, for which no one co</w:t>
      </w:r>
      <w:r w:rsidRPr="00C100C3">
        <w:rPr>
          <w:rFonts w:ascii="Courier New" w:hAnsi="Courier New" w:cs="Courier New"/>
        </w:rPr>
        <w:t xml:space="preserve">uld account, was removed. The field of labour is wider than ever; and I have never found so many doors widely open, nor so much blessing, as during my last stay in England. And (oh! the wondrous grace of God, which has greatly struck me) never, during all </w:t>
      </w:r>
      <w:r w:rsidRPr="00C100C3">
        <w:rPr>
          <w:rFonts w:ascii="Courier New" w:hAnsi="Courier New" w:cs="Courier New"/>
        </w:rPr>
        <w:t>this painful time, has the gospel preaching, on the part of faithful brethren, been checked, and never, I believe, was it more blessed.</w:t>
      </w:r>
    </w:p>
    <w:p w14:paraId="6F06387E" w14:textId="6EC23C62"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That all this has been very humbling, I allow, and brethren </w:t>
      </w:r>
      <w:ins w:id="4740" w:author="Comparison" w:date="2013-05-05T19:43:00Z">
        <w:r w:rsidRPr="00AA4B48">
          <w:rPr>
            <w:rFonts w:ascii="Courier New" w:hAnsi="Courier New" w:cs="Courier New"/>
          </w:rPr>
          <w:t>fed</w:t>
        </w:r>
      </w:ins>
      <w:del w:id="4741" w:author="Comparison" w:date="2013-05-05T19:43:00Z">
        <w:r w:rsidRPr="00C100C3">
          <w:rPr>
            <w:rFonts w:ascii="Courier New" w:hAnsi="Courier New" w:cs="Courier New"/>
          </w:rPr>
          <w:delText>feel</w:delText>
        </w:r>
      </w:del>
      <w:r w:rsidRPr="00C100C3">
        <w:rPr>
          <w:rFonts w:ascii="Courier New" w:hAnsi="Courier New" w:cs="Courier New"/>
        </w:rPr>
        <w:t xml:space="preserve"> it; and I hope that, by the grace of God, they will fe</w:t>
      </w:r>
      <w:r w:rsidRPr="00C100C3">
        <w:rPr>
          <w:rFonts w:ascii="Courier New" w:hAnsi="Courier New" w:cs="Courier New"/>
        </w:rPr>
        <w:t>el it as I do myself. But God has strengthened the faith of many brethren; He has enlightened and strengthened them in their walk</w:t>
      </w:r>
      <w:ins w:id="4742" w:author="Comparison" w:date="2013-05-05T19:43:00Z">
        <w:r w:rsidRPr="00AA4B48">
          <w:rPr>
            <w:rFonts w:ascii="Courier New" w:hAnsi="Courier New" w:cs="Courier New"/>
          </w:rPr>
          <w:t>;</w:t>
        </w:r>
      </w:ins>
      <w:del w:id="4743" w:author="Comparison" w:date="2013-05-05T19:43:00Z">
        <w:r w:rsidRPr="00C100C3">
          <w:rPr>
            <w:rFonts w:ascii="Courier New" w:hAnsi="Courier New" w:cs="Courier New"/>
          </w:rPr>
          <w:delText>*;*</w:delText>
        </w:r>
      </w:del>
      <w:r w:rsidRPr="00C100C3">
        <w:rPr>
          <w:rFonts w:ascii="Courier New" w:hAnsi="Courier New" w:cs="Courier New"/>
        </w:rPr>
        <w:t xml:space="preserve"> He has made many of them intelligent, who only walked with brethren for the blessing which they found amongst them; He has </w:t>
      </w:r>
      <w:r w:rsidRPr="00C100C3">
        <w:rPr>
          <w:rFonts w:ascii="Courier New" w:hAnsi="Courier New" w:cs="Courier New"/>
        </w:rPr>
        <w:t>brought out important truths, which were but little known; and brought into full light the devices of the enemy, of which one had no idea.</w:t>
      </w:r>
    </w:p>
    <w:p w14:paraId="5CB22DE9" w14:textId="2C936C38" w:rsidR="00000000" w:rsidRPr="00C100C3" w:rsidRDefault="00362818" w:rsidP="00C100C3">
      <w:pPr>
        <w:pStyle w:val="PlainText"/>
        <w:rPr>
          <w:rFonts w:ascii="Courier New" w:hAnsi="Courier New" w:cs="Courier New"/>
        </w:rPr>
      </w:pPr>
      <w:r w:rsidRPr="00C100C3">
        <w:rPr>
          <w:rFonts w:ascii="Courier New" w:hAnsi="Courier New" w:cs="Courier New"/>
        </w:rPr>
        <w:t>Such is, in a few words, the history of what is called the Plymouth schism</w:t>
      </w:r>
      <w:ins w:id="4744" w:author="Comparison" w:date="2013-05-05T19:43:00Z">
        <w:r w:rsidRPr="00AA4B48">
          <w:rPr>
            <w:rFonts w:ascii="Courier New" w:hAnsi="Courier New" w:cs="Courier New"/>
          </w:rPr>
          <w:t xml:space="preserve"> -- </w:t>
        </w:r>
      </w:ins>
      <w:del w:id="4745" w:author="Comparison" w:date="2013-05-05T19:43:00Z">
        <w:r w:rsidRPr="00C100C3">
          <w:rPr>
            <w:rFonts w:ascii="Courier New" w:hAnsi="Courier New" w:cs="Courier New"/>
          </w:rPr>
          <w:delText>&amp;#8212;</w:delText>
        </w:r>
      </w:del>
      <w:r w:rsidRPr="00C100C3">
        <w:rPr>
          <w:rFonts w:ascii="Courier New" w:hAnsi="Courier New" w:cs="Courier New"/>
        </w:rPr>
        <w:t>a painful lesson, but blessed.</w:t>
      </w:r>
    </w:p>
    <w:p w14:paraId="3A98325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Thi</w:t>
      </w:r>
      <w:r w:rsidRPr="00C100C3">
        <w:rPr>
          <w:rFonts w:ascii="Courier New" w:hAnsi="Courier New" w:cs="Courier New"/>
        </w:rPr>
        <w:t>s is the thing to which, unwittingly, I think, but by means of his false position, Mr. M. has put a hand.</w:t>
      </w:r>
    </w:p>
    <w:p w14:paraId="7BCF0BC3" w14:textId="2EAB7A7C" w:rsidR="00000000" w:rsidRPr="00C100C3" w:rsidRDefault="00362818" w:rsidP="00C100C3">
      <w:pPr>
        <w:pStyle w:val="PlainText"/>
        <w:rPr>
          <w:rFonts w:ascii="Courier New" w:hAnsi="Courier New" w:cs="Courier New"/>
        </w:rPr>
      </w:pPr>
      <w:r w:rsidRPr="00C100C3">
        <w:rPr>
          <w:rFonts w:ascii="Courier New" w:hAnsi="Courier New" w:cs="Courier New"/>
        </w:rPr>
        <w:t>My brother, for such I believe you to be, listen to me</w:t>
      </w:r>
      <w:ins w:id="4746" w:author="Comparison" w:date="2013-05-05T19:43:00Z">
        <w:r w:rsidRPr="00AA4B48">
          <w:rPr>
            <w:rFonts w:ascii="Courier New" w:hAnsi="Courier New" w:cs="Courier New"/>
          </w:rPr>
          <w:t xml:space="preserve"> --</w:t>
        </w:r>
      </w:ins>
      <w:del w:id="4747" w:author="Comparison" w:date="2013-05-05T19:43:00Z">
        <w:r w:rsidRPr="00C100C3">
          <w:rPr>
            <w:rFonts w:ascii="Courier New" w:hAnsi="Courier New" w:cs="Courier New"/>
          </w:rPr>
          <w:delText>&amp;#8212;</w:delText>
        </w:r>
      </w:del>
      <w:r w:rsidRPr="00C100C3">
        <w:rPr>
          <w:rFonts w:ascii="Courier New" w:hAnsi="Courier New" w:cs="Courier New"/>
        </w:rPr>
        <w:t xml:space="preserve"> you know I love you!</w:t>
      </w:r>
    </w:p>
    <w:p w14:paraId="51033CD6" w14:textId="185F558C" w:rsidR="00000000" w:rsidRPr="00C100C3" w:rsidRDefault="00362818" w:rsidP="00C100C3">
      <w:pPr>
        <w:pStyle w:val="PlainText"/>
        <w:rPr>
          <w:rFonts w:ascii="Courier New" w:hAnsi="Courier New" w:cs="Courier New"/>
        </w:rPr>
      </w:pPr>
      <w:r w:rsidRPr="00C100C3">
        <w:rPr>
          <w:rFonts w:ascii="Courier New" w:hAnsi="Courier New" w:cs="Courier New"/>
        </w:rPr>
        <w:t>You are seeking, and it is not the first time, a sphere large eno</w:t>
      </w:r>
      <w:r w:rsidRPr="00C100C3">
        <w:rPr>
          <w:rFonts w:ascii="Courier New" w:hAnsi="Courier New" w:cs="Courier New"/>
        </w:rPr>
        <w:t xml:space="preserve">ugh to suit you, and you think that if ever the liberty of ministry is to be understood and accepted, </w:t>
      </w:r>
      <w:ins w:id="4748" w:author="Comparison" w:date="2013-05-05T19:43:00Z">
        <w:r w:rsidRPr="00AA4B48">
          <w:rPr>
            <w:rFonts w:ascii="Courier New" w:hAnsi="Courier New" w:cs="Courier New"/>
          </w:rPr>
          <w:t>"</w:t>
        </w:r>
      </w:ins>
      <w:del w:id="4749" w:author="Comparison" w:date="2013-05-05T19:43:00Z">
        <w:r w:rsidRPr="00C100C3">
          <w:rPr>
            <w:rFonts w:ascii="Courier New" w:hAnsi="Courier New" w:cs="Courier New"/>
          </w:rPr>
          <w:delText>&amp;#8220;</w:delText>
        </w:r>
      </w:del>
      <w:r w:rsidRPr="00C100C3">
        <w:rPr>
          <w:rFonts w:ascii="Courier New" w:hAnsi="Courier New" w:cs="Courier New"/>
        </w:rPr>
        <w:t>on a great scale</w:t>
      </w:r>
      <w:ins w:id="4750" w:author="Comparison" w:date="2013-05-05T19:43:00Z">
        <w:r w:rsidRPr="00AA4B48">
          <w:rPr>
            <w:rFonts w:ascii="Courier New" w:hAnsi="Courier New" w:cs="Courier New"/>
          </w:rPr>
          <w:t>,"</w:t>
        </w:r>
      </w:ins>
      <w:del w:id="4751" w:author="Comparison" w:date="2013-05-05T19:43:00Z">
        <w:r w:rsidRPr="00C100C3">
          <w:rPr>
            <w:rFonts w:ascii="Courier New" w:hAnsi="Courier New" w:cs="Courier New"/>
          </w:rPr>
          <w:delText>,&amp;#8221;</w:delText>
        </w:r>
      </w:del>
      <w:r w:rsidRPr="00C100C3">
        <w:rPr>
          <w:rFonts w:ascii="Courier New" w:hAnsi="Courier New" w:cs="Courier New"/>
        </w:rPr>
        <w:t xml:space="preserve"> it never will be by our means</w:t>
      </w:r>
      <w:ins w:id="4752" w:author="Comparison" w:date="2013-05-05T19:43:00Z">
        <w:r w:rsidRPr="00AA4B48">
          <w:rPr>
            <w:rFonts w:ascii="Courier New" w:hAnsi="Courier New" w:cs="Courier New"/>
          </w:rPr>
          <w:t>¦.</w:t>
        </w:r>
      </w:ins>
      <w:del w:id="4753" w:author="Comparison" w:date="2013-05-05T19:43:00Z">
        <w:r w:rsidRPr="00C100C3">
          <w:rPr>
            <w:rFonts w:ascii="Courier New" w:hAnsi="Courier New" w:cs="Courier New"/>
          </w:rPr>
          <w:delText>.|</w:delText>
        </w:r>
      </w:del>
      <w:r w:rsidRPr="00C100C3">
        <w:rPr>
          <w:rFonts w:ascii="Courier New" w:hAnsi="Courier New" w:cs="Courier New"/>
        </w:rPr>
        <w:t xml:space="preserve"> As to a large sphere, faith would have given you one; for it has before it all the will of</w:t>
      </w:r>
      <w:r w:rsidRPr="00C100C3">
        <w:rPr>
          <w:rFonts w:ascii="Courier New" w:hAnsi="Courier New" w:cs="Courier New"/>
        </w:rPr>
        <w:t xml:space="preserve"> God, a vast field which His love has opened. There is, it is true, a field large enough, apparently, open to any who would walk in the path</w:t>
      </w:r>
      <w:ins w:id="4754" w:author="Comparison" w:date="2013-05-05T19:43:00Z">
        <w:r w:rsidRPr="00AA4B48">
          <w:rPr>
            <w:rFonts w:ascii="Courier New" w:hAnsi="Courier New" w:cs="Courier New"/>
          </w:rPr>
          <w:t>:</w:t>
        </w:r>
      </w:ins>
      <w:r w:rsidRPr="00C100C3">
        <w:rPr>
          <w:rFonts w:ascii="Courier New" w:hAnsi="Courier New" w:cs="Courier New"/>
        </w:rPr>
        <w:t xml:space="preserve"> which requires the least degree of faith; but</w:t>
      </w:r>
    </w:p>
    <w:p w14:paraId="0441C778" w14:textId="1C61A225" w:rsidR="00000000" w:rsidRPr="00C100C3" w:rsidRDefault="00362818" w:rsidP="00C100C3">
      <w:pPr>
        <w:pStyle w:val="PlainText"/>
        <w:rPr>
          <w:rFonts w:ascii="Courier New" w:hAnsi="Courier New" w:cs="Courier New"/>
        </w:rPr>
      </w:pPr>
      <w:ins w:id="4755" w:author="Comparison" w:date="2013-05-05T19:43:00Z">
        <w:r w:rsidRPr="00AA4B48">
          <w:rPr>
            <w:rFonts w:ascii="Courier New" w:hAnsi="Courier New" w:cs="Courier New"/>
          </w:rPr>
          <w:t>¦</w:t>
        </w:r>
      </w:ins>
      <w:del w:id="4756" w:author="Comparison" w:date="2013-05-05T19:43:00Z">
        <w:r w:rsidRPr="00C100C3">
          <w:rPr>
            <w:rFonts w:ascii="Courier New" w:hAnsi="Courier New" w:cs="Courier New"/>
          </w:rPr>
          <w:delText>|</w:delText>
        </w:r>
      </w:del>
      <w:r w:rsidRPr="00C100C3">
        <w:rPr>
          <w:rFonts w:ascii="Courier New" w:hAnsi="Courier New" w:cs="Courier New"/>
        </w:rPr>
        <w:t xml:space="preserve"> Page 101.</w:t>
      </w:r>
    </w:p>
    <w:p w14:paraId="6A8E0562"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{176}</w:t>
      </w:r>
    </w:p>
    <w:p w14:paraId="637467F4" w14:textId="77777777" w:rsidR="00000000" w:rsidRPr="00AA4B48" w:rsidRDefault="00362818" w:rsidP="00AA4B48">
      <w:pPr>
        <w:pStyle w:val="PlainText"/>
        <w:rPr>
          <w:ins w:id="4757" w:author="Comparison" w:date="2013-05-05T19:43:00Z"/>
          <w:rFonts w:ascii="Courier New" w:hAnsi="Courier New" w:cs="Courier New"/>
        </w:rPr>
      </w:pPr>
      <w:r w:rsidRPr="00C100C3">
        <w:rPr>
          <w:rFonts w:ascii="Courier New" w:hAnsi="Courier New" w:cs="Courier New"/>
        </w:rPr>
        <w:t xml:space="preserve">as to that path, it is too much frequented. You </w:t>
      </w:r>
      <w:r w:rsidRPr="00C100C3">
        <w:rPr>
          <w:rFonts w:ascii="Courier New" w:hAnsi="Courier New" w:cs="Courier New"/>
        </w:rPr>
        <w:t xml:space="preserve">will meet there too many competitors; and, after all, you will be deceived. It is far better, while recognizing </w:t>
      </w:r>
      <w:ins w:id="4758" w:author="Comparison" w:date="2013-05-05T19:43:00Z">
        <w:r w:rsidRPr="00AA4B48">
          <w:rPr>
            <w:rFonts w:ascii="Courier New" w:hAnsi="Courier New" w:cs="Courier New"/>
          </w:rPr>
          <w:t>one's</w:t>
        </w:r>
      </w:ins>
      <w:del w:id="4759" w:author="Comparison" w:date="2013-05-05T19:43:00Z">
        <w:r w:rsidRPr="00C100C3">
          <w:rPr>
            <w:rFonts w:ascii="Courier New" w:hAnsi="Courier New" w:cs="Courier New"/>
          </w:rPr>
          <w:delText>one&amp;#8217;s</w:delText>
        </w:r>
      </w:del>
      <w:r w:rsidRPr="00C100C3">
        <w:rPr>
          <w:rFonts w:ascii="Courier New" w:hAnsi="Courier New" w:cs="Courier New"/>
        </w:rPr>
        <w:t xml:space="preserve"> weakness, to do nothing else than seek the will of God. Thus one is blessed, even when weak; blessed, even though man may curse.</w:t>
      </w:r>
    </w:p>
    <w:p w14:paraId="657162AE" w14:textId="68962773" w:rsidR="00000000" w:rsidRPr="00C100C3" w:rsidRDefault="00362818" w:rsidP="00C100C3">
      <w:pPr>
        <w:pStyle w:val="PlainText"/>
        <w:rPr>
          <w:rFonts w:ascii="Courier New" w:hAnsi="Courier New" w:cs="Courier New"/>
        </w:rPr>
      </w:pPr>
      <w:del w:id="4760" w:author="Comparison" w:date="2013-05-05T19:43:00Z">
        <w:r w:rsidRPr="00C100C3">
          <w:rPr>
            <w:rFonts w:ascii="Courier New" w:hAnsi="Courier New" w:cs="Courier New"/>
          </w:rPr>
          <w:delText xml:space="preserve"> </w:delText>
        </w:r>
      </w:del>
      <w:r w:rsidRPr="00C100C3">
        <w:rPr>
          <w:rFonts w:ascii="Courier New" w:hAnsi="Courier New" w:cs="Courier New"/>
        </w:rPr>
        <w:t>I p</w:t>
      </w:r>
      <w:r w:rsidRPr="00C100C3">
        <w:rPr>
          <w:rFonts w:ascii="Courier New" w:hAnsi="Courier New" w:cs="Courier New"/>
        </w:rPr>
        <w:t>ray for you.</w:t>
      </w:r>
    </w:p>
    <w:p w14:paraId="49E3A47F" w14:textId="03C4DB2E" w:rsidR="00000000" w:rsidRPr="00C100C3" w:rsidRDefault="00362818" w:rsidP="00C100C3">
      <w:pPr>
        <w:pStyle w:val="PlainText"/>
        <w:rPr>
          <w:rFonts w:ascii="Courier New" w:hAnsi="Courier New" w:cs="Courier New"/>
        </w:rPr>
      </w:pPr>
      <w:ins w:id="4761" w:author="Comparison" w:date="2013-05-05T19:43:00Z">
        <w:r w:rsidRPr="00AA4B48">
          <w:rPr>
            <w:rFonts w:ascii="Courier New" w:hAnsi="Courier New" w:cs="Courier New"/>
          </w:rPr>
          <w:t>CHAPTER</w:t>
        </w:r>
      </w:ins>
      <w:del w:id="4762" w:author="Comparison" w:date="2013-05-05T19:43:00Z">
        <w:r w:rsidRPr="00C100C3">
          <w:rPr>
            <w:rFonts w:ascii="Courier New" w:hAnsi="Courier New" w:cs="Courier New"/>
          </w:rPr>
          <w:delText>&lt;h3&gt;Chapter</w:delText>
        </w:r>
      </w:del>
      <w:r w:rsidRPr="00C100C3">
        <w:rPr>
          <w:rFonts w:ascii="Courier New" w:hAnsi="Courier New" w:cs="Courier New"/>
        </w:rPr>
        <w:t xml:space="preserve"> 8</w:t>
      </w:r>
      <w:del w:id="4763" w:author="Comparison" w:date="2013-05-05T19:43:00Z">
        <w:r w:rsidRPr="00C100C3">
          <w:rPr>
            <w:rFonts w:ascii="Courier New" w:hAnsi="Courier New" w:cs="Courier New"/>
          </w:rPr>
          <w:delText>.&lt;/h3&gt;</w:delText>
        </w:r>
      </w:del>
    </w:p>
    <w:p w14:paraId="3D2A7C92"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It remains for me to touch upon a few points which connect themselves with the preceding.</w:t>
      </w:r>
    </w:p>
    <w:p w14:paraId="21F9BE1D" w14:textId="32191787" w:rsidR="00000000" w:rsidRPr="00C100C3" w:rsidRDefault="00362818" w:rsidP="00C100C3">
      <w:pPr>
        <w:pStyle w:val="PlainText"/>
        <w:rPr>
          <w:rFonts w:ascii="Courier New" w:hAnsi="Courier New" w:cs="Courier New"/>
        </w:rPr>
      </w:pPr>
      <w:r w:rsidRPr="00C100C3">
        <w:rPr>
          <w:rFonts w:ascii="Courier New" w:hAnsi="Courier New" w:cs="Courier New"/>
        </w:rPr>
        <w:t>We shall find that disbelief on the subject of the presence of the Holy Ghost</w:t>
      </w:r>
      <w:ins w:id="4764" w:author="Comparison" w:date="2013-05-05T19:43:00Z">
        <w:r w:rsidRPr="00AA4B48">
          <w:rPr>
            <w:rFonts w:ascii="Courier New" w:hAnsi="Courier New" w:cs="Courier New"/>
          </w:rPr>
          <w:t xml:space="preserve"> -- </w:t>
        </w:r>
      </w:ins>
      <w:del w:id="4765" w:author="Comparison" w:date="2013-05-05T19:43:00Z">
        <w:r w:rsidRPr="00C100C3">
          <w:rPr>
            <w:rFonts w:ascii="Courier New" w:hAnsi="Courier New" w:cs="Courier New"/>
          </w:rPr>
          <w:delText>&amp;#8212;</w:delText>
        </w:r>
      </w:del>
      <w:r w:rsidRPr="00C100C3">
        <w:rPr>
          <w:rFonts w:ascii="Courier New" w:hAnsi="Courier New" w:cs="Courier New"/>
        </w:rPr>
        <w:t>a disbelief which effaces the truth as regards</w:t>
      </w:r>
      <w:r w:rsidRPr="00C100C3">
        <w:rPr>
          <w:rFonts w:ascii="Courier New" w:hAnsi="Courier New" w:cs="Courier New"/>
        </w:rPr>
        <w:t xml:space="preserve"> the Church, destroys it also as regards the action of that Spirit in gifts and fruits of His grace.</w:t>
      </w:r>
    </w:p>
    <w:p w14:paraId="04FF268C" w14:textId="3A51C8C4" w:rsidR="00000000" w:rsidRPr="00C100C3" w:rsidRDefault="00362818" w:rsidP="00C100C3">
      <w:pPr>
        <w:pStyle w:val="PlainText"/>
        <w:rPr>
          <w:rFonts w:ascii="Courier New" w:hAnsi="Courier New" w:cs="Courier New"/>
        </w:rPr>
      </w:pPr>
      <w:ins w:id="4766" w:author="Comparison" w:date="2013-05-05T19:43:00Z">
        <w:r w:rsidRPr="00AA4B48">
          <w:rPr>
            <w:rFonts w:ascii="Courier New" w:hAnsi="Courier New" w:cs="Courier New"/>
          </w:rPr>
          <w:t>"</w:t>
        </w:r>
      </w:ins>
      <w:del w:id="4767" w:author="Comparison" w:date="2013-05-05T19:43:00Z">
        <w:r w:rsidRPr="00C100C3">
          <w:rPr>
            <w:rFonts w:ascii="Courier New" w:hAnsi="Courier New" w:cs="Courier New"/>
          </w:rPr>
          <w:delText>&amp;#8220;</w:delText>
        </w:r>
      </w:del>
      <w:r w:rsidRPr="00C100C3">
        <w:rPr>
          <w:rFonts w:ascii="Courier New" w:hAnsi="Courier New" w:cs="Courier New"/>
        </w:rPr>
        <w:t>Ministry</w:t>
      </w:r>
      <w:ins w:id="4768" w:author="Comparison" w:date="2013-05-05T19:43:00Z">
        <w:r w:rsidRPr="00AA4B48">
          <w:rPr>
            <w:rFonts w:ascii="Courier New" w:hAnsi="Courier New" w:cs="Courier New"/>
          </w:rPr>
          <w:t>,"</w:t>
        </w:r>
      </w:ins>
      <w:del w:id="4769" w:author="Comparison" w:date="2013-05-05T19:43:00Z">
        <w:r w:rsidRPr="00C100C3">
          <w:rPr>
            <w:rFonts w:ascii="Courier New" w:hAnsi="Courier New" w:cs="Courier New"/>
          </w:rPr>
          <w:delText>,&amp;#8221;</w:delText>
        </w:r>
      </w:del>
      <w:r w:rsidRPr="00C100C3">
        <w:rPr>
          <w:rFonts w:ascii="Courier New" w:hAnsi="Courier New" w:cs="Courier New"/>
        </w:rPr>
        <w:t xml:space="preserve"> says Mr. M., </w:t>
      </w:r>
      <w:ins w:id="4770" w:author="Comparison" w:date="2013-05-05T19:43:00Z">
        <w:r w:rsidRPr="00AA4B48">
          <w:rPr>
            <w:rFonts w:ascii="Courier New" w:hAnsi="Courier New" w:cs="Courier New"/>
          </w:rPr>
          <w:t>"</w:t>
        </w:r>
      </w:ins>
      <w:del w:id="4771" w:author="Comparison" w:date="2013-05-05T19:43:00Z">
        <w:r w:rsidRPr="00C100C3">
          <w:rPr>
            <w:rFonts w:ascii="Courier New" w:hAnsi="Courier New" w:cs="Courier New"/>
          </w:rPr>
          <w:delText>&amp;#8220;</w:delText>
        </w:r>
      </w:del>
      <w:r w:rsidRPr="00C100C3">
        <w:rPr>
          <w:rFonts w:ascii="Courier New" w:hAnsi="Courier New" w:cs="Courier New"/>
        </w:rPr>
        <w:t>is of God</w:t>
      </w:r>
      <w:ins w:id="4772" w:author="Comparison" w:date="2013-05-05T19:43:00Z">
        <w:r w:rsidRPr="00AA4B48">
          <w:rPr>
            <w:rFonts w:ascii="Courier New" w:hAnsi="Courier New" w:cs="Courier New"/>
          </w:rPr>
          <w:t>."¦</w:t>
        </w:r>
      </w:ins>
      <w:del w:id="4773" w:author="Comparison" w:date="2013-05-05T19:43:00Z">
        <w:r w:rsidRPr="00C100C3">
          <w:rPr>
            <w:rFonts w:ascii="Courier New" w:hAnsi="Courier New" w:cs="Courier New"/>
          </w:rPr>
          <w:delText>.&amp;#8221;|</w:delText>
        </w:r>
      </w:del>
    </w:p>
    <w:p w14:paraId="4B766B53"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Well! how does he understand this?</w:t>
      </w:r>
    </w:p>
    <w:p w14:paraId="19003E46" w14:textId="34C54DDE" w:rsidR="00000000" w:rsidRPr="00C100C3" w:rsidRDefault="00362818" w:rsidP="00C100C3">
      <w:pPr>
        <w:pStyle w:val="PlainText"/>
        <w:rPr>
          <w:rFonts w:ascii="Courier New" w:hAnsi="Courier New" w:cs="Courier New"/>
        </w:rPr>
      </w:pPr>
      <w:ins w:id="4774" w:author="Comparison" w:date="2013-05-05T19:43:00Z">
        <w:r w:rsidRPr="00AA4B48">
          <w:rPr>
            <w:rFonts w:ascii="Courier New" w:hAnsi="Courier New" w:cs="Courier New"/>
          </w:rPr>
          <w:t>"</w:t>
        </w:r>
      </w:ins>
      <w:del w:id="4775" w:author="Comparison" w:date="2013-05-05T19:43:00Z">
        <w:r w:rsidRPr="00C100C3">
          <w:rPr>
            <w:rFonts w:ascii="Courier New" w:hAnsi="Courier New" w:cs="Courier New"/>
          </w:rPr>
          <w:delText>&amp;#8220;</w:delText>
        </w:r>
      </w:del>
      <w:r w:rsidRPr="00C100C3">
        <w:rPr>
          <w:rFonts w:ascii="Courier New" w:hAnsi="Courier New" w:cs="Courier New"/>
        </w:rPr>
        <w:t>Natural or acquired capacity</w:t>
      </w:r>
      <w:ins w:id="4776" w:author="Comparison" w:date="2013-05-05T19:43:00Z">
        <w:r w:rsidRPr="00AA4B48">
          <w:rPr>
            <w:rFonts w:ascii="Courier New" w:hAnsi="Courier New" w:cs="Courier New"/>
          </w:rPr>
          <w:t>,"</w:t>
        </w:r>
      </w:ins>
      <w:del w:id="4777" w:author="Comparison" w:date="2013-05-05T19:43:00Z">
        <w:r w:rsidRPr="00C100C3">
          <w:rPr>
            <w:rFonts w:ascii="Courier New" w:hAnsi="Courier New" w:cs="Courier New"/>
          </w:rPr>
          <w:delText>,&amp;#8221;</w:delText>
        </w:r>
      </w:del>
      <w:r w:rsidRPr="00C100C3">
        <w:rPr>
          <w:rFonts w:ascii="Courier New" w:hAnsi="Courier New" w:cs="Courier New"/>
        </w:rPr>
        <w:t xml:space="preserve"> he adds, </w:t>
      </w:r>
      <w:ins w:id="4778" w:author="Comparison" w:date="2013-05-05T19:43:00Z">
        <w:r w:rsidRPr="00AA4B48">
          <w:rPr>
            <w:rFonts w:ascii="Courier New" w:hAnsi="Courier New" w:cs="Courier New"/>
          </w:rPr>
          <w:t>"</w:t>
        </w:r>
      </w:ins>
      <w:del w:id="4779" w:author="Comparison" w:date="2013-05-05T19:43:00Z">
        <w:r w:rsidRPr="00C100C3">
          <w:rPr>
            <w:rFonts w:ascii="Courier New" w:hAnsi="Courier New" w:cs="Courier New"/>
          </w:rPr>
          <w:delText>&amp;</w:delText>
        </w:r>
        <w:r w:rsidRPr="00C100C3">
          <w:rPr>
            <w:rFonts w:ascii="Courier New" w:hAnsi="Courier New" w:cs="Courier New"/>
          </w:rPr>
          <w:delText>#8220;</w:delText>
        </w:r>
      </w:del>
      <w:r w:rsidRPr="00C100C3">
        <w:rPr>
          <w:rFonts w:ascii="Courier New" w:hAnsi="Courier New" w:cs="Courier New"/>
        </w:rPr>
        <w:t>quickened and sanctified by the Spirit of truth, *becomes fruit of grace from on high</w:t>
      </w:r>
      <w:ins w:id="4780" w:author="Comparison" w:date="2013-05-05T19:43:00Z">
        <w:r w:rsidRPr="00AA4B48">
          <w:rPr>
            <w:rFonts w:ascii="Courier New" w:hAnsi="Courier New" w:cs="Courier New"/>
          </w:rPr>
          <w:t>*."</w:t>
        </w:r>
      </w:ins>
      <w:del w:id="4781" w:author="Comparison" w:date="2013-05-05T19:43:00Z">
        <w:r w:rsidRPr="00C100C3">
          <w:rPr>
            <w:rFonts w:ascii="Courier New" w:hAnsi="Courier New" w:cs="Courier New"/>
          </w:rPr>
          <w:delText>.&amp;#8221;*</w:delText>
        </w:r>
      </w:del>
    </w:p>
    <w:p w14:paraId="3961C538" w14:textId="5CBB433D" w:rsidR="00000000" w:rsidRPr="00C100C3" w:rsidRDefault="00362818" w:rsidP="00C100C3">
      <w:pPr>
        <w:pStyle w:val="PlainText"/>
        <w:rPr>
          <w:rFonts w:ascii="Courier New" w:hAnsi="Courier New" w:cs="Courier New"/>
        </w:rPr>
      </w:pPr>
      <w:r w:rsidRPr="00C100C3">
        <w:rPr>
          <w:rFonts w:ascii="Courier New" w:hAnsi="Courier New" w:cs="Courier New"/>
        </w:rPr>
        <w:t>That God, before placing therein the gift, prepares the vessel, by endowing it with natural or acquired qualities, this I believe. Paul was a vessel of el</w:t>
      </w:r>
      <w:r w:rsidRPr="00C100C3">
        <w:rPr>
          <w:rFonts w:ascii="Courier New" w:hAnsi="Courier New" w:cs="Courier New"/>
        </w:rPr>
        <w:t xml:space="preserve">ection, prepared of God. The Master has given to those of His household, to each one </w:t>
      </w:r>
      <w:ins w:id="4782" w:author="Comparison" w:date="2013-05-05T19:43:00Z">
        <w:r w:rsidRPr="00AA4B48">
          <w:rPr>
            <w:rFonts w:ascii="Courier New" w:hAnsi="Courier New" w:cs="Courier New"/>
          </w:rPr>
          <w:t>"</w:t>
        </w:r>
      </w:ins>
      <w:del w:id="4783" w:author="Comparison" w:date="2013-05-05T19:43:00Z">
        <w:r w:rsidRPr="00C100C3">
          <w:rPr>
            <w:rFonts w:ascii="Courier New" w:hAnsi="Courier New" w:cs="Courier New"/>
          </w:rPr>
          <w:delText>&amp;#8220;</w:delText>
        </w:r>
      </w:del>
      <w:r w:rsidRPr="00C100C3">
        <w:rPr>
          <w:rFonts w:ascii="Courier New" w:hAnsi="Courier New" w:cs="Courier New"/>
        </w:rPr>
        <w:t>according to his several ability</w:t>
      </w:r>
      <w:ins w:id="4784" w:author="Comparison" w:date="2013-05-05T19:43:00Z">
        <w:r w:rsidRPr="00AA4B48">
          <w:rPr>
            <w:rFonts w:ascii="Courier New" w:hAnsi="Courier New" w:cs="Courier New"/>
          </w:rPr>
          <w:t>."</w:t>
        </w:r>
      </w:ins>
      <w:del w:id="4785" w:author="Comparison" w:date="2013-05-05T19:43:00Z">
        <w:r w:rsidRPr="00C100C3">
          <w:rPr>
            <w:rFonts w:ascii="Courier New" w:hAnsi="Courier New" w:cs="Courier New"/>
          </w:rPr>
          <w:delText>.&amp;#8221;</w:delText>
        </w:r>
      </w:del>
      <w:r w:rsidRPr="00C100C3">
        <w:rPr>
          <w:rFonts w:ascii="Courier New" w:hAnsi="Courier New" w:cs="Courier New"/>
        </w:rPr>
        <w:t xml:space="preserve"> But to say that natural or acquired abilities become fruit of grace from on high, is nothing but rationalism refined in ord</w:t>
      </w:r>
      <w:r w:rsidRPr="00C100C3">
        <w:rPr>
          <w:rFonts w:ascii="Courier New" w:hAnsi="Courier New" w:cs="Courier New"/>
        </w:rPr>
        <w:t>er to make an exclusive ministry.</w:t>
      </w:r>
    </w:p>
    <w:p w14:paraId="76D7BB40" w14:textId="7ADD0CC2" w:rsidR="00000000" w:rsidRPr="00C100C3" w:rsidRDefault="00362818" w:rsidP="00C100C3">
      <w:pPr>
        <w:pStyle w:val="PlainText"/>
        <w:rPr>
          <w:rFonts w:ascii="Courier New" w:hAnsi="Courier New" w:cs="Courier New"/>
        </w:rPr>
      </w:pPr>
      <w:r w:rsidRPr="00C100C3">
        <w:rPr>
          <w:rFonts w:ascii="Courier New" w:hAnsi="Courier New" w:cs="Courier New"/>
        </w:rPr>
        <w:t>Mr. M. says concerning the presence of the Holy Ghost Himself, things which shew a wish to weaken faith in His presence. As to the formula, which he attributes to us</w:t>
      </w:r>
      <w:ins w:id="4786" w:author="Comparison" w:date="2013-05-05T19:43:00Z">
        <w:r w:rsidRPr="00AA4B48">
          <w:rPr>
            <w:rFonts w:ascii="Courier New" w:hAnsi="Courier New" w:cs="Courier New"/>
          </w:rPr>
          <w:t>¦,</w:t>
        </w:r>
      </w:ins>
      <w:del w:id="4787" w:author="Comparison" w:date="2013-05-05T19:43:00Z">
        <w:r w:rsidRPr="00C100C3">
          <w:rPr>
            <w:rFonts w:ascii="Courier New" w:hAnsi="Courier New" w:cs="Courier New"/>
          </w:rPr>
          <w:delText>,|</w:delText>
        </w:r>
      </w:del>
      <w:r w:rsidRPr="00C100C3">
        <w:rPr>
          <w:rFonts w:ascii="Courier New" w:hAnsi="Courier New" w:cs="Courier New"/>
        </w:rPr>
        <w:t xml:space="preserve"> I have never heard of it. But to say, as he does, tha</w:t>
      </w:r>
      <w:r w:rsidRPr="00C100C3">
        <w:rPr>
          <w:rFonts w:ascii="Courier New" w:hAnsi="Courier New" w:cs="Courier New"/>
        </w:rPr>
        <w:t xml:space="preserve">t the Holy Ghost </w:t>
      </w:r>
      <w:ins w:id="4788" w:author="Comparison" w:date="2013-05-05T19:43:00Z">
        <w:r w:rsidRPr="00AA4B48">
          <w:rPr>
            <w:rFonts w:ascii="Courier New" w:hAnsi="Courier New" w:cs="Courier New"/>
          </w:rPr>
          <w:t>"</w:t>
        </w:r>
      </w:ins>
      <w:del w:id="4789" w:author="Comparison" w:date="2013-05-05T19:43:00Z">
        <w:r w:rsidRPr="00C100C3">
          <w:rPr>
            <w:rFonts w:ascii="Courier New" w:hAnsi="Courier New" w:cs="Courier New"/>
          </w:rPr>
          <w:delText>&amp;#8220;</w:delText>
        </w:r>
      </w:del>
      <w:r w:rsidRPr="00C100C3">
        <w:rPr>
          <w:rFonts w:ascii="Courier New" w:hAnsi="Courier New" w:cs="Courier New"/>
        </w:rPr>
        <w:t xml:space="preserve">Himself dwells </w:t>
      </w:r>
      <w:del w:id="4790" w:author="Comparison" w:date="2013-05-05T19:43:00Z">
        <w:r w:rsidRPr="00C100C3">
          <w:rPr>
            <w:rFonts w:ascii="Courier New" w:hAnsi="Courier New" w:cs="Courier New"/>
          </w:rPr>
          <w:delText>*</w:delText>
        </w:r>
      </w:del>
      <w:r w:rsidRPr="00C100C3">
        <w:rPr>
          <w:rFonts w:ascii="Courier New" w:hAnsi="Courier New" w:cs="Courier New"/>
        </w:rPr>
        <w:t>with</w:t>
      </w:r>
      <w:del w:id="4791" w:author="Comparison" w:date="2013-05-05T19:43:00Z">
        <w:r w:rsidRPr="00C100C3">
          <w:rPr>
            <w:rFonts w:ascii="Courier New" w:hAnsi="Courier New" w:cs="Courier New"/>
          </w:rPr>
          <w:delText>*</w:delText>
        </w:r>
      </w:del>
      <w:r w:rsidRPr="00C100C3">
        <w:rPr>
          <w:rFonts w:ascii="Courier New" w:hAnsi="Courier New" w:cs="Courier New"/>
        </w:rPr>
        <w:t xml:space="preserve"> the friend of Jesus</w:t>
      </w:r>
      <w:ins w:id="4792" w:author="Comparison" w:date="2013-05-05T19:43:00Z">
        <w:r w:rsidRPr="00AA4B48">
          <w:rPr>
            <w:rFonts w:ascii="Courier New" w:hAnsi="Courier New" w:cs="Courier New"/>
          </w:rPr>
          <w:t>,"</w:t>
        </w:r>
      </w:ins>
      <w:del w:id="4793" w:author="Comparison" w:date="2013-05-05T19:43:00Z">
        <w:r w:rsidRPr="00C100C3">
          <w:rPr>
            <w:rFonts w:ascii="Courier New" w:hAnsi="Courier New" w:cs="Courier New"/>
          </w:rPr>
          <w:delText>,&amp;#8221;</w:delText>
        </w:r>
      </w:del>
      <w:r w:rsidRPr="00C100C3">
        <w:rPr>
          <w:rFonts w:ascii="Courier New" w:hAnsi="Courier New" w:cs="Courier New"/>
        </w:rPr>
        <w:t xml:space="preserve"> is to betray, as to the presence of the Holy Ghost, very serious unbelief, of which the sequel of the passage only multiplies the proofs. </w:t>
      </w:r>
      <w:ins w:id="4794" w:author="Comparison" w:date="2013-05-05T19:43:00Z">
        <w:r w:rsidRPr="00AA4B48">
          <w:rPr>
            <w:rFonts w:ascii="Courier New" w:hAnsi="Courier New" w:cs="Courier New"/>
          </w:rPr>
          <w:t>"</w:t>
        </w:r>
      </w:ins>
      <w:del w:id="4795" w:author="Comparison" w:date="2013-05-05T19:43:00Z">
        <w:r w:rsidRPr="00C100C3">
          <w:rPr>
            <w:rFonts w:ascii="Courier New" w:hAnsi="Courier New" w:cs="Courier New"/>
          </w:rPr>
          <w:delText>&amp;#8220;</w:delText>
        </w:r>
      </w:del>
      <w:r w:rsidRPr="00C100C3">
        <w:rPr>
          <w:rFonts w:ascii="Courier New" w:hAnsi="Courier New" w:cs="Courier New"/>
        </w:rPr>
        <w:t>He dwelleth with you</w:t>
      </w:r>
      <w:ins w:id="4796" w:author="Comparison" w:date="2013-05-05T19:43:00Z">
        <w:r w:rsidRPr="00AA4B48">
          <w:rPr>
            <w:rFonts w:ascii="Courier New" w:hAnsi="Courier New" w:cs="Courier New"/>
          </w:rPr>
          <w:t>,"</w:t>
        </w:r>
      </w:ins>
      <w:del w:id="4797" w:author="Comparison" w:date="2013-05-05T19:43:00Z">
        <w:r w:rsidRPr="00C100C3">
          <w:rPr>
            <w:rFonts w:ascii="Courier New" w:hAnsi="Courier New" w:cs="Courier New"/>
          </w:rPr>
          <w:delText>,&amp;#8221;</w:delText>
        </w:r>
      </w:del>
      <w:r w:rsidRPr="00C100C3">
        <w:rPr>
          <w:rFonts w:ascii="Courier New" w:hAnsi="Courier New" w:cs="Courier New"/>
        </w:rPr>
        <w:t xml:space="preserve"> said the</w:t>
      </w:r>
      <w:r w:rsidRPr="00C100C3">
        <w:rPr>
          <w:rFonts w:ascii="Courier New" w:hAnsi="Courier New" w:cs="Courier New"/>
        </w:rPr>
        <w:t xml:space="preserve"> Lord, </w:t>
      </w:r>
      <w:ins w:id="4798" w:author="Comparison" w:date="2013-05-05T19:43:00Z">
        <w:r w:rsidRPr="00AA4B48">
          <w:rPr>
            <w:rFonts w:ascii="Courier New" w:hAnsi="Courier New" w:cs="Courier New"/>
          </w:rPr>
          <w:t>"</w:t>
        </w:r>
      </w:ins>
      <w:del w:id="4799" w:author="Comparison" w:date="2013-05-05T19:43:00Z">
        <w:r w:rsidRPr="00C100C3">
          <w:rPr>
            <w:rFonts w:ascii="Courier New" w:hAnsi="Courier New" w:cs="Courier New"/>
          </w:rPr>
          <w:delText>&amp;#8220;</w:delText>
        </w:r>
      </w:del>
      <w:r w:rsidRPr="00C100C3">
        <w:rPr>
          <w:rFonts w:ascii="Courier New" w:hAnsi="Courier New" w:cs="Courier New"/>
        </w:rPr>
        <w:t xml:space="preserve">and shall be </w:t>
      </w:r>
      <w:ins w:id="4800" w:author="Comparison" w:date="2013-05-05T19:43:00Z">
        <w:r w:rsidRPr="00AA4B48">
          <w:rPr>
            <w:rFonts w:ascii="Courier New" w:hAnsi="Courier New" w:cs="Courier New"/>
          </w:rPr>
          <w:t>IN</w:t>
        </w:r>
      </w:ins>
      <w:del w:id="4801" w:author="Comparison" w:date="2013-05-05T19:43:00Z">
        <w:r w:rsidRPr="00C100C3">
          <w:rPr>
            <w:rFonts w:ascii="Courier New" w:hAnsi="Courier New" w:cs="Courier New"/>
          </w:rPr>
          <w:delText>in</w:delText>
        </w:r>
      </w:del>
      <w:r w:rsidRPr="00C100C3">
        <w:rPr>
          <w:rFonts w:ascii="Courier New" w:hAnsi="Courier New" w:cs="Courier New"/>
        </w:rPr>
        <w:t xml:space="preserve"> you</w:t>
      </w:r>
      <w:ins w:id="4802" w:author="Comparison" w:date="2013-05-05T19:43:00Z">
        <w:r w:rsidRPr="00AA4B48">
          <w:rPr>
            <w:rFonts w:ascii="Courier New" w:hAnsi="Courier New" w:cs="Courier New"/>
          </w:rPr>
          <w:t>."</w:t>
        </w:r>
      </w:ins>
      <w:del w:id="4803" w:author="Comparison" w:date="2013-05-05T19:43:00Z">
        <w:r w:rsidRPr="00C100C3">
          <w:rPr>
            <w:rFonts w:ascii="Courier New" w:hAnsi="Courier New" w:cs="Courier New"/>
          </w:rPr>
          <w:delText>.&amp;#8221;</w:delText>
        </w:r>
      </w:del>
      <w:r w:rsidRPr="00C100C3">
        <w:rPr>
          <w:rFonts w:ascii="Courier New" w:hAnsi="Courier New" w:cs="Courier New"/>
        </w:rPr>
        <w:t xml:space="preserve"> Why omit one half of the </w:t>
      </w:r>
      <w:ins w:id="4804" w:author="Comparison" w:date="2013-05-05T19:43:00Z">
        <w:r w:rsidRPr="00AA4B48">
          <w:rPr>
            <w:rFonts w:ascii="Courier New" w:hAnsi="Courier New" w:cs="Courier New"/>
          </w:rPr>
          <w:t>Saviour's</w:t>
        </w:r>
      </w:ins>
      <w:del w:id="4805" w:author="Comparison" w:date="2013-05-05T19:43:00Z">
        <w:r w:rsidRPr="00C100C3">
          <w:rPr>
            <w:rFonts w:ascii="Courier New" w:hAnsi="Courier New" w:cs="Courier New"/>
          </w:rPr>
          <w:delText>Saviour&amp;#8217;s</w:delText>
        </w:r>
      </w:del>
      <w:r w:rsidRPr="00C100C3">
        <w:rPr>
          <w:rFonts w:ascii="Courier New" w:hAnsi="Courier New" w:cs="Courier New"/>
        </w:rPr>
        <w:t xml:space="preserve"> declaration? And who is it who dwells with us and shall be in us? is it not the Comforter sent by the Father? It is, I think, the Holy Ghost in person. This is why he says t</w:t>
      </w:r>
      <w:r w:rsidRPr="00C100C3">
        <w:rPr>
          <w:rFonts w:ascii="Courier New" w:hAnsi="Courier New" w:cs="Courier New"/>
        </w:rPr>
        <w:t xml:space="preserve">o the Corinthians </w:t>
      </w:r>
      <w:ins w:id="4806" w:author="Comparison" w:date="2013-05-05T19:43:00Z">
        <w:r w:rsidRPr="00AA4B48">
          <w:rPr>
            <w:rFonts w:ascii="Courier New" w:hAnsi="Courier New" w:cs="Courier New"/>
          </w:rPr>
          <w:t>"</w:t>
        </w:r>
      </w:ins>
      <w:del w:id="4807" w:author="Comparison" w:date="2013-05-05T19:43:00Z">
        <w:r w:rsidRPr="00C100C3">
          <w:rPr>
            <w:rFonts w:ascii="Courier New" w:hAnsi="Courier New" w:cs="Courier New"/>
          </w:rPr>
          <w:delText>&amp;#8220;</w:delText>
        </w:r>
      </w:del>
      <w:r w:rsidRPr="00C100C3">
        <w:rPr>
          <w:rFonts w:ascii="Courier New" w:hAnsi="Courier New" w:cs="Courier New"/>
        </w:rPr>
        <w:t>know ye not that your body is the temple of the Holy Spirit which is in you</w:t>
      </w:r>
      <w:ins w:id="4808" w:author="Comparison" w:date="2013-05-05T19:43:00Z">
        <w:r w:rsidRPr="00AA4B48">
          <w:rPr>
            <w:rFonts w:ascii="Courier New" w:hAnsi="Courier New" w:cs="Courier New"/>
          </w:rPr>
          <w:t>?"</w:t>
        </w:r>
      </w:ins>
      <w:del w:id="4809" w:author="Comparison" w:date="2013-05-05T19:43:00Z">
        <w:r w:rsidRPr="00C100C3">
          <w:rPr>
            <w:rFonts w:ascii="Courier New" w:hAnsi="Courier New" w:cs="Courier New"/>
          </w:rPr>
          <w:delText>?&amp;#8221;</w:delText>
        </w:r>
      </w:del>
      <w:r w:rsidRPr="00C100C3">
        <w:rPr>
          <w:rFonts w:ascii="Courier New" w:hAnsi="Courier New" w:cs="Courier New"/>
        </w:rPr>
        <w:t xml:space="preserve"> (@1 Corinthians 6:</w:t>
      </w:r>
      <w:ins w:id="4810" w:author="Comparison" w:date="2013-05-05T19:43:00Z">
        <w:r w:rsidRPr="00AA4B48">
          <w:rPr>
            <w:rFonts w:ascii="Courier New" w:hAnsi="Courier New" w:cs="Courier New"/>
          </w:rPr>
          <w:t xml:space="preserve"> </w:t>
        </w:r>
      </w:ins>
      <w:r w:rsidRPr="00C100C3">
        <w:rPr>
          <w:rFonts w:ascii="Courier New" w:hAnsi="Courier New" w:cs="Courier New"/>
        </w:rPr>
        <w:t>19). He is then a Person, I suppose.</w:t>
      </w:r>
    </w:p>
    <w:p w14:paraId="4D377225" w14:textId="0D3F69B3" w:rsidR="00000000" w:rsidRPr="00C100C3" w:rsidRDefault="00362818" w:rsidP="00C100C3">
      <w:pPr>
        <w:pStyle w:val="PlainText"/>
        <w:rPr>
          <w:rFonts w:ascii="Courier New" w:hAnsi="Courier New" w:cs="Courier New"/>
        </w:rPr>
      </w:pPr>
      <w:ins w:id="4811" w:author="Comparison" w:date="2013-05-05T19:43:00Z">
        <w:r w:rsidRPr="00AA4B48">
          <w:rPr>
            <w:rFonts w:ascii="Courier New" w:hAnsi="Courier New" w:cs="Courier New"/>
          </w:rPr>
          <w:t>¦</w:t>
        </w:r>
      </w:ins>
      <w:del w:id="4812" w:author="Comparison" w:date="2013-05-05T19:43:00Z">
        <w:r w:rsidRPr="00C100C3">
          <w:rPr>
            <w:rFonts w:ascii="Courier New" w:hAnsi="Courier New" w:cs="Courier New"/>
          </w:rPr>
          <w:delText>|</w:delText>
        </w:r>
      </w:del>
      <w:r w:rsidRPr="00C100C3">
        <w:rPr>
          <w:rFonts w:ascii="Courier New" w:hAnsi="Courier New" w:cs="Courier New"/>
        </w:rPr>
        <w:t xml:space="preserve"> Page 78.</w:t>
      </w:r>
    </w:p>
    <w:p w14:paraId="6322E4DC" w14:textId="54C6B372" w:rsidR="00000000" w:rsidRPr="00C100C3" w:rsidRDefault="00362818" w:rsidP="00C100C3">
      <w:pPr>
        <w:pStyle w:val="PlainText"/>
        <w:rPr>
          <w:rFonts w:ascii="Courier New" w:hAnsi="Courier New" w:cs="Courier New"/>
        </w:rPr>
      </w:pPr>
      <w:ins w:id="4813" w:author="Comparison" w:date="2013-05-05T19:43:00Z">
        <w:r w:rsidRPr="00AA4B48">
          <w:rPr>
            <w:rFonts w:ascii="Courier New" w:hAnsi="Courier New" w:cs="Courier New"/>
          </w:rPr>
          <w:t>¦</w:t>
        </w:r>
      </w:ins>
      <w:del w:id="4814" w:author="Comparison" w:date="2013-05-05T19:43:00Z">
        <w:r w:rsidRPr="00C100C3">
          <w:rPr>
            <w:rFonts w:ascii="Courier New" w:hAnsi="Courier New" w:cs="Courier New"/>
          </w:rPr>
          <w:delText>|</w:delText>
        </w:r>
      </w:del>
      <w:r w:rsidRPr="00C100C3">
        <w:rPr>
          <w:rFonts w:ascii="Courier New" w:hAnsi="Courier New" w:cs="Courier New"/>
        </w:rPr>
        <w:t xml:space="preserve"> Page 109.</w:t>
      </w:r>
    </w:p>
    <w:p w14:paraId="4CB2A99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{177}</w:t>
      </w:r>
    </w:p>
    <w:p w14:paraId="7D2094EA" w14:textId="35D64A92" w:rsidR="00000000" w:rsidRPr="00C100C3" w:rsidRDefault="00362818" w:rsidP="00C100C3">
      <w:pPr>
        <w:pStyle w:val="PlainText"/>
        <w:rPr>
          <w:rFonts w:ascii="Courier New" w:hAnsi="Courier New" w:cs="Courier New"/>
        </w:rPr>
      </w:pPr>
      <w:r w:rsidRPr="00C100C3">
        <w:rPr>
          <w:rFonts w:ascii="Courier New" w:hAnsi="Courier New" w:cs="Courier New"/>
        </w:rPr>
        <w:t xml:space="preserve">What then does this mean: </w:t>
      </w:r>
      <w:ins w:id="4815" w:author="Comparison" w:date="2013-05-05T19:43:00Z">
        <w:r w:rsidRPr="00AA4B48">
          <w:rPr>
            <w:rFonts w:ascii="Courier New" w:hAnsi="Courier New" w:cs="Courier New"/>
          </w:rPr>
          <w:t>"</w:t>
        </w:r>
      </w:ins>
      <w:del w:id="4816" w:author="Comparison" w:date="2013-05-05T19:43:00Z">
        <w:r w:rsidRPr="00C100C3">
          <w:rPr>
            <w:rFonts w:ascii="Courier New" w:hAnsi="Courier New" w:cs="Courier New"/>
          </w:rPr>
          <w:delText>&amp;#8220;</w:delText>
        </w:r>
      </w:del>
      <w:r w:rsidRPr="00C100C3">
        <w:rPr>
          <w:rFonts w:ascii="Courier New" w:hAnsi="Courier New" w:cs="Courier New"/>
        </w:rPr>
        <w:t xml:space="preserve">a real presence but not a </w:t>
      </w:r>
      <w:r w:rsidRPr="00C100C3">
        <w:rPr>
          <w:rFonts w:ascii="Courier New" w:hAnsi="Courier New" w:cs="Courier New"/>
        </w:rPr>
        <w:t>personal presence</w:t>
      </w:r>
      <w:ins w:id="4817" w:author="Comparison" w:date="2013-05-05T19:43:00Z">
        <w:r w:rsidRPr="00AA4B48">
          <w:rPr>
            <w:rFonts w:ascii="Courier New" w:hAnsi="Courier New" w:cs="Courier New"/>
          </w:rPr>
          <w:t>"¦?</w:t>
        </w:r>
      </w:ins>
      <w:del w:id="4818" w:author="Comparison" w:date="2013-05-05T19:43:00Z">
        <w:r w:rsidRPr="00C100C3">
          <w:rPr>
            <w:rFonts w:ascii="Courier New" w:hAnsi="Courier New" w:cs="Courier New"/>
          </w:rPr>
          <w:delText>&amp;#8221;?|</w:delText>
        </w:r>
      </w:del>
    </w:p>
    <w:p w14:paraId="65FDC267" w14:textId="3B320816" w:rsidR="00000000" w:rsidRPr="00C100C3" w:rsidRDefault="00362818" w:rsidP="00C100C3">
      <w:pPr>
        <w:pStyle w:val="PlainText"/>
        <w:rPr>
          <w:rFonts w:ascii="Courier New" w:hAnsi="Courier New" w:cs="Courier New"/>
        </w:rPr>
      </w:pPr>
      <w:r w:rsidRPr="00C100C3">
        <w:rPr>
          <w:rFonts w:ascii="Courier New" w:hAnsi="Courier New" w:cs="Courier New"/>
        </w:rPr>
        <w:t xml:space="preserve">And this unbelief betrays itself in a way still more serious, in what Mr. M. says a few lines farther on. </w:t>
      </w:r>
      <w:ins w:id="4819" w:author="Comparison" w:date="2013-05-05T19:43:00Z">
        <w:r w:rsidRPr="00AA4B48">
          <w:rPr>
            <w:rFonts w:ascii="Courier New" w:hAnsi="Courier New" w:cs="Courier New"/>
          </w:rPr>
          <w:t>"</w:t>
        </w:r>
      </w:ins>
      <w:del w:id="4820" w:author="Comparison" w:date="2013-05-05T19:43:00Z">
        <w:r w:rsidRPr="00C100C3">
          <w:rPr>
            <w:rFonts w:ascii="Courier New" w:hAnsi="Courier New" w:cs="Courier New"/>
          </w:rPr>
          <w:delText>&amp;#8220;</w:delText>
        </w:r>
      </w:del>
      <w:r w:rsidRPr="00C100C3">
        <w:rPr>
          <w:rFonts w:ascii="Courier New" w:hAnsi="Courier New" w:cs="Courier New"/>
        </w:rPr>
        <w:t>The one hundred-and-twenty tongues of fire</w:t>
      </w:r>
      <w:ins w:id="4821" w:author="Comparison" w:date="2013-05-05T19:43:00Z">
        <w:r w:rsidRPr="00AA4B48">
          <w:rPr>
            <w:rFonts w:ascii="Courier New" w:hAnsi="Courier New" w:cs="Courier New"/>
          </w:rPr>
          <w:t xml:space="preserve"> ...</w:t>
        </w:r>
      </w:ins>
      <w:del w:id="4822" w:author="Comparison" w:date="2013-05-05T19:43:00Z">
        <w:r w:rsidRPr="00C100C3">
          <w:rPr>
            <w:rFonts w:ascii="Courier New" w:hAnsi="Courier New" w:cs="Courier New"/>
          </w:rPr>
          <w:delText>&amp;#8230;</w:delText>
        </w:r>
      </w:del>
      <w:r w:rsidRPr="00C100C3">
        <w:rPr>
          <w:rFonts w:ascii="Courier New" w:hAnsi="Courier New" w:cs="Courier New"/>
        </w:rPr>
        <w:t xml:space="preserve"> had not together</w:t>
      </w:r>
      <w:ins w:id="4823" w:author="Comparison" w:date="2013-05-05T19:43:00Z">
        <w:r w:rsidRPr="00AA4B48">
          <w:rPr>
            <w:rFonts w:ascii="Courier New" w:hAnsi="Courier New" w:cs="Courier New"/>
          </w:rPr>
          <w:t xml:space="preserve"> ...</w:t>
        </w:r>
      </w:ins>
      <w:del w:id="4824" w:author="Comparison" w:date="2013-05-05T19:43:00Z">
        <w:r w:rsidRPr="00C100C3">
          <w:rPr>
            <w:rFonts w:ascii="Courier New" w:hAnsi="Courier New" w:cs="Courier New"/>
          </w:rPr>
          <w:delText>&amp;#8230;</w:delText>
        </w:r>
      </w:del>
      <w:r w:rsidRPr="00C100C3">
        <w:rPr>
          <w:rFonts w:ascii="Courier New" w:hAnsi="Courier New" w:cs="Courier New"/>
        </w:rPr>
        <w:t xml:space="preserve"> the value of the dove which John saw desc</w:t>
      </w:r>
      <w:r w:rsidRPr="00C100C3">
        <w:rPr>
          <w:rFonts w:ascii="Courier New" w:hAnsi="Courier New" w:cs="Courier New"/>
        </w:rPr>
        <w:t>ending on the well-beloved Son</w:t>
      </w:r>
      <w:ins w:id="4825" w:author="Comparison" w:date="2013-05-05T19:43:00Z">
        <w:r w:rsidRPr="00AA4B48">
          <w:rPr>
            <w:rFonts w:ascii="Courier New" w:hAnsi="Courier New" w:cs="Courier New"/>
          </w:rPr>
          <w:t>."</w:t>
        </w:r>
      </w:ins>
      <w:del w:id="4826" w:author="Comparison" w:date="2013-05-05T19:43:00Z">
        <w:r w:rsidRPr="00C100C3">
          <w:rPr>
            <w:rFonts w:ascii="Courier New" w:hAnsi="Courier New" w:cs="Courier New"/>
          </w:rPr>
          <w:delText>.&amp;#8221;</w:delText>
        </w:r>
      </w:del>
      <w:r w:rsidRPr="00C100C3">
        <w:rPr>
          <w:rFonts w:ascii="Courier New" w:hAnsi="Courier New" w:cs="Courier New"/>
        </w:rPr>
        <w:t xml:space="preserve"> Were then these one hundred-and-twenty tongues of fire really the Holy Ghost Himself?</w:t>
      </w:r>
    </w:p>
    <w:p w14:paraId="5317CAC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And with what does this assertion connect itself?</w:t>
      </w:r>
    </w:p>
    <w:p w14:paraId="52C9FFB7" w14:textId="28B90BC8" w:rsidR="00000000" w:rsidRPr="00C100C3" w:rsidRDefault="00362818" w:rsidP="00C100C3">
      <w:pPr>
        <w:pStyle w:val="PlainText"/>
        <w:rPr>
          <w:rFonts w:ascii="Courier New" w:hAnsi="Courier New" w:cs="Courier New"/>
        </w:rPr>
      </w:pPr>
      <w:ins w:id="4827" w:author="Comparison" w:date="2013-05-05T19:43:00Z">
        <w:r w:rsidRPr="00AA4B48">
          <w:rPr>
            <w:rFonts w:ascii="Courier New" w:hAnsi="Courier New" w:cs="Courier New"/>
          </w:rPr>
          <w:t>"</w:t>
        </w:r>
      </w:ins>
      <w:del w:id="4828" w:author="Comparison" w:date="2013-05-05T19:43:00Z">
        <w:r w:rsidRPr="00C100C3">
          <w:rPr>
            <w:rFonts w:ascii="Courier New" w:hAnsi="Courier New" w:cs="Courier New"/>
          </w:rPr>
          <w:delText>&amp;#8220;</w:delText>
        </w:r>
      </w:del>
      <w:r w:rsidRPr="00C100C3">
        <w:rPr>
          <w:rFonts w:ascii="Courier New" w:hAnsi="Courier New" w:cs="Courier New"/>
        </w:rPr>
        <w:t xml:space="preserve">In Jesus alone dwells all the </w:t>
      </w:r>
      <w:ins w:id="4829" w:author="Comparison" w:date="2013-05-05T19:43:00Z">
        <w:r w:rsidRPr="00AA4B48">
          <w:rPr>
            <w:rFonts w:ascii="Courier New" w:hAnsi="Courier New" w:cs="Courier New"/>
          </w:rPr>
          <w:t>fulness"; "</w:t>
        </w:r>
      </w:ins>
      <w:del w:id="4830" w:author="Comparison" w:date="2013-05-05T19:43:00Z">
        <w:r w:rsidRPr="00C100C3">
          <w:rPr>
            <w:rFonts w:ascii="Courier New" w:hAnsi="Courier New" w:cs="Courier New"/>
          </w:rPr>
          <w:delText>fullness&amp;#8221;; &amp;#8220;</w:delText>
        </w:r>
      </w:del>
      <w:r w:rsidRPr="00C100C3">
        <w:rPr>
          <w:rFonts w:ascii="Courier New" w:hAnsi="Courier New" w:cs="Courier New"/>
        </w:rPr>
        <w:t>in him dwelleth al</w:t>
      </w:r>
      <w:r w:rsidRPr="00C100C3">
        <w:rPr>
          <w:rFonts w:ascii="Courier New" w:hAnsi="Courier New" w:cs="Courier New"/>
        </w:rPr>
        <w:t>l the fulness of the Godhead bodily</w:t>
      </w:r>
      <w:ins w:id="4831" w:author="Comparison" w:date="2013-05-05T19:43:00Z">
        <w:r w:rsidRPr="00AA4B48">
          <w:rPr>
            <w:rFonts w:ascii="Courier New" w:hAnsi="Courier New" w:cs="Courier New"/>
          </w:rPr>
          <w:t>." "</w:t>
        </w:r>
      </w:ins>
      <w:del w:id="4832" w:author="Comparison" w:date="2013-05-05T19:43:00Z">
        <w:r w:rsidRPr="00C100C3">
          <w:rPr>
            <w:rFonts w:ascii="Courier New" w:hAnsi="Courier New" w:cs="Courier New"/>
          </w:rPr>
          <w:delText>.&amp;#8221; &amp;#8220;</w:delText>
        </w:r>
      </w:del>
      <w:r w:rsidRPr="00C100C3">
        <w:rPr>
          <w:rFonts w:ascii="Courier New" w:hAnsi="Courier New" w:cs="Courier New"/>
        </w:rPr>
        <w:t xml:space="preserve">The one hundred-and-twenty tongues of fire </w:t>
      </w:r>
      <w:ins w:id="4833" w:author="Comparison" w:date="2013-05-05T19:43:00Z">
        <w:r w:rsidRPr="00AA4B48">
          <w:rPr>
            <w:rFonts w:ascii="Courier New" w:hAnsi="Courier New" w:cs="Courier New"/>
          </w:rPr>
          <w:t>...</w:t>
        </w:r>
      </w:ins>
      <w:del w:id="4834" w:author="Comparison" w:date="2013-05-05T19:43:00Z">
        <w:r w:rsidRPr="00C100C3">
          <w:rPr>
            <w:rFonts w:ascii="Courier New" w:hAnsi="Courier New" w:cs="Courier New"/>
          </w:rPr>
          <w:delText>&amp;#8230;</w:delText>
        </w:r>
      </w:del>
      <w:r w:rsidRPr="00C100C3">
        <w:rPr>
          <w:rFonts w:ascii="Courier New" w:hAnsi="Courier New" w:cs="Courier New"/>
        </w:rPr>
        <w:t xml:space="preserve"> had not the value of the dove</w:t>
      </w:r>
      <w:ins w:id="4835" w:author="Comparison" w:date="2013-05-05T19:43:00Z">
        <w:r w:rsidRPr="00AA4B48">
          <w:rPr>
            <w:rFonts w:ascii="Courier New" w:hAnsi="Courier New" w:cs="Courier New"/>
          </w:rPr>
          <w:t>,"</w:t>
        </w:r>
      </w:ins>
      <w:del w:id="4836" w:author="Comparison" w:date="2013-05-05T19:43:00Z">
        <w:r w:rsidRPr="00C100C3">
          <w:rPr>
            <w:rFonts w:ascii="Courier New" w:hAnsi="Courier New" w:cs="Courier New"/>
          </w:rPr>
          <w:delText>,&amp;#8221;</w:delText>
        </w:r>
      </w:del>
      <w:r w:rsidRPr="00C100C3">
        <w:rPr>
          <w:rFonts w:ascii="Courier New" w:hAnsi="Courier New" w:cs="Courier New"/>
        </w:rPr>
        <w:t xml:space="preserve"> etc.</w:t>
      </w:r>
    </w:p>
    <w:p w14:paraId="2A63F2C3" w14:textId="3621166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Does Mr. M. think that this divine seal, put on Jesus as man </w:t>
      </w:r>
      <w:ins w:id="4837" w:author="Comparison" w:date="2013-05-05T19:43:00Z">
        <w:r w:rsidRPr="00AA4B48">
          <w:rPr>
            <w:rFonts w:ascii="Courier New" w:hAnsi="Courier New" w:cs="Courier New"/>
          </w:rPr>
          <w:t>"</w:t>
        </w:r>
      </w:ins>
      <w:del w:id="4838" w:author="Comparison" w:date="2013-05-05T19:43:00Z">
        <w:r w:rsidRPr="00C100C3">
          <w:rPr>
            <w:rFonts w:ascii="Courier New" w:hAnsi="Courier New" w:cs="Courier New"/>
          </w:rPr>
          <w:delText>&amp;#8220;</w:delText>
        </w:r>
      </w:del>
      <w:r w:rsidRPr="00C100C3">
        <w:rPr>
          <w:rFonts w:ascii="Courier New" w:hAnsi="Courier New" w:cs="Courier New"/>
        </w:rPr>
        <w:t>anointed with the Holy Ghost and with powe</w:t>
      </w:r>
      <w:r w:rsidRPr="00C100C3">
        <w:rPr>
          <w:rFonts w:ascii="Courier New" w:hAnsi="Courier New" w:cs="Courier New"/>
        </w:rPr>
        <w:t>r</w:t>
      </w:r>
      <w:ins w:id="4839" w:author="Comparison" w:date="2013-05-05T19:43:00Z">
        <w:r w:rsidRPr="00AA4B48">
          <w:rPr>
            <w:rFonts w:ascii="Courier New" w:hAnsi="Courier New" w:cs="Courier New"/>
          </w:rPr>
          <w:t>,"</w:t>
        </w:r>
      </w:ins>
      <w:del w:id="4840" w:author="Comparison" w:date="2013-05-05T19:43:00Z">
        <w:r w:rsidRPr="00C100C3">
          <w:rPr>
            <w:rFonts w:ascii="Courier New" w:hAnsi="Courier New" w:cs="Courier New"/>
          </w:rPr>
          <w:delText>,&amp;#8221;</w:delText>
        </w:r>
      </w:del>
      <w:r w:rsidRPr="00C100C3">
        <w:rPr>
          <w:rFonts w:ascii="Courier New" w:hAnsi="Courier New" w:cs="Courier New"/>
        </w:rPr>
        <w:t xml:space="preserve"> when He took His place with His own and began His public career, is the same thing as </w:t>
      </w:r>
      <w:ins w:id="4841" w:author="Comparison" w:date="2013-05-05T19:43:00Z">
        <w:r w:rsidRPr="00AA4B48">
          <w:rPr>
            <w:rFonts w:ascii="Courier New" w:hAnsi="Courier New" w:cs="Courier New"/>
          </w:rPr>
          <w:t>"</w:t>
        </w:r>
      </w:ins>
      <w:del w:id="4842" w:author="Comparison" w:date="2013-05-05T19:43:00Z">
        <w:r w:rsidRPr="00C100C3">
          <w:rPr>
            <w:rFonts w:ascii="Courier New" w:hAnsi="Courier New" w:cs="Courier New"/>
          </w:rPr>
          <w:delText>&amp;#8220;</w:delText>
        </w:r>
      </w:del>
      <w:r w:rsidRPr="00C100C3">
        <w:rPr>
          <w:rFonts w:ascii="Courier New" w:hAnsi="Courier New" w:cs="Courier New"/>
        </w:rPr>
        <w:t>the fulness which dwells in him bodily</w:t>
      </w:r>
      <w:ins w:id="4843" w:author="Comparison" w:date="2013-05-05T19:43:00Z">
        <w:r w:rsidRPr="00AA4B48">
          <w:rPr>
            <w:rFonts w:ascii="Courier New" w:hAnsi="Courier New" w:cs="Courier New"/>
          </w:rPr>
          <w:t>"?</w:t>
        </w:r>
      </w:ins>
      <w:del w:id="4844" w:author="Comparison" w:date="2013-05-05T19:43:00Z">
        <w:r w:rsidRPr="00C100C3">
          <w:rPr>
            <w:rFonts w:ascii="Courier New" w:hAnsi="Courier New" w:cs="Courier New"/>
          </w:rPr>
          <w:delText>&amp;#8221;?</w:delText>
        </w:r>
      </w:del>
      <w:r w:rsidRPr="00C100C3">
        <w:rPr>
          <w:rFonts w:ascii="Courier New" w:hAnsi="Courier New" w:cs="Courier New"/>
        </w:rPr>
        <w:t xml:space="preserve"> Is it when the Holy Ghost descended on Him, that the fulness of His deity *began</w:t>
      </w:r>
      <w:ins w:id="4845" w:author="Comparison" w:date="2013-05-05T19:43:00Z">
        <w:r w:rsidRPr="00AA4B48">
          <w:rPr>
            <w:rFonts w:ascii="Courier New" w:hAnsi="Courier New" w:cs="Courier New"/>
          </w:rPr>
          <w:t>*?</w:t>
        </w:r>
      </w:ins>
      <w:del w:id="4846" w:author="Comparison" w:date="2013-05-05T19:43:00Z">
        <w:r w:rsidRPr="00C100C3">
          <w:rPr>
            <w:rFonts w:ascii="Courier New" w:hAnsi="Courier New" w:cs="Courier New"/>
          </w:rPr>
          <w:delText>?*</w:delText>
        </w:r>
      </w:del>
    </w:p>
    <w:p w14:paraId="5764F02A"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And if that is not wha</w:t>
      </w:r>
      <w:r w:rsidRPr="00C100C3">
        <w:rPr>
          <w:rFonts w:ascii="Courier New" w:hAnsi="Courier New" w:cs="Courier New"/>
        </w:rPr>
        <w:t xml:space="preserve">t it means, what connection is there between these things? Was it the personal presence of the Holy Ghost in Jesus which constituted in Him the fulness of the Deity? If not, the contrast which Mr. M. establishes on this point between Him and His disciples </w:t>
      </w:r>
      <w:r w:rsidRPr="00C100C3">
        <w:rPr>
          <w:rFonts w:ascii="Courier New" w:hAnsi="Courier New" w:cs="Courier New"/>
        </w:rPr>
        <w:t>has no value.</w:t>
      </w:r>
    </w:p>
    <w:p w14:paraId="565E667B" w14:textId="7C82D6A1" w:rsidR="00000000" w:rsidRPr="00C100C3" w:rsidRDefault="00362818" w:rsidP="00C100C3">
      <w:pPr>
        <w:pStyle w:val="PlainText"/>
        <w:rPr>
          <w:rFonts w:ascii="Courier New" w:hAnsi="Courier New" w:cs="Courier New"/>
        </w:rPr>
      </w:pPr>
      <w:r w:rsidRPr="00C100C3">
        <w:rPr>
          <w:rFonts w:ascii="Courier New" w:hAnsi="Courier New" w:cs="Courier New"/>
        </w:rPr>
        <w:t xml:space="preserve">Jesus as man was sealed by God the Father; but He </w:t>
      </w:r>
      <w:del w:id="4847" w:author="Comparison" w:date="2013-05-05T19:43:00Z">
        <w:r w:rsidRPr="00C100C3">
          <w:rPr>
            <w:rFonts w:ascii="Courier New" w:hAnsi="Courier New" w:cs="Courier New"/>
          </w:rPr>
          <w:delText>*</w:delText>
        </w:r>
      </w:del>
      <w:r w:rsidRPr="00C100C3">
        <w:rPr>
          <w:rFonts w:ascii="Courier New" w:hAnsi="Courier New" w:cs="Courier New"/>
        </w:rPr>
        <w:t>was</w:t>
      </w:r>
      <w:del w:id="4848" w:author="Comparison" w:date="2013-05-05T19:43:00Z">
        <w:r w:rsidRPr="00C100C3">
          <w:rPr>
            <w:rFonts w:ascii="Courier New" w:hAnsi="Courier New" w:cs="Courier New"/>
          </w:rPr>
          <w:delText>*</w:delText>
        </w:r>
      </w:del>
      <w:r w:rsidRPr="00C100C3">
        <w:rPr>
          <w:rFonts w:ascii="Courier New" w:hAnsi="Courier New" w:cs="Courier New"/>
        </w:rPr>
        <w:t xml:space="preserve"> God manifested in the flesh, which is quite another thing. There is a difference in the manner of the presence of God. Christ was God incarnate. The Holy Ghost, even if we look on Him a</w:t>
      </w:r>
      <w:r w:rsidRPr="00C100C3">
        <w:rPr>
          <w:rFonts w:ascii="Courier New" w:hAnsi="Courier New" w:cs="Courier New"/>
        </w:rPr>
        <w:t xml:space="preserve">s God, only dwells in us. He does not become man so as to unite humanity to His Person. And, if we recognize the Holy Ghost as a Person and as God, what do these words mean: </w:t>
      </w:r>
      <w:ins w:id="4849" w:author="Comparison" w:date="2013-05-05T19:43:00Z">
        <w:r w:rsidRPr="00AA4B48">
          <w:rPr>
            <w:rFonts w:ascii="Courier New" w:hAnsi="Courier New" w:cs="Courier New"/>
          </w:rPr>
          <w:t>"</w:t>
        </w:r>
      </w:ins>
      <w:del w:id="4850" w:author="Comparison" w:date="2013-05-05T19:43:00Z">
        <w:r w:rsidRPr="00C100C3">
          <w:rPr>
            <w:rFonts w:ascii="Courier New" w:hAnsi="Courier New" w:cs="Courier New"/>
          </w:rPr>
          <w:delText>&amp;#8220;</w:delText>
        </w:r>
      </w:del>
      <w:r w:rsidRPr="00C100C3">
        <w:rPr>
          <w:rFonts w:ascii="Courier New" w:hAnsi="Courier New" w:cs="Courier New"/>
        </w:rPr>
        <w:t>the one hundred-and-twenty tongues of fire had not the value of the dove</w:t>
      </w:r>
      <w:ins w:id="4851" w:author="Comparison" w:date="2013-05-05T19:43:00Z">
        <w:r w:rsidRPr="00AA4B48">
          <w:rPr>
            <w:rFonts w:ascii="Courier New" w:hAnsi="Courier New" w:cs="Courier New"/>
          </w:rPr>
          <w:t>"?</w:t>
        </w:r>
      </w:ins>
      <w:del w:id="4852" w:author="Comparison" w:date="2013-05-05T19:43:00Z">
        <w:r w:rsidRPr="00C100C3">
          <w:rPr>
            <w:rFonts w:ascii="Courier New" w:hAnsi="Courier New" w:cs="Courier New"/>
          </w:rPr>
          <w:delText>&amp;#8</w:delText>
        </w:r>
        <w:r w:rsidRPr="00C100C3">
          <w:rPr>
            <w:rFonts w:ascii="Courier New" w:hAnsi="Courier New" w:cs="Courier New"/>
          </w:rPr>
          <w:delText>221;?</w:delText>
        </w:r>
      </w:del>
    </w:p>
    <w:p w14:paraId="7E8E53BF" w14:textId="008BED7F"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This is true, that the manifestation of the Holy Ghost in Christ, who did not lift up </w:t>
      </w:r>
      <w:ins w:id="4853" w:author="Comparison" w:date="2013-05-05T19:43:00Z">
        <w:r w:rsidRPr="00AA4B48">
          <w:rPr>
            <w:rFonts w:ascii="Courier New" w:hAnsi="Courier New" w:cs="Courier New"/>
          </w:rPr>
          <w:t>"</w:t>
        </w:r>
      </w:ins>
      <w:del w:id="4854" w:author="Comparison" w:date="2013-05-05T19:43:00Z">
        <w:r w:rsidRPr="00C100C3">
          <w:rPr>
            <w:rFonts w:ascii="Courier New" w:hAnsi="Courier New" w:cs="Courier New"/>
          </w:rPr>
          <w:delText>&amp;#8220;</w:delText>
        </w:r>
      </w:del>
      <w:r w:rsidRPr="00C100C3">
        <w:rPr>
          <w:rFonts w:ascii="Courier New" w:hAnsi="Courier New" w:cs="Courier New"/>
        </w:rPr>
        <w:t>his voice in the streets</w:t>
      </w:r>
      <w:ins w:id="4855" w:author="Comparison" w:date="2013-05-05T19:43:00Z">
        <w:r w:rsidRPr="00AA4B48">
          <w:rPr>
            <w:rFonts w:ascii="Courier New" w:hAnsi="Courier New" w:cs="Courier New"/>
          </w:rPr>
          <w:t>,"</w:t>
        </w:r>
      </w:ins>
      <w:del w:id="4856" w:author="Comparison" w:date="2013-05-05T19:43:00Z">
        <w:r w:rsidRPr="00C100C3">
          <w:rPr>
            <w:rFonts w:ascii="Courier New" w:hAnsi="Courier New" w:cs="Courier New"/>
          </w:rPr>
          <w:delText>,&amp;#8221;</w:delText>
        </w:r>
      </w:del>
      <w:r w:rsidRPr="00C100C3">
        <w:rPr>
          <w:rFonts w:ascii="Courier New" w:hAnsi="Courier New" w:cs="Courier New"/>
        </w:rPr>
        <w:t xml:space="preserve"> was different from the manifestation of the Holy Ghost in the disciples, who were to proclaim abroad from the housetops wha</w:t>
      </w:r>
      <w:r w:rsidRPr="00C100C3">
        <w:rPr>
          <w:rFonts w:ascii="Courier New" w:hAnsi="Courier New" w:cs="Courier New"/>
        </w:rPr>
        <w:t>t He said to them in the ear. Christ was more the object, the disciples were more the messengers, of the faith which condemns the world which has rejected Jesus. But to speak of</w:t>
      </w:r>
    </w:p>
    <w:p w14:paraId="352FC923" w14:textId="1322E4BA" w:rsidR="00000000" w:rsidRPr="00C100C3" w:rsidRDefault="00362818" w:rsidP="00C100C3">
      <w:pPr>
        <w:pStyle w:val="PlainText"/>
        <w:rPr>
          <w:rFonts w:ascii="Courier New" w:hAnsi="Courier New" w:cs="Courier New"/>
        </w:rPr>
      </w:pPr>
      <w:ins w:id="4857" w:author="Comparison" w:date="2013-05-05T19:43:00Z">
        <w:r w:rsidRPr="00AA4B48">
          <w:rPr>
            <w:rFonts w:ascii="Courier New" w:hAnsi="Courier New" w:cs="Courier New"/>
          </w:rPr>
          <w:t>¦</w:t>
        </w:r>
      </w:ins>
      <w:del w:id="4858" w:author="Comparison" w:date="2013-05-05T19:43:00Z">
        <w:r w:rsidRPr="00C100C3">
          <w:rPr>
            <w:rFonts w:ascii="Courier New" w:hAnsi="Courier New" w:cs="Courier New"/>
          </w:rPr>
          <w:delText>|</w:delText>
        </w:r>
      </w:del>
      <w:r w:rsidRPr="00C100C3">
        <w:rPr>
          <w:rFonts w:ascii="Courier New" w:hAnsi="Courier New" w:cs="Courier New"/>
        </w:rPr>
        <w:t xml:space="preserve"> Page 109.</w:t>
      </w:r>
    </w:p>
    <w:p w14:paraId="05441C3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{178}</w:t>
      </w:r>
    </w:p>
    <w:p w14:paraId="20FAE49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comparative value of the Holy Ghost in Jesus and in H</w:t>
      </w:r>
      <w:r w:rsidRPr="00C100C3">
        <w:rPr>
          <w:rFonts w:ascii="Courier New" w:hAnsi="Courier New" w:cs="Courier New"/>
        </w:rPr>
        <w:t>is disciples is first of all to confound the Person of Jesus with the seal of the Holy Ghost; then it is to confound the Holy Ghost with the manifestations of His presence.</w:t>
      </w:r>
    </w:p>
    <w:p w14:paraId="54202555" w14:textId="626B5F23" w:rsidR="00000000" w:rsidRPr="00C100C3" w:rsidRDefault="00362818" w:rsidP="00C100C3">
      <w:pPr>
        <w:pStyle w:val="PlainText"/>
        <w:rPr>
          <w:rFonts w:ascii="Courier New" w:hAnsi="Courier New" w:cs="Courier New"/>
        </w:rPr>
      </w:pPr>
      <w:r w:rsidRPr="00C100C3">
        <w:rPr>
          <w:rFonts w:ascii="Courier New" w:hAnsi="Courier New" w:cs="Courier New"/>
        </w:rPr>
        <w:t>It is the Comforter, the Holy Ghost Himself, who came down on the day of Pentecost</w:t>
      </w:r>
      <w:r w:rsidRPr="00C100C3">
        <w:rPr>
          <w:rFonts w:ascii="Courier New" w:hAnsi="Courier New" w:cs="Courier New"/>
        </w:rPr>
        <w:t xml:space="preserve">, and it is His presence which made Peter say, </w:t>
      </w:r>
      <w:ins w:id="4859" w:author="Comparison" w:date="2013-05-05T19:43:00Z">
        <w:r w:rsidRPr="00AA4B48">
          <w:rPr>
            <w:rFonts w:ascii="Courier New" w:hAnsi="Courier New" w:cs="Courier New"/>
          </w:rPr>
          <w:t>"</w:t>
        </w:r>
      </w:ins>
      <w:del w:id="4860" w:author="Comparison" w:date="2013-05-05T19:43:00Z">
        <w:r w:rsidRPr="00C100C3">
          <w:rPr>
            <w:rFonts w:ascii="Courier New" w:hAnsi="Courier New" w:cs="Courier New"/>
          </w:rPr>
          <w:delText>&amp;#8220;</w:delText>
        </w:r>
      </w:del>
      <w:r w:rsidRPr="00C100C3">
        <w:rPr>
          <w:rFonts w:ascii="Courier New" w:hAnsi="Courier New" w:cs="Courier New"/>
        </w:rPr>
        <w:t>thou hast not lied to men, but unto God</w:t>
      </w:r>
      <w:ins w:id="4861" w:author="Comparison" w:date="2013-05-05T19:43:00Z">
        <w:r w:rsidRPr="00AA4B48">
          <w:rPr>
            <w:rFonts w:ascii="Courier New" w:hAnsi="Courier New" w:cs="Courier New"/>
          </w:rPr>
          <w:t>."</w:t>
        </w:r>
      </w:ins>
      <w:del w:id="4862" w:author="Comparison" w:date="2013-05-05T19:43:00Z">
        <w:r w:rsidRPr="00C100C3">
          <w:rPr>
            <w:rFonts w:ascii="Courier New" w:hAnsi="Courier New" w:cs="Courier New"/>
          </w:rPr>
          <w:delText>.&amp;#8221;</w:delText>
        </w:r>
      </w:del>
    </w:p>
    <w:p w14:paraId="70451BB9" w14:textId="15B3D594"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If we compare the *effects* of the presence of the Holy Ghost as a testimony, it is the contrary which is true. </w:t>
      </w:r>
      <w:ins w:id="4863" w:author="Comparison" w:date="2013-05-05T19:43:00Z">
        <w:r w:rsidRPr="00AA4B48">
          <w:rPr>
            <w:rFonts w:ascii="Courier New" w:hAnsi="Courier New" w:cs="Courier New"/>
          </w:rPr>
          <w:t>"</w:t>
        </w:r>
      </w:ins>
      <w:del w:id="4864" w:author="Comparison" w:date="2013-05-05T19:43:00Z">
        <w:r w:rsidRPr="00C100C3">
          <w:rPr>
            <w:rFonts w:ascii="Courier New" w:hAnsi="Courier New" w:cs="Courier New"/>
          </w:rPr>
          <w:delText>&amp;#8220;</w:delText>
        </w:r>
      </w:del>
      <w:r w:rsidRPr="00C100C3">
        <w:rPr>
          <w:rFonts w:ascii="Courier New" w:hAnsi="Courier New" w:cs="Courier New"/>
        </w:rPr>
        <w:t>He that believeth on me</w:t>
      </w:r>
      <w:ins w:id="4865" w:author="Comparison" w:date="2013-05-05T19:43:00Z">
        <w:r w:rsidRPr="00AA4B48">
          <w:rPr>
            <w:rFonts w:ascii="Courier New" w:hAnsi="Courier New" w:cs="Courier New"/>
          </w:rPr>
          <w:t>,"</w:t>
        </w:r>
      </w:ins>
      <w:del w:id="4866" w:author="Comparison" w:date="2013-05-05T19:43:00Z">
        <w:r w:rsidRPr="00C100C3">
          <w:rPr>
            <w:rFonts w:ascii="Courier New" w:hAnsi="Courier New" w:cs="Courier New"/>
          </w:rPr>
          <w:delText>,&amp;#8221;</w:delText>
        </w:r>
      </w:del>
      <w:r w:rsidRPr="00C100C3">
        <w:rPr>
          <w:rFonts w:ascii="Courier New" w:hAnsi="Courier New" w:cs="Courier New"/>
        </w:rPr>
        <w:t xml:space="preserve"> sa</w:t>
      </w:r>
      <w:r w:rsidRPr="00C100C3">
        <w:rPr>
          <w:rFonts w:ascii="Courier New" w:hAnsi="Courier New" w:cs="Courier New"/>
        </w:rPr>
        <w:t>id Jesus</w:t>
      </w:r>
      <w:ins w:id="4867" w:author="Comparison" w:date="2013-05-05T19:43:00Z">
        <w:r w:rsidRPr="00AA4B48">
          <w:rPr>
            <w:rFonts w:ascii="Courier New" w:hAnsi="Courier New" w:cs="Courier New"/>
          </w:rPr>
          <w:t>," ...</w:t>
        </w:r>
      </w:ins>
      <w:del w:id="4868" w:author="Comparison" w:date="2013-05-05T19:43:00Z">
        <w:r w:rsidRPr="00C100C3">
          <w:rPr>
            <w:rFonts w:ascii="Courier New" w:hAnsi="Courier New" w:cs="Courier New"/>
          </w:rPr>
          <w:delText>, &amp;#8220;&amp;#8230;</w:delText>
        </w:r>
      </w:del>
      <w:r w:rsidRPr="00C100C3">
        <w:rPr>
          <w:rFonts w:ascii="Courier New" w:hAnsi="Courier New" w:cs="Courier New"/>
        </w:rPr>
        <w:t xml:space="preserve"> greater works than these shall he do; because I go unto my Father</w:t>
      </w:r>
      <w:ins w:id="4869" w:author="Comparison" w:date="2013-05-05T19:43:00Z">
        <w:r w:rsidRPr="00AA4B48">
          <w:rPr>
            <w:rFonts w:ascii="Courier New" w:hAnsi="Courier New" w:cs="Courier New"/>
          </w:rPr>
          <w:t>,"</w:t>
        </w:r>
      </w:ins>
      <w:del w:id="4870" w:author="Comparison" w:date="2013-05-05T19:43:00Z">
        <w:r w:rsidRPr="00C100C3">
          <w:rPr>
            <w:rFonts w:ascii="Courier New" w:hAnsi="Courier New" w:cs="Courier New"/>
          </w:rPr>
          <w:delText>,&amp;#8221;</w:delText>
        </w:r>
      </w:del>
      <w:r w:rsidRPr="00C100C3">
        <w:rPr>
          <w:rFonts w:ascii="Courier New" w:hAnsi="Courier New" w:cs="Courier New"/>
        </w:rPr>
        <w:t xml:space="preserve"> @John 14:</w:t>
      </w:r>
      <w:ins w:id="4871" w:author="Comparison" w:date="2013-05-05T19:43:00Z">
        <w:r w:rsidRPr="00AA4B48">
          <w:rPr>
            <w:rFonts w:ascii="Courier New" w:hAnsi="Courier New" w:cs="Courier New"/>
          </w:rPr>
          <w:t xml:space="preserve"> </w:t>
        </w:r>
      </w:ins>
      <w:r w:rsidRPr="00C100C3">
        <w:rPr>
          <w:rFonts w:ascii="Courier New" w:hAnsi="Courier New" w:cs="Courier New"/>
        </w:rPr>
        <w:t>12.</w:t>
      </w:r>
    </w:p>
    <w:p w14:paraId="26456CFD"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To say that the worth of Jesus was greater than that of His disciples is nonsense. One cannot compare God and His creatures, nor the Son of God</w:t>
      </w:r>
      <w:r w:rsidRPr="00C100C3">
        <w:rPr>
          <w:rFonts w:ascii="Courier New" w:hAnsi="Courier New" w:cs="Courier New"/>
        </w:rPr>
        <w:t xml:space="preserve"> with those who are His, however blessed they may be. This is evident. To compare the Holy Ghost manifested in one way, with the Holy Ghost manifested in another way, is unbelief as to His divine Person.</w:t>
      </w:r>
    </w:p>
    <w:p w14:paraId="5072E539" w14:textId="3D6B0124"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 do not say (and I indeed hope that it is not so) </w:t>
      </w:r>
      <w:r w:rsidRPr="00C100C3">
        <w:rPr>
          <w:rFonts w:ascii="Courier New" w:hAnsi="Courier New" w:cs="Courier New"/>
        </w:rPr>
        <w:t>that Mr. M. has abandoned orthodoxy. But the page of his tract, with which we have just been occupied, betrays certainly a very serious rationalism, the fruit of philosophy. It betrays a practical unbelief which is enough to account for the general bearing</w:t>
      </w:r>
      <w:r w:rsidRPr="00C100C3">
        <w:rPr>
          <w:rFonts w:ascii="Courier New" w:hAnsi="Courier New" w:cs="Courier New"/>
        </w:rPr>
        <w:t xml:space="preserve"> of this tract, and which shews itself to the attentive reader in many places. So again, in these words: </w:t>
      </w:r>
      <w:ins w:id="4872" w:author="Comparison" w:date="2013-05-05T19:43:00Z">
        <w:r w:rsidRPr="00AA4B48">
          <w:rPr>
            <w:rFonts w:ascii="Courier New" w:hAnsi="Courier New" w:cs="Courier New"/>
          </w:rPr>
          <w:t>"</w:t>
        </w:r>
      </w:ins>
      <w:del w:id="4873" w:author="Comparison" w:date="2013-05-05T19:43:00Z">
        <w:r w:rsidRPr="00C100C3">
          <w:rPr>
            <w:rFonts w:ascii="Courier New" w:hAnsi="Courier New" w:cs="Courier New"/>
          </w:rPr>
          <w:delText>&amp;#8220;</w:delText>
        </w:r>
      </w:del>
      <w:r w:rsidRPr="00C100C3">
        <w:rPr>
          <w:rFonts w:ascii="Courier New" w:hAnsi="Courier New" w:cs="Courier New"/>
        </w:rPr>
        <w:t>when the apostle says that the children of God are led by His Spirit (@Romans 8:</w:t>
      </w:r>
      <w:ins w:id="4874" w:author="Comparison" w:date="2013-05-05T19:43:00Z">
        <w:r w:rsidRPr="00AA4B48">
          <w:rPr>
            <w:rFonts w:ascii="Courier New" w:hAnsi="Courier New" w:cs="Courier New"/>
          </w:rPr>
          <w:t xml:space="preserve"> </w:t>
        </w:r>
      </w:ins>
      <w:r w:rsidRPr="00C100C3">
        <w:rPr>
          <w:rFonts w:ascii="Courier New" w:hAnsi="Courier New" w:cs="Courier New"/>
        </w:rPr>
        <w:t>14), this has solely reference to faith and holiness in the affe</w:t>
      </w:r>
      <w:r w:rsidRPr="00C100C3">
        <w:rPr>
          <w:rFonts w:ascii="Courier New" w:hAnsi="Courier New" w:cs="Courier New"/>
        </w:rPr>
        <w:t>ctions and in life</w:t>
      </w:r>
      <w:ins w:id="4875" w:author="Comparison" w:date="2013-05-05T19:43:00Z">
        <w:r w:rsidRPr="00AA4B48">
          <w:rPr>
            <w:rFonts w:ascii="Courier New" w:hAnsi="Courier New" w:cs="Courier New"/>
          </w:rPr>
          <w:t>."</w:t>
        </w:r>
      </w:ins>
      <w:del w:id="4876" w:author="Comparison" w:date="2013-05-05T19:43:00Z">
        <w:r w:rsidRPr="00C100C3">
          <w:rPr>
            <w:rFonts w:ascii="Courier New" w:hAnsi="Courier New" w:cs="Courier New"/>
          </w:rPr>
          <w:delText>.&amp;#8221;</w:delText>
        </w:r>
      </w:del>
      <w:r w:rsidRPr="00C100C3">
        <w:rPr>
          <w:rFonts w:ascii="Courier New" w:hAnsi="Courier New" w:cs="Courier New"/>
        </w:rPr>
        <w:t xml:space="preserve"> The influence of the Holy Ghost doubtless manifests itself in these things; but that which is on the mind of the apostle is not the influence of the Spirit only, but the Spirit Himself; that which is on the mind of Mr. M. is a st</w:t>
      </w:r>
      <w:r w:rsidRPr="00C100C3">
        <w:rPr>
          <w:rFonts w:ascii="Courier New" w:hAnsi="Courier New" w:cs="Courier New"/>
        </w:rPr>
        <w:t>ate of soul; in @Romans 8:</w:t>
      </w:r>
      <w:ins w:id="4877" w:author="Comparison" w:date="2013-05-05T19:43:00Z">
        <w:r w:rsidRPr="00AA4B48">
          <w:rPr>
            <w:rFonts w:ascii="Courier New" w:hAnsi="Courier New" w:cs="Courier New"/>
          </w:rPr>
          <w:t xml:space="preserve"> </w:t>
        </w:r>
      </w:ins>
      <w:r w:rsidRPr="00C100C3">
        <w:rPr>
          <w:rFonts w:ascii="Courier New" w:hAnsi="Courier New" w:cs="Courier New"/>
        </w:rPr>
        <w:t xml:space="preserve">16 the apostle says, </w:t>
      </w:r>
      <w:ins w:id="4878" w:author="Comparison" w:date="2013-05-05T19:43:00Z">
        <w:r w:rsidRPr="00AA4B48">
          <w:rPr>
            <w:rFonts w:ascii="Courier New" w:hAnsi="Courier New" w:cs="Courier New"/>
          </w:rPr>
          <w:t>"</w:t>
        </w:r>
      </w:ins>
      <w:del w:id="4879" w:author="Comparison" w:date="2013-05-05T19:43:00Z">
        <w:r w:rsidRPr="00C100C3">
          <w:rPr>
            <w:rFonts w:ascii="Courier New" w:hAnsi="Courier New" w:cs="Courier New"/>
          </w:rPr>
          <w:delText>&amp;#8220;</w:delText>
        </w:r>
      </w:del>
      <w:r w:rsidRPr="00C100C3">
        <w:rPr>
          <w:rFonts w:ascii="Courier New" w:hAnsi="Courier New" w:cs="Courier New"/>
        </w:rPr>
        <w:t>it is the same Spirit</w:t>
      </w:r>
      <w:ins w:id="4880" w:author="Comparison" w:date="2013-05-05T19:43:00Z">
        <w:r w:rsidRPr="00AA4B48">
          <w:rPr>
            <w:rFonts w:ascii="Courier New" w:hAnsi="Courier New" w:cs="Courier New"/>
          </w:rPr>
          <w:t>,"</w:t>
        </w:r>
      </w:ins>
      <w:del w:id="4881" w:author="Comparison" w:date="2013-05-05T19:43:00Z">
        <w:r w:rsidRPr="00C100C3">
          <w:rPr>
            <w:rFonts w:ascii="Courier New" w:hAnsi="Courier New" w:cs="Courier New"/>
          </w:rPr>
          <w:delText>,&amp;#8221;</w:delText>
        </w:r>
      </w:del>
      <w:r w:rsidRPr="00C100C3">
        <w:rPr>
          <w:rFonts w:ascii="Courier New" w:hAnsi="Courier New" w:cs="Courier New"/>
        </w:rPr>
        <w:t xml:space="preserve"> or </w:t>
      </w:r>
      <w:ins w:id="4882" w:author="Comparison" w:date="2013-05-05T19:43:00Z">
        <w:r w:rsidRPr="00AA4B48">
          <w:rPr>
            <w:rFonts w:ascii="Courier New" w:hAnsi="Courier New" w:cs="Courier New"/>
          </w:rPr>
          <w:t>"</w:t>
        </w:r>
      </w:ins>
      <w:del w:id="4883" w:author="Comparison" w:date="2013-05-05T19:43:00Z">
        <w:r w:rsidRPr="00C100C3">
          <w:rPr>
            <w:rFonts w:ascii="Courier New" w:hAnsi="Courier New" w:cs="Courier New"/>
          </w:rPr>
          <w:delText>&amp;#8220;</w:delText>
        </w:r>
      </w:del>
      <w:r w:rsidRPr="00C100C3">
        <w:rPr>
          <w:rFonts w:ascii="Courier New" w:hAnsi="Courier New" w:cs="Courier New"/>
        </w:rPr>
        <w:t>the Spirit itself</w:t>
      </w:r>
      <w:ins w:id="4884" w:author="Comparison" w:date="2013-05-05T19:43:00Z">
        <w:r w:rsidRPr="00AA4B48">
          <w:rPr>
            <w:rFonts w:ascii="Courier New" w:hAnsi="Courier New" w:cs="Courier New"/>
          </w:rPr>
          <w:t>."</w:t>
        </w:r>
      </w:ins>
      <w:del w:id="4885" w:author="Comparison" w:date="2013-05-05T19:43:00Z">
        <w:r w:rsidRPr="00C100C3">
          <w:rPr>
            <w:rFonts w:ascii="Courier New" w:hAnsi="Courier New" w:cs="Courier New"/>
          </w:rPr>
          <w:delText>.&amp;#8221;</w:delText>
        </w:r>
      </w:del>
      <w:r w:rsidRPr="00C100C3">
        <w:rPr>
          <w:rFonts w:ascii="Courier New" w:hAnsi="Courier New" w:cs="Courier New"/>
        </w:rPr>
        <w:t xml:space="preserve"> And again, </w:t>
      </w:r>
      <w:ins w:id="4886" w:author="Comparison" w:date="2013-05-05T19:43:00Z">
        <w:r w:rsidRPr="00AA4B48">
          <w:rPr>
            <w:rFonts w:ascii="Courier New" w:hAnsi="Courier New" w:cs="Courier New"/>
          </w:rPr>
          <w:t>"</w:t>
        </w:r>
      </w:ins>
      <w:del w:id="4887" w:author="Comparison" w:date="2013-05-05T19:43:00Z">
        <w:r w:rsidRPr="00C100C3">
          <w:rPr>
            <w:rFonts w:ascii="Courier New" w:hAnsi="Courier New" w:cs="Courier New"/>
          </w:rPr>
          <w:delText>&amp;#8220;</w:delText>
        </w:r>
      </w:del>
      <w:r w:rsidRPr="00C100C3">
        <w:rPr>
          <w:rFonts w:ascii="Courier New" w:hAnsi="Courier New" w:cs="Courier New"/>
        </w:rPr>
        <w:t>the Spirit helpeth</w:t>
      </w:r>
      <w:ins w:id="4888" w:author="Comparison" w:date="2013-05-05T19:43:00Z">
        <w:r w:rsidRPr="00AA4B48">
          <w:rPr>
            <w:rFonts w:ascii="Courier New" w:hAnsi="Courier New" w:cs="Courier New"/>
          </w:rPr>
          <w:t>," "</w:t>
        </w:r>
      </w:ins>
      <w:del w:id="4889" w:author="Comparison" w:date="2013-05-05T19:43:00Z">
        <w:r w:rsidRPr="00C100C3">
          <w:rPr>
            <w:rFonts w:ascii="Courier New" w:hAnsi="Courier New" w:cs="Courier New"/>
          </w:rPr>
          <w:delText>,&amp;#8221; &amp;#8220;</w:delText>
        </w:r>
      </w:del>
      <w:r w:rsidRPr="00C100C3">
        <w:rPr>
          <w:rFonts w:ascii="Courier New" w:hAnsi="Courier New" w:cs="Courier New"/>
        </w:rPr>
        <w:t>the Spirit maketh intercession</w:t>
      </w:r>
      <w:ins w:id="4890" w:author="Comparison" w:date="2013-05-05T19:43:00Z">
        <w:r w:rsidRPr="00AA4B48">
          <w:rPr>
            <w:rFonts w:ascii="Courier New" w:hAnsi="Courier New" w:cs="Courier New"/>
          </w:rPr>
          <w:t>,"</w:t>
        </w:r>
      </w:ins>
      <w:del w:id="4891" w:author="Comparison" w:date="2013-05-05T19:43:00Z">
        <w:r w:rsidRPr="00C100C3">
          <w:rPr>
            <w:rFonts w:ascii="Courier New" w:hAnsi="Courier New" w:cs="Courier New"/>
          </w:rPr>
          <w:delText>,&amp;#8221;</w:delText>
        </w:r>
      </w:del>
      <w:r w:rsidRPr="00C100C3">
        <w:rPr>
          <w:rFonts w:ascii="Courier New" w:hAnsi="Courier New" w:cs="Courier New"/>
        </w:rPr>
        <w:t xml:space="preserve"> the Spirit </w:t>
      </w:r>
      <w:ins w:id="4892" w:author="Comparison" w:date="2013-05-05T19:43:00Z">
        <w:r w:rsidRPr="00AA4B48">
          <w:rPr>
            <w:rFonts w:ascii="Courier New" w:hAnsi="Courier New" w:cs="Courier New"/>
          </w:rPr>
          <w:t>"</w:t>
        </w:r>
      </w:ins>
      <w:del w:id="4893" w:author="Comparison" w:date="2013-05-05T19:43:00Z">
        <w:r w:rsidRPr="00C100C3">
          <w:rPr>
            <w:rFonts w:ascii="Courier New" w:hAnsi="Courier New" w:cs="Courier New"/>
          </w:rPr>
          <w:delText>&amp;#8220;</w:delText>
        </w:r>
      </w:del>
      <w:r w:rsidRPr="00C100C3">
        <w:rPr>
          <w:rFonts w:ascii="Courier New" w:hAnsi="Courier New" w:cs="Courier New"/>
        </w:rPr>
        <w:t>dwelleth</w:t>
      </w:r>
      <w:ins w:id="4894" w:author="Comparison" w:date="2013-05-05T19:43:00Z">
        <w:r w:rsidRPr="00AA4B48">
          <w:rPr>
            <w:rFonts w:ascii="Courier New" w:hAnsi="Courier New" w:cs="Courier New"/>
          </w:rPr>
          <w:t>"</w:t>
        </w:r>
      </w:ins>
      <w:del w:id="4895" w:author="Comparison" w:date="2013-05-05T19:43:00Z">
        <w:r w:rsidRPr="00C100C3">
          <w:rPr>
            <w:rFonts w:ascii="Courier New" w:hAnsi="Courier New" w:cs="Courier New"/>
          </w:rPr>
          <w:delText>&amp;#8221;</w:delText>
        </w:r>
      </w:del>
      <w:r w:rsidRPr="00C100C3">
        <w:rPr>
          <w:rFonts w:ascii="Courier New" w:hAnsi="Courier New" w:cs="Courier New"/>
        </w:rPr>
        <w:t xml:space="preserve"> in us.</w:t>
      </w:r>
    </w:p>
    <w:p w14:paraId="62D0A83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Tha</w:t>
      </w:r>
      <w:r w:rsidRPr="00C100C3">
        <w:rPr>
          <w:rFonts w:ascii="Courier New" w:hAnsi="Courier New" w:cs="Courier New"/>
        </w:rPr>
        <w:t>t the Irvingites said that there was more than one Immanuel, is a thing I never heard them accused of; and I have great doubts of it, however they have been deceived by the enemy. However that may be, we have not now to deal with them. But I pray my brethr</w:t>
      </w:r>
      <w:r w:rsidRPr="00C100C3">
        <w:rPr>
          <w:rFonts w:ascii="Courier New" w:hAnsi="Courier New" w:cs="Courier New"/>
        </w:rPr>
        <w:t>en to be well on their guard against that rationalistic unbelief, which the tract we are examining manifests concerning the presence of the Holy Ghost, and against the efforts which have for their object to</w:t>
      </w:r>
    </w:p>
    <w:p w14:paraId="79D1AD53"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{179}</w:t>
      </w:r>
    </w:p>
    <w:p w14:paraId="7BF35291" w14:textId="1C892645" w:rsidR="00000000" w:rsidRPr="00C100C3" w:rsidRDefault="00362818" w:rsidP="00C100C3">
      <w:pPr>
        <w:pStyle w:val="PlainText"/>
        <w:rPr>
          <w:rFonts w:ascii="Courier New" w:hAnsi="Courier New" w:cs="Courier New"/>
        </w:rPr>
      </w:pPr>
      <w:r w:rsidRPr="00C100C3">
        <w:rPr>
          <w:rFonts w:ascii="Courier New" w:hAnsi="Courier New" w:cs="Courier New"/>
        </w:rPr>
        <w:t>substitute for the personal presence of t</w:t>
      </w:r>
      <w:r w:rsidRPr="00C100C3">
        <w:rPr>
          <w:rFonts w:ascii="Courier New" w:hAnsi="Courier New" w:cs="Courier New"/>
        </w:rPr>
        <w:t>he Holy Ghost in us, a real presence of the Spirit *with* us. All that this page contains seems to me extremely serious, and makes me more uneasy as regards Mr. M. than nearly all the rest of his tract. I do not know where he learnt these things; but I rec</w:t>
      </w:r>
      <w:r w:rsidRPr="00C100C3">
        <w:rPr>
          <w:rFonts w:ascii="Courier New" w:hAnsi="Courier New" w:cs="Courier New"/>
        </w:rPr>
        <w:t>ognize there, in the expressions, in the use of the word, in the manner of quoting from it, as well as</w:t>
      </w:r>
      <w:del w:id="4896" w:author="Comparison" w:date="2013-05-05T19:43:00Z">
        <w:r w:rsidRPr="00C100C3">
          <w:rPr>
            <w:rFonts w:ascii="Courier New" w:hAnsi="Courier New" w:cs="Courier New"/>
          </w:rPr>
          <w:delText>&amp;#8217;</w:delText>
        </w:r>
      </w:del>
      <w:r w:rsidRPr="00C100C3">
        <w:rPr>
          <w:rFonts w:ascii="Courier New" w:hAnsi="Courier New" w:cs="Courier New"/>
        </w:rPr>
        <w:t xml:space="preserve"> in the doctrine, marks so evident of a work of the enemy, a work which I have seen elsewhere, that I confess it alarms me exceedingly. Does he thi</w:t>
      </w:r>
      <w:r w:rsidRPr="00C100C3">
        <w:rPr>
          <w:rFonts w:ascii="Courier New" w:hAnsi="Courier New" w:cs="Courier New"/>
        </w:rPr>
        <w:t xml:space="preserve">nk that the personal presence of the Holy Ghost only took place when He descended on Jesus? And, as we have already asked, is it to this that he applies the expression </w:t>
      </w:r>
      <w:ins w:id="4897" w:author="Comparison" w:date="2013-05-05T19:43:00Z">
        <w:r w:rsidRPr="00AA4B48">
          <w:rPr>
            <w:rFonts w:ascii="Courier New" w:hAnsi="Courier New" w:cs="Courier New"/>
          </w:rPr>
          <w:t>"</w:t>
        </w:r>
      </w:ins>
      <w:del w:id="4898" w:author="Comparison" w:date="2013-05-05T19:43:00Z">
        <w:r w:rsidRPr="00C100C3">
          <w:rPr>
            <w:rFonts w:ascii="Courier New" w:hAnsi="Courier New" w:cs="Courier New"/>
          </w:rPr>
          <w:delText>&amp;#8220;</w:delText>
        </w:r>
      </w:del>
      <w:r w:rsidRPr="00C100C3">
        <w:rPr>
          <w:rFonts w:ascii="Courier New" w:hAnsi="Courier New" w:cs="Courier New"/>
        </w:rPr>
        <w:t>the fulness of the Godhead</w:t>
      </w:r>
      <w:ins w:id="4899" w:author="Comparison" w:date="2013-05-05T19:43:00Z">
        <w:r w:rsidRPr="00AA4B48">
          <w:rPr>
            <w:rFonts w:ascii="Courier New" w:hAnsi="Courier New" w:cs="Courier New"/>
          </w:rPr>
          <w:t>"?</w:t>
        </w:r>
      </w:ins>
      <w:del w:id="4900" w:author="Comparison" w:date="2013-05-05T19:43:00Z">
        <w:r w:rsidRPr="00C100C3">
          <w:rPr>
            <w:rFonts w:ascii="Courier New" w:hAnsi="Courier New" w:cs="Courier New"/>
          </w:rPr>
          <w:delText>&amp;#8221;?</w:delText>
        </w:r>
      </w:del>
    </w:p>
    <w:p w14:paraId="40B389D3" w14:textId="32199BF7" w:rsidR="00000000" w:rsidRPr="00C100C3" w:rsidRDefault="00362818" w:rsidP="00C100C3">
      <w:pPr>
        <w:pStyle w:val="PlainText"/>
        <w:rPr>
          <w:rFonts w:ascii="Courier New" w:hAnsi="Courier New" w:cs="Courier New"/>
        </w:rPr>
      </w:pPr>
      <w:r w:rsidRPr="00C100C3">
        <w:rPr>
          <w:rFonts w:ascii="Courier New" w:hAnsi="Courier New" w:cs="Courier New"/>
        </w:rPr>
        <w:t>Whilst fully recognizing that it was the Holy</w:t>
      </w:r>
      <w:r w:rsidRPr="00C100C3">
        <w:rPr>
          <w:rFonts w:ascii="Courier New" w:hAnsi="Courier New" w:cs="Courier New"/>
        </w:rPr>
        <w:t xml:space="preserve"> Ghost in Person who descended on Jesus, it is certain that, generally speaking, the word of God shews the personal coming of the Holy Ghost the Comforter, to be a result of the ascension of Jesus; that it was then that the Holy Ghost was personally sent f</w:t>
      </w:r>
      <w:r w:rsidRPr="00C100C3">
        <w:rPr>
          <w:rFonts w:ascii="Courier New" w:hAnsi="Courier New" w:cs="Courier New"/>
        </w:rPr>
        <w:t>rom on high as that other Comforter, who was to abide with us for ever. Before that, the distinctive thing was the presence of the Son, without the possibility of separating the Father from Him (@John 14:</w:t>
      </w:r>
      <w:ins w:id="4901" w:author="Comparison" w:date="2013-05-05T19:43:00Z">
        <w:r w:rsidRPr="00AA4B48">
          <w:rPr>
            <w:rFonts w:ascii="Courier New" w:hAnsi="Courier New" w:cs="Courier New"/>
          </w:rPr>
          <w:t xml:space="preserve"> </w:t>
        </w:r>
      </w:ins>
      <w:r w:rsidRPr="00C100C3">
        <w:rPr>
          <w:rFonts w:ascii="Courier New" w:hAnsi="Courier New" w:cs="Courier New"/>
        </w:rPr>
        <w:t>10), and the Holy Ghost (@Matthew 12:</w:t>
      </w:r>
      <w:ins w:id="4902" w:author="Comparison" w:date="2013-05-05T19:43:00Z">
        <w:r w:rsidRPr="00AA4B48">
          <w:rPr>
            <w:rFonts w:ascii="Courier New" w:hAnsi="Courier New" w:cs="Courier New"/>
          </w:rPr>
          <w:t xml:space="preserve"> </w:t>
        </w:r>
      </w:ins>
      <w:r w:rsidRPr="00C100C3">
        <w:rPr>
          <w:rFonts w:ascii="Courier New" w:hAnsi="Courier New" w:cs="Courier New"/>
        </w:rPr>
        <w:t>28), as many pa</w:t>
      </w:r>
      <w:r w:rsidRPr="00C100C3">
        <w:rPr>
          <w:rFonts w:ascii="Courier New" w:hAnsi="Courier New" w:cs="Courier New"/>
        </w:rPr>
        <w:t>ssages shew. That which distinguishes the present time, since Pentecost, is the presence of the Holy Ghost, from whom we cannot separate the Father or the Son; @John 14:</w:t>
      </w:r>
      <w:ins w:id="4903" w:author="Comparison" w:date="2013-05-05T19:43:00Z">
        <w:r w:rsidRPr="00AA4B48">
          <w:rPr>
            <w:rFonts w:ascii="Courier New" w:hAnsi="Courier New" w:cs="Courier New"/>
          </w:rPr>
          <w:t xml:space="preserve"> </w:t>
        </w:r>
      </w:ins>
      <w:r w:rsidRPr="00C100C3">
        <w:rPr>
          <w:rFonts w:ascii="Courier New" w:hAnsi="Courier New" w:cs="Courier New"/>
        </w:rPr>
        <w:t>23.</w:t>
      </w:r>
    </w:p>
    <w:p w14:paraId="42BB34F3" w14:textId="20A68FFC"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Is it thus then that Mr. M. has learnt only to see a </w:t>
      </w:r>
      <w:ins w:id="4904" w:author="Comparison" w:date="2013-05-05T19:43:00Z">
        <w:r w:rsidRPr="00AA4B48">
          <w:rPr>
            <w:rFonts w:ascii="Courier New" w:hAnsi="Courier New" w:cs="Courier New"/>
          </w:rPr>
          <w:t>"</w:t>
        </w:r>
      </w:ins>
      <w:del w:id="4905" w:author="Comparison" w:date="2013-05-05T19:43:00Z">
        <w:r w:rsidRPr="00C100C3">
          <w:rPr>
            <w:rFonts w:ascii="Courier New" w:hAnsi="Courier New" w:cs="Courier New"/>
          </w:rPr>
          <w:delText>&amp;#8220;</w:delText>
        </w:r>
      </w:del>
      <w:r w:rsidRPr="00C100C3">
        <w:rPr>
          <w:rFonts w:ascii="Courier New" w:hAnsi="Courier New" w:cs="Courier New"/>
        </w:rPr>
        <w:t>fulness *in the testim</w:t>
      </w:r>
      <w:r w:rsidRPr="00C100C3">
        <w:rPr>
          <w:rFonts w:ascii="Courier New" w:hAnsi="Courier New" w:cs="Courier New"/>
        </w:rPr>
        <w:t>ony* of the Holy Ghost to</w:t>
      </w:r>
      <w:ins w:id="4906" w:author="Comparison" w:date="2013-05-05T19:43:00Z">
        <w:r w:rsidRPr="00AA4B48">
          <w:rPr>
            <w:rFonts w:ascii="Courier New" w:hAnsi="Courier New" w:cs="Courier New"/>
          </w:rPr>
          <w:t xml:space="preserve"> </w:t>
        </w:r>
      </w:ins>
      <w:del w:id="4907" w:author="Comparison" w:date="2013-05-05T19:43:00Z">
        <w:r w:rsidRPr="00C100C3">
          <w:rPr>
            <w:rFonts w:ascii="Courier New" w:hAnsi="Courier New" w:cs="Courier New"/>
          </w:rPr>
          <w:delText>:</w:delText>
        </w:r>
      </w:del>
      <w:r w:rsidRPr="00C100C3">
        <w:rPr>
          <w:rFonts w:ascii="Courier New" w:hAnsi="Courier New" w:cs="Courier New"/>
        </w:rPr>
        <w:t xml:space="preserve">the </w:t>
      </w:r>
      <w:ins w:id="4908" w:author="Comparison" w:date="2013-05-05T19:43:00Z">
        <w:r w:rsidRPr="00AA4B48">
          <w:rPr>
            <w:rFonts w:ascii="Courier New" w:hAnsi="Courier New" w:cs="Courier New"/>
          </w:rPr>
          <w:t>Christian's</w:t>
        </w:r>
      </w:ins>
      <w:del w:id="4909" w:author="Comparison" w:date="2013-05-05T19:43:00Z">
        <w:r w:rsidRPr="00C100C3">
          <w:rPr>
            <w:rFonts w:ascii="Courier New" w:hAnsi="Courier New" w:cs="Courier New"/>
          </w:rPr>
          <w:delText>Christian&amp;#8217;s</w:delText>
        </w:r>
      </w:del>
      <w:r w:rsidRPr="00C100C3">
        <w:rPr>
          <w:rFonts w:ascii="Courier New" w:hAnsi="Courier New" w:cs="Courier New"/>
        </w:rPr>
        <w:t xml:space="preserve"> heart, which is unknown in the past dispensation</w:t>
      </w:r>
      <w:ins w:id="4910" w:author="Comparison" w:date="2013-05-05T19:43:00Z">
        <w:r w:rsidRPr="00AA4B48">
          <w:rPr>
            <w:rFonts w:ascii="Courier New" w:hAnsi="Courier New" w:cs="Courier New"/>
          </w:rPr>
          <w:t>"¦?</w:t>
        </w:r>
      </w:ins>
      <w:del w:id="4911" w:author="Comparison" w:date="2013-05-05T19:43:00Z">
        <w:r w:rsidRPr="00C100C3">
          <w:rPr>
            <w:rFonts w:ascii="Courier New" w:hAnsi="Courier New" w:cs="Courier New"/>
          </w:rPr>
          <w:delText>&amp;#8221;?|</w:delText>
        </w:r>
      </w:del>
      <w:r w:rsidRPr="00C100C3">
        <w:rPr>
          <w:rFonts w:ascii="Courier New" w:hAnsi="Courier New" w:cs="Courier New"/>
        </w:rPr>
        <w:t xml:space="preserve"> Is this all? Has not the Comforter been sent from on high after the ascension of Jesus? Is it not said (@John 7:</w:t>
      </w:r>
      <w:ins w:id="4912" w:author="Comparison" w:date="2013-05-05T19:43:00Z">
        <w:r w:rsidRPr="00AA4B48">
          <w:rPr>
            <w:rFonts w:ascii="Courier New" w:hAnsi="Courier New" w:cs="Courier New"/>
          </w:rPr>
          <w:t xml:space="preserve"> </w:t>
        </w:r>
      </w:ins>
      <w:r w:rsidRPr="00C100C3">
        <w:rPr>
          <w:rFonts w:ascii="Courier New" w:hAnsi="Courier New" w:cs="Courier New"/>
        </w:rPr>
        <w:t xml:space="preserve">39), that </w:t>
      </w:r>
      <w:ins w:id="4913" w:author="Comparison" w:date="2013-05-05T19:43:00Z">
        <w:r w:rsidRPr="00AA4B48">
          <w:rPr>
            <w:rFonts w:ascii="Courier New" w:hAnsi="Courier New" w:cs="Courier New"/>
          </w:rPr>
          <w:t>"</w:t>
        </w:r>
      </w:ins>
      <w:del w:id="4914" w:author="Comparison" w:date="2013-05-05T19:43:00Z">
        <w:r w:rsidRPr="00C100C3">
          <w:rPr>
            <w:rFonts w:ascii="Courier New" w:hAnsi="Courier New" w:cs="Courier New"/>
          </w:rPr>
          <w:delText>&amp;#8220;</w:delText>
        </w:r>
      </w:del>
      <w:r w:rsidRPr="00C100C3">
        <w:rPr>
          <w:rFonts w:ascii="Courier New" w:hAnsi="Courier New" w:cs="Courier New"/>
        </w:rPr>
        <w:t>the Holy Ghost was no</w:t>
      </w:r>
      <w:r w:rsidRPr="00C100C3">
        <w:rPr>
          <w:rFonts w:ascii="Courier New" w:hAnsi="Courier New" w:cs="Courier New"/>
        </w:rPr>
        <w:t>t yet [given]; because that Jesus was not yet glorified</w:t>
      </w:r>
      <w:ins w:id="4915" w:author="Comparison" w:date="2013-05-05T19:43:00Z">
        <w:r w:rsidRPr="00AA4B48">
          <w:rPr>
            <w:rFonts w:ascii="Courier New" w:hAnsi="Courier New" w:cs="Courier New"/>
          </w:rPr>
          <w:t>"?</w:t>
        </w:r>
      </w:ins>
      <w:del w:id="4916" w:author="Comparison" w:date="2013-05-05T19:43:00Z">
        <w:r w:rsidRPr="00C100C3">
          <w:rPr>
            <w:rFonts w:ascii="Courier New" w:hAnsi="Courier New" w:cs="Courier New"/>
          </w:rPr>
          <w:delText>&amp;#8221;?</w:delText>
        </w:r>
      </w:del>
      <w:r w:rsidRPr="00C100C3">
        <w:rPr>
          <w:rFonts w:ascii="Courier New" w:hAnsi="Courier New" w:cs="Courier New"/>
        </w:rPr>
        <w:t xml:space="preserve"> In nowise is it believed, that the faithful of the last dispensation were, as he accuses us of saying</w:t>
      </w:r>
      <w:ins w:id="4917" w:author="Comparison" w:date="2013-05-05T19:43:00Z">
        <w:r w:rsidRPr="00AA4B48">
          <w:rPr>
            <w:rFonts w:ascii="Courier New" w:hAnsi="Courier New" w:cs="Courier New"/>
          </w:rPr>
          <w:t>, "</w:t>
        </w:r>
      </w:ins>
      <w:del w:id="4918" w:author="Comparison" w:date="2013-05-05T19:43:00Z">
        <w:r w:rsidRPr="00C100C3">
          <w:rPr>
            <w:rFonts w:ascii="Courier New" w:hAnsi="Courier New" w:cs="Courier New"/>
          </w:rPr>
          <w:delText xml:space="preserve">,&amp;#8221; </w:delText>
        </w:r>
      </w:del>
      <w:r w:rsidRPr="00C100C3">
        <w:rPr>
          <w:rFonts w:ascii="Courier New" w:hAnsi="Courier New" w:cs="Courier New"/>
        </w:rPr>
        <w:t>strangers to the work of the Holy Ghost</w:t>
      </w:r>
      <w:ins w:id="4919" w:author="Comparison" w:date="2013-05-05T19:43:00Z">
        <w:r w:rsidRPr="00AA4B48">
          <w:rPr>
            <w:rFonts w:ascii="Courier New" w:hAnsi="Courier New" w:cs="Courier New"/>
          </w:rPr>
          <w:t>"</w:t>
        </w:r>
      </w:ins>
      <w:del w:id="4920" w:author="Comparison" w:date="2013-05-05T19:43:00Z">
        <w:r w:rsidRPr="00C100C3">
          <w:rPr>
            <w:rFonts w:ascii="Courier New" w:hAnsi="Courier New" w:cs="Courier New"/>
          </w:rPr>
          <w:delText>&amp;#8221;</w:delText>
        </w:r>
      </w:del>
      <w:r w:rsidRPr="00C100C3">
        <w:rPr>
          <w:rFonts w:ascii="Courier New" w:hAnsi="Courier New" w:cs="Courier New"/>
        </w:rPr>
        <w:t xml:space="preserve"> or to divine life; but we believe t</w:t>
      </w:r>
      <w:r w:rsidRPr="00C100C3">
        <w:rPr>
          <w:rFonts w:ascii="Courier New" w:hAnsi="Courier New" w:cs="Courier New"/>
        </w:rPr>
        <w:t>hat the Comforter *was not yet</w:t>
      </w:r>
      <w:del w:id="4921" w:author="Comparison" w:date="2013-05-05T19:43:00Z">
        <w:r w:rsidRPr="00C100C3">
          <w:rPr>
            <w:rFonts w:ascii="Courier New" w:hAnsi="Courier New" w:cs="Courier New"/>
          </w:rPr>
          <w:delText>*</w:delText>
        </w:r>
      </w:del>
      <w:r w:rsidRPr="00C100C3">
        <w:rPr>
          <w:rFonts w:ascii="Courier New" w:hAnsi="Courier New" w:cs="Courier New"/>
        </w:rPr>
        <w:t xml:space="preserve"> given</w:t>
      </w:r>
      <w:ins w:id="4922" w:author="Comparison" w:date="2013-05-05T19:43:00Z">
        <w:r w:rsidRPr="00AA4B48">
          <w:rPr>
            <w:rFonts w:ascii="Courier New" w:hAnsi="Courier New" w:cs="Courier New"/>
          </w:rPr>
          <w:t>*,</w:t>
        </w:r>
      </w:ins>
      <w:del w:id="4923" w:author="Comparison" w:date="2013-05-05T19:43:00Z">
        <w:r w:rsidRPr="00C100C3">
          <w:rPr>
            <w:rFonts w:ascii="Courier New" w:hAnsi="Courier New" w:cs="Courier New"/>
          </w:rPr>
          <w:delText>,</w:delText>
        </w:r>
      </w:del>
      <w:r w:rsidRPr="00C100C3">
        <w:rPr>
          <w:rFonts w:ascii="Courier New" w:hAnsi="Courier New" w:cs="Courier New"/>
        </w:rPr>
        <w:t xml:space="preserve"> as He was given when the work of Jesus had been finished. Does not the word of God say it?</w:t>
      </w:r>
    </w:p>
    <w:p w14:paraId="22EB2B31" w14:textId="30EE70D8" w:rsidR="00000000" w:rsidRPr="00C100C3" w:rsidRDefault="00362818" w:rsidP="00C100C3">
      <w:pPr>
        <w:pStyle w:val="PlainText"/>
        <w:rPr>
          <w:rFonts w:ascii="Courier New" w:hAnsi="Courier New" w:cs="Courier New"/>
        </w:rPr>
      </w:pPr>
      <w:r w:rsidRPr="00C100C3">
        <w:rPr>
          <w:rFonts w:ascii="Courier New" w:hAnsi="Courier New" w:cs="Courier New"/>
        </w:rPr>
        <w:t xml:space="preserve">One remark on the subject of the </w:t>
      </w:r>
      <w:ins w:id="4924" w:author="Comparison" w:date="2013-05-05T19:43:00Z">
        <w:r w:rsidRPr="00AA4B48">
          <w:rPr>
            <w:rFonts w:ascii="Courier New" w:hAnsi="Courier New" w:cs="Courier New"/>
          </w:rPr>
          <w:t>Lord's</w:t>
        </w:r>
      </w:ins>
      <w:del w:id="4925" w:author="Comparison" w:date="2013-05-05T19:43:00Z">
        <w:r w:rsidRPr="00C100C3">
          <w:rPr>
            <w:rFonts w:ascii="Courier New" w:hAnsi="Courier New" w:cs="Courier New"/>
          </w:rPr>
          <w:delText>Lord&amp;#8217;s</w:delText>
        </w:r>
      </w:del>
      <w:r w:rsidRPr="00C100C3">
        <w:rPr>
          <w:rFonts w:ascii="Courier New" w:hAnsi="Courier New" w:cs="Courier New"/>
        </w:rPr>
        <w:t xml:space="preserve"> return.</w:t>
      </w:r>
    </w:p>
    <w:p w14:paraId="64BC802B" w14:textId="77777777" w:rsidR="00000000" w:rsidRPr="00AA4B48" w:rsidRDefault="00362818" w:rsidP="00AA4B48">
      <w:pPr>
        <w:pStyle w:val="PlainText"/>
        <w:rPr>
          <w:ins w:id="4926" w:author="Comparison" w:date="2013-05-05T19:43:00Z"/>
          <w:rFonts w:ascii="Courier New" w:hAnsi="Courier New" w:cs="Courier New"/>
        </w:rPr>
      </w:pPr>
      <w:r w:rsidRPr="00C100C3">
        <w:rPr>
          <w:rFonts w:ascii="Courier New" w:hAnsi="Courier New" w:cs="Courier New"/>
        </w:rPr>
        <w:t>Mr. M. says on this subject</w:t>
      </w:r>
      <w:ins w:id="4927" w:author="Comparison" w:date="2013-05-05T19:43:00Z">
        <w:r w:rsidRPr="00AA4B48">
          <w:rPr>
            <w:rFonts w:ascii="Courier New" w:hAnsi="Courier New" w:cs="Courier New"/>
          </w:rPr>
          <w:t>¦, "</w:t>
        </w:r>
      </w:ins>
      <w:del w:id="4928" w:author="Comparison" w:date="2013-05-05T19:43:00Z">
        <w:r w:rsidRPr="00C100C3">
          <w:rPr>
            <w:rFonts w:ascii="Courier New" w:hAnsi="Courier New" w:cs="Courier New"/>
          </w:rPr>
          <w:delText>,| &amp;#8220;</w:delText>
        </w:r>
      </w:del>
      <w:r w:rsidRPr="00C100C3">
        <w:rPr>
          <w:rFonts w:ascii="Courier New" w:hAnsi="Courier New" w:cs="Courier New"/>
        </w:rPr>
        <w:t xml:space="preserve">It was apparently </w:t>
      </w:r>
      <w:ins w:id="4929" w:author="Comparison" w:date="2013-05-05T19:43:00Z">
        <w:r w:rsidRPr="00AA4B48">
          <w:rPr>
            <w:rFonts w:ascii="Courier New" w:hAnsi="Courier New" w:cs="Courier New"/>
          </w:rPr>
          <w:t>Paul's</w:t>
        </w:r>
      </w:ins>
      <w:del w:id="4930" w:author="Comparison" w:date="2013-05-05T19:43:00Z">
        <w:r w:rsidRPr="00C100C3">
          <w:rPr>
            <w:rFonts w:ascii="Courier New" w:hAnsi="Courier New" w:cs="Courier New"/>
          </w:rPr>
          <w:delText>Paul&amp;#8217;s</w:delText>
        </w:r>
      </w:del>
      <w:r w:rsidRPr="00C100C3">
        <w:rPr>
          <w:rFonts w:ascii="Courier New" w:hAnsi="Courier New" w:cs="Courier New"/>
        </w:rPr>
        <w:t xml:space="preserve"> ex</w:t>
      </w:r>
      <w:r w:rsidRPr="00C100C3">
        <w:rPr>
          <w:rFonts w:ascii="Courier New" w:hAnsi="Courier New" w:cs="Courier New"/>
        </w:rPr>
        <w:t>pectation when he wrote the first of his epistles; but towards the close of his life, he reckoned he would die</w:t>
      </w:r>
      <w:ins w:id="4931" w:author="Comparison" w:date="2013-05-05T19:43:00Z">
        <w:r w:rsidRPr="00AA4B48">
          <w:rPr>
            <w:rFonts w:ascii="Courier New" w:hAnsi="Courier New" w:cs="Courier New"/>
          </w:rPr>
          <w:t>"</w:t>
        </w:r>
      </w:ins>
    </w:p>
    <w:p w14:paraId="2E8DD62D" w14:textId="77777777" w:rsidR="00000000" w:rsidRPr="00AA4B48" w:rsidRDefault="00362818" w:rsidP="00AA4B48">
      <w:pPr>
        <w:pStyle w:val="PlainText"/>
        <w:rPr>
          <w:ins w:id="4932" w:author="Comparison" w:date="2013-05-05T19:43:00Z"/>
          <w:rFonts w:ascii="Courier New" w:hAnsi="Courier New" w:cs="Courier New"/>
        </w:rPr>
      </w:pPr>
      <w:ins w:id="4933" w:author="Comparison" w:date="2013-05-05T19:43:00Z">
        <w:r w:rsidRPr="00AA4B48">
          <w:rPr>
            <w:rFonts w:ascii="Courier New" w:hAnsi="Courier New" w:cs="Courier New"/>
          </w:rPr>
          <w:t>¦ Page 108.</w:t>
        </w:r>
      </w:ins>
    </w:p>
    <w:p w14:paraId="125E4D0C" w14:textId="77777777" w:rsidR="00000000" w:rsidRPr="00AA4B48" w:rsidRDefault="00362818" w:rsidP="00AA4B48">
      <w:pPr>
        <w:pStyle w:val="PlainText"/>
        <w:rPr>
          <w:ins w:id="4934" w:author="Comparison" w:date="2013-05-05T19:43:00Z"/>
          <w:rFonts w:ascii="Courier New" w:hAnsi="Courier New" w:cs="Courier New"/>
        </w:rPr>
      </w:pPr>
      <w:ins w:id="4935" w:author="Comparison" w:date="2013-05-05T19:43:00Z">
        <w:r w:rsidRPr="00AA4B48">
          <w:rPr>
            <w:rFonts w:ascii="Courier New" w:hAnsi="Courier New" w:cs="Courier New"/>
          </w:rPr>
          <w:t>¦ Page 102.</w:t>
        </w:r>
      </w:ins>
    </w:p>
    <w:p w14:paraId="32E4B345" w14:textId="46BE90E3" w:rsidR="00000000" w:rsidRPr="00C100C3" w:rsidRDefault="00362818" w:rsidP="00C100C3">
      <w:pPr>
        <w:pStyle w:val="PlainText"/>
        <w:rPr>
          <w:del w:id="4936" w:author="Comparison" w:date="2013-05-05T19:43:00Z"/>
          <w:rFonts w:ascii="Courier New" w:hAnsi="Courier New" w:cs="Courier New"/>
        </w:rPr>
      </w:pPr>
      <w:ins w:id="4937" w:author="Comparison" w:date="2013-05-05T19:43:00Z">
        <w:r w:rsidRPr="00AA4B48">
          <w:rPr>
            <w:rFonts w:ascii="Courier New" w:hAnsi="Courier New" w:cs="Courier New"/>
          </w:rPr>
          <w:t>{</w:t>
        </w:r>
      </w:ins>
      <w:del w:id="4938" w:author="Comparison" w:date="2013-05-05T19:43:00Z">
        <w:r w:rsidRPr="00C100C3">
          <w:rPr>
            <w:rFonts w:ascii="Courier New" w:hAnsi="Courier New" w:cs="Courier New"/>
          </w:rPr>
          <w:delText xml:space="preserve">.&amp;#8221;| </w:delText>
        </w:r>
      </w:del>
    </w:p>
    <w:p w14:paraId="0ABE27F3" w14:textId="77777777" w:rsidR="00000000" w:rsidRPr="00C100C3" w:rsidRDefault="00362818" w:rsidP="00C100C3">
      <w:pPr>
        <w:pStyle w:val="PlainText"/>
        <w:rPr>
          <w:del w:id="4939" w:author="Comparison" w:date="2013-05-05T19:43:00Z"/>
          <w:rFonts w:ascii="Courier New" w:hAnsi="Courier New" w:cs="Courier New"/>
        </w:rPr>
      </w:pPr>
      <w:del w:id="4940" w:author="Comparison" w:date="2013-05-05T19:43:00Z">
        <w:r w:rsidRPr="00C100C3">
          <w:rPr>
            <w:rFonts w:ascii="Courier New" w:hAnsi="Courier New" w:cs="Courier New"/>
          </w:rPr>
          <w:delText xml:space="preserve">| </w:delText>
        </w:r>
      </w:del>
    </w:p>
    <w:p w14:paraId="3C0F4C80" w14:textId="77777777" w:rsidR="00000000" w:rsidRPr="00C100C3" w:rsidRDefault="00362818" w:rsidP="00C100C3">
      <w:pPr>
        <w:pStyle w:val="PlainText"/>
        <w:rPr>
          <w:rFonts w:ascii="Courier New" w:hAnsi="Courier New" w:cs="Courier New"/>
        </w:rPr>
      </w:pPr>
      <w:del w:id="4941" w:author="Comparison" w:date="2013-05-05T19:43:00Z">
        <w:r w:rsidRPr="00C100C3">
          <w:rPr>
            <w:rFonts w:ascii="Courier New" w:hAnsi="Courier New" w:cs="Courier New"/>
          </w:rPr>
          <w:delText xml:space="preserve">{pb </w:delText>
        </w:r>
      </w:del>
      <w:r w:rsidRPr="00C100C3">
        <w:rPr>
          <w:rFonts w:ascii="Courier New" w:hAnsi="Courier New" w:cs="Courier New"/>
        </w:rPr>
        <w:t>180}</w:t>
      </w:r>
    </w:p>
    <w:p w14:paraId="31F69F52" w14:textId="7C1CE016" w:rsidR="00000000" w:rsidRPr="00C100C3" w:rsidRDefault="00362818" w:rsidP="00C100C3">
      <w:pPr>
        <w:pStyle w:val="PlainText"/>
        <w:rPr>
          <w:rFonts w:ascii="Courier New" w:hAnsi="Courier New" w:cs="Courier New"/>
        </w:rPr>
      </w:pPr>
      <w:r w:rsidRPr="00C100C3">
        <w:rPr>
          <w:rFonts w:ascii="Courier New" w:hAnsi="Courier New" w:cs="Courier New"/>
        </w:rPr>
        <w:t xml:space="preserve">Were the thoughts of Paul changed, as if he had been wrong at first? By no means. He speaks of the </w:t>
      </w:r>
      <w:ins w:id="4942" w:author="Comparison" w:date="2013-05-05T19:43:00Z">
        <w:r w:rsidRPr="00AA4B48">
          <w:rPr>
            <w:rFonts w:ascii="Courier New" w:hAnsi="Courier New" w:cs="Courier New"/>
          </w:rPr>
          <w:t>Church's</w:t>
        </w:r>
      </w:ins>
      <w:del w:id="4943" w:author="Comparison" w:date="2013-05-05T19:43:00Z">
        <w:r w:rsidRPr="00C100C3">
          <w:rPr>
            <w:rFonts w:ascii="Courier New" w:hAnsi="Courier New" w:cs="Courier New"/>
          </w:rPr>
          <w:delText>Church&amp;#8217;s</w:delText>
        </w:r>
      </w:del>
      <w:r w:rsidRPr="00C100C3">
        <w:rPr>
          <w:rFonts w:ascii="Courier New" w:hAnsi="Courier New" w:cs="Courier New"/>
        </w:rPr>
        <w:t xml:space="preserve"> hope, </w:t>
      </w:r>
      <w:r w:rsidRPr="00C100C3">
        <w:rPr>
          <w:rFonts w:ascii="Courier New" w:hAnsi="Courier New" w:cs="Courier New"/>
        </w:rPr>
        <w:t xml:space="preserve">which he shared, and he speaks of it in these words: </w:t>
      </w:r>
      <w:ins w:id="4944" w:author="Comparison" w:date="2013-05-05T19:43:00Z">
        <w:r w:rsidRPr="00AA4B48">
          <w:rPr>
            <w:rFonts w:ascii="Courier New" w:hAnsi="Courier New" w:cs="Courier New"/>
          </w:rPr>
          <w:t>"</w:t>
        </w:r>
      </w:ins>
      <w:del w:id="4945" w:author="Comparison" w:date="2013-05-05T19:43:00Z">
        <w:r w:rsidRPr="00C100C3">
          <w:rPr>
            <w:rFonts w:ascii="Courier New" w:hAnsi="Courier New" w:cs="Courier New"/>
          </w:rPr>
          <w:delText>&amp;#8220;</w:delText>
        </w:r>
      </w:del>
      <w:r w:rsidRPr="00C100C3">
        <w:rPr>
          <w:rFonts w:ascii="Courier New" w:hAnsi="Courier New" w:cs="Courier New"/>
        </w:rPr>
        <w:t>we</w:t>
      </w:r>
      <w:ins w:id="4946" w:author="Comparison" w:date="2013-05-05T19:43:00Z">
        <w:r w:rsidRPr="00AA4B48">
          <w:rPr>
            <w:rFonts w:ascii="Courier New" w:hAnsi="Courier New" w:cs="Courier New"/>
          </w:rPr>
          <w:t xml:space="preserve"> "</w:t>
        </w:r>
      </w:ins>
      <w:del w:id="4947" w:author="Comparison" w:date="2013-05-05T19:43:00Z">
        <w:r w:rsidRPr="00C100C3">
          <w:rPr>
            <w:rFonts w:ascii="Courier New" w:hAnsi="Courier New" w:cs="Courier New"/>
          </w:rPr>
          <w:delText>&amp;#8221; &amp;#8212;</w:delText>
        </w:r>
      </w:del>
      <w:r w:rsidRPr="00C100C3">
        <w:rPr>
          <w:rFonts w:ascii="Courier New" w:hAnsi="Courier New" w:cs="Courier New"/>
        </w:rPr>
        <w:t xml:space="preserve">at the end he awaited an immediate martyrdom. He was </w:t>
      </w:r>
      <w:ins w:id="4948" w:author="Comparison" w:date="2013-05-05T19:43:00Z">
        <w:r w:rsidRPr="00AA4B48">
          <w:rPr>
            <w:rFonts w:ascii="Courier New" w:hAnsi="Courier New" w:cs="Courier New"/>
          </w:rPr>
          <w:t>"</w:t>
        </w:r>
      </w:ins>
      <w:del w:id="4949" w:author="Comparison" w:date="2013-05-05T19:43:00Z">
        <w:r w:rsidRPr="00C100C3">
          <w:rPr>
            <w:rFonts w:ascii="Courier New" w:hAnsi="Courier New" w:cs="Courier New"/>
          </w:rPr>
          <w:delText>&amp;#8220;</w:delText>
        </w:r>
      </w:del>
      <w:r w:rsidRPr="00C100C3">
        <w:rPr>
          <w:rFonts w:ascii="Courier New" w:hAnsi="Courier New" w:cs="Courier New"/>
        </w:rPr>
        <w:t>now</w:t>
      </w:r>
      <w:ins w:id="4950" w:author="Comparison" w:date="2013-05-05T19:43:00Z">
        <w:r w:rsidRPr="00AA4B48">
          <w:rPr>
            <w:rFonts w:ascii="Courier New" w:hAnsi="Courier New" w:cs="Courier New"/>
          </w:rPr>
          <w:t>"</w:t>
        </w:r>
      </w:ins>
      <w:del w:id="4951" w:author="Comparison" w:date="2013-05-05T19:43:00Z">
        <w:r w:rsidRPr="00C100C3">
          <w:rPr>
            <w:rFonts w:ascii="Courier New" w:hAnsi="Courier New" w:cs="Courier New"/>
          </w:rPr>
          <w:delText>&amp;#8221;</w:delText>
        </w:r>
      </w:del>
      <w:r w:rsidRPr="00C100C3">
        <w:rPr>
          <w:rFonts w:ascii="Courier New" w:hAnsi="Courier New" w:cs="Courier New"/>
        </w:rPr>
        <w:t xml:space="preserve"> about to be poured out as a libation of the sacrifice. This makes no change in the doctrine, nor in the hope</w:t>
      </w:r>
      <w:r w:rsidRPr="00C100C3">
        <w:rPr>
          <w:rFonts w:ascii="Courier New" w:hAnsi="Courier New" w:cs="Courier New"/>
        </w:rPr>
        <w:t xml:space="preserve"> of faith.</w:t>
      </w:r>
    </w:p>
    <w:p w14:paraId="5D4AD7F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A middle course in faith is infidelity in the heart.</w:t>
      </w:r>
    </w:p>
    <w:p w14:paraId="1B4B1983" w14:textId="3E81F547" w:rsidR="00000000" w:rsidRPr="00C100C3" w:rsidRDefault="00362818" w:rsidP="00C100C3">
      <w:pPr>
        <w:pStyle w:val="PlainText"/>
        <w:rPr>
          <w:rFonts w:ascii="Courier New" w:hAnsi="Courier New" w:cs="Courier New"/>
        </w:rPr>
      </w:pPr>
      <w:r w:rsidRPr="00C100C3">
        <w:rPr>
          <w:rFonts w:ascii="Courier New" w:hAnsi="Courier New" w:cs="Courier New"/>
        </w:rPr>
        <w:t>There is a painful indifference to the word of God as a guide. In speaking of the choice and appointment of elders, this is how Mr. M. arranges the matter</w:t>
      </w:r>
      <w:ins w:id="4952" w:author="Comparison" w:date="2013-05-05T19:43:00Z">
        <w:r w:rsidRPr="00AA4B48">
          <w:rPr>
            <w:rFonts w:ascii="Courier New" w:hAnsi="Courier New" w:cs="Courier New"/>
          </w:rPr>
          <w:t>¦: "</w:t>
        </w:r>
      </w:ins>
      <w:del w:id="4953" w:author="Comparison" w:date="2013-05-05T19:43:00Z">
        <w:r w:rsidRPr="00C100C3">
          <w:rPr>
            <w:rFonts w:ascii="Courier New" w:hAnsi="Courier New" w:cs="Courier New"/>
          </w:rPr>
          <w:delText>:| &amp;#8220;</w:delText>
        </w:r>
      </w:del>
      <w:r w:rsidRPr="00C100C3">
        <w:rPr>
          <w:rFonts w:ascii="Courier New" w:hAnsi="Courier New" w:cs="Courier New"/>
        </w:rPr>
        <w:t xml:space="preserve">The brethren who had done </w:t>
      </w:r>
      <w:r w:rsidRPr="00C100C3">
        <w:rPr>
          <w:rFonts w:ascii="Courier New" w:hAnsi="Courier New" w:cs="Courier New"/>
        </w:rPr>
        <w:t>the one, would be able, if needs be, to do the other also</w:t>
      </w:r>
      <w:ins w:id="4954" w:author="Comparison" w:date="2013-05-05T19:43:00Z">
        <w:r w:rsidRPr="00AA4B48">
          <w:rPr>
            <w:rFonts w:ascii="Courier New" w:hAnsi="Courier New" w:cs="Courier New"/>
          </w:rPr>
          <w:t>."</w:t>
        </w:r>
      </w:ins>
      <w:del w:id="4955" w:author="Comparison" w:date="2013-05-05T19:43:00Z">
        <w:r w:rsidRPr="00C100C3">
          <w:rPr>
            <w:rFonts w:ascii="Courier New" w:hAnsi="Courier New" w:cs="Courier New"/>
          </w:rPr>
          <w:delText>.&amp;#8221;</w:delText>
        </w:r>
      </w:del>
      <w:r w:rsidRPr="00C100C3">
        <w:rPr>
          <w:rFonts w:ascii="Courier New" w:hAnsi="Courier New" w:cs="Courier New"/>
        </w:rPr>
        <w:t xml:space="preserve"> Is it thus that one is to dispose of the word according to our pleasure?</w:t>
      </w:r>
    </w:p>
    <w:p w14:paraId="2B1E6BB7" w14:textId="57A07AB3" w:rsidR="00000000" w:rsidRPr="00C100C3" w:rsidRDefault="00362818" w:rsidP="00C100C3">
      <w:pPr>
        <w:pStyle w:val="PlainText"/>
        <w:rPr>
          <w:rFonts w:ascii="Courier New" w:hAnsi="Courier New" w:cs="Courier New"/>
        </w:rPr>
      </w:pPr>
      <w:r w:rsidRPr="00C100C3">
        <w:rPr>
          <w:rFonts w:ascii="Courier New" w:hAnsi="Courier New" w:cs="Courier New"/>
        </w:rPr>
        <w:t>As to the doctrine of guilt, that which Mr. M. says of it</w:t>
      </w:r>
      <w:ins w:id="4956" w:author="Comparison" w:date="2013-05-05T19:43:00Z">
        <w:r w:rsidRPr="00AA4B48">
          <w:rPr>
            <w:rFonts w:ascii="Courier New" w:hAnsi="Courier New" w:cs="Courier New"/>
          </w:rPr>
          <w:t>¦</w:t>
        </w:r>
      </w:ins>
      <w:del w:id="4957" w:author="Comparison" w:date="2013-05-05T19:43:00Z">
        <w:r w:rsidRPr="00C100C3">
          <w:rPr>
            <w:rFonts w:ascii="Courier New" w:hAnsi="Courier New" w:cs="Courier New"/>
          </w:rPr>
          <w:delText>|</w:delText>
        </w:r>
      </w:del>
      <w:r w:rsidRPr="00C100C3">
        <w:rPr>
          <w:rFonts w:ascii="Courier New" w:hAnsi="Courier New" w:cs="Courier New"/>
        </w:rPr>
        <w:t xml:space="preserve"> amounts to this, namely, that the doctrine which teaches </w:t>
      </w:r>
      <w:r w:rsidRPr="00C100C3">
        <w:rPr>
          <w:rFonts w:ascii="Courier New" w:hAnsi="Courier New" w:cs="Courier New"/>
        </w:rPr>
        <w:t>that all men are under the guilt under which Adam was, is an error; that is to say, he is, on this point, what is called an Arminian. The important thing to observe is the levity with which, as with the authority of a teacher, he treats traditional orthodo</w:t>
      </w:r>
      <w:r w:rsidRPr="00C100C3">
        <w:rPr>
          <w:rFonts w:ascii="Courier New" w:hAnsi="Courier New" w:cs="Courier New"/>
        </w:rPr>
        <w:t>xy on the point as an error. What he says on @Romans 5:</w:t>
      </w:r>
      <w:ins w:id="4958" w:author="Comparison" w:date="2013-05-05T19:43:00Z">
        <w:r w:rsidRPr="00AA4B48">
          <w:rPr>
            <w:rFonts w:ascii="Courier New" w:hAnsi="Courier New" w:cs="Courier New"/>
          </w:rPr>
          <w:t xml:space="preserve"> </w:t>
        </w:r>
      </w:ins>
      <w:r w:rsidRPr="00C100C3">
        <w:rPr>
          <w:rFonts w:ascii="Courier New" w:hAnsi="Courier New" w:cs="Courier New"/>
        </w:rPr>
        <w:t xml:space="preserve">14, viz., that the children of Adam are </w:t>
      </w:r>
      <w:ins w:id="4959" w:author="Comparison" w:date="2013-05-05T19:43:00Z">
        <w:r w:rsidRPr="00AA4B48">
          <w:rPr>
            <w:rFonts w:ascii="Courier New" w:hAnsi="Courier New" w:cs="Courier New"/>
          </w:rPr>
          <w:t>"</w:t>
        </w:r>
      </w:ins>
      <w:del w:id="4960" w:author="Comparison" w:date="2013-05-05T19:43:00Z">
        <w:r w:rsidRPr="00C100C3">
          <w:rPr>
            <w:rFonts w:ascii="Courier New" w:hAnsi="Courier New" w:cs="Courier New"/>
          </w:rPr>
          <w:delText>&amp;#8220;</w:delText>
        </w:r>
      </w:del>
      <w:r w:rsidRPr="00C100C3">
        <w:rPr>
          <w:rFonts w:ascii="Courier New" w:hAnsi="Courier New" w:cs="Courier New"/>
        </w:rPr>
        <w:t>far from being accounted guilty of having committed his sin</w:t>
      </w:r>
      <w:ins w:id="4961" w:author="Comparison" w:date="2013-05-05T19:43:00Z">
        <w:r w:rsidRPr="00AA4B48">
          <w:rPr>
            <w:rFonts w:ascii="Courier New" w:hAnsi="Courier New" w:cs="Courier New"/>
          </w:rPr>
          <w:t>,"</w:t>
        </w:r>
      </w:ins>
      <w:del w:id="4962" w:author="Comparison" w:date="2013-05-05T19:43:00Z">
        <w:r w:rsidRPr="00C100C3">
          <w:rPr>
            <w:rFonts w:ascii="Courier New" w:hAnsi="Courier New" w:cs="Courier New"/>
          </w:rPr>
          <w:delText>,&amp;#8221;</w:delText>
        </w:r>
      </w:del>
      <w:r w:rsidRPr="00C100C3">
        <w:rPr>
          <w:rFonts w:ascii="Courier New" w:hAnsi="Courier New" w:cs="Courier New"/>
        </w:rPr>
        <w:t xml:space="preserve"> has no connection with the question; because, as this passage says, they have not in f</w:t>
      </w:r>
      <w:r w:rsidRPr="00C100C3">
        <w:rPr>
          <w:rFonts w:ascii="Courier New" w:hAnsi="Courier New" w:cs="Courier New"/>
        </w:rPr>
        <w:t>act committed that sin</w:t>
      </w:r>
      <w:ins w:id="4963" w:author="Comparison" w:date="2013-05-05T19:43:00Z">
        <w:r w:rsidRPr="00AA4B48">
          <w:rPr>
            <w:rFonts w:ascii="Courier New" w:hAnsi="Courier New" w:cs="Courier New"/>
          </w:rPr>
          <w:t>;</w:t>
        </w:r>
      </w:ins>
      <w:del w:id="4964" w:author="Comparison" w:date="2013-05-05T19:43:00Z">
        <w:r w:rsidRPr="00C100C3">
          <w:rPr>
            <w:rFonts w:ascii="Courier New" w:hAnsi="Courier New" w:cs="Courier New"/>
          </w:rPr>
          <w:delText>*;*</w:delText>
        </w:r>
      </w:del>
      <w:r w:rsidRPr="00C100C3">
        <w:rPr>
          <w:rFonts w:ascii="Courier New" w:hAnsi="Courier New" w:cs="Courier New"/>
        </w:rPr>
        <w:t xml:space="preserve"> but he says nothing of their state of guilt in the sight of God. But @Romans 5:</w:t>
      </w:r>
      <w:ins w:id="4965" w:author="Comparison" w:date="2013-05-05T19:43:00Z">
        <w:r w:rsidRPr="00AA4B48">
          <w:rPr>
            <w:rFonts w:ascii="Courier New" w:hAnsi="Courier New" w:cs="Courier New"/>
          </w:rPr>
          <w:t xml:space="preserve"> </w:t>
        </w:r>
      </w:ins>
      <w:r w:rsidRPr="00C100C3">
        <w:rPr>
          <w:rFonts w:ascii="Courier New" w:hAnsi="Courier New" w:cs="Courier New"/>
        </w:rPr>
        <w:t>19 says positively that by the sin of Adam they were made sinners. Mr. M. criticizes on this occasion a quotation which I made from @Amos 5:</w:t>
      </w:r>
      <w:ins w:id="4966" w:author="Comparison" w:date="2013-05-05T19:43:00Z">
        <w:r w:rsidRPr="00AA4B48">
          <w:rPr>
            <w:rFonts w:ascii="Courier New" w:hAnsi="Courier New" w:cs="Courier New"/>
          </w:rPr>
          <w:t xml:space="preserve"> </w:t>
        </w:r>
      </w:ins>
      <w:r w:rsidRPr="00C100C3">
        <w:rPr>
          <w:rFonts w:ascii="Courier New" w:hAnsi="Courier New" w:cs="Courier New"/>
        </w:rPr>
        <w:t xml:space="preserve">26, in the </w:t>
      </w:r>
      <w:r w:rsidRPr="00C100C3">
        <w:rPr>
          <w:rFonts w:ascii="Courier New" w:hAnsi="Courier New" w:cs="Courier New"/>
        </w:rPr>
        <w:t xml:space="preserve">tract on </w:t>
      </w:r>
      <w:ins w:id="4967" w:author="Comparison" w:date="2013-05-05T19:43:00Z">
        <w:r w:rsidRPr="00AA4B48">
          <w:rPr>
            <w:rFonts w:ascii="Courier New" w:hAnsi="Courier New" w:cs="Courier New"/>
          </w:rPr>
          <w:t>"</w:t>
        </w:r>
      </w:ins>
      <w:del w:id="4968" w:author="Comparison" w:date="2013-05-05T19:43:00Z">
        <w:r w:rsidRPr="00C100C3">
          <w:rPr>
            <w:rFonts w:ascii="Courier New" w:hAnsi="Courier New" w:cs="Courier New"/>
          </w:rPr>
          <w:delText>&amp;#8220;</w:delText>
        </w:r>
      </w:del>
      <w:r w:rsidRPr="00C100C3">
        <w:rPr>
          <w:rFonts w:ascii="Courier New" w:hAnsi="Courier New" w:cs="Courier New"/>
        </w:rPr>
        <w:t>The State of the Church</w:t>
      </w:r>
      <w:ins w:id="4969" w:author="Comparison" w:date="2013-05-05T19:43:00Z">
        <w:r w:rsidRPr="00AA4B48">
          <w:rPr>
            <w:rFonts w:ascii="Courier New" w:hAnsi="Courier New" w:cs="Courier New"/>
          </w:rPr>
          <w:t>."</w:t>
        </w:r>
      </w:ins>
      <w:del w:id="4970" w:author="Comparison" w:date="2013-05-05T19:43:00Z">
        <w:r w:rsidRPr="00C100C3">
          <w:rPr>
            <w:rFonts w:ascii="Courier New" w:hAnsi="Courier New" w:cs="Courier New"/>
          </w:rPr>
          <w:delText>.&amp;#8221;</w:delText>
        </w:r>
      </w:del>
      <w:r w:rsidRPr="00C100C3">
        <w:rPr>
          <w:rFonts w:ascii="Courier New" w:hAnsi="Courier New" w:cs="Courier New"/>
        </w:rPr>
        <w:t xml:space="preserve"> The Spirit of God says there that the </w:t>
      </w:r>
      <w:ins w:id="4971" w:author="Comparison" w:date="2013-05-05T19:43:00Z">
        <w:r w:rsidRPr="00AA4B48">
          <w:rPr>
            <w:rFonts w:ascii="Courier New" w:hAnsi="Courier New" w:cs="Courier New"/>
          </w:rPr>
          <w:t>Isra</w:t>
        </w:r>
        <w:r w:rsidRPr="00AA4B48">
          <w:rPr>
            <w:rFonts w:ascii="Courier New" w:hAnsi="Courier New" w:cs="Courier New"/>
          </w:rPr>
          <w:t>elites</w:t>
        </w:r>
      </w:ins>
      <w:del w:id="4972" w:author="Comparison" w:date="2013-05-05T19:43:00Z">
        <w:r w:rsidRPr="00C100C3">
          <w:rPr>
            <w:rFonts w:ascii="Courier New" w:hAnsi="Courier New" w:cs="Courier New"/>
          </w:rPr>
          <w:delText>Israehtes</w:delText>
        </w:r>
      </w:del>
      <w:r w:rsidRPr="00C100C3">
        <w:rPr>
          <w:rFonts w:ascii="Courier New" w:hAnsi="Courier New" w:cs="Courier New"/>
        </w:rPr>
        <w:t>, guilty as a part of the whole, of the nation, and guilty of the whole of its sin, would bear the punishment of it in a captivity beyond Babylon. Now we must no</w:t>
      </w:r>
      <w:r w:rsidRPr="00C100C3">
        <w:rPr>
          <w:rFonts w:ascii="Courier New" w:hAnsi="Courier New" w:cs="Courier New"/>
        </w:rPr>
        <w:t xml:space="preserve">t lose sight of this, that in this part of the tract </w:t>
      </w:r>
      <w:ins w:id="4973" w:author="Comparison" w:date="2013-05-05T19:43:00Z">
        <w:r w:rsidRPr="00AA4B48">
          <w:rPr>
            <w:rFonts w:ascii="Courier New" w:hAnsi="Courier New" w:cs="Courier New"/>
          </w:rPr>
          <w:t>"</w:t>
        </w:r>
      </w:ins>
      <w:del w:id="4974" w:author="Comparison" w:date="2013-05-05T19:43:00Z">
        <w:r w:rsidRPr="00C100C3">
          <w:rPr>
            <w:rFonts w:ascii="Courier New" w:hAnsi="Courier New" w:cs="Courier New"/>
          </w:rPr>
          <w:delText>&amp;#8220;</w:delText>
        </w:r>
      </w:del>
      <w:r w:rsidRPr="00C100C3">
        <w:rPr>
          <w:rFonts w:ascii="Courier New" w:hAnsi="Courier New" w:cs="Courier New"/>
        </w:rPr>
        <w:t>The State of the Church</w:t>
      </w:r>
      <w:ins w:id="4975" w:author="Comparison" w:date="2013-05-05T19:43:00Z">
        <w:r w:rsidRPr="00AA4B48">
          <w:rPr>
            <w:rFonts w:ascii="Courier New" w:hAnsi="Courier New" w:cs="Courier New"/>
          </w:rPr>
          <w:t>,"</w:t>
        </w:r>
      </w:ins>
      <w:del w:id="4976" w:author="Comparison" w:date="2013-05-05T19:43:00Z">
        <w:r w:rsidRPr="00C100C3">
          <w:rPr>
            <w:rFonts w:ascii="Courier New" w:hAnsi="Courier New" w:cs="Courier New"/>
          </w:rPr>
          <w:delText>,&amp;#8221;</w:delText>
        </w:r>
      </w:del>
      <w:r w:rsidRPr="00C100C3">
        <w:rPr>
          <w:rFonts w:ascii="Courier New" w:hAnsi="Courier New" w:cs="Courier New"/>
        </w:rPr>
        <w:t xml:space="preserve"> it was a question not of the eternal consequences of sin, but of the government of God with respect to Israel. </w:t>
      </w:r>
      <w:ins w:id="4977" w:author="Comparison" w:date="2013-05-05T19:43:00Z">
        <w:r w:rsidRPr="00AA4B48">
          <w:rPr>
            <w:rFonts w:ascii="Courier New" w:hAnsi="Courier New" w:cs="Courier New"/>
          </w:rPr>
          <w:t>since</w:t>
        </w:r>
      </w:ins>
      <w:del w:id="4978" w:author="Comparison" w:date="2013-05-05T19:43:00Z">
        <w:r w:rsidRPr="00C100C3">
          <w:rPr>
            <w:rFonts w:ascii="Courier New" w:hAnsi="Courier New" w:cs="Courier New"/>
          </w:rPr>
          <w:delText>Since</w:delText>
        </w:r>
      </w:del>
      <w:r w:rsidRPr="00C100C3">
        <w:rPr>
          <w:rFonts w:ascii="Courier New" w:hAnsi="Courier New" w:cs="Courier New"/>
        </w:rPr>
        <w:t xml:space="preserve"> this government of God deals with the Israelite</w:t>
      </w:r>
      <w:r w:rsidRPr="00C100C3">
        <w:rPr>
          <w:rFonts w:ascii="Courier New" w:hAnsi="Courier New" w:cs="Courier New"/>
        </w:rPr>
        <w:t>s as guilty, I think therefore He regarded them as such. Joshua and Caleb have nothing in common with this, for there is no question of the faithful, who by the way suffer the consequences of the sin of others, as sharing the lot of the people; the questio</w:t>
      </w:r>
      <w:r w:rsidRPr="00C100C3">
        <w:rPr>
          <w:rFonts w:ascii="Courier New" w:hAnsi="Courier New" w:cs="Courier New"/>
        </w:rPr>
        <w:t>n was as to the unbelieving who, ratifying</w:t>
      </w:r>
    </w:p>
    <w:p w14:paraId="49171D01" w14:textId="428FFEF1" w:rsidR="00000000" w:rsidRPr="00C100C3" w:rsidRDefault="00362818" w:rsidP="00C100C3">
      <w:pPr>
        <w:pStyle w:val="PlainText"/>
        <w:rPr>
          <w:rFonts w:ascii="Courier New" w:hAnsi="Courier New" w:cs="Courier New"/>
        </w:rPr>
      </w:pPr>
      <w:ins w:id="4979" w:author="Comparison" w:date="2013-05-05T19:43:00Z">
        <w:r w:rsidRPr="00AA4B48">
          <w:rPr>
            <w:rFonts w:ascii="Courier New" w:hAnsi="Courier New" w:cs="Courier New"/>
          </w:rPr>
          <w:t>¦</w:t>
        </w:r>
      </w:ins>
      <w:del w:id="4980" w:author="Comparison" w:date="2013-05-05T19:43:00Z">
        <w:r w:rsidRPr="00C100C3">
          <w:rPr>
            <w:rFonts w:ascii="Courier New" w:hAnsi="Courier New" w:cs="Courier New"/>
          </w:rPr>
          <w:delText>|</w:delText>
        </w:r>
      </w:del>
      <w:r w:rsidRPr="00C100C3">
        <w:rPr>
          <w:rFonts w:ascii="Courier New" w:hAnsi="Courier New" w:cs="Courier New"/>
        </w:rPr>
        <w:t xml:space="preserve"> Page 91.</w:t>
      </w:r>
    </w:p>
    <w:p w14:paraId="16C07AD2" w14:textId="29343C31" w:rsidR="00000000" w:rsidRPr="00C100C3" w:rsidRDefault="00362818" w:rsidP="00C100C3">
      <w:pPr>
        <w:pStyle w:val="PlainText"/>
        <w:rPr>
          <w:rFonts w:ascii="Courier New" w:hAnsi="Courier New" w:cs="Courier New"/>
        </w:rPr>
      </w:pPr>
      <w:ins w:id="4981" w:author="Comparison" w:date="2013-05-05T19:43:00Z">
        <w:r w:rsidRPr="00AA4B48">
          <w:rPr>
            <w:rFonts w:ascii="Courier New" w:hAnsi="Courier New" w:cs="Courier New"/>
          </w:rPr>
          <w:t>¦</w:t>
        </w:r>
      </w:ins>
      <w:del w:id="4982" w:author="Comparison" w:date="2013-05-05T19:43:00Z">
        <w:r w:rsidRPr="00C100C3">
          <w:rPr>
            <w:rFonts w:ascii="Courier New" w:hAnsi="Courier New" w:cs="Courier New"/>
          </w:rPr>
          <w:delText>|</w:delText>
        </w:r>
      </w:del>
      <w:r w:rsidRPr="00C100C3">
        <w:rPr>
          <w:rFonts w:ascii="Courier New" w:hAnsi="Courier New" w:cs="Courier New"/>
        </w:rPr>
        <w:t xml:space="preserve"> Page 48.</w:t>
      </w:r>
    </w:p>
    <w:p w14:paraId="71347A6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{181}</w:t>
      </w:r>
    </w:p>
    <w:p w14:paraId="05483FB3"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sin and unbelief of their fathers, bear the punishment of it, after acting like their fathers or even yet worse.</w:t>
      </w:r>
    </w:p>
    <w:p w14:paraId="3FC062C3" w14:textId="53F5F911" w:rsidR="00000000" w:rsidRPr="00C100C3" w:rsidRDefault="00362818" w:rsidP="00C100C3">
      <w:pPr>
        <w:pStyle w:val="PlainText"/>
        <w:rPr>
          <w:rFonts w:ascii="Courier New" w:hAnsi="Courier New" w:cs="Courier New"/>
        </w:rPr>
      </w:pPr>
      <w:r w:rsidRPr="00C100C3">
        <w:rPr>
          <w:rFonts w:ascii="Courier New" w:hAnsi="Courier New" w:cs="Courier New"/>
        </w:rPr>
        <w:t>I will not take up with a view to answering it, a very ridiculo</w:t>
      </w:r>
      <w:r w:rsidRPr="00C100C3">
        <w:rPr>
          <w:rFonts w:ascii="Courier New" w:hAnsi="Courier New" w:cs="Courier New"/>
        </w:rPr>
        <w:t>us prediction of Mr. M</w:t>
      </w:r>
      <w:ins w:id="4983" w:author="Comparison" w:date="2013-05-05T19:43:00Z">
        <w:r w:rsidRPr="00AA4B48">
          <w:rPr>
            <w:rFonts w:ascii="Courier New" w:hAnsi="Courier New" w:cs="Courier New"/>
          </w:rPr>
          <w:t>.¦</w:t>
        </w:r>
      </w:ins>
      <w:del w:id="4984" w:author="Comparison" w:date="2013-05-05T19:43:00Z">
        <w:r w:rsidRPr="00C100C3">
          <w:rPr>
            <w:rFonts w:ascii="Courier New" w:hAnsi="Courier New" w:cs="Courier New"/>
          </w:rPr>
          <w:delText>.|</w:delText>
        </w:r>
      </w:del>
      <w:r w:rsidRPr="00C100C3">
        <w:rPr>
          <w:rFonts w:ascii="Courier New" w:hAnsi="Courier New" w:cs="Courier New"/>
        </w:rPr>
        <w:t xml:space="preserve"> concerning what is to happen to brethren. I only touch on it for the purpose of explaining a principle which is connected with it.</w:t>
      </w:r>
    </w:p>
    <w:p w14:paraId="1E60F624" w14:textId="77777777" w:rsidR="00000000" w:rsidRPr="00AA4B48" w:rsidRDefault="00362818" w:rsidP="00AA4B48">
      <w:pPr>
        <w:pStyle w:val="PlainText"/>
        <w:rPr>
          <w:ins w:id="4985" w:author="Comparison" w:date="2013-05-05T19:43:00Z"/>
          <w:rFonts w:ascii="Courier New" w:hAnsi="Courier New" w:cs="Courier New"/>
        </w:rPr>
      </w:pPr>
      <w:r w:rsidRPr="00C100C3">
        <w:rPr>
          <w:rFonts w:ascii="Courier New" w:hAnsi="Courier New" w:cs="Courier New"/>
        </w:rPr>
        <w:t xml:space="preserve">It is said in </w:t>
      </w:r>
      <w:ins w:id="4986" w:author="Comparison" w:date="2013-05-05T19:43:00Z">
        <w:r w:rsidRPr="00AA4B48">
          <w:rPr>
            <w:rFonts w:ascii="Courier New" w:hAnsi="Courier New" w:cs="Courier New"/>
          </w:rPr>
          <w:t>"Le Temoignage"¦:</w:t>
        </w:r>
      </w:ins>
    </w:p>
    <w:p w14:paraId="5299972C" w14:textId="08CF8B50" w:rsidR="00000000" w:rsidRPr="00C100C3" w:rsidRDefault="00362818" w:rsidP="00C100C3">
      <w:pPr>
        <w:pStyle w:val="PlainText"/>
        <w:rPr>
          <w:del w:id="4987" w:author="Comparison" w:date="2013-05-05T19:43:00Z"/>
          <w:rFonts w:ascii="Courier New" w:hAnsi="Courier New" w:cs="Courier New"/>
        </w:rPr>
      </w:pPr>
      <w:ins w:id="4988" w:author="Comparison" w:date="2013-05-05T19:43:00Z">
        <w:r w:rsidRPr="00AA4B48">
          <w:rPr>
            <w:rFonts w:ascii="Courier New" w:hAnsi="Courier New" w:cs="Courier New"/>
          </w:rPr>
          <w:t>"</w:t>
        </w:r>
      </w:ins>
      <w:del w:id="4989" w:author="Comparison" w:date="2013-05-05T19:43:00Z">
        <w:r w:rsidRPr="00C100C3">
          <w:rPr>
            <w:rFonts w:ascii="Courier New" w:hAnsi="Courier New" w:cs="Courier New"/>
          </w:rPr>
          <w:delText>&amp;#8220;Le Témoignage&amp;#8221;:|</w:delText>
        </w:r>
      </w:del>
    </w:p>
    <w:p w14:paraId="694965FF" w14:textId="59AA436B" w:rsidR="00000000" w:rsidRPr="00C100C3" w:rsidRDefault="00362818" w:rsidP="00C100C3">
      <w:pPr>
        <w:pStyle w:val="PlainText"/>
        <w:rPr>
          <w:rFonts w:ascii="Courier New" w:hAnsi="Courier New" w:cs="Courier New"/>
        </w:rPr>
      </w:pPr>
      <w:del w:id="4990" w:author="Comparison" w:date="2013-05-05T19:43:00Z">
        <w:r w:rsidRPr="00C100C3">
          <w:rPr>
            <w:rFonts w:ascii="Courier New" w:hAnsi="Courier New" w:cs="Courier New"/>
          </w:rPr>
          <w:delText>&amp;#8220;</w:delText>
        </w:r>
      </w:del>
      <w:r w:rsidRPr="00C100C3">
        <w:rPr>
          <w:rFonts w:ascii="Courier New" w:hAnsi="Courier New" w:cs="Courier New"/>
        </w:rPr>
        <w:t xml:space="preserve">When corruption has affected a thing which God </w:t>
      </w:r>
      <w:r w:rsidRPr="00C100C3">
        <w:rPr>
          <w:rFonts w:ascii="Courier New" w:hAnsi="Courier New" w:cs="Courier New"/>
        </w:rPr>
        <w:t>had made for blessing, He rejects it; or He replaces it by bringing in something else</w:t>
      </w:r>
      <w:ins w:id="4991" w:author="Comparison" w:date="2013-05-05T19:43:00Z">
        <w:r w:rsidRPr="00AA4B48">
          <w:rPr>
            <w:rFonts w:ascii="Courier New" w:hAnsi="Courier New" w:cs="Courier New"/>
          </w:rPr>
          <w:t>."</w:t>
        </w:r>
      </w:ins>
      <w:del w:id="4992" w:author="Comparison" w:date="2013-05-05T19:43:00Z">
        <w:r w:rsidRPr="00C100C3">
          <w:rPr>
            <w:rFonts w:ascii="Courier New" w:hAnsi="Courier New" w:cs="Courier New"/>
          </w:rPr>
          <w:delText>.&amp;#8221;</w:delText>
        </w:r>
      </w:del>
      <w:r w:rsidRPr="00C100C3">
        <w:rPr>
          <w:rFonts w:ascii="Courier New" w:hAnsi="Courier New" w:cs="Courier New"/>
        </w:rPr>
        <w:t xml:space="preserve"> Mr. M. speaks of this </w:t>
      </w:r>
      <w:ins w:id="4993" w:author="Comparison" w:date="2013-05-05T19:43:00Z">
        <w:r w:rsidRPr="00AA4B48">
          <w:rPr>
            <w:rFonts w:ascii="Courier New" w:hAnsi="Courier New" w:cs="Courier New"/>
          </w:rPr>
          <w:t>"</w:t>
        </w:r>
      </w:ins>
      <w:del w:id="4994" w:author="Comparison" w:date="2013-05-05T19:43:00Z">
        <w:r w:rsidRPr="00C100C3">
          <w:rPr>
            <w:rFonts w:ascii="Courier New" w:hAnsi="Courier New" w:cs="Courier New"/>
          </w:rPr>
          <w:delText>&amp;#8220;</w:delText>
        </w:r>
      </w:del>
      <w:r w:rsidRPr="00C100C3">
        <w:rPr>
          <w:rFonts w:ascii="Courier New" w:hAnsi="Courier New" w:cs="Courier New"/>
        </w:rPr>
        <w:t>something else</w:t>
      </w:r>
      <w:ins w:id="4995" w:author="Comparison" w:date="2013-05-05T19:43:00Z">
        <w:r w:rsidRPr="00AA4B48">
          <w:rPr>
            <w:rFonts w:ascii="Courier New" w:hAnsi="Courier New" w:cs="Courier New"/>
          </w:rPr>
          <w:t>"</w:t>
        </w:r>
      </w:ins>
      <w:del w:id="4996" w:author="Comparison" w:date="2013-05-05T19:43:00Z">
        <w:r w:rsidRPr="00C100C3">
          <w:rPr>
            <w:rFonts w:ascii="Courier New" w:hAnsi="Courier New" w:cs="Courier New"/>
          </w:rPr>
          <w:delText>&amp;#8221;</w:delText>
        </w:r>
      </w:del>
      <w:r w:rsidRPr="00C100C3">
        <w:rPr>
          <w:rFonts w:ascii="Courier New" w:hAnsi="Courier New" w:cs="Courier New"/>
        </w:rPr>
        <w:t xml:space="preserve"> as if we made it to be </w:t>
      </w:r>
      <w:ins w:id="4997" w:author="Comparison" w:date="2013-05-05T19:43:00Z">
        <w:r w:rsidRPr="00AA4B48">
          <w:rPr>
            <w:rFonts w:ascii="Courier New" w:hAnsi="Courier New" w:cs="Courier New"/>
          </w:rPr>
          <w:t>"</w:t>
        </w:r>
      </w:ins>
      <w:del w:id="4998" w:author="Comparison" w:date="2013-05-05T19:43:00Z">
        <w:r w:rsidRPr="00C100C3">
          <w:rPr>
            <w:rFonts w:ascii="Courier New" w:hAnsi="Courier New" w:cs="Courier New"/>
          </w:rPr>
          <w:delText>&amp;#8220;</w:delText>
        </w:r>
      </w:del>
      <w:r w:rsidRPr="00C100C3">
        <w:rPr>
          <w:rFonts w:ascii="Courier New" w:hAnsi="Courier New" w:cs="Courier New"/>
        </w:rPr>
        <w:t>that which should replace the Christian churches *in the struggle against evil</w:t>
      </w:r>
      <w:ins w:id="4999" w:author="Comparison" w:date="2013-05-05T19:43:00Z">
        <w:r w:rsidRPr="00AA4B48">
          <w:rPr>
            <w:rFonts w:ascii="Courier New" w:hAnsi="Courier New" w:cs="Courier New"/>
          </w:rPr>
          <w:t>*."</w:t>
        </w:r>
      </w:ins>
      <w:del w:id="5000" w:author="Comparison" w:date="2013-05-05T19:43:00Z">
        <w:r w:rsidRPr="00C100C3">
          <w:rPr>
            <w:rFonts w:ascii="Courier New" w:hAnsi="Courier New" w:cs="Courier New"/>
          </w:rPr>
          <w:delText>.*&amp;</w:delText>
        </w:r>
        <w:r w:rsidRPr="00C100C3">
          <w:rPr>
            <w:rFonts w:ascii="Courier New" w:hAnsi="Courier New" w:cs="Courier New"/>
          </w:rPr>
          <w:delText>#8221;</w:delText>
        </w:r>
      </w:del>
    </w:p>
    <w:p w14:paraId="3FDAE0D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Where did he find that? Every one knows that what brethren believe, is that all the system which exists is in a state of failure, and that it will be laid aside; first, morally, by its own apostasy; then by the judgment of God, who will replace, by</w:t>
      </w:r>
      <w:r w:rsidRPr="00C100C3">
        <w:rPr>
          <w:rFonts w:ascii="Courier New" w:hAnsi="Courier New" w:cs="Courier New"/>
        </w:rPr>
        <w:t xml:space="preserve"> the presence of Jesus Himself, the testimony which men failed to render to Him. That there is to be in the course of time a testimony among the Jews is what I believe. But it is not necessary that I should here enter into these details. I only desire to h</w:t>
      </w:r>
      <w:r w:rsidRPr="00C100C3">
        <w:rPr>
          <w:rFonts w:ascii="Courier New" w:hAnsi="Courier New" w:cs="Courier New"/>
        </w:rPr>
        <w:t>inder ridicule being cast on an important truth by the false manner in which it has been represented.</w:t>
      </w:r>
    </w:p>
    <w:p w14:paraId="4AF1A0CE" w14:textId="73E950C9" w:rsidR="00000000" w:rsidRPr="00C100C3" w:rsidRDefault="00362818" w:rsidP="00C100C3">
      <w:pPr>
        <w:pStyle w:val="PlainText"/>
        <w:rPr>
          <w:rFonts w:ascii="Courier New" w:hAnsi="Courier New" w:cs="Courier New"/>
        </w:rPr>
      </w:pPr>
      <w:ins w:id="5001" w:author="Comparison" w:date="2013-05-05T19:43:00Z">
        <w:r w:rsidRPr="00AA4B48">
          <w:rPr>
            <w:rFonts w:ascii="Courier New" w:hAnsi="Courier New" w:cs="Courier New"/>
          </w:rPr>
          <w:t>CHAPTER</w:t>
        </w:r>
      </w:ins>
      <w:del w:id="5002" w:author="Comparison" w:date="2013-05-05T19:43:00Z">
        <w:r w:rsidRPr="00C100C3">
          <w:rPr>
            <w:rFonts w:ascii="Courier New" w:hAnsi="Courier New" w:cs="Courier New"/>
          </w:rPr>
          <w:delText>&lt;h3&gt;Chapter</w:delText>
        </w:r>
      </w:del>
      <w:r w:rsidRPr="00C100C3">
        <w:rPr>
          <w:rFonts w:ascii="Courier New" w:hAnsi="Courier New" w:cs="Courier New"/>
        </w:rPr>
        <w:t xml:space="preserve"> 9</w:t>
      </w:r>
      <w:del w:id="5003" w:author="Comparison" w:date="2013-05-05T19:43:00Z">
        <w:r w:rsidRPr="00C100C3">
          <w:rPr>
            <w:rFonts w:ascii="Courier New" w:hAnsi="Courier New" w:cs="Courier New"/>
          </w:rPr>
          <w:delText>.&lt;/h3&gt;</w:delText>
        </w:r>
      </w:del>
    </w:p>
    <w:p w14:paraId="32B2D7DA" w14:textId="510FA119" w:rsidR="00000000" w:rsidRPr="00C100C3" w:rsidRDefault="00362818" w:rsidP="00C100C3">
      <w:pPr>
        <w:pStyle w:val="PlainText"/>
        <w:rPr>
          <w:rFonts w:ascii="Courier New" w:hAnsi="Courier New" w:cs="Courier New"/>
        </w:rPr>
      </w:pPr>
      <w:r w:rsidRPr="00C100C3">
        <w:rPr>
          <w:rFonts w:ascii="Courier New" w:hAnsi="Courier New" w:cs="Courier New"/>
        </w:rPr>
        <w:t>I have finished my task</w:t>
      </w:r>
      <w:ins w:id="5004" w:author="Comparison" w:date="2013-05-05T19:43:00Z">
        <w:r w:rsidRPr="00AA4B48">
          <w:rPr>
            <w:rFonts w:ascii="Courier New" w:hAnsi="Courier New" w:cs="Courier New"/>
          </w:rPr>
          <w:t xml:space="preserve"> -- </w:t>
        </w:r>
      </w:ins>
      <w:del w:id="5005" w:author="Comparison" w:date="2013-05-05T19:43:00Z">
        <w:r w:rsidRPr="00C100C3">
          <w:rPr>
            <w:rFonts w:ascii="Courier New" w:hAnsi="Courier New" w:cs="Courier New"/>
          </w:rPr>
          <w:delText>&amp;#8212;</w:delText>
        </w:r>
      </w:del>
      <w:r w:rsidRPr="00C100C3">
        <w:rPr>
          <w:rFonts w:ascii="Courier New" w:hAnsi="Courier New" w:cs="Courier New"/>
        </w:rPr>
        <w:t>a task which has been very painful to me; not because I differ from Mr. M. on the subject of elders, a</w:t>
      </w:r>
      <w:r w:rsidRPr="00C100C3">
        <w:rPr>
          <w:rFonts w:ascii="Courier New" w:hAnsi="Courier New" w:cs="Courier New"/>
        </w:rPr>
        <w:t xml:space="preserve"> difference which is to me *comparatively* of little importance: but painful because the principles on which he founds his arguments seem to me immoral; not immoral in the sense of that gross immorality which scandalizes the natural conscience, but in this</w:t>
      </w:r>
      <w:r w:rsidRPr="00C100C3">
        <w:rPr>
          <w:rFonts w:ascii="Courier New" w:hAnsi="Courier New" w:cs="Courier New"/>
        </w:rPr>
        <w:t xml:space="preserve"> sense, that they give a false turn to the relations of things to God; not that they undermine the flocks, but that they efface the limits and marks of good and evil, and remove the boundaries of eternal</w:t>
      </w:r>
      <w:ins w:id="5006" w:author="Comparison" w:date="2013-05-05T19:43:00Z">
        <w:r w:rsidRPr="00AA4B48">
          <w:rPr>
            <w:rFonts w:ascii="Courier New" w:hAnsi="Courier New" w:cs="Courier New"/>
          </w:rPr>
          <w:t>.</w:t>
        </w:r>
      </w:ins>
      <w:r w:rsidRPr="00C100C3">
        <w:rPr>
          <w:rFonts w:ascii="Courier New" w:hAnsi="Courier New" w:cs="Courier New"/>
        </w:rPr>
        <w:t xml:space="preserve"> truth.</w:t>
      </w:r>
    </w:p>
    <w:p w14:paraId="120F97F2"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It is important that, whatever opinion they </w:t>
      </w:r>
      <w:r w:rsidRPr="00C100C3">
        <w:rPr>
          <w:rFonts w:ascii="Courier New" w:hAnsi="Courier New" w:cs="Courier New"/>
        </w:rPr>
        <w:t>may hold, brethren should be on their guard against such principles.</w:t>
      </w:r>
    </w:p>
    <w:p w14:paraId="7B44D8E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question is about something very distinct from a sect of Plymouthists.</w:t>
      </w:r>
    </w:p>
    <w:p w14:paraId="1B422CC0" w14:textId="5FA40A9B" w:rsidR="00000000" w:rsidRPr="00C100C3" w:rsidRDefault="00362818" w:rsidP="00C100C3">
      <w:pPr>
        <w:pStyle w:val="PlainText"/>
        <w:rPr>
          <w:rFonts w:ascii="Courier New" w:hAnsi="Courier New" w:cs="Courier New"/>
        </w:rPr>
      </w:pPr>
      <w:ins w:id="5007" w:author="Comparison" w:date="2013-05-05T19:43:00Z">
        <w:r w:rsidRPr="00AA4B48">
          <w:rPr>
            <w:rFonts w:ascii="Courier New" w:hAnsi="Courier New" w:cs="Courier New"/>
          </w:rPr>
          <w:t>¦</w:t>
        </w:r>
      </w:ins>
      <w:del w:id="5008" w:author="Comparison" w:date="2013-05-05T19:43:00Z">
        <w:r w:rsidRPr="00C100C3">
          <w:rPr>
            <w:rFonts w:ascii="Courier New" w:hAnsi="Courier New" w:cs="Courier New"/>
          </w:rPr>
          <w:delText>|</w:delText>
        </w:r>
      </w:del>
      <w:r w:rsidRPr="00C100C3">
        <w:rPr>
          <w:rFonts w:ascii="Courier New" w:hAnsi="Courier New" w:cs="Courier New"/>
        </w:rPr>
        <w:t xml:space="preserve"> Page 52.</w:t>
      </w:r>
    </w:p>
    <w:p w14:paraId="54BB8DF3" w14:textId="7D6489AD" w:rsidR="00000000" w:rsidRPr="00C100C3" w:rsidRDefault="00362818" w:rsidP="00C100C3">
      <w:pPr>
        <w:pStyle w:val="PlainText"/>
        <w:rPr>
          <w:rFonts w:ascii="Courier New" w:hAnsi="Courier New" w:cs="Courier New"/>
        </w:rPr>
      </w:pPr>
      <w:ins w:id="5009" w:author="Comparison" w:date="2013-05-05T19:43:00Z">
        <w:r w:rsidRPr="00AA4B48">
          <w:rPr>
            <w:rFonts w:ascii="Courier New" w:hAnsi="Courier New" w:cs="Courier New"/>
          </w:rPr>
          <w:t>¦ "</w:t>
        </w:r>
      </w:ins>
      <w:del w:id="5010" w:author="Comparison" w:date="2013-05-05T19:43:00Z">
        <w:r w:rsidRPr="00C100C3">
          <w:rPr>
            <w:rFonts w:ascii="Courier New" w:hAnsi="Courier New" w:cs="Courier New"/>
          </w:rPr>
          <w:delText>| &amp;#8220;</w:delText>
        </w:r>
      </w:del>
      <w:r w:rsidRPr="00C100C3">
        <w:rPr>
          <w:rFonts w:ascii="Courier New" w:hAnsi="Courier New" w:cs="Courier New"/>
        </w:rPr>
        <w:t>The Testimony</w:t>
      </w:r>
      <w:ins w:id="5011" w:author="Comparison" w:date="2013-05-05T19:43:00Z">
        <w:r w:rsidRPr="00AA4B48">
          <w:rPr>
            <w:rFonts w:ascii="Courier New" w:hAnsi="Courier New" w:cs="Courier New"/>
          </w:rPr>
          <w:t>,"</w:t>
        </w:r>
      </w:ins>
      <w:del w:id="5012" w:author="Comparison" w:date="2013-05-05T19:43:00Z">
        <w:r w:rsidRPr="00C100C3">
          <w:rPr>
            <w:rFonts w:ascii="Courier New" w:hAnsi="Courier New" w:cs="Courier New"/>
          </w:rPr>
          <w:delText>,&amp;#8221;</w:delText>
        </w:r>
      </w:del>
      <w:r w:rsidRPr="00C100C3">
        <w:rPr>
          <w:rFonts w:ascii="Courier New" w:hAnsi="Courier New" w:cs="Courier New"/>
        </w:rPr>
        <w:t xml:space="preserve"> published in French. [Tr.]</w:t>
      </w:r>
    </w:p>
    <w:p w14:paraId="3A41991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{182}</w:t>
      </w:r>
    </w:p>
    <w:p w14:paraId="0199E956" w14:textId="1D4DFEDD" w:rsidR="00000000" w:rsidRPr="00C100C3" w:rsidRDefault="00362818" w:rsidP="00C100C3">
      <w:pPr>
        <w:pStyle w:val="PlainText"/>
        <w:rPr>
          <w:rFonts w:ascii="Courier New" w:hAnsi="Courier New" w:cs="Courier New"/>
        </w:rPr>
      </w:pPr>
      <w:r w:rsidRPr="00C100C3">
        <w:rPr>
          <w:rFonts w:ascii="Courier New" w:hAnsi="Courier New" w:cs="Courier New"/>
        </w:rPr>
        <w:t>My deep conviction is</w:t>
      </w:r>
      <w:ins w:id="5013" w:author="Comparison" w:date="2013-05-05T19:43:00Z">
        <w:r w:rsidRPr="00AA4B48">
          <w:rPr>
            <w:rFonts w:ascii="Courier New" w:hAnsi="Courier New" w:cs="Courier New"/>
          </w:rPr>
          <w:t xml:space="preserve"> -- </w:t>
        </w:r>
      </w:ins>
      <w:del w:id="5014" w:author="Comparison" w:date="2013-05-05T19:43:00Z">
        <w:r w:rsidRPr="00C100C3">
          <w:rPr>
            <w:rFonts w:ascii="Courier New" w:hAnsi="Courier New" w:cs="Courier New"/>
          </w:rPr>
          <w:delText>&amp;#8212;</w:delText>
        </w:r>
      </w:del>
      <w:r w:rsidRPr="00C100C3">
        <w:rPr>
          <w:rFonts w:ascii="Courier New" w:hAnsi="Courier New" w:cs="Courier New"/>
        </w:rPr>
        <w:t xml:space="preserve">and </w:t>
      </w:r>
      <w:r w:rsidRPr="00C100C3">
        <w:rPr>
          <w:rFonts w:ascii="Courier New" w:hAnsi="Courier New" w:cs="Courier New"/>
        </w:rPr>
        <w:t>I warn my brethren as to it</w:t>
      </w:r>
      <w:ins w:id="5015" w:author="Comparison" w:date="2013-05-05T19:43:00Z">
        <w:r w:rsidRPr="00AA4B48">
          <w:rPr>
            <w:rFonts w:ascii="Courier New" w:hAnsi="Courier New" w:cs="Courier New"/>
          </w:rPr>
          <w:t xml:space="preserve"> --</w:t>
        </w:r>
      </w:ins>
      <w:del w:id="5016" w:author="Comparison" w:date="2013-05-05T19:43:00Z">
        <w:r w:rsidRPr="00C100C3">
          <w:rPr>
            <w:rFonts w:ascii="Courier New" w:hAnsi="Courier New" w:cs="Courier New"/>
          </w:rPr>
          <w:delText>&amp;#8212;</w:delText>
        </w:r>
      </w:del>
      <w:r w:rsidRPr="00C100C3">
        <w:rPr>
          <w:rFonts w:ascii="Courier New" w:hAnsi="Courier New" w:cs="Courier New"/>
        </w:rPr>
        <w:t xml:space="preserve"> that, whether through the wish to subvert certain doctrines, or through worldliness, rationalism is creeping at this moment into the ranks of those who, after having left nationalism, are not willing to walk according to </w:t>
      </w:r>
      <w:r w:rsidRPr="00C100C3">
        <w:rPr>
          <w:rFonts w:ascii="Courier New" w:hAnsi="Courier New" w:cs="Courier New"/>
        </w:rPr>
        <w:t xml:space="preserve">the simplicity of the word of God. The journal </w:t>
      </w:r>
      <w:ins w:id="5017" w:author="Comparison" w:date="2013-05-05T19:43:00Z">
        <w:r w:rsidRPr="00AA4B48">
          <w:rPr>
            <w:rFonts w:ascii="Courier New" w:hAnsi="Courier New" w:cs="Courier New"/>
          </w:rPr>
          <w:t>"</w:t>
        </w:r>
      </w:ins>
      <w:del w:id="5018" w:author="Comparison" w:date="2013-05-05T19:43:00Z">
        <w:r w:rsidRPr="00C100C3">
          <w:rPr>
            <w:rFonts w:ascii="Courier New" w:hAnsi="Courier New" w:cs="Courier New"/>
          </w:rPr>
          <w:delText>&amp;#8220;</w:delText>
        </w:r>
      </w:del>
      <w:r w:rsidRPr="00C100C3">
        <w:rPr>
          <w:rFonts w:ascii="Courier New" w:hAnsi="Courier New" w:cs="Courier New"/>
        </w:rPr>
        <w:t>La Reformation</w:t>
      </w:r>
      <w:ins w:id="5019" w:author="Comparison" w:date="2013-05-05T19:43:00Z">
        <w:r w:rsidRPr="00AA4B48">
          <w:rPr>
            <w:rFonts w:ascii="Courier New" w:hAnsi="Courier New" w:cs="Courier New"/>
          </w:rPr>
          <w:t>,"</w:t>
        </w:r>
      </w:ins>
      <w:del w:id="5020" w:author="Comparison" w:date="2013-05-05T19:43:00Z">
        <w:r w:rsidRPr="00C100C3">
          <w:rPr>
            <w:rFonts w:ascii="Courier New" w:hAnsi="Courier New" w:cs="Courier New"/>
          </w:rPr>
          <w:delText>,&amp;#8221;</w:delText>
        </w:r>
      </w:del>
      <w:r w:rsidRPr="00C100C3">
        <w:rPr>
          <w:rFonts w:ascii="Courier New" w:hAnsi="Courier New" w:cs="Courier New"/>
        </w:rPr>
        <w:t xml:space="preserve"> and the tract of Mr. M. shew this very clearly.</w:t>
      </w:r>
    </w:p>
    <w:p w14:paraId="089938A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We all know, that for a long time since Mr. M. has been making war against brethren as it laid in his power; so that his tract did</w:t>
      </w:r>
      <w:r w:rsidRPr="00C100C3">
        <w:rPr>
          <w:rFonts w:ascii="Courier New" w:hAnsi="Courier New" w:cs="Courier New"/>
        </w:rPr>
        <w:t xml:space="preserve"> not take me by surprise, nor has it surprised, I think, anyone else; but I was not aware of the degree to which he had come down as regards his faith and his principles. The descent of the way on which he walks is rapid. Once in movement, the rapidity of </w:t>
      </w:r>
      <w:r w:rsidRPr="00C100C3">
        <w:rPr>
          <w:rFonts w:ascii="Courier New" w:hAnsi="Courier New" w:cs="Courier New"/>
        </w:rPr>
        <w:t>the descent increases at each step. Mr. M. avows, alas! that he will not take the path of faith. His pamphlet will have confirmed in their walk those who have faith.</w:t>
      </w:r>
    </w:p>
    <w:p w14:paraId="791EF8D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 allusion which he makes to certain German scholars explains perhaps the sad progress </w:t>
      </w:r>
      <w:r w:rsidRPr="00C100C3">
        <w:rPr>
          <w:rFonts w:ascii="Courier New" w:hAnsi="Courier New" w:cs="Courier New"/>
        </w:rPr>
        <w:t>which he has made in the path of that infidelity which clothes itself with philosophical vagueness. I know not.</w:t>
      </w:r>
    </w:p>
    <w:p w14:paraId="343C5E5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What I do know is, that his pamphlet has caused me deep sorrow. He does not perceive in the least what he hast lost. It matters little to have </w:t>
      </w:r>
      <w:r w:rsidRPr="00C100C3">
        <w:rPr>
          <w:rFonts w:ascii="Courier New" w:hAnsi="Courier New" w:cs="Courier New"/>
        </w:rPr>
        <w:t>true principles about ministry and about any other such things, if living and real faith in the power and presence of our God by His Spirit be wanting to us.</w:t>
      </w:r>
    </w:p>
    <w:p w14:paraId="0AFB8A12" w14:textId="619CF9BE" w:rsidR="00000000" w:rsidRPr="00C100C3" w:rsidRDefault="00362818" w:rsidP="00C100C3">
      <w:pPr>
        <w:pStyle w:val="PlainText"/>
        <w:rPr>
          <w:rFonts w:ascii="Courier New" w:hAnsi="Courier New" w:cs="Courier New"/>
        </w:rPr>
      </w:pPr>
      <w:r w:rsidRPr="00C100C3">
        <w:rPr>
          <w:rFonts w:ascii="Courier New" w:hAnsi="Courier New" w:cs="Courier New"/>
        </w:rPr>
        <w:t>It behoves us to be prudent. That prudence which the fear of the Lord gives and subjection to the</w:t>
      </w:r>
      <w:r w:rsidRPr="00C100C3">
        <w:rPr>
          <w:rFonts w:ascii="Courier New" w:hAnsi="Courier New" w:cs="Courier New"/>
        </w:rPr>
        <w:t xml:space="preserve"> word are sufficient against the traps and devices of the adversary. The rule of the Christian is </w:t>
      </w:r>
      <w:ins w:id="5021" w:author="Comparison" w:date="2013-05-05T19:43:00Z">
        <w:r w:rsidRPr="00AA4B48">
          <w:rPr>
            <w:rFonts w:ascii="Courier New" w:hAnsi="Courier New" w:cs="Courier New"/>
          </w:rPr>
          <w:t>"</w:t>
        </w:r>
      </w:ins>
      <w:del w:id="5022" w:author="Comparison" w:date="2013-05-05T19:43:00Z">
        <w:r w:rsidRPr="00C100C3">
          <w:rPr>
            <w:rFonts w:ascii="Courier New" w:hAnsi="Courier New" w:cs="Courier New"/>
          </w:rPr>
          <w:delText>&amp;#8220;</w:delText>
        </w:r>
      </w:del>
      <w:r w:rsidRPr="00C100C3">
        <w:rPr>
          <w:rFonts w:ascii="Courier New" w:hAnsi="Courier New" w:cs="Courier New"/>
        </w:rPr>
        <w:t>wise unto that which is good, and simple concerning evil</w:t>
      </w:r>
      <w:ins w:id="5023" w:author="Comparison" w:date="2013-05-05T19:43:00Z">
        <w:r w:rsidRPr="00AA4B48">
          <w:rPr>
            <w:rFonts w:ascii="Courier New" w:hAnsi="Courier New" w:cs="Courier New"/>
          </w:rPr>
          <w:t>."</w:t>
        </w:r>
      </w:ins>
      <w:del w:id="5024" w:author="Comparison" w:date="2013-05-05T19:43:00Z">
        <w:r w:rsidRPr="00C100C3">
          <w:rPr>
            <w:rFonts w:ascii="Courier New" w:hAnsi="Courier New" w:cs="Courier New"/>
          </w:rPr>
          <w:delText>.&amp;#8221;</w:delText>
        </w:r>
      </w:del>
    </w:p>
    <w:p w14:paraId="5E25D007" w14:textId="77777777" w:rsidR="00000000" w:rsidRPr="00AA4B48" w:rsidRDefault="00362818" w:rsidP="00AA4B48">
      <w:pPr>
        <w:pStyle w:val="PlainText"/>
        <w:rPr>
          <w:ins w:id="5025" w:author="Comparison" w:date="2013-05-05T19:43:00Z"/>
          <w:rFonts w:ascii="Courier New" w:hAnsi="Courier New" w:cs="Courier New"/>
        </w:rPr>
      </w:pPr>
      <w:r w:rsidRPr="00C100C3">
        <w:rPr>
          <w:rFonts w:ascii="Courier New" w:hAnsi="Courier New" w:cs="Courier New"/>
        </w:rPr>
        <w:t>Brethren, young and old, are called on to pay attention to this. They will do well to</w:t>
      </w:r>
      <w:r w:rsidRPr="00C100C3">
        <w:rPr>
          <w:rFonts w:ascii="Courier New" w:hAnsi="Courier New" w:cs="Courier New"/>
        </w:rPr>
        <w:t xml:space="preserve"> profit by the reproaches of Mr. M. whatever may be the evil source from which they may have passed into his work. But I should prefer to undergo some reproaches, even deserved, in the path of faith, than to avoid all blame in the paths of infidelity.</w:t>
      </w:r>
    </w:p>
    <w:p w14:paraId="6BAA8CDC" w14:textId="77777777" w:rsidR="00000000" w:rsidRPr="00AA4B48" w:rsidRDefault="00362818" w:rsidP="00AA4B48">
      <w:pPr>
        <w:pStyle w:val="PlainText"/>
        <w:rPr>
          <w:ins w:id="5026" w:author="Comparison" w:date="2013-05-05T19:43:00Z"/>
          <w:rFonts w:ascii="Courier New" w:hAnsi="Courier New" w:cs="Courier New"/>
        </w:rPr>
      </w:pPr>
      <w:r w:rsidRPr="00C100C3">
        <w:rPr>
          <w:rFonts w:ascii="Courier New" w:hAnsi="Courier New" w:cs="Courier New"/>
        </w:rPr>
        <w:t>Would</w:t>
      </w:r>
      <w:r w:rsidRPr="00C100C3">
        <w:rPr>
          <w:rFonts w:ascii="Courier New" w:hAnsi="Courier New" w:cs="Courier New"/>
        </w:rPr>
        <w:t xml:space="preserve"> to God I had more energy to run such a risk oftener</w:t>
      </w:r>
      <w:ins w:id="5027" w:author="Comparison" w:date="2013-05-05T19:43:00Z">
        <w:r w:rsidRPr="00AA4B48">
          <w:rPr>
            <w:rFonts w:ascii="Courier New" w:hAnsi="Courier New" w:cs="Courier New"/>
          </w:rPr>
          <w:t>!</w:t>
        </w:r>
      </w:ins>
    </w:p>
    <w:p w14:paraId="6EEC87F0" w14:textId="08EAB87B" w:rsidR="00000000" w:rsidRPr="00C100C3" w:rsidRDefault="00362818" w:rsidP="00C100C3">
      <w:pPr>
        <w:pStyle w:val="PlainText"/>
        <w:rPr>
          <w:rFonts w:ascii="Courier New" w:hAnsi="Courier New" w:cs="Courier New"/>
        </w:rPr>
      </w:pPr>
      <w:ins w:id="5028" w:author="Comparison" w:date="2013-05-05T19:43:00Z">
        <w:r w:rsidRPr="00AA4B48">
          <w:rPr>
            <w:rFonts w:ascii="Courier New" w:hAnsi="Courier New" w:cs="Courier New"/>
          </w:rPr>
          <w:t>{</w:t>
        </w:r>
      </w:ins>
      <w:del w:id="5029" w:author="Comparison" w:date="2013-05-05T19:43:00Z">
        <w:r w:rsidRPr="00C100C3">
          <w:rPr>
            <w:rFonts w:ascii="Courier New" w:hAnsi="Courier New" w:cs="Courier New"/>
          </w:rPr>
          <w:delText xml:space="preserve">!{pb </w:delText>
        </w:r>
      </w:del>
      <w:r w:rsidRPr="00C100C3">
        <w:rPr>
          <w:rFonts w:ascii="Courier New" w:hAnsi="Courier New" w:cs="Courier New"/>
        </w:rPr>
        <w:t>183}</w:t>
      </w:r>
    </w:p>
    <w:p w14:paraId="2FB3F105" w14:textId="77777777" w:rsidR="00000000" w:rsidRPr="00AA4B48" w:rsidRDefault="00362818" w:rsidP="00AA4B48">
      <w:pPr>
        <w:pStyle w:val="PlainText"/>
        <w:rPr>
          <w:ins w:id="5030" w:author="Comparison" w:date="2013-05-05T19:43:00Z"/>
          <w:rFonts w:ascii="Courier New" w:hAnsi="Courier New" w:cs="Courier New"/>
        </w:rPr>
      </w:pPr>
      <w:ins w:id="5031" w:author="Comparison" w:date="2013-05-05T19:43:00Z">
        <w:r w:rsidRPr="00AA4B48">
          <w:rPr>
            <w:rFonts w:ascii="Courier New" w:hAnsi="Courier New" w:cs="Courier New"/>
          </w:rPr>
          <w:t>SCRIPTURAL VIEWS UPON THE SUBJECT OF ELDERS, IN ANSWER TO A TRACT ENTITLED "ARE ELDERS TO BE ESTABLISHED¦?"</w:t>
        </w:r>
      </w:ins>
    </w:p>
    <w:p w14:paraId="0327F342" w14:textId="25321859" w:rsidR="00000000" w:rsidRPr="00C100C3" w:rsidRDefault="00362818" w:rsidP="00C100C3">
      <w:pPr>
        <w:pStyle w:val="PlainText"/>
        <w:rPr>
          <w:del w:id="5032" w:author="Comparison" w:date="2013-05-05T19:43:00Z"/>
          <w:rFonts w:ascii="Courier New" w:hAnsi="Courier New" w:cs="Courier New"/>
        </w:rPr>
      </w:pPr>
      <w:ins w:id="5033" w:author="Comparison" w:date="2013-05-05T19:43:00Z">
        <w:r w:rsidRPr="00AA4B48">
          <w:rPr>
            <w:rFonts w:ascii="Courier New" w:hAnsi="Courier New" w:cs="Courier New"/>
          </w:rPr>
          <w:t>CHAPTER</w:t>
        </w:r>
      </w:ins>
      <w:del w:id="5034" w:author="Comparison" w:date="2013-05-05T19:43:00Z">
        <w:r w:rsidRPr="00C100C3">
          <w:rPr>
            <w:rFonts w:ascii="Courier New" w:hAnsi="Courier New" w:cs="Courier New"/>
          </w:rPr>
          <w:delText>Scriptural Views Upon The Subject Of Elders,</w:delText>
        </w:r>
      </w:del>
    </w:p>
    <w:p w14:paraId="2EABE233" w14:textId="77777777" w:rsidR="00000000" w:rsidRPr="00C100C3" w:rsidRDefault="00362818" w:rsidP="00C100C3">
      <w:pPr>
        <w:pStyle w:val="PlainText"/>
        <w:rPr>
          <w:del w:id="5035" w:author="Comparison" w:date="2013-05-05T19:43:00Z"/>
          <w:rFonts w:ascii="Courier New" w:hAnsi="Courier New" w:cs="Courier New"/>
        </w:rPr>
      </w:pPr>
      <w:del w:id="5036" w:author="Comparison" w:date="2013-05-05T19:43:00Z">
        <w:r w:rsidRPr="00C100C3">
          <w:rPr>
            <w:rFonts w:ascii="Courier New" w:hAnsi="Courier New" w:cs="Courier New"/>
          </w:rPr>
          <w:delText>*In Answer To A Tract Entitled</w:delText>
        </w:r>
      </w:del>
    </w:p>
    <w:p w14:paraId="1311935A" w14:textId="77777777" w:rsidR="00000000" w:rsidRPr="00C100C3" w:rsidRDefault="00362818" w:rsidP="00C100C3">
      <w:pPr>
        <w:pStyle w:val="PlainText"/>
        <w:rPr>
          <w:del w:id="5037" w:author="Comparison" w:date="2013-05-05T19:43:00Z"/>
          <w:rFonts w:ascii="Courier New" w:hAnsi="Courier New" w:cs="Courier New"/>
        </w:rPr>
      </w:pPr>
      <w:del w:id="5038" w:author="Comparison" w:date="2013-05-05T19:43:00Z">
        <w:r w:rsidRPr="00C100C3">
          <w:rPr>
            <w:rFonts w:ascii="Courier New" w:hAnsi="Courier New" w:cs="Courier New"/>
          </w:rPr>
          <w:delText>&amp;#8220;Are Elders To Be Established?&amp;#8221;*|</w:delText>
        </w:r>
      </w:del>
    </w:p>
    <w:p w14:paraId="244E9F7D" w14:textId="77777777" w:rsidR="00000000" w:rsidRPr="00C100C3" w:rsidRDefault="00362818" w:rsidP="00C100C3">
      <w:pPr>
        <w:pStyle w:val="PlainText"/>
        <w:rPr>
          <w:rFonts w:ascii="Courier New" w:hAnsi="Courier New" w:cs="Courier New"/>
        </w:rPr>
      </w:pPr>
      <w:del w:id="5039" w:author="Comparison" w:date="2013-05-05T19:43:00Z">
        <w:r w:rsidRPr="00C100C3">
          <w:rPr>
            <w:rFonts w:ascii="Courier New" w:hAnsi="Courier New" w:cs="Courier New"/>
          </w:rPr>
          <w:delText>&lt;h3&gt;Chapter</w:delText>
        </w:r>
      </w:del>
      <w:r w:rsidRPr="00C100C3">
        <w:rPr>
          <w:rFonts w:ascii="Courier New" w:hAnsi="Courier New" w:cs="Courier New"/>
        </w:rPr>
        <w:t xml:space="preserve"> 1</w:t>
      </w:r>
      <w:del w:id="5040" w:author="Comparison" w:date="2013-05-05T19:43:00Z">
        <w:r w:rsidRPr="00C100C3">
          <w:rPr>
            <w:rFonts w:ascii="Courier New" w:hAnsi="Courier New" w:cs="Courier New"/>
          </w:rPr>
          <w:delText>.&lt;/h3&gt;</w:delText>
        </w:r>
      </w:del>
    </w:p>
    <w:p w14:paraId="7749564C" w14:textId="698DEDA9" w:rsidR="00000000" w:rsidRPr="00C100C3" w:rsidRDefault="00362818" w:rsidP="00C100C3">
      <w:pPr>
        <w:pStyle w:val="PlainText"/>
        <w:rPr>
          <w:rFonts w:ascii="Courier New" w:hAnsi="Courier New" w:cs="Courier New"/>
        </w:rPr>
      </w:pPr>
      <w:r w:rsidRPr="00C100C3">
        <w:rPr>
          <w:rFonts w:ascii="Courier New" w:hAnsi="Courier New" w:cs="Courier New"/>
        </w:rPr>
        <w:t>There is a difficulty in believing that the mos</w:t>
      </w:r>
      <w:r w:rsidRPr="00C100C3">
        <w:rPr>
          <w:rFonts w:ascii="Courier New" w:hAnsi="Courier New" w:cs="Courier New"/>
        </w:rPr>
        <w:t>t precious truths</w:t>
      </w:r>
      <w:ins w:id="5041" w:author="Comparison" w:date="2013-05-05T19:43:00Z">
        <w:r w:rsidRPr="00AA4B48">
          <w:rPr>
            <w:rFonts w:ascii="Courier New" w:hAnsi="Courier New" w:cs="Courier New"/>
          </w:rPr>
          <w:t xml:space="preserve"> --</w:t>
        </w:r>
      </w:ins>
      <w:del w:id="5042" w:author="Comparison" w:date="2013-05-05T19:43:00Z">
        <w:r w:rsidRPr="00C100C3">
          <w:rPr>
            <w:rFonts w:ascii="Courier New" w:hAnsi="Courier New" w:cs="Courier New"/>
          </w:rPr>
          <w:delText>&amp;#8212;</w:delText>
        </w:r>
      </w:del>
      <w:r w:rsidRPr="00C100C3">
        <w:rPr>
          <w:rFonts w:ascii="Courier New" w:hAnsi="Courier New" w:cs="Courier New"/>
        </w:rPr>
        <w:t xml:space="preserve"> truths which, when received from God, are a source of joy and blessing to our hearts</w:t>
      </w:r>
      <w:ins w:id="5043" w:author="Comparison" w:date="2013-05-05T19:43:00Z">
        <w:r w:rsidRPr="00AA4B48">
          <w:rPr>
            <w:rFonts w:ascii="Courier New" w:hAnsi="Courier New" w:cs="Courier New"/>
          </w:rPr>
          <w:t xml:space="preserve"> -- </w:t>
        </w:r>
      </w:ins>
      <w:del w:id="5044" w:author="Comparison" w:date="2013-05-05T19:43:00Z">
        <w:r w:rsidRPr="00C100C3">
          <w:rPr>
            <w:rFonts w:ascii="Courier New" w:hAnsi="Courier New" w:cs="Courier New"/>
          </w:rPr>
          <w:delText>&amp;#8212;</w:delText>
        </w:r>
      </w:del>
      <w:r w:rsidRPr="00C100C3">
        <w:rPr>
          <w:rFonts w:ascii="Courier New" w:hAnsi="Courier New" w:cs="Courier New"/>
        </w:rPr>
        <w:t>should produce controversy and painful conflict.</w:t>
      </w:r>
    </w:p>
    <w:p w14:paraId="5380A449" w14:textId="04E36628" w:rsidR="00000000" w:rsidRPr="00C100C3" w:rsidRDefault="00362818" w:rsidP="00C100C3">
      <w:pPr>
        <w:pStyle w:val="PlainText"/>
        <w:rPr>
          <w:rFonts w:ascii="Courier New" w:hAnsi="Courier New" w:cs="Courier New"/>
        </w:rPr>
      </w:pPr>
      <w:r w:rsidRPr="00C100C3">
        <w:rPr>
          <w:rFonts w:ascii="Courier New" w:hAnsi="Courier New" w:cs="Courier New"/>
        </w:rPr>
        <w:t>But we must take it as it is. It is exactly these truths, the dissemination of which meets</w:t>
      </w:r>
      <w:r w:rsidRPr="00C100C3">
        <w:rPr>
          <w:rFonts w:ascii="Courier New" w:hAnsi="Courier New" w:cs="Courier New"/>
        </w:rPr>
        <w:t xml:space="preserve"> with all the hostility of the flesh and all the prejudices of souls accustomed to things which cannot hold their ground in presence of those truths. I shall draw the attention of my reader to a new phase of the controversy, to which the testimony of God i</w:t>
      </w:r>
      <w:r w:rsidRPr="00C100C3">
        <w:rPr>
          <w:rFonts w:ascii="Courier New" w:hAnsi="Courier New" w:cs="Courier New"/>
        </w:rPr>
        <w:t>n these last days has given rise. It is true that the fundamental points have been sufficiently discussed, but since the truth has made immense progress, those who are opposed to it have completely changed the ground on which battle was joined</w:t>
      </w:r>
      <w:ins w:id="5045" w:author="Comparison" w:date="2013-05-05T19:43:00Z">
        <w:r w:rsidRPr="00AA4B48">
          <w:rPr>
            <w:rFonts w:ascii="Courier New" w:hAnsi="Courier New" w:cs="Courier New"/>
          </w:rPr>
          <w:t>.¦</w:t>
        </w:r>
      </w:ins>
      <w:del w:id="5046" w:author="Comparison" w:date="2013-05-05T19:43:00Z">
        <w:r w:rsidRPr="00C100C3">
          <w:rPr>
            <w:rFonts w:ascii="Courier New" w:hAnsi="Courier New" w:cs="Courier New"/>
          </w:rPr>
          <w:delText>.|</w:delText>
        </w:r>
      </w:del>
      <w:r w:rsidRPr="00C100C3">
        <w:rPr>
          <w:rFonts w:ascii="Courier New" w:hAnsi="Courier New" w:cs="Courier New"/>
        </w:rPr>
        <w:t xml:space="preserve"> An answer </w:t>
      </w:r>
      <w:r w:rsidRPr="00C100C3">
        <w:rPr>
          <w:rFonts w:ascii="Courier New" w:hAnsi="Courier New" w:cs="Courier New"/>
        </w:rPr>
        <w:t>then must be given to these fresh attacks directed against the truth and to the fresh arguments intended for the defence of error.</w:t>
      </w:r>
    </w:p>
    <w:p w14:paraId="092B55F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In the case which now occupies us the defence of the old order of things has been entirely given up. The greater part of the</w:t>
      </w:r>
      <w:r w:rsidRPr="00C100C3">
        <w:rPr>
          <w:rFonts w:ascii="Courier New" w:hAnsi="Courier New" w:cs="Courier New"/>
        </w:rPr>
        <w:t xml:space="preserve"> things which, for a long time were the objects of various attacks, has been abandoned, as not being in accordance with the word of God, and not only abandoned, but stigmatized as faulty. Those who, for many years, have borne testimony against these things</w:t>
      </w:r>
      <w:r w:rsidRPr="00C100C3">
        <w:rPr>
          <w:rFonts w:ascii="Courier New" w:hAnsi="Courier New" w:cs="Courier New"/>
        </w:rPr>
        <w:t>, speak of them more calmly.</w:t>
      </w:r>
    </w:p>
    <w:p w14:paraId="5E8DCF94" w14:textId="22D2C661" w:rsidR="00000000" w:rsidRPr="00C100C3" w:rsidRDefault="00362818" w:rsidP="00C100C3">
      <w:pPr>
        <w:pStyle w:val="PlainText"/>
        <w:rPr>
          <w:rFonts w:ascii="Courier New" w:hAnsi="Courier New" w:cs="Courier New"/>
        </w:rPr>
      </w:pPr>
      <w:ins w:id="5047" w:author="Comparison" w:date="2013-05-05T19:43:00Z">
        <w:r w:rsidRPr="00AA4B48">
          <w:rPr>
            <w:rFonts w:ascii="Courier New" w:hAnsi="Courier New" w:cs="Courier New"/>
          </w:rPr>
          <w:t>¦</w:t>
        </w:r>
      </w:ins>
      <w:del w:id="5048" w:author="Comparison" w:date="2013-05-05T19:43:00Z">
        <w:r w:rsidRPr="00C100C3">
          <w:rPr>
            <w:rFonts w:ascii="Courier New" w:hAnsi="Courier New" w:cs="Courier New"/>
          </w:rPr>
          <w:delText>|</w:delText>
        </w:r>
      </w:del>
      <w:r w:rsidRPr="00C100C3">
        <w:rPr>
          <w:rFonts w:ascii="Courier New" w:hAnsi="Courier New" w:cs="Courier New"/>
        </w:rPr>
        <w:t xml:space="preserve"> Geneva, 1849.</w:t>
      </w:r>
    </w:p>
    <w:p w14:paraId="01613B5C" w14:textId="2DEDF127" w:rsidR="00000000" w:rsidRPr="00C100C3" w:rsidRDefault="00362818" w:rsidP="00C100C3">
      <w:pPr>
        <w:pStyle w:val="PlainText"/>
        <w:rPr>
          <w:rFonts w:ascii="Courier New" w:hAnsi="Courier New" w:cs="Courier New"/>
        </w:rPr>
      </w:pPr>
      <w:ins w:id="5049" w:author="Comparison" w:date="2013-05-05T19:43:00Z">
        <w:r w:rsidRPr="00AA4B48">
          <w:rPr>
            <w:rFonts w:ascii="Courier New" w:hAnsi="Courier New" w:cs="Courier New"/>
          </w:rPr>
          <w:t>¦</w:t>
        </w:r>
      </w:ins>
      <w:del w:id="5050" w:author="Comparison" w:date="2013-05-05T19:43:00Z">
        <w:r w:rsidRPr="00C100C3">
          <w:rPr>
            <w:rFonts w:ascii="Courier New" w:hAnsi="Courier New" w:cs="Courier New"/>
          </w:rPr>
          <w:delText>|</w:delText>
        </w:r>
      </w:del>
      <w:r w:rsidRPr="00C100C3">
        <w:rPr>
          <w:rFonts w:ascii="Courier New" w:hAnsi="Courier New" w:cs="Courier New"/>
        </w:rPr>
        <w:t xml:space="preserve"> The root of the question is not a new one. It is the same principle </w:t>
      </w:r>
      <w:ins w:id="5051" w:author="Comparison" w:date="2013-05-05T19:43:00Z">
        <w:r w:rsidRPr="00AA4B48">
          <w:rPr>
            <w:rFonts w:ascii="Courier New" w:hAnsi="Courier New" w:cs="Courier New"/>
          </w:rPr>
          <w:t>all</w:t>
        </w:r>
      </w:ins>
      <w:del w:id="5052" w:author="Comparison" w:date="2013-05-05T19:43:00Z">
        <w:r w:rsidRPr="00C100C3">
          <w:rPr>
            <w:rFonts w:ascii="Courier New" w:hAnsi="Courier New" w:cs="Courier New"/>
          </w:rPr>
          <w:delText>as</w:delText>
        </w:r>
      </w:del>
      <w:r w:rsidRPr="00C100C3">
        <w:rPr>
          <w:rFonts w:ascii="Courier New" w:hAnsi="Courier New" w:cs="Courier New"/>
        </w:rPr>
        <w:t xml:space="preserve"> that of M. Rochat with respect to the establishment of elders. What is new is, that along with this, they would have a church more or le</w:t>
      </w:r>
      <w:r w:rsidRPr="00C100C3">
        <w:rPr>
          <w:rFonts w:ascii="Courier New" w:hAnsi="Courier New" w:cs="Courier New"/>
        </w:rPr>
        <w:t>ss composed of the multitude of professing Christians. The consequence of that is, that discipline is indirectly put aside, and that, whilst earnestly seeking to preserve a clerical position for themselves, there is an irritable feeling against the true Ch</w:t>
      </w:r>
      <w:r w:rsidRPr="00C100C3">
        <w:rPr>
          <w:rFonts w:ascii="Courier New" w:hAnsi="Courier New" w:cs="Courier New"/>
        </w:rPr>
        <w:t>urch for the multitude and against the true clergy, who have openly occupied the ground before them.</w:t>
      </w:r>
    </w:p>
    <w:p w14:paraId="0A2EDCB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{184}</w:t>
      </w:r>
    </w:p>
    <w:p w14:paraId="42D5227B" w14:textId="1C492CE0" w:rsidR="00000000" w:rsidRPr="00C100C3" w:rsidRDefault="00362818" w:rsidP="00C100C3">
      <w:pPr>
        <w:pStyle w:val="PlainText"/>
        <w:rPr>
          <w:rFonts w:ascii="Courier New" w:hAnsi="Courier New" w:cs="Courier New"/>
        </w:rPr>
      </w:pPr>
      <w:r w:rsidRPr="00C100C3">
        <w:rPr>
          <w:rFonts w:ascii="Courier New" w:hAnsi="Courier New" w:cs="Courier New"/>
        </w:rPr>
        <w:t>According to our adversaries themselves, the clergy is of the devil</w:t>
      </w:r>
      <w:ins w:id="5053" w:author="Comparison" w:date="2013-05-05T19:43:00Z">
        <w:r w:rsidRPr="00AA4B48">
          <w:rPr>
            <w:rFonts w:ascii="Courier New" w:hAnsi="Courier New" w:cs="Courier New"/>
          </w:rPr>
          <w:t>¦.</w:t>
        </w:r>
      </w:ins>
      <w:del w:id="5054" w:author="Comparison" w:date="2013-05-05T19:43:00Z">
        <w:r w:rsidRPr="00C100C3">
          <w:rPr>
            <w:rFonts w:ascii="Courier New" w:hAnsi="Courier New" w:cs="Courier New"/>
          </w:rPr>
          <w:delText>.|</w:delText>
        </w:r>
      </w:del>
    </w:p>
    <w:p w14:paraId="0598A62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Again, according to them, the visible unity of the Church has been lost.</w:t>
      </w:r>
    </w:p>
    <w:p w14:paraId="4C2B2A1E"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w:t>
      </w:r>
      <w:r w:rsidRPr="00C100C3">
        <w:rPr>
          <w:rFonts w:ascii="Courier New" w:hAnsi="Courier New" w:cs="Courier New"/>
        </w:rPr>
        <w:t>us, at least, there is much ground gained; one would have thought that the controversy was at an end.</w:t>
      </w:r>
    </w:p>
    <w:p w14:paraId="2EFB95B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No! A man does not always receive the truth even when he is reduced to confess that he is in error.</w:t>
      </w:r>
    </w:p>
    <w:p w14:paraId="04AB7F00" w14:textId="6CC965E7" w:rsidR="00000000" w:rsidRPr="00C100C3" w:rsidRDefault="00362818" w:rsidP="00C100C3">
      <w:pPr>
        <w:pStyle w:val="PlainText"/>
        <w:rPr>
          <w:rFonts w:ascii="Courier New" w:hAnsi="Courier New" w:cs="Courier New"/>
        </w:rPr>
      </w:pPr>
      <w:r w:rsidRPr="00C100C3">
        <w:rPr>
          <w:rFonts w:ascii="Courier New" w:hAnsi="Courier New" w:cs="Courier New"/>
        </w:rPr>
        <w:t>Nothing but the ground of the contest is changed, an</w:t>
      </w:r>
      <w:r w:rsidRPr="00C100C3">
        <w:rPr>
          <w:rFonts w:ascii="Courier New" w:hAnsi="Courier New" w:cs="Courier New"/>
        </w:rPr>
        <w:t>d in changing to a new ground, it is sought to render a part of that which has been written on these subjects useless. As the actual order of things is no longer vindicated, the attacks upon it, say they, are superfluous. But let us state the facts plainly</w:t>
      </w:r>
      <w:r w:rsidRPr="00C100C3">
        <w:rPr>
          <w:rFonts w:ascii="Courier New" w:hAnsi="Courier New" w:cs="Courier New"/>
        </w:rPr>
        <w:t>. If the attacks are no longer vindicated, it is because the conclusions of those who love that testimony have been accepted. Have they been accepted from the bottom of the conscience before God, so as to place them humbly in the position which follows the</w:t>
      </w:r>
      <w:r w:rsidRPr="00C100C3">
        <w:rPr>
          <w:rFonts w:ascii="Courier New" w:hAnsi="Courier New" w:cs="Courier New"/>
        </w:rPr>
        <w:t xml:space="preserve"> admission of these principles? Alas! in no way. They only say that, since the early centuries, it is true, all has been corrupted; that the order established by God has been abandoned; and that the order of things which has sprung from it is of the devil.</w:t>
      </w:r>
      <w:r w:rsidRPr="00C100C3">
        <w:rPr>
          <w:rFonts w:ascii="Courier New" w:hAnsi="Courier New" w:cs="Courier New"/>
        </w:rPr>
        <w:t xml:space="preserve"> It is true, say they again, that the visible unity of the Church has been destroyed; but they add, </w:t>
      </w:r>
      <w:ins w:id="5055" w:author="Comparison" w:date="2013-05-05T19:43:00Z">
        <w:r w:rsidRPr="00AA4B48">
          <w:rPr>
            <w:rFonts w:ascii="Courier New" w:hAnsi="Courier New" w:cs="Courier New"/>
          </w:rPr>
          <w:t>"</w:t>
        </w:r>
      </w:ins>
      <w:del w:id="5056" w:author="Comparison" w:date="2013-05-05T19:43:00Z">
        <w:r w:rsidRPr="00C100C3">
          <w:rPr>
            <w:rFonts w:ascii="Courier New" w:hAnsi="Courier New" w:cs="Courier New"/>
          </w:rPr>
          <w:delText>&amp;#8220;</w:delText>
        </w:r>
      </w:del>
      <w:r w:rsidRPr="00C100C3">
        <w:rPr>
          <w:rFonts w:ascii="Courier New" w:hAnsi="Courier New" w:cs="Courier New"/>
        </w:rPr>
        <w:t>I can re-establish it quite as well as the apostles; and those who do not submit to that which I have established, are the enemies of the unity of th</w:t>
      </w:r>
      <w:r w:rsidRPr="00C100C3">
        <w:rPr>
          <w:rFonts w:ascii="Courier New" w:hAnsi="Courier New" w:cs="Courier New"/>
        </w:rPr>
        <w:t>e Church</w:t>
      </w:r>
      <w:ins w:id="5057" w:author="Comparison" w:date="2013-05-05T19:43:00Z">
        <w:r w:rsidRPr="00AA4B48">
          <w:rPr>
            <w:rFonts w:ascii="Courier New" w:hAnsi="Courier New" w:cs="Courier New"/>
          </w:rPr>
          <w:t>."</w:t>
        </w:r>
      </w:ins>
      <w:del w:id="5058" w:author="Comparison" w:date="2013-05-05T19:43:00Z">
        <w:r w:rsidRPr="00C100C3">
          <w:rPr>
            <w:rFonts w:ascii="Courier New" w:hAnsi="Courier New" w:cs="Courier New"/>
          </w:rPr>
          <w:delText>.&amp;#8221;</w:delText>
        </w:r>
      </w:del>
    </w:p>
    <w:p w14:paraId="4233DD9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facts are admitted intellectually, to give room for the pretentious action of the will of man. The truth has not penetrated their conscience so as to place it in humiliation before God.</w:t>
      </w:r>
    </w:p>
    <w:p w14:paraId="5AC8EBB4" w14:textId="05573593" w:rsidR="00000000" w:rsidRPr="00C100C3" w:rsidRDefault="00362818" w:rsidP="00C100C3">
      <w:pPr>
        <w:pStyle w:val="PlainText"/>
        <w:rPr>
          <w:rFonts w:ascii="Courier New" w:hAnsi="Courier New" w:cs="Courier New"/>
        </w:rPr>
      </w:pPr>
      <w:ins w:id="5059" w:author="Comparison" w:date="2013-05-05T19:43:00Z">
        <w:r w:rsidRPr="00AA4B48">
          <w:rPr>
            <w:rFonts w:ascii="Courier New" w:hAnsi="Courier New" w:cs="Courier New"/>
          </w:rPr>
          <w:t>CHAPTER</w:t>
        </w:r>
      </w:ins>
      <w:del w:id="5060" w:author="Comparison" w:date="2013-05-05T19:43:00Z">
        <w:r w:rsidRPr="00C100C3">
          <w:rPr>
            <w:rFonts w:ascii="Courier New" w:hAnsi="Courier New" w:cs="Courier New"/>
          </w:rPr>
          <w:delText>&lt;h3&gt;Chapter</w:delText>
        </w:r>
      </w:del>
      <w:r w:rsidRPr="00C100C3">
        <w:rPr>
          <w:rFonts w:ascii="Courier New" w:hAnsi="Courier New" w:cs="Courier New"/>
        </w:rPr>
        <w:t xml:space="preserve"> 2</w:t>
      </w:r>
      <w:del w:id="5061" w:author="Comparison" w:date="2013-05-05T19:43:00Z">
        <w:r w:rsidRPr="00C100C3">
          <w:rPr>
            <w:rFonts w:ascii="Courier New" w:hAnsi="Courier New" w:cs="Courier New"/>
          </w:rPr>
          <w:delText>.&lt;/h3&gt;</w:delText>
        </w:r>
      </w:del>
    </w:p>
    <w:p w14:paraId="6907504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At Geneva it was needful, </w:t>
      </w:r>
      <w:r w:rsidRPr="00C100C3">
        <w:rPr>
          <w:rFonts w:ascii="Courier New" w:hAnsi="Courier New" w:cs="Courier New"/>
        </w:rPr>
        <w:t>either to induce certain brethren to join the new Free Church founded under the name of the</w:t>
      </w:r>
    </w:p>
    <w:p w14:paraId="589F7F3F" w14:textId="6C982A0F" w:rsidR="00000000" w:rsidRPr="00C100C3" w:rsidRDefault="00362818" w:rsidP="00C100C3">
      <w:pPr>
        <w:pStyle w:val="PlainText"/>
        <w:rPr>
          <w:rFonts w:ascii="Courier New" w:hAnsi="Courier New" w:cs="Courier New"/>
        </w:rPr>
      </w:pPr>
      <w:ins w:id="5062" w:author="Comparison" w:date="2013-05-05T19:43:00Z">
        <w:r w:rsidRPr="00AA4B48">
          <w:rPr>
            <w:rFonts w:ascii="Courier New" w:hAnsi="Courier New" w:cs="Courier New"/>
          </w:rPr>
          <w:t>¦</w:t>
        </w:r>
      </w:ins>
      <w:del w:id="5063" w:author="Comparison" w:date="2013-05-05T19:43:00Z">
        <w:r w:rsidRPr="00C100C3">
          <w:rPr>
            <w:rFonts w:ascii="Courier New" w:hAnsi="Courier New" w:cs="Courier New"/>
          </w:rPr>
          <w:delText>|</w:delText>
        </w:r>
      </w:del>
      <w:r w:rsidRPr="00C100C3">
        <w:rPr>
          <w:rFonts w:ascii="Courier New" w:hAnsi="Courier New" w:cs="Courier New"/>
        </w:rPr>
        <w:t xml:space="preserve"> This is what the author of the tract </w:t>
      </w:r>
      <w:ins w:id="5064" w:author="Comparison" w:date="2013-05-05T19:43:00Z">
        <w:r w:rsidRPr="00AA4B48">
          <w:rPr>
            <w:rFonts w:ascii="Courier New" w:hAnsi="Courier New" w:cs="Courier New"/>
          </w:rPr>
          <w:t>"</w:t>
        </w:r>
      </w:ins>
      <w:del w:id="5065" w:author="Comparison" w:date="2013-05-05T19:43:00Z">
        <w:r w:rsidRPr="00C100C3">
          <w:rPr>
            <w:rFonts w:ascii="Courier New" w:hAnsi="Courier New" w:cs="Courier New"/>
          </w:rPr>
          <w:delText>&amp;#8220;</w:delText>
        </w:r>
      </w:del>
      <w:r w:rsidRPr="00C100C3">
        <w:rPr>
          <w:rFonts w:ascii="Courier New" w:hAnsi="Courier New" w:cs="Courier New"/>
        </w:rPr>
        <w:t>Are Elders to be established</w:t>
      </w:r>
      <w:ins w:id="5066" w:author="Comparison" w:date="2013-05-05T19:43:00Z">
        <w:r w:rsidRPr="00AA4B48">
          <w:rPr>
            <w:rFonts w:ascii="Courier New" w:hAnsi="Courier New" w:cs="Courier New"/>
          </w:rPr>
          <w:t xml:space="preserve">?" </w:t>
        </w:r>
      </w:ins>
      <w:del w:id="5067" w:author="Comparison" w:date="2013-05-05T19:43:00Z">
        <w:r w:rsidRPr="00C100C3">
          <w:rPr>
            <w:rFonts w:ascii="Courier New" w:hAnsi="Courier New" w:cs="Courier New"/>
          </w:rPr>
          <w:delText>? &amp;#8220;</w:delText>
        </w:r>
      </w:del>
      <w:r w:rsidRPr="00C100C3">
        <w:rPr>
          <w:rFonts w:ascii="Courier New" w:hAnsi="Courier New" w:cs="Courier New"/>
        </w:rPr>
        <w:t>has loudly declared and professed before a great number of witnesses, in order t</w:t>
      </w:r>
      <w:r w:rsidRPr="00C100C3">
        <w:rPr>
          <w:rFonts w:ascii="Courier New" w:hAnsi="Courier New" w:cs="Courier New"/>
        </w:rPr>
        <w:t>o take advantage of that point of departure in the arguments by which he attacked, not so much the scriptural principles of the brethren present at the conference, as the writings published to explain and support them.</w:t>
      </w:r>
    </w:p>
    <w:p w14:paraId="79E16A5A"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{185}</w:t>
      </w:r>
    </w:p>
    <w:p w14:paraId="57B9F010" w14:textId="24927F2E" w:rsidR="00000000" w:rsidRPr="00C100C3" w:rsidRDefault="00362818" w:rsidP="00C100C3">
      <w:pPr>
        <w:pStyle w:val="PlainText"/>
        <w:rPr>
          <w:rFonts w:ascii="Courier New" w:hAnsi="Courier New" w:cs="Courier New"/>
        </w:rPr>
      </w:pPr>
      <w:r w:rsidRPr="00C100C3">
        <w:rPr>
          <w:rFonts w:ascii="Courier New" w:hAnsi="Courier New" w:cs="Courier New"/>
        </w:rPr>
        <w:t>Evangelical Church of</w:t>
      </w:r>
      <w:ins w:id="5068" w:author="Comparison" w:date="2013-05-05T19:43:00Z">
        <w:r w:rsidRPr="00AA4B48">
          <w:rPr>
            <w:rFonts w:ascii="Courier New" w:hAnsi="Courier New" w:cs="Courier New"/>
          </w:rPr>
          <w:t>¦</w:t>
        </w:r>
      </w:ins>
      <w:del w:id="5069" w:author="Comparison" w:date="2013-05-05T19:43:00Z">
        <w:r w:rsidRPr="00C100C3">
          <w:rPr>
            <w:rFonts w:ascii="Courier New" w:hAnsi="Courier New" w:cs="Courier New"/>
          </w:rPr>
          <w:delText>|</w:delText>
        </w:r>
      </w:del>
      <w:r w:rsidRPr="00C100C3">
        <w:rPr>
          <w:rFonts w:ascii="Courier New" w:hAnsi="Courier New" w:cs="Courier New"/>
        </w:rPr>
        <w:t xml:space="preserve"> Geneva</w:t>
      </w:r>
      <w:r w:rsidRPr="00C100C3">
        <w:rPr>
          <w:rFonts w:ascii="Courier New" w:hAnsi="Courier New" w:cs="Courier New"/>
        </w:rPr>
        <w:t>, or else to throw discredit on their principles, and thus in one way or another to destroy the testimony rendered to the truth. It may be that the testimony had been borne in much weakness and accompanied by faults and shortcomings in every respect.</w:t>
      </w:r>
    </w:p>
    <w:p w14:paraId="133B68E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It i</w:t>
      </w:r>
      <w:r w:rsidRPr="00C100C3">
        <w:rPr>
          <w:rFonts w:ascii="Courier New" w:hAnsi="Courier New" w:cs="Courier New"/>
        </w:rPr>
        <w:t>s a thing which the brethren who bore the testimony would not deny. They would confess it all before God and before man. But the testimony was there. The humbler, they who bore it, kept themselves, the better they would find themselves for it.</w:t>
      </w:r>
    </w:p>
    <w:p w14:paraId="693476FA" w14:textId="2325D99C" w:rsidR="00000000" w:rsidRPr="00C100C3" w:rsidRDefault="00362818" w:rsidP="00C100C3">
      <w:pPr>
        <w:pStyle w:val="PlainText"/>
        <w:rPr>
          <w:rFonts w:ascii="Courier New" w:hAnsi="Courier New" w:cs="Courier New"/>
        </w:rPr>
      </w:pPr>
      <w:r w:rsidRPr="00C100C3">
        <w:rPr>
          <w:rFonts w:ascii="Courier New" w:hAnsi="Courier New" w:cs="Courier New"/>
        </w:rPr>
        <w:t>The details</w:t>
      </w:r>
      <w:r w:rsidRPr="00C100C3">
        <w:rPr>
          <w:rFonts w:ascii="Courier New" w:hAnsi="Courier New" w:cs="Courier New"/>
        </w:rPr>
        <w:t xml:space="preserve"> of the steps taken, of the correspondence, and of the conferences which took place, would bring no great profit to the reader. What concerns Christians is the path they have to follow in order to glorify God</w:t>
      </w:r>
      <w:ins w:id="5070" w:author="Comparison" w:date="2013-05-05T19:43:00Z">
        <w:r w:rsidRPr="00AA4B48">
          <w:rPr>
            <w:rFonts w:ascii="Courier New" w:hAnsi="Courier New" w:cs="Courier New"/>
          </w:rPr>
          <w:t>¦.</w:t>
        </w:r>
      </w:ins>
      <w:del w:id="5071" w:author="Comparison" w:date="2013-05-05T19:43:00Z">
        <w:r w:rsidRPr="00C100C3">
          <w:rPr>
            <w:rFonts w:ascii="Courier New" w:hAnsi="Courier New" w:cs="Courier New"/>
          </w:rPr>
          <w:delText>.|</w:delText>
        </w:r>
      </w:del>
    </w:p>
    <w:p w14:paraId="1CC547D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question is a very serious one. It is ad</w:t>
      </w:r>
      <w:r w:rsidRPr="00C100C3">
        <w:rPr>
          <w:rFonts w:ascii="Courier New" w:hAnsi="Courier New" w:cs="Courier New"/>
        </w:rPr>
        <w:t>mitted, that, as regards its visible unity, the Church is in ruins. They profess that the clergy, with whom this visible unity has rested for sixteen centuries, is not according to God. But it is pretended that, putting the clergy aside, we can re-establis</w:t>
      </w:r>
      <w:r w:rsidRPr="00C100C3">
        <w:rPr>
          <w:rFonts w:ascii="Courier New" w:hAnsi="Courier New" w:cs="Courier New"/>
        </w:rPr>
        <w:t>h that which existed in the days of the apostles, such as the apostles themselves had established it.</w:t>
      </w:r>
    </w:p>
    <w:p w14:paraId="5761AF9D"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It is, it must be allowed, a pretension which has a very wide bearing, and we should compromise ourselves deeply in giving way to it and submitting to th</w:t>
      </w:r>
      <w:r w:rsidRPr="00C100C3">
        <w:rPr>
          <w:rFonts w:ascii="Courier New" w:hAnsi="Courier New" w:cs="Courier New"/>
        </w:rPr>
        <w:t>ose who put it forth, if after all it is a pretension unauthorized by God.</w:t>
      </w:r>
    </w:p>
    <w:p w14:paraId="7E19FD99" w14:textId="77777777" w:rsidR="00000000" w:rsidRPr="00AA4B48" w:rsidRDefault="00362818" w:rsidP="00AA4B48">
      <w:pPr>
        <w:pStyle w:val="PlainText"/>
        <w:rPr>
          <w:ins w:id="5072" w:author="Comparison" w:date="2013-05-05T19:43:00Z"/>
          <w:rFonts w:ascii="Courier New" w:hAnsi="Courier New" w:cs="Courier New"/>
        </w:rPr>
      </w:pPr>
      <w:r w:rsidRPr="00C100C3">
        <w:rPr>
          <w:rFonts w:ascii="Courier New" w:hAnsi="Courier New" w:cs="Courier New"/>
        </w:rPr>
        <w:t>Are the Christians of Geneva in a position to re-establish the organization of the Church in the primitive state in which the apostles left it, and which state, by the consent of a</w:t>
      </w:r>
      <w:r w:rsidRPr="00C100C3">
        <w:rPr>
          <w:rFonts w:ascii="Courier New" w:hAnsi="Courier New" w:cs="Courier New"/>
        </w:rPr>
        <w:t>ll, exists no longer</w:t>
      </w:r>
      <w:ins w:id="5073" w:author="Comparison" w:date="2013-05-05T19:43:00Z">
        <w:r w:rsidRPr="00AA4B48">
          <w:rPr>
            <w:rFonts w:ascii="Courier New" w:hAnsi="Courier New" w:cs="Courier New"/>
          </w:rPr>
          <w:t>?</w:t>
        </w:r>
      </w:ins>
    </w:p>
    <w:p w14:paraId="599AEFD4" w14:textId="43BE95F0" w:rsidR="00000000" w:rsidRPr="00C100C3" w:rsidRDefault="00362818" w:rsidP="00C100C3">
      <w:pPr>
        <w:pStyle w:val="PlainText"/>
        <w:rPr>
          <w:rFonts w:ascii="Courier New" w:hAnsi="Courier New" w:cs="Courier New"/>
        </w:rPr>
      </w:pPr>
      <w:ins w:id="5074" w:author="Comparison" w:date="2013-05-05T19:43:00Z">
        <w:r w:rsidRPr="00AA4B48">
          <w:rPr>
            <w:rFonts w:ascii="Courier New" w:hAnsi="Courier New" w:cs="Courier New"/>
          </w:rPr>
          <w:t>¦</w:t>
        </w:r>
      </w:ins>
      <w:del w:id="5075" w:author="Comparison" w:date="2013-05-05T19:43:00Z">
        <w:r w:rsidRPr="00C100C3">
          <w:rPr>
            <w:rFonts w:ascii="Courier New" w:hAnsi="Courier New" w:cs="Courier New"/>
          </w:rPr>
          <w:delText>?|</w:delText>
        </w:r>
      </w:del>
      <w:r w:rsidRPr="00C100C3">
        <w:rPr>
          <w:rFonts w:ascii="Courier New" w:hAnsi="Courier New" w:cs="Courier New"/>
        </w:rPr>
        <w:t xml:space="preserve"> Note to translation</w:t>
      </w:r>
      <w:ins w:id="5076" w:author="Comparison" w:date="2013-05-05T19:43:00Z">
        <w:r w:rsidRPr="00AA4B48">
          <w:rPr>
            <w:rFonts w:ascii="Courier New" w:hAnsi="Courier New" w:cs="Courier New"/>
          </w:rPr>
          <w:t xml:space="preserve">. </w:t>
        </w:r>
      </w:ins>
      <w:del w:id="5077" w:author="Comparison" w:date="2013-05-05T19:43:00Z">
        <w:r w:rsidRPr="00C100C3">
          <w:rPr>
            <w:rFonts w:ascii="Courier New" w:hAnsi="Courier New" w:cs="Courier New"/>
          </w:rPr>
          <w:delText>.&amp;#8212;</w:delText>
        </w:r>
      </w:del>
      <w:r w:rsidRPr="00C100C3">
        <w:rPr>
          <w:rFonts w:ascii="Courier New" w:hAnsi="Courier New" w:cs="Courier New"/>
        </w:rPr>
        <w:t>For a long while they would not say the Evangelical Church of Geneva, but at Geneva, but I think (if my memory serves me) they adopted it afterwards.</w:t>
      </w:r>
    </w:p>
    <w:p w14:paraId="27EF7108" w14:textId="47D60659" w:rsidR="00000000" w:rsidRPr="00C100C3" w:rsidRDefault="00362818" w:rsidP="00C100C3">
      <w:pPr>
        <w:pStyle w:val="PlainText"/>
        <w:rPr>
          <w:rFonts w:ascii="Courier New" w:hAnsi="Courier New" w:cs="Courier New"/>
        </w:rPr>
      </w:pPr>
      <w:ins w:id="5078" w:author="Comparison" w:date="2013-05-05T19:43:00Z">
        <w:r w:rsidRPr="00AA4B48">
          <w:rPr>
            <w:rFonts w:ascii="Courier New" w:hAnsi="Courier New" w:cs="Courier New"/>
          </w:rPr>
          <w:t>¦</w:t>
        </w:r>
      </w:ins>
      <w:del w:id="5079" w:author="Comparison" w:date="2013-05-05T19:43:00Z">
        <w:r w:rsidRPr="00C100C3">
          <w:rPr>
            <w:rFonts w:ascii="Courier New" w:hAnsi="Courier New" w:cs="Courier New"/>
          </w:rPr>
          <w:delText>|</w:delText>
        </w:r>
      </w:del>
      <w:r w:rsidRPr="00C100C3">
        <w:rPr>
          <w:rFonts w:ascii="Courier New" w:hAnsi="Courier New" w:cs="Courier New"/>
        </w:rPr>
        <w:t xml:space="preserve"> Were it otherwise, I should certainly never have take</w:t>
      </w:r>
      <w:r w:rsidRPr="00C100C3">
        <w:rPr>
          <w:rFonts w:ascii="Courier New" w:hAnsi="Courier New" w:cs="Courier New"/>
        </w:rPr>
        <w:t>n up the pen. I have always found that, as regards attacks made on me, the best course was to let them go on and pursue my own work. But, here the question of the Free Church and of the establishment of elders was put forward, with the accusation that bret</w:t>
      </w:r>
      <w:r w:rsidRPr="00C100C3">
        <w:rPr>
          <w:rFonts w:ascii="Courier New" w:hAnsi="Courier New" w:cs="Courier New"/>
        </w:rPr>
        <w:t xml:space="preserve">hren denied the authority of the word. These questions </w:t>
      </w:r>
      <w:ins w:id="5080" w:author="Comparison" w:date="2013-05-05T19:43:00Z">
        <w:r w:rsidRPr="00AA4B48">
          <w:rPr>
            <w:rFonts w:ascii="Courier New" w:hAnsi="Courier New" w:cs="Courier New"/>
          </w:rPr>
          <w:t>preoccupy</w:t>
        </w:r>
      </w:ins>
      <w:del w:id="5081" w:author="Comparison" w:date="2013-05-05T19:43:00Z">
        <w:r w:rsidRPr="00C100C3">
          <w:rPr>
            <w:rFonts w:ascii="Courier New" w:hAnsi="Courier New" w:cs="Courier New"/>
          </w:rPr>
          <w:delText>pre-occupy</w:delText>
        </w:r>
      </w:del>
      <w:r w:rsidRPr="00C100C3">
        <w:rPr>
          <w:rFonts w:ascii="Courier New" w:hAnsi="Courier New" w:cs="Courier New"/>
        </w:rPr>
        <w:t xml:space="preserve"> their minds. In answering them, I shall confine myself to that which is necessary to shew that the accusation is unfounded. Beyond the general question I should never have answered it. Never</w:t>
      </w:r>
      <w:r w:rsidRPr="00C100C3">
        <w:rPr>
          <w:rFonts w:ascii="Courier New" w:hAnsi="Courier New" w:cs="Courier New"/>
        </w:rPr>
        <w:t>theless, the reader will find the answer consigned to a note, an answer, the contents of which have only to do with the subject in controversy.</w:t>
      </w:r>
    </w:p>
    <w:p w14:paraId="27D011A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w:t>
      </w:r>
      <w:del w:id="5082" w:author="Comparison" w:date="2013-05-05T19:43:00Z">
        <w:r w:rsidRPr="00C100C3">
          <w:rPr>
            <w:rFonts w:ascii="Courier New" w:hAnsi="Courier New" w:cs="Courier New"/>
          </w:rPr>
          <w:delText xml:space="preserve">pb </w:delText>
        </w:r>
      </w:del>
      <w:r w:rsidRPr="00C100C3">
        <w:rPr>
          <w:rFonts w:ascii="Courier New" w:hAnsi="Courier New" w:cs="Courier New"/>
        </w:rPr>
        <w:t>186}</w:t>
      </w:r>
    </w:p>
    <w:p w14:paraId="74421406" w14:textId="3A4979F5" w:rsidR="00000000" w:rsidRPr="00C100C3" w:rsidRDefault="00362818" w:rsidP="00C100C3">
      <w:pPr>
        <w:pStyle w:val="PlainText"/>
        <w:rPr>
          <w:rFonts w:ascii="Courier New" w:hAnsi="Courier New" w:cs="Courier New"/>
        </w:rPr>
      </w:pPr>
      <w:r w:rsidRPr="00C100C3">
        <w:rPr>
          <w:rFonts w:ascii="Courier New" w:hAnsi="Courier New" w:cs="Courier New"/>
        </w:rPr>
        <w:t>Yet, I do not deny, since they have put forward this pretension, it is a solemn thing to reject it, i</w:t>
      </w:r>
      <w:r w:rsidRPr="00C100C3">
        <w:rPr>
          <w:rFonts w:ascii="Courier New" w:hAnsi="Courier New" w:cs="Courier New"/>
        </w:rPr>
        <w:t>f in truth the thing could be done. We must look deeper into it than the individuals. Even if those who have undertaken it are not capable of it; if the thing be possible; if it is according to the mind of God, one should be very cautious of raising any ob</w:t>
      </w:r>
      <w:r w:rsidRPr="00C100C3">
        <w:rPr>
          <w:rFonts w:ascii="Courier New" w:hAnsi="Courier New" w:cs="Courier New"/>
        </w:rPr>
        <w:t>stacle to it and of discouraging those who seek to realize it. One thought, which, moreover, will act with power on a conscientious soul, on a soul penetrated with love for the Church, is the dread of limiting the energy of the love of God towards His Chur</w:t>
      </w:r>
      <w:r w:rsidRPr="00C100C3">
        <w:rPr>
          <w:rFonts w:ascii="Courier New" w:hAnsi="Courier New" w:cs="Courier New"/>
        </w:rPr>
        <w:t xml:space="preserve">ch. It is the reproach of the Spirit of God to Israel: </w:t>
      </w:r>
      <w:ins w:id="5083" w:author="Comparison" w:date="2013-05-05T19:43:00Z">
        <w:r w:rsidRPr="00AA4B48">
          <w:rPr>
            <w:rFonts w:ascii="Courier New" w:hAnsi="Courier New" w:cs="Courier New"/>
          </w:rPr>
          <w:t>"</w:t>
        </w:r>
      </w:ins>
      <w:del w:id="5084" w:author="Comparison" w:date="2013-05-05T19:43:00Z">
        <w:r w:rsidRPr="00C100C3">
          <w:rPr>
            <w:rFonts w:ascii="Courier New" w:hAnsi="Courier New" w:cs="Courier New"/>
          </w:rPr>
          <w:delText>&amp;#8220;</w:delText>
        </w:r>
      </w:del>
      <w:r w:rsidRPr="00C100C3">
        <w:rPr>
          <w:rFonts w:ascii="Courier New" w:hAnsi="Courier New" w:cs="Courier New"/>
        </w:rPr>
        <w:t>They limited the Holy One of Israel</w:t>
      </w:r>
      <w:ins w:id="5085" w:author="Comparison" w:date="2013-05-05T19:43:00Z">
        <w:r w:rsidRPr="00AA4B48">
          <w:rPr>
            <w:rFonts w:ascii="Courier New" w:hAnsi="Courier New" w:cs="Courier New"/>
          </w:rPr>
          <w:t>."</w:t>
        </w:r>
      </w:ins>
      <w:del w:id="5086" w:author="Comparison" w:date="2013-05-05T19:43:00Z">
        <w:r w:rsidRPr="00C100C3">
          <w:rPr>
            <w:rFonts w:ascii="Courier New" w:hAnsi="Courier New" w:cs="Courier New"/>
          </w:rPr>
          <w:delText>.&amp;#8221;</w:delText>
        </w:r>
      </w:del>
      <w:r w:rsidRPr="00C100C3">
        <w:rPr>
          <w:rFonts w:ascii="Courier New" w:hAnsi="Courier New" w:cs="Courier New"/>
        </w:rPr>
        <w:t xml:space="preserve"> It is clear that in itself, putting aside every other consideration, and all the recognition of the ways and judgments of God, it would be a thing inf</w:t>
      </w:r>
      <w:r w:rsidRPr="00C100C3">
        <w:rPr>
          <w:rFonts w:ascii="Courier New" w:hAnsi="Courier New" w:cs="Courier New"/>
        </w:rPr>
        <w:t>initely precious to see the Church shine forth in all her pristine beauty, in the unity and in the ensemble which it had at the beginning. For my part, I have so little faith, that I always fear to cast a doubt on the path of him who seems to have more. It</w:t>
      </w:r>
      <w:r w:rsidRPr="00C100C3">
        <w:rPr>
          <w:rFonts w:ascii="Courier New" w:hAnsi="Courier New" w:cs="Courier New"/>
        </w:rPr>
        <w:t xml:space="preserve"> is certain, at least I am fully convinced of it, that we can and ought to realize infinitely more than we have done of that primitive state. Insomuch that I am far from disposed to raise obstacles to the realization of many things which do not exist, prov</w:t>
      </w:r>
      <w:r w:rsidRPr="00C100C3">
        <w:rPr>
          <w:rFonts w:ascii="Courier New" w:hAnsi="Courier New" w:cs="Courier New"/>
        </w:rPr>
        <w:t>ided that the realization proceeds from faith, and from the Spirit of God.</w:t>
      </w:r>
    </w:p>
    <w:p w14:paraId="26071AA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But here we have to do with positive pretension, and it is that we have to answer.</w:t>
      </w:r>
    </w:p>
    <w:p w14:paraId="79961E81" w14:textId="2FD87EA7" w:rsidR="00000000" w:rsidRPr="00C100C3" w:rsidRDefault="00362818" w:rsidP="00C100C3">
      <w:pPr>
        <w:pStyle w:val="PlainText"/>
        <w:rPr>
          <w:rFonts w:ascii="Courier New" w:hAnsi="Courier New" w:cs="Courier New"/>
        </w:rPr>
      </w:pPr>
      <w:r w:rsidRPr="00C100C3">
        <w:rPr>
          <w:rFonts w:ascii="Courier New" w:hAnsi="Courier New" w:cs="Courier New"/>
        </w:rPr>
        <w:t>Yet in this respect I find myself in a rather peculiar position. The ink is barely dry of my ans</w:t>
      </w:r>
      <w:r w:rsidRPr="00C100C3">
        <w:rPr>
          <w:rFonts w:ascii="Courier New" w:hAnsi="Courier New" w:cs="Courier New"/>
        </w:rPr>
        <w:t>wer to an attack coming from the same side</w:t>
      </w:r>
      <w:ins w:id="5087" w:author="Comparison" w:date="2013-05-05T19:43:00Z">
        <w:r w:rsidRPr="00AA4B48">
          <w:rPr>
            <w:rFonts w:ascii="Courier New" w:hAnsi="Courier New" w:cs="Courier New"/>
          </w:rPr>
          <w:t>¦,</w:t>
        </w:r>
      </w:ins>
      <w:del w:id="5088" w:author="Comparison" w:date="2013-05-05T19:43:00Z">
        <w:r w:rsidRPr="00C100C3">
          <w:rPr>
            <w:rFonts w:ascii="Courier New" w:hAnsi="Courier New" w:cs="Courier New"/>
          </w:rPr>
          <w:delText>,|</w:delText>
        </w:r>
      </w:del>
      <w:r w:rsidRPr="00C100C3">
        <w:rPr>
          <w:rFonts w:ascii="Courier New" w:hAnsi="Courier New" w:cs="Courier New"/>
        </w:rPr>
        <w:t xml:space="preserve"> in which we were accused of making a code of law out of the gospel, and in which we were opposed, by insisting upon the falsity of the principle which considers, as now binding on us, the primitive rules of the </w:t>
      </w:r>
      <w:r w:rsidRPr="00C100C3">
        <w:rPr>
          <w:rFonts w:ascii="Courier New" w:hAnsi="Courier New" w:cs="Courier New"/>
        </w:rPr>
        <w:t>apostles. The word of God is no law in like matters, say they, while blaming us.</w:t>
      </w:r>
    </w:p>
    <w:p w14:paraId="0F1D30A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My answer to these reproaches maintained in all respects the</w:t>
      </w:r>
    </w:p>
    <w:p w14:paraId="6DE03ED2" w14:textId="307FB7B6" w:rsidR="00000000" w:rsidRPr="00C100C3" w:rsidRDefault="00362818" w:rsidP="00C100C3">
      <w:pPr>
        <w:pStyle w:val="PlainText"/>
        <w:rPr>
          <w:rFonts w:ascii="Courier New" w:hAnsi="Courier New" w:cs="Courier New"/>
        </w:rPr>
      </w:pPr>
      <w:ins w:id="5089" w:author="Comparison" w:date="2013-05-05T19:43:00Z">
        <w:r w:rsidRPr="00AA4B48">
          <w:rPr>
            <w:rFonts w:ascii="Courier New" w:hAnsi="Courier New" w:cs="Courier New"/>
          </w:rPr>
          <w:t>¦</w:t>
        </w:r>
      </w:ins>
      <w:del w:id="5090" w:author="Comparison" w:date="2013-05-05T19:43:00Z">
        <w:r w:rsidRPr="00C100C3">
          <w:rPr>
            <w:rFonts w:ascii="Courier New" w:hAnsi="Courier New" w:cs="Courier New"/>
          </w:rPr>
          <w:delText>|</w:delText>
        </w:r>
      </w:del>
      <w:r w:rsidRPr="00C100C3">
        <w:rPr>
          <w:rFonts w:ascii="Courier New" w:hAnsi="Courier New" w:cs="Courier New"/>
        </w:rPr>
        <w:t xml:space="preserve"> I do not say the same person. Look, in the paper called </w:t>
      </w:r>
      <w:ins w:id="5091" w:author="Comparison" w:date="2013-05-05T19:43:00Z">
        <w:r w:rsidRPr="00AA4B48">
          <w:rPr>
            <w:rFonts w:ascii="Courier New" w:hAnsi="Courier New" w:cs="Courier New"/>
          </w:rPr>
          <w:t>"</w:t>
        </w:r>
      </w:ins>
      <w:del w:id="5092" w:author="Comparison" w:date="2013-05-05T19:43:00Z">
        <w:r w:rsidRPr="00C100C3">
          <w:rPr>
            <w:rFonts w:ascii="Courier New" w:hAnsi="Courier New" w:cs="Courier New"/>
          </w:rPr>
          <w:delText>&amp;#8220;</w:delText>
        </w:r>
      </w:del>
      <w:r w:rsidRPr="00C100C3">
        <w:rPr>
          <w:rFonts w:ascii="Courier New" w:hAnsi="Courier New" w:cs="Courier New"/>
        </w:rPr>
        <w:t>A Glance at Various Ecclesiastical Principles</w:t>
      </w:r>
      <w:ins w:id="5093" w:author="Comparison" w:date="2013-05-05T19:43:00Z">
        <w:r w:rsidRPr="00AA4B48">
          <w:rPr>
            <w:rFonts w:ascii="Courier New" w:hAnsi="Courier New" w:cs="Courier New"/>
          </w:rPr>
          <w:t>,"</w:t>
        </w:r>
      </w:ins>
      <w:del w:id="5094" w:author="Comparison" w:date="2013-05-05T19:43:00Z">
        <w:r w:rsidRPr="00C100C3">
          <w:rPr>
            <w:rFonts w:ascii="Courier New" w:hAnsi="Courier New" w:cs="Courier New"/>
          </w:rPr>
          <w:delText>,&amp;</w:delText>
        </w:r>
        <w:r w:rsidRPr="00C100C3">
          <w:rPr>
            <w:rFonts w:ascii="Courier New" w:hAnsi="Courier New" w:cs="Courier New"/>
          </w:rPr>
          <w:delText>#8221;</w:delText>
        </w:r>
      </w:del>
      <w:r w:rsidRPr="00C100C3">
        <w:rPr>
          <w:rFonts w:ascii="Courier New" w:hAnsi="Courier New" w:cs="Courier New"/>
        </w:rPr>
        <w:t xml:space="preserve"> etc., at that which relates to the attacks of the Journal </w:t>
      </w:r>
      <w:ins w:id="5095" w:author="Comparison" w:date="2013-05-05T19:43:00Z">
        <w:r w:rsidRPr="00AA4B48">
          <w:rPr>
            <w:rFonts w:ascii="Courier New" w:hAnsi="Courier New" w:cs="Courier New"/>
          </w:rPr>
          <w:t>"</w:t>
        </w:r>
      </w:ins>
      <w:del w:id="5096" w:author="Comparison" w:date="2013-05-05T19:43:00Z">
        <w:r w:rsidRPr="00C100C3">
          <w:rPr>
            <w:rFonts w:ascii="Courier New" w:hAnsi="Courier New" w:cs="Courier New"/>
          </w:rPr>
          <w:delText>&amp;#8220;</w:delText>
        </w:r>
      </w:del>
      <w:r w:rsidRPr="00C100C3">
        <w:rPr>
          <w:rFonts w:ascii="Courier New" w:hAnsi="Courier New" w:cs="Courier New"/>
        </w:rPr>
        <w:t>La Reformation</w:t>
      </w:r>
      <w:ins w:id="5097" w:author="Comparison" w:date="2013-05-05T19:43:00Z">
        <w:r w:rsidRPr="00AA4B48">
          <w:rPr>
            <w:rFonts w:ascii="Courier New" w:hAnsi="Courier New" w:cs="Courier New"/>
          </w:rPr>
          <w:t>."</w:t>
        </w:r>
      </w:ins>
      <w:del w:id="5098" w:author="Comparison" w:date="2013-05-05T19:43:00Z">
        <w:r w:rsidRPr="00C100C3">
          <w:rPr>
            <w:rFonts w:ascii="Courier New" w:hAnsi="Courier New" w:cs="Courier New"/>
          </w:rPr>
          <w:delText>.&amp;#8221;</w:delText>
        </w:r>
      </w:del>
      <w:r w:rsidRPr="00C100C3">
        <w:rPr>
          <w:rFonts w:ascii="Courier New" w:hAnsi="Courier New" w:cs="Courier New"/>
        </w:rPr>
        <w:t xml:space="preserve"> In the blame which it has lately cast on the </w:t>
      </w:r>
      <w:ins w:id="5099" w:author="Comparison" w:date="2013-05-05T19:43:00Z">
        <w:r w:rsidRPr="00AA4B48">
          <w:rPr>
            <w:rFonts w:ascii="Courier New" w:hAnsi="Courier New" w:cs="Courier New"/>
          </w:rPr>
          <w:t>"</w:t>
        </w:r>
      </w:ins>
      <w:del w:id="5100" w:author="Comparison" w:date="2013-05-05T19:43:00Z">
        <w:r w:rsidRPr="00C100C3">
          <w:rPr>
            <w:rFonts w:ascii="Courier New" w:hAnsi="Courier New" w:cs="Courier New"/>
          </w:rPr>
          <w:delText>&amp;#8220;</w:delText>
        </w:r>
      </w:del>
      <w:r w:rsidRPr="00C100C3">
        <w:rPr>
          <w:rFonts w:ascii="Courier New" w:hAnsi="Courier New" w:cs="Courier New"/>
        </w:rPr>
        <w:t>Glance</w:t>
      </w:r>
      <w:ins w:id="5101" w:author="Comparison" w:date="2013-05-05T19:43:00Z">
        <w:r w:rsidRPr="00AA4B48">
          <w:rPr>
            <w:rFonts w:ascii="Courier New" w:hAnsi="Courier New" w:cs="Courier New"/>
          </w:rPr>
          <w:t>,"</w:t>
        </w:r>
      </w:ins>
      <w:del w:id="5102" w:author="Comparison" w:date="2013-05-05T19:43:00Z">
        <w:r w:rsidRPr="00C100C3">
          <w:rPr>
            <w:rFonts w:ascii="Courier New" w:hAnsi="Courier New" w:cs="Courier New"/>
          </w:rPr>
          <w:delText>,&amp;#8221;</w:delText>
        </w:r>
      </w:del>
      <w:r w:rsidRPr="00C100C3">
        <w:rPr>
          <w:rFonts w:ascii="Courier New" w:hAnsi="Courier New" w:cs="Courier New"/>
        </w:rPr>
        <w:t xml:space="preserve"> etc., this journal returns to the charge in these words: </w:t>
      </w:r>
      <w:ins w:id="5103" w:author="Comparison" w:date="2013-05-05T19:43:00Z">
        <w:r w:rsidRPr="00AA4B48">
          <w:rPr>
            <w:rFonts w:ascii="Courier New" w:hAnsi="Courier New" w:cs="Courier New"/>
          </w:rPr>
          <w:t>"</w:t>
        </w:r>
      </w:ins>
      <w:del w:id="5104" w:author="Comparison" w:date="2013-05-05T19:43:00Z">
        <w:r w:rsidRPr="00C100C3">
          <w:rPr>
            <w:rFonts w:ascii="Courier New" w:hAnsi="Courier New" w:cs="Courier New"/>
          </w:rPr>
          <w:delText>&amp;#8220;</w:delText>
        </w:r>
      </w:del>
      <w:r w:rsidRPr="00C100C3">
        <w:rPr>
          <w:rFonts w:ascii="Courier New" w:hAnsi="Courier New" w:cs="Courier New"/>
        </w:rPr>
        <w:t>Our answer is easy. Shew us th</w:t>
      </w:r>
      <w:r w:rsidRPr="00C100C3">
        <w:rPr>
          <w:rFonts w:ascii="Courier New" w:hAnsi="Courier New" w:cs="Courier New"/>
        </w:rPr>
        <w:t xml:space="preserve">e scripture itself which claims to be an ecclesiastical code, and attributes a universal and binding value to the words which may be contained in it on this subject. Shew us this and we yield. </w:t>
      </w:r>
      <w:ins w:id="5105" w:author="Comparison" w:date="2013-05-05T19:43:00Z">
        <w:r w:rsidRPr="00AA4B48">
          <w:rPr>
            <w:rFonts w:ascii="Courier New" w:hAnsi="Courier New" w:cs="Courier New"/>
          </w:rPr>
          <w:t>but</w:t>
        </w:r>
      </w:ins>
      <w:del w:id="5106" w:author="Comparison" w:date="2013-05-05T19:43:00Z">
        <w:r w:rsidRPr="00C100C3">
          <w:rPr>
            <w:rFonts w:ascii="Courier New" w:hAnsi="Courier New" w:cs="Courier New"/>
          </w:rPr>
          <w:delText>But</w:delText>
        </w:r>
      </w:del>
      <w:r w:rsidRPr="00C100C3">
        <w:rPr>
          <w:rFonts w:ascii="Courier New" w:hAnsi="Courier New" w:cs="Courier New"/>
        </w:rPr>
        <w:t xml:space="preserve"> wherefore give it a character to which it has no pretence</w:t>
      </w:r>
      <w:ins w:id="5107" w:author="Comparison" w:date="2013-05-05T19:43:00Z">
        <w:r w:rsidRPr="00AA4B48">
          <w:rPr>
            <w:rFonts w:ascii="Courier New" w:hAnsi="Courier New" w:cs="Courier New"/>
          </w:rPr>
          <w:t>?"</w:t>
        </w:r>
      </w:ins>
      <w:del w:id="5108" w:author="Comparison" w:date="2013-05-05T19:43:00Z">
        <w:r w:rsidRPr="00C100C3">
          <w:rPr>
            <w:rFonts w:ascii="Courier New" w:hAnsi="Courier New" w:cs="Courier New"/>
          </w:rPr>
          <w:delText>?&amp;</w:delText>
        </w:r>
        <w:r w:rsidRPr="00C100C3">
          <w:rPr>
            <w:rFonts w:ascii="Courier New" w:hAnsi="Courier New" w:cs="Courier New"/>
          </w:rPr>
          <w:delText>#8221;</w:delText>
        </w:r>
      </w:del>
    </w:p>
    <w:p w14:paraId="4ED6FB6B"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{187}</w:t>
      </w:r>
    </w:p>
    <w:p w14:paraId="28781EC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whole authority of the word, all the while that I confess the humbling incapacity in which the Church finds itself to recover certain things which it has lost.</w:t>
      </w:r>
    </w:p>
    <w:p w14:paraId="23406E4A" w14:textId="2EB79F01" w:rsidR="00000000" w:rsidRPr="00C100C3" w:rsidRDefault="00362818" w:rsidP="00C100C3">
      <w:pPr>
        <w:pStyle w:val="PlainText"/>
        <w:rPr>
          <w:rFonts w:ascii="Courier New" w:hAnsi="Courier New" w:cs="Courier New"/>
        </w:rPr>
      </w:pPr>
      <w:r w:rsidRPr="00C100C3">
        <w:rPr>
          <w:rFonts w:ascii="Courier New" w:hAnsi="Courier New" w:cs="Courier New"/>
        </w:rPr>
        <w:t>Is it not then a rather surprising thing to see those who cried down, in the ear</w:t>
      </w:r>
      <w:r w:rsidRPr="00C100C3">
        <w:rPr>
          <w:rFonts w:ascii="Courier New" w:hAnsi="Courier New" w:cs="Courier New"/>
        </w:rPr>
        <w:t>s of everybody who was disposed to listen, the system of Gospel-code</w:t>
      </w:r>
      <w:ins w:id="5109" w:author="Comparison" w:date="2013-05-05T19:43:00Z">
        <w:r w:rsidRPr="00AA4B48">
          <w:rPr>
            <w:rFonts w:ascii="Courier New" w:hAnsi="Courier New" w:cs="Courier New"/>
          </w:rPr>
          <w:t xml:space="preserve"> -- </w:t>
        </w:r>
      </w:ins>
      <w:del w:id="5110" w:author="Comparison" w:date="2013-05-05T19:43:00Z">
        <w:r w:rsidRPr="00C100C3">
          <w:rPr>
            <w:rFonts w:ascii="Courier New" w:hAnsi="Courier New" w:cs="Courier New"/>
          </w:rPr>
          <w:delText>&amp;#8212;</w:delText>
        </w:r>
      </w:del>
      <w:r w:rsidRPr="00C100C3">
        <w:rPr>
          <w:rFonts w:ascii="Courier New" w:hAnsi="Courier New" w:cs="Courier New"/>
        </w:rPr>
        <w:t>to see them accuse us at this time of disobedience and even of blasphemy (for to such an extent have they gone) because we do not submit to them, when they insist on the same rules,</w:t>
      </w:r>
      <w:r w:rsidRPr="00C100C3">
        <w:rPr>
          <w:rFonts w:ascii="Courier New" w:hAnsi="Courier New" w:cs="Courier New"/>
        </w:rPr>
        <w:t xml:space="preserve"> adding thereto the pretension of being in a state to re-establish them in full vigour?</w:t>
      </w:r>
    </w:p>
    <w:p w14:paraId="79D3CBBF" w14:textId="555BB3B1"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If we had only to do with controversy, it would be enough to ask them to answer themselves. And why, when, in appearance at least, it is but a simple question of your </w:t>
      </w:r>
      <w:r w:rsidRPr="00C100C3">
        <w:rPr>
          <w:rFonts w:ascii="Courier New" w:hAnsi="Courier New" w:cs="Courier New"/>
        </w:rPr>
        <w:t>maintaining your ground, in the midst of a general movement, in a place of authority which is escaping you</w:t>
      </w:r>
      <w:ins w:id="5111" w:author="Comparison" w:date="2013-05-05T19:43:00Z">
        <w:r w:rsidRPr="00AA4B48">
          <w:rPr>
            <w:rFonts w:ascii="Courier New" w:hAnsi="Courier New" w:cs="Courier New"/>
          </w:rPr>
          <w:t xml:space="preserve"> -- </w:t>
        </w:r>
      </w:ins>
      <w:del w:id="5112" w:author="Comparison" w:date="2013-05-05T19:43:00Z">
        <w:r w:rsidRPr="00C100C3">
          <w:rPr>
            <w:rFonts w:ascii="Courier New" w:hAnsi="Courier New" w:cs="Courier New"/>
          </w:rPr>
          <w:delText>&amp;#8212;</w:delText>
        </w:r>
      </w:del>
      <w:r w:rsidRPr="00C100C3">
        <w:rPr>
          <w:rFonts w:ascii="Courier New" w:hAnsi="Courier New" w:cs="Courier New"/>
        </w:rPr>
        <w:t>why would you wish to impose on us that chapter of what you call with contempt the Gospel-code, and impose that one on us, whilst cancelling al</w:t>
      </w:r>
      <w:r w:rsidRPr="00C100C3">
        <w:rPr>
          <w:rFonts w:ascii="Courier New" w:hAnsi="Courier New" w:cs="Courier New"/>
        </w:rPr>
        <w:t>l the rest as being no rule, and whilst rejecting, in principle, the continuance of the obligation to that which is found there, whilst denying even the existence of that binding character beyond the occasion itself, which gave rise to the apostolic direct</w:t>
      </w:r>
      <w:r w:rsidRPr="00C100C3">
        <w:rPr>
          <w:rFonts w:ascii="Courier New" w:hAnsi="Courier New" w:cs="Courier New"/>
        </w:rPr>
        <w:t>ion? You should at least have left to the Christian public time to forget that which you alleged six months since, and which you were repeating not six weeks ago.</w:t>
      </w:r>
    </w:p>
    <w:p w14:paraId="4D3C4770" w14:textId="3A096E55" w:rsidR="00000000" w:rsidRPr="00C100C3" w:rsidRDefault="00362818" w:rsidP="00C100C3">
      <w:pPr>
        <w:pStyle w:val="PlainText"/>
        <w:rPr>
          <w:rFonts w:ascii="Courier New" w:hAnsi="Courier New" w:cs="Courier New"/>
        </w:rPr>
      </w:pPr>
      <w:r w:rsidRPr="00C100C3">
        <w:rPr>
          <w:rFonts w:ascii="Courier New" w:hAnsi="Courier New" w:cs="Courier New"/>
        </w:rPr>
        <w:t>But the matter is too serious to be treated thus, for the interests of the Church of God are</w:t>
      </w:r>
      <w:r w:rsidRPr="00C100C3">
        <w:rPr>
          <w:rFonts w:ascii="Courier New" w:hAnsi="Courier New" w:cs="Courier New"/>
        </w:rPr>
        <w:t xml:space="preserve"> called in question. It is a question of making oneself certain of the truth and of walking in it by the power of the precious grace of God. It is not enough to point out the errors of those who are opposed to it a sad employment of </w:t>
      </w:r>
      <w:ins w:id="5113" w:author="Comparison" w:date="2013-05-05T19:43:00Z">
        <w:r w:rsidRPr="00AA4B48">
          <w:rPr>
            <w:rFonts w:ascii="Courier New" w:hAnsi="Courier New" w:cs="Courier New"/>
          </w:rPr>
          <w:t>one's</w:t>
        </w:r>
      </w:ins>
      <w:del w:id="5114" w:author="Comparison" w:date="2013-05-05T19:43:00Z">
        <w:r w:rsidRPr="00C100C3">
          <w:rPr>
            <w:rFonts w:ascii="Courier New" w:hAnsi="Courier New" w:cs="Courier New"/>
          </w:rPr>
          <w:delText>one&amp;#8217;s</w:delText>
        </w:r>
      </w:del>
      <w:r w:rsidRPr="00C100C3">
        <w:rPr>
          <w:rFonts w:ascii="Courier New" w:hAnsi="Courier New" w:cs="Courier New"/>
        </w:rPr>
        <w:t xml:space="preserve"> time, fruit</w:t>
      </w:r>
      <w:r w:rsidRPr="00C100C3">
        <w:rPr>
          <w:rFonts w:ascii="Courier New" w:hAnsi="Courier New" w:cs="Courier New"/>
        </w:rPr>
        <w:t>less to oneself and too often to them also.</w:t>
      </w:r>
    </w:p>
    <w:p w14:paraId="16DA9556" w14:textId="77777777" w:rsidR="00000000" w:rsidRPr="00AA4B48" w:rsidRDefault="00362818" w:rsidP="00AA4B48">
      <w:pPr>
        <w:pStyle w:val="PlainText"/>
        <w:rPr>
          <w:ins w:id="5115" w:author="Comparison" w:date="2013-05-05T19:43:00Z"/>
          <w:rFonts w:ascii="Courier New" w:hAnsi="Courier New" w:cs="Courier New"/>
        </w:rPr>
      </w:pPr>
      <w:r w:rsidRPr="00C100C3">
        <w:rPr>
          <w:rFonts w:ascii="Courier New" w:hAnsi="Courier New" w:cs="Courier New"/>
        </w:rPr>
        <w:t>After having lost its normal position and its primitive rules, is the Church capable, when it has sinned thus, of re-entering as of right into the old position, and of re-establishing all that which the rules, l</w:t>
      </w:r>
      <w:r w:rsidRPr="00C100C3">
        <w:rPr>
          <w:rFonts w:ascii="Courier New" w:hAnsi="Courier New" w:cs="Courier New"/>
        </w:rPr>
        <w:t>ong ago laid aside, had established, without taking count either of its fall or of the ruin resulting therefrom</w:t>
      </w:r>
      <w:ins w:id="5116" w:author="Comparison" w:date="2013-05-05T19:43:00Z">
        <w:r w:rsidRPr="00AA4B48">
          <w:rPr>
            <w:rFonts w:ascii="Courier New" w:hAnsi="Courier New" w:cs="Courier New"/>
          </w:rPr>
          <w:t>¦?</w:t>
        </w:r>
      </w:ins>
    </w:p>
    <w:p w14:paraId="68076996" w14:textId="77777777" w:rsidR="00000000" w:rsidRPr="00AA4B48" w:rsidRDefault="00362818" w:rsidP="00AA4B48">
      <w:pPr>
        <w:pStyle w:val="PlainText"/>
        <w:rPr>
          <w:ins w:id="5117" w:author="Comparison" w:date="2013-05-05T19:43:00Z"/>
          <w:rFonts w:ascii="Courier New" w:hAnsi="Courier New" w:cs="Courier New"/>
        </w:rPr>
      </w:pPr>
      <w:ins w:id="5118" w:author="Comparison" w:date="2013-05-05T19:43:00Z">
        <w:r w:rsidRPr="00AA4B48">
          <w:rPr>
            <w:rFonts w:ascii="Courier New" w:hAnsi="Courier New" w:cs="Courier New"/>
          </w:rPr>
          <w:t>¦</w:t>
        </w:r>
      </w:ins>
      <w:del w:id="5119" w:author="Comparison" w:date="2013-05-05T19:43:00Z">
        <w:r w:rsidRPr="00C100C3">
          <w:rPr>
            <w:rFonts w:ascii="Courier New" w:hAnsi="Courier New" w:cs="Courier New"/>
          </w:rPr>
          <w:delText>?||</w:delText>
        </w:r>
      </w:del>
      <w:r w:rsidRPr="00C100C3">
        <w:rPr>
          <w:rFonts w:ascii="Courier New" w:hAnsi="Courier New" w:cs="Courier New"/>
        </w:rPr>
        <w:t xml:space="preserve"> We shall see that it is to this question that the general views of the tract of our brother, M. Foulquier, apply. He maintains that God does </w:t>
      </w:r>
      <w:r w:rsidRPr="00C100C3">
        <w:rPr>
          <w:rFonts w:ascii="Courier New" w:hAnsi="Courier New" w:cs="Courier New"/>
        </w:rPr>
        <w:t xml:space="preserve">not re-establish the primitive state of an order of things, when it has fallen to pieces in the hands of man. We will examine further on the answer of the anonymous author of the tract, </w:t>
      </w:r>
      <w:ins w:id="5120" w:author="Comparison" w:date="2013-05-05T19:43:00Z">
        <w:r w:rsidRPr="00AA4B48">
          <w:rPr>
            <w:rFonts w:ascii="Courier New" w:hAnsi="Courier New" w:cs="Courier New"/>
          </w:rPr>
          <w:t>"</w:t>
        </w:r>
      </w:ins>
      <w:del w:id="5121" w:author="Comparison" w:date="2013-05-05T19:43:00Z">
        <w:r w:rsidRPr="00C100C3">
          <w:rPr>
            <w:rFonts w:ascii="Courier New" w:hAnsi="Courier New" w:cs="Courier New"/>
          </w:rPr>
          <w:delText>&amp;#8220;</w:delText>
        </w:r>
      </w:del>
      <w:r w:rsidRPr="00C100C3">
        <w:rPr>
          <w:rFonts w:ascii="Courier New" w:hAnsi="Courier New" w:cs="Courier New"/>
        </w:rPr>
        <w:t>Are we to establish Elders</w:t>
      </w:r>
      <w:ins w:id="5122" w:author="Comparison" w:date="2013-05-05T19:43:00Z">
        <w:r w:rsidRPr="00AA4B48">
          <w:rPr>
            <w:rFonts w:ascii="Courier New" w:hAnsi="Courier New" w:cs="Courier New"/>
          </w:rPr>
          <w:t>?"</w:t>
        </w:r>
      </w:ins>
      <w:del w:id="5123" w:author="Comparison" w:date="2013-05-05T19:43:00Z">
        <w:r w:rsidRPr="00C100C3">
          <w:rPr>
            <w:rFonts w:ascii="Courier New" w:hAnsi="Courier New" w:cs="Courier New"/>
          </w:rPr>
          <w:delText>?&amp;#8221;</w:delText>
        </w:r>
      </w:del>
      <w:r w:rsidRPr="00C100C3">
        <w:rPr>
          <w:rFonts w:ascii="Courier New" w:hAnsi="Courier New" w:cs="Courier New"/>
        </w:rPr>
        <w:t xml:space="preserve"> whom, for the sake of brevit</w:t>
      </w:r>
      <w:r w:rsidRPr="00C100C3">
        <w:rPr>
          <w:rFonts w:ascii="Courier New" w:hAnsi="Courier New" w:cs="Courier New"/>
        </w:rPr>
        <w:t xml:space="preserve">y, we will designate as </w:t>
      </w:r>
      <w:ins w:id="5124" w:author="Comparison" w:date="2013-05-05T19:43:00Z">
        <w:r w:rsidRPr="00AA4B48">
          <w:rPr>
            <w:rFonts w:ascii="Courier New" w:hAnsi="Courier New" w:cs="Courier New"/>
          </w:rPr>
          <w:t>"</w:t>
        </w:r>
      </w:ins>
      <w:del w:id="5125" w:author="Comparison" w:date="2013-05-05T19:43:00Z">
        <w:r w:rsidRPr="00C100C3">
          <w:rPr>
            <w:rFonts w:ascii="Courier New" w:hAnsi="Courier New" w:cs="Courier New"/>
          </w:rPr>
          <w:delText>&amp;#8220;</w:delText>
        </w:r>
      </w:del>
      <w:r w:rsidRPr="00C100C3">
        <w:rPr>
          <w:rFonts w:ascii="Courier New" w:hAnsi="Courier New" w:cs="Courier New"/>
        </w:rPr>
        <w:t>The anonymous author</w:t>
      </w:r>
      <w:ins w:id="5126" w:author="Comparison" w:date="2013-05-05T19:43:00Z">
        <w:r w:rsidRPr="00AA4B48">
          <w:rPr>
            <w:rFonts w:ascii="Courier New" w:hAnsi="Courier New" w:cs="Courier New"/>
          </w:rPr>
          <w:t>."</w:t>
        </w:r>
      </w:ins>
    </w:p>
    <w:p w14:paraId="1C8D607E" w14:textId="7F6A97F9" w:rsidR="00000000" w:rsidRPr="00C100C3" w:rsidRDefault="00362818" w:rsidP="00C100C3">
      <w:pPr>
        <w:pStyle w:val="PlainText"/>
        <w:rPr>
          <w:del w:id="5127" w:author="Comparison" w:date="2013-05-05T19:43:00Z"/>
          <w:rFonts w:ascii="Courier New" w:hAnsi="Courier New" w:cs="Courier New"/>
        </w:rPr>
      </w:pPr>
      <w:ins w:id="5128" w:author="Comparison" w:date="2013-05-05T19:43:00Z">
        <w:r w:rsidRPr="00AA4B48">
          <w:rPr>
            <w:rFonts w:ascii="Courier New" w:hAnsi="Courier New" w:cs="Courier New"/>
          </w:rPr>
          <w:t>{</w:t>
        </w:r>
      </w:ins>
      <w:del w:id="5129" w:author="Comparison" w:date="2013-05-05T19:43:00Z">
        <w:r w:rsidRPr="00C100C3">
          <w:rPr>
            <w:rFonts w:ascii="Courier New" w:hAnsi="Courier New" w:cs="Courier New"/>
          </w:rPr>
          <w:delText>.&amp;#8221;</w:delText>
        </w:r>
      </w:del>
    </w:p>
    <w:p w14:paraId="76BB7C37" w14:textId="77777777" w:rsidR="00000000" w:rsidRPr="00C100C3" w:rsidRDefault="00362818" w:rsidP="00C100C3">
      <w:pPr>
        <w:pStyle w:val="PlainText"/>
        <w:rPr>
          <w:rFonts w:ascii="Courier New" w:hAnsi="Courier New" w:cs="Courier New"/>
        </w:rPr>
      </w:pPr>
      <w:del w:id="5130" w:author="Comparison" w:date="2013-05-05T19:43:00Z">
        <w:r w:rsidRPr="00C100C3">
          <w:rPr>
            <w:rFonts w:ascii="Courier New" w:hAnsi="Courier New" w:cs="Courier New"/>
          </w:rPr>
          <w:delText xml:space="preserve">{pb </w:delText>
        </w:r>
      </w:del>
      <w:r w:rsidRPr="00C100C3">
        <w:rPr>
          <w:rFonts w:ascii="Courier New" w:hAnsi="Courier New" w:cs="Courier New"/>
        </w:rPr>
        <w:t>188}</w:t>
      </w:r>
    </w:p>
    <w:p w14:paraId="11993DE6" w14:textId="37552EA8" w:rsidR="00000000" w:rsidRPr="00C100C3" w:rsidRDefault="00362818" w:rsidP="00C100C3">
      <w:pPr>
        <w:pStyle w:val="PlainText"/>
        <w:rPr>
          <w:rFonts w:ascii="Courier New" w:hAnsi="Courier New" w:cs="Courier New"/>
        </w:rPr>
      </w:pPr>
      <w:r w:rsidRPr="00C100C3">
        <w:rPr>
          <w:rFonts w:ascii="Courier New" w:hAnsi="Courier New" w:cs="Courier New"/>
        </w:rPr>
        <w:t>Another aspect under which the right to establish an ecclesiastical system has been viewed, is that which we have just pointed out, namely, that the word is of no authority in the case</w:t>
      </w:r>
      <w:ins w:id="5131" w:author="Comparison" w:date="2013-05-05T19:43:00Z">
        <w:r w:rsidRPr="00AA4B48">
          <w:rPr>
            <w:rFonts w:ascii="Courier New" w:hAnsi="Courier New" w:cs="Courier New"/>
          </w:rPr>
          <w:t>,¦</w:t>
        </w:r>
      </w:ins>
      <w:del w:id="5132" w:author="Comparison" w:date="2013-05-05T19:43:00Z">
        <w:r w:rsidRPr="00C100C3">
          <w:rPr>
            <w:rFonts w:ascii="Courier New" w:hAnsi="Courier New" w:cs="Courier New"/>
          </w:rPr>
          <w:delText>,</w:delText>
        </w:r>
        <w:r w:rsidRPr="00C100C3">
          <w:rPr>
            <w:rFonts w:ascii="Courier New" w:hAnsi="Courier New" w:cs="Courier New"/>
          </w:rPr>
          <w:delText>|</w:delText>
        </w:r>
      </w:del>
      <w:r w:rsidRPr="00C100C3">
        <w:rPr>
          <w:rFonts w:ascii="Courier New" w:hAnsi="Courier New" w:cs="Courier New"/>
        </w:rPr>
        <w:t xml:space="preserve"> and that we must take our stand boldly on the platform of human order and evangelical liberty.</w:t>
      </w:r>
    </w:p>
    <w:p w14:paraId="3EE85408" w14:textId="440A0510" w:rsidR="00000000" w:rsidRPr="00C100C3" w:rsidRDefault="00362818" w:rsidP="00C100C3">
      <w:pPr>
        <w:pStyle w:val="PlainText"/>
        <w:rPr>
          <w:rFonts w:ascii="Courier New" w:hAnsi="Courier New" w:cs="Courier New"/>
        </w:rPr>
      </w:pPr>
      <w:r w:rsidRPr="00C100C3">
        <w:rPr>
          <w:rFonts w:ascii="Courier New" w:hAnsi="Courier New" w:cs="Courier New"/>
        </w:rPr>
        <w:t xml:space="preserve">Having strongly contended in the </w:t>
      </w:r>
      <w:ins w:id="5133" w:author="Comparison" w:date="2013-05-05T19:43:00Z">
        <w:r w:rsidRPr="00AA4B48">
          <w:rPr>
            <w:rFonts w:ascii="Courier New" w:hAnsi="Courier New" w:cs="Courier New"/>
          </w:rPr>
          <w:t>"</w:t>
        </w:r>
      </w:ins>
      <w:del w:id="5134" w:author="Comparison" w:date="2013-05-05T19:43:00Z">
        <w:r w:rsidRPr="00C100C3">
          <w:rPr>
            <w:rFonts w:ascii="Courier New" w:hAnsi="Courier New" w:cs="Courier New"/>
          </w:rPr>
          <w:delText>&amp;#8220;</w:delText>
        </w:r>
      </w:del>
      <w:r w:rsidRPr="00C100C3">
        <w:rPr>
          <w:rFonts w:ascii="Courier New" w:hAnsi="Courier New" w:cs="Courier New"/>
        </w:rPr>
        <w:t>Glance</w:t>
      </w:r>
      <w:ins w:id="5135" w:author="Comparison" w:date="2013-05-05T19:43:00Z">
        <w:r w:rsidRPr="00AA4B48">
          <w:rPr>
            <w:rFonts w:ascii="Courier New" w:hAnsi="Courier New" w:cs="Courier New"/>
          </w:rPr>
          <w:t>,"</w:t>
        </w:r>
      </w:ins>
      <w:del w:id="5136" w:author="Comparison" w:date="2013-05-05T19:43:00Z">
        <w:r w:rsidRPr="00C100C3">
          <w:rPr>
            <w:rFonts w:ascii="Courier New" w:hAnsi="Courier New" w:cs="Courier New"/>
          </w:rPr>
          <w:delText>,&amp;#8221;</w:delText>
        </w:r>
      </w:del>
      <w:r w:rsidRPr="00C100C3">
        <w:rPr>
          <w:rFonts w:ascii="Courier New" w:hAnsi="Courier New" w:cs="Courier New"/>
        </w:rPr>
        <w:t xml:space="preserve"> etc., for the full and entire authority of the word, I add nothing here on that point.</w:t>
      </w:r>
    </w:p>
    <w:p w14:paraId="71EC8893"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It is with the </w:t>
      </w:r>
      <w:r w:rsidRPr="00C100C3">
        <w:rPr>
          <w:rFonts w:ascii="Courier New" w:hAnsi="Courier New" w:cs="Courier New"/>
        </w:rPr>
        <w:t>first point that we have to do.</w:t>
      </w:r>
    </w:p>
    <w:p w14:paraId="1A406F28" w14:textId="4F710FE7" w:rsidR="00000000" w:rsidRPr="00C100C3" w:rsidRDefault="00362818" w:rsidP="00C100C3">
      <w:pPr>
        <w:pStyle w:val="PlainText"/>
        <w:rPr>
          <w:rFonts w:ascii="Courier New" w:hAnsi="Courier New" w:cs="Courier New"/>
        </w:rPr>
      </w:pPr>
      <w:del w:id="5137" w:author="Comparison" w:date="2013-05-05T19:43:00Z">
        <w:r w:rsidRPr="00C100C3">
          <w:rPr>
            <w:rFonts w:ascii="Courier New" w:hAnsi="Courier New" w:cs="Courier New"/>
          </w:rPr>
          <w:delText xml:space="preserve">. </w:delText>
        </w:r>
      </w:del>
      <w:r w:rsidRPr="00C100C3">
        <w:rPr>
          <w:rFonts w:ascii="Courier New" w:hAnsi="Courier New" w:cs="Courier New"/>
        </w:rPr>
        <w:t>But before entering on the subject, I take the liberty of laying before the eyes of the reader some facts relative to Geneva, because these facts throw light on the question of the establishment of elders, and on the posi</w:t>
      </w:r>
      <w:r w:rsidRPr="00C100C3">
        <w:rPr>
          <w:rFonts w:ascii="Courier New" w:hAnsi="Courier New" w:cs="Courier New"/>
        </w:rPr>
        <w:t xml:space="preserve">tion of the brethren of </w:t>
      </w:r>
      <w:ins w:id="5138" w:author="Comparison" w:date="2013-05-05T19:43:00Z">
        <w:r w:rsidRPr="00AA4B48">
          <w:rPr>
            <w:rFonts w:ascii="Courier New" w:hAnsi="Courier New" w:cs="Courier New"/>
          </w:rPr>
          <w:t>"L'Ile"¦</w:t>
        </w:r>
      </w:ins>
      <w:del w:id="5139" w:author="Comparison" w:date="2013-05-05T19:43:00Z">
        <w:r w:rsidRPr="00C100C3">
          <w:rPr>
            <w:rFonts w:ascii="Courier New" w:hAnsi="Courier New" w:cs="Courier New"/>
          </w:rPr>
          <w:delText>&amp;#8220;L&amp;#8217;Ile&amp;#8221;|</w:delText>
        </w:r>
      </w:del>
      <w:r w:rsidRPr="00C100C3">
        <w:rPr>
          <w:rFonts w:ascii="Courier New" w:hAnsi="Courier New" w:cs="Courier New"/>
        </w:rPr>
        <w:t xml:space="preserve"> with regard to these matters.</w:t>
      </w:r>
    </w:p>
    <w:p w14:paraId="34F51FD5" w14:textId="3F7BE9A2" w:rsidR="00000000" w:rsidRPr="00C100C3" w:rsidRDefault="00362818" w:rsidP="00C100C3">
      <w:pPr>
        <w:pStyle w:val="PlainText"/>
        <w:rPr>
          <w:rFonts w:ascii="Courier New" w:hAnsi="Courier New" w:cs="Courier New"/>
        </w:rPr>
      </w:pPr>
      <w:ins w:id="5140" w:author="Comparison" w:date="2013-05-05T19:43:00Z">
        <w:r w:rsidRPr="00AA4B48">
          <w:rPr>
            <w:rFonts w:ascii="Courier New" w:hAnsi="Courier New" w:cs="Courier New"/>
          </w:rPr>
          <w:t>CHAPTER</w:t>
        </w:r>
      </w:ins>
      <w:del w:id="5141" w:author="Comparison" w:date="2013-05-05T19:43:00Z">
        <w:r w:rsidRPr="00C100C3">
          <w:rPr>
            <w:rFonts w:ascii="Courier New" w:hAnsi="Courier New" w:cs="Courier New"/>
          </w:rPr>
          <w:delText>&lt;h3&gt;Chapter</w:delText>
        </w:r>
      </w:del>
      <w:r w:rsidRPr="00C100C3">
        <w:rPr>
          <w:rFonts w:ascii="Courier New" w:hAnsi="Courier New" w:cs="Courier New"/>
        </w:rPr>
        <w:t xml:space="preserve"> 3</w:t>
      </w:r>
      <w:del w:id="5142" w:author="Comparison" w:date="2013-05-05T19:43:00Z">
        <w:r w:rsidRPr="00C100C3">
          <w:rPr>
            <w:rFonts w:ascii="Courier New" w:hAnsi="Courier New" w:cs="Courier New"/>
          </w:rPr>
          <w:delText>&lt;/h3&gt;</w:delText>
        </w:r>
      </w:del>
    </w:p>
    <w:p w14:paraId="3AD3011A" w14:textId="0FBEC817" w:rsidR="00000000" w:rsidRPr="00C100C3" w:rsidRDefault="00362818" w:rsidP="00C100C3">
      <w:pPr>
        <w:pStyle w:val="PlainText"/>
        <w:rPr>
          <w:rFonts w:ascii="Courier New" w:hAnsi="Courier New" w:cs="Courier New"/>
        </w:rPr>
      </w:pPr>
      <w:r w:rsidRPr="00C100C3">
        <w:rPr>
          <w:rFonts w:ascii="Courier New" w:hAnsi="Courier New" w:cs="Courier New"/>
        </w:rPr>
        <w:t>Having gone about eleven years ago to Geneva, because I had been told that I should find there some brethren who met on nearly the same grounds as ourselv</w:t>
      </w:r>
      <w:r w:rsidRPr="00C100C3">
        <w:rPr>
          <w:rFonts w:ascii="Courier New" w:hAnsi="Courier New" w:cs="Courier New"/>
        </w:rPr>
        <w:t>es, without any intention of labouring in those parts, I found the pastors of the Bourg de Four divided amongst themselves, and the flock on their part holding meetings with the object of judging of the prerogatives of the pastors</w:t>
      </w:r>
      <w:ins w:id="5143" w:author="Comparison" w:date="2013-05-05T19:43:00Z">
        <w:r w:rsidRPr="00AA4B48">
          <w:rPr>
            <w:rFonts w:ascii="Courier New" w:hAnsi="Courier New" w:cs="Courier New"/>
          </w:rPr>
          <w:t>¦.</w:t>
        </w:r>
      </w:ins>
      <w:del w:id="5144" w:author="Comparison" w:date="2013-05-05T19:43:00Z">
        <w:r w:rsidRPr="00C100C3">
          <w:rPr>
            <w:rFonts w:ascii="Courier New" w:hAnsi="Courier New" w:cs="Courier New"/>
          </w:rPr>
          <w:delText>|</w:delText>
        </w:r>
      </w:del>
      <w:r w:rsidRPr="00C100C3">
        <w:rPr>
          <w:rFonts w:ascii="Courier New" w:hAnsi="Courier New" w:cs="Courier New"/>
        </w:rPr>
        <w:t xml:space="preserve"> After some hesitation, I</w:t>
      </w:r>
      <w:r w:rsidRPr="00C100C3">
        <w:rPr>
          <w:rFonts w:ascii="Courier New" w:hAnsi="Courier New" w:cs="Courier New"/>
        </w:rPr>
        <w:t xml:space="preserve"> endeavoured to bring them together and repair the breach; a work to which, as a stranger, I might apply myself without entering into painful details.</w:t>
      </w:r>
    </w:p>
    <w:p w14:paraId="4BDE0A4D" w14:textId="250EE4D6" w:rsidR="00000000" w:rsidRPr="00C100C3" w:rsidRDefault="00362818" w:rsidP="00C100C3">
      <w:pPr>
        <w:pStyle w:val="PlainText"/>
        <w:rPr>
          <w:rFonts w:ascii="Courier New" w:hAnsi="Courier New" w:cs="Courier New"/>
        </w:rPr>
      </w:pPr>
      <w:r w:rsidRPr="00C100C3">
        <w:rPr>
          <w:rFonts w:ascii="Courier New" w:hAnsi="Courier New" w:cs="Courier New"/>
        </w:rPr>
        <w:t xml:space="preserve">By the grace of God I succeeded, and peace was </w:t>
      </w:r>
      <w:ins w:id="5145" w:author="Comparison" w:date="2013-05-05T19:43:00Z">
        <w:r w:rsidRPr="00AA4B48">
          <w:rPr>
            <w:rFonts w:ascii="Courier New" w:hAnsi="Courier New" w:cs="Courier New"/>
          </w:rPr>
          <w:t>re-established</w:t>
        </w:r>
      </w:ins>
      <w:del w:id="5146" w:author="Comparison" w:date="2013-05-05T19:43:00Z">
        <w:r w:rsidRPr="00C100C3">
          <w:rPr>
            <w:rFonts w:ascii="Courier New" w:hAnsi="Courier New" w:cs="Courier New"/>
          </w:rPr>
          <w:delText>reestablished</w:delText>
        </w:r>
      </w:del>
      <w:r w:rsidRPr="00C100C3">
        <w:rPr>
          <w:rFonts w:ascii="Courier New" w:hAnsi="Courier New" w:cs="Courier New"/>
        </w:rPr>
        <w:t>.</w:t>
      </w:r>
    </w:p>
    <w:p w14:paraId="203E0D3B"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principle that the Church was in ruin</w:t>
      </w:r>
      <w:r w:rsidRPr="00C100C3">
        <w:rPr>
          <w:rFonts w:ascii="Courier New" w:hAnsi="Courier New" w:cs="Courier New"/>
        </w:rPr>
        <w:t>s powerfully contributed to that end, in that I maintained the authority of the Epistles to Timothy and Titus, whilst recognizing that the</w:t>
      </w:r>
    </w:p>
    <w:p w14:paraId="078E616F" w14:textId="59A12B79" w:rsidR="00000000" w:rsidRPr="00C100C3" w:rsidRDefault="00362818" w:rsidP="00C100C3">
      <w:pPr>
        <w:pStyle w:val="PlainText"/>
        <w:rPr>
          <w:rFonts w:ascii="Courier New" w:hAnsi="Courier New" w:cs="Courier New"/>
        </w:rPr>
      </w:pPr>
      <w:ins w:id="5147" w:author="Comparison" w:date="2013-05-05T19:43:00Z">
        <w:r w:rsidRPr="00AA4B48">
          <w:rPr>
            <w:rFonts w:ascii="Courier New" w:hAnsi="Courier New" w:cs="Courier New"/>
          </w:rPr>
          <w:t>¦</w:t>
        </w:r>
      </w:ins>
      <w:del w:id="5148" w:author="Comparison" w:date="2013-05-05T19:43:00Z">
        <w:r w:rsidRPr="00C100C3">
          <w:rPr>
            <w:rFonts w:ascii="Courier New" w:hAnsi="Courier New" w:cs="Courier New"/>
          </w:rPr>
          <w:delText>|</w:delText>
        </w:r>
      </w:del>
      <w:r w:rsidRPr="00C100C3">
        <w:rPr>
          <w:rFonts w:ascii="Courier New" w:hAnsi="Courier New" w:cs="Courier New"/>
        </w:rPr>
        <w:t xml:space="preserve"> Notwithstanding the accusations of blasphemy directed against brethren, the Editor of </w:t>
      </w:r>
      <w:ins w:id="5149" w:author="Comparison" w:date="2013-05-05T19:43:00Z">
        <w:r w:rsidRPr="00AA4B48">
          <w:rPr>
            <w:rFonts w:ascii="Courier New" w:hAnsi="Courier New" w:cs="Courier New"/>
          </w:rPr>
          <w:t>"</w:t>
        </w:r>
      </w:ins>
      <w:del w:id="5150" w:author="Comparison" w:date="2013-05-05T19:43:00Z">
        <w:r w:rsidRPr="00C100C3">
          <w:rPr>
            <w:rFonts w:ascii="Courier New" w:hAnsi="Courier New" w:cs="Courier New"/>
          </w:rPr>
          <w:delText>&amp;#8220;</w:delText>
        </w:r>
      </w:del>
      <w:r w:rsidRPr="00C100C3">
        <w:rPr>
          <w:rFonts w:ascii="Courier New" w:hAnsi="Courier New" w:cs="Courier New"/>
        </w:rPr>
        <w:t>La Reformation</w:t>
      </w:r>
      <w:ins w:id="5151" w:author="Comparison" w:date="2013-05-05T19:43:00Z">
        <w:r w:rsidRPr="00AA4B48">
          <w:rPr>
            <w:rFonts w:ascii="Courier New" w:hAnsi="Courier New" w:cs="Courier New"/>
          </w:rPr>
          <w:t>"</w:t>
        </w:r>
      </w:ins>
      <w:del w:id="5152" w:author="Comparison" w:date="2013-05-05T19:43:00Z">
        <w:r w:rsidRPr="00C100C3">
          <w:rPr>
            <w:rFonts w:ascii="Courier New" w:hAnsi="Courier New" w:cs="Courier New"/>
          </w:rPr>
          <w:delText>&amp;#8221;</w:delText>
        </w:r>
      </w:del>
      <w:r w:rsidRPr="00C100C3">
        <w:rPr>
          <w:rFonts w:ascii="Courier New" w:hAnsi="Courier New" w:cs="Courier New"/>
        </w:rPr>
        <w:t xml:space="preserve"> was not afraid to uphold his point in an article which this journal recently devoted to </w:t>
      </w:r>
      <w:ins w:id="5153" w:author="Comparison" w:date="2013-05-05T19:43:00Z">
        <w:r w:rsidRPr="00AA4B48">
          <w:rPr>
            <w:rFonts w:ascii="Courier New" w:hAnsi="Courier New" w:cs="Courier New"/>
          </w:rPr>
          <w:t>"</w:t>
        </w:r>
      </w:ins>
      <w:del w:id="5154" w:author="Comparison" w:date="2013-05-05T19:43:00Z">
        <w:r w:rsidRPr="00C100C3">
          <w:rPr>
            <w:rFonts w:ascii="Courier New" w:hAnsi="Courier New" w:cs="Courier New"/>
          </w:rPr>
          <w:delText>&amp;#8220;</w:delText>
        </w:r>
      </w:del>
      <w:r w:rsidRPr="00C100C3">
        <w:rPr>
          <w:rFonts w:ascii="Courier New" w:hAnsi="Courier New" w:cs="Courier New"/>
        </w:rPr>
        <w:t>A Glance</w:t>
      </w:r>
      <w:ins w:id="5155" w:author="Comparison" w:date="2013-05-05T19:43:00Z">
        <w:r w:rsidRPr="00AA4B48">
          <w:rPr>
            <w:rFonts w:ascii="Courier New" w:hAnsi="Courier New" w:cs="Courier New"/>
          </w:rPr>
          <w:t>,"</w:t>
        </w:r>
      </w:ins>
      <w:del w:id="5156" w:author="Comparison" w:date="2013-05-05T19:43:00Z">
        <w:r w:rsidRPr="00C100C3">
          <w:rPr>
            <w:rFonts w:ascii="Courier New" w:hAnsi="Courier New" w:cs="Courier New"/>
          </w:rPr>
          <w:delText>,&amp;#8221;</w:delText>
        </w:r>
      </w:del>
      <w:r w:rsidRPr="00C100C3">
        <w:rPr>
          <w:rFonts w:ascii="Courier New" w:hAnsi="Courier New" w:cs="Courier New"/>
        </w:rPr>
        <w:t xml:space="preserve"> etc.</w:t>
      </w:r>
    </w:p>
    <w:p w14:paraId="7C3CA05C" w14:textId="4B7A8350" w:rsidR="00000000" w:rsidRPr="00C100C3" w:rsidRDefault="00362818" w:rsidP="00C100C3">
      <w:pPr>
        <w:pStyle w:val="PlainText"/>
        <w:rPr>
          <w:rFonts w:ascii="Courier New" w:hAnsi="Courier New" w:cs="Courier New"/>
        </w:rPr>
      </w:pPr>
      <w:ins w:id="5157" w:author="Comparison" w:date="2013-05-05T19:43:00Z">
        <w:r w:rsidRPr="00AA4B48">
          <w:rPr>
            <w:rFonts w:ascii="Courier New" w:hAnsi="Courier New" w:cs="Courier New"/>
          </w:rPr>
          <w:t>¦</w:t>
        </w:r>
      </w:ins>
      <w:del w:id="5158" w:author="Comparison" w:date="2013-05-05T19:43:00Z">
        <w:r w:rsidRPr="00C100C3">
          <w:rPr>
            <w:rFonts w:ascii="Courier New" w:hAnsi="Courier New" w:cs="Courier New"/>
          </w:rPr>
          <w:delText>|</w:delText>
        </w:r>
      </w:del>
      <w:r w:rsidRPr="00C100C3">
        <w:rPr>
          <w:rFonts w:ascii="Courier New" w:hAnsi="Courier New" w:cs="Courier New"/>
        </w:rPr>
        <w:t xml:space="preserve"> The place of meeting of the so-called </w:t>
      </w:r>
      <w:ins w:id="5159" w:author="Comparison" w:date="2013-05-05T19:43:00Z">
        <w:r w:rsidRPr="00AA4B48">
          <w:rPr>
            <w:rFonts w:ascii="Courier New" w:hAnsi="Courier New" w:cs="Courier New"/>
          </w:rPr>
          <w:t>"</w:t>
        </w:r>
      </w:ins>
      <w:del w:id="5160" w:author="Comparison" w:date="2013-05-05T19:43:00Z">
        <w:r w:rsidRPr="00C100C3">
          <w:rPr>
            <w:rFonts w:ascii="Courier New" w:hAnsi="Courier New" w:cs="Courier New"/>
          </w:rPr>
          <w:delText>&amp;#8220;</w:delText>
        </w:r>
      </w:del>
      <w:r w:rsidRPr="00C100C3">
        <w:rPr>
          <w:rFonts w:ascii="Courier New" w:hAnsi="Courier New" w:cs="Courier New"/>
        </w:rPr>
        <w:t>brethren</w:t>
      </w:r>
      <w:ins w:id="5161" w:author="Comparison" w:date="2013-05-05T19:43:00Z">
        <w:r w:rsidRPr="00AA4B48">
          <w:rPr>
            <w:rFonts w:ascii="Courier New" w:hAnsi="Courier New" w:cs="Courier New"/>
          </w:rPr>
          <w:t>"</w:t>
        </w:r>
      </w:ins>
      <w:del w:id="5162" w:author="Comparison" w:date="2013-05-05T19:43:00Z">
        <w:r w:rsidRPr="00C100C3">
          <w:rPr>
            <w:rFonts w:ascii="Courier New" w:hAnsi="Courier New" w:cs="Courier New"/>
          </w:rPr>
          <w:delText>&amp;#8221;</w:delText>
        </w:r>
      </w:del>
      <w:r w:rsidRPr="00C100C3">
        <w:rPr>
          <w:rFonts w:ascii="Courier New" w:hAnsi="Courier New" w:cs="Courier New"/>
        </w:rPr>
        <w:t xml:space="preserve"> in Geneva.</w:t>
      </w:r>
    </w:p>
    <w:p w14:paraId="3CE0DCBD" w14:textId="360C83A2" w:rsidR="00000000" w:rsidRPr="00C100C3" w:rsidRDefault="00362818" w:rsidP="00C100C3">
      <w:pPr>
        <w:pStyle w:val="PlainText"/>
        <w:rPr>
          <w:rFonts w:ascii="Courier New" w:hAnsi="Courier New" w:cs="Courier New"/>
        </w:rPr>
      </w:pPr>
      <w:ins w:id="5163" w:author="Comparison" w:date="2013-05-05T19:43:00Z">
        <w:r w:rsidRPr="00AA4B48">
          <w:rPr>
            <w:rFonts w:ascii="Courier New" w:hAnsi="Courier New" w:cs="Courier New"/>
          </w:rPr>
          <w:t>¦</w:t>
        </w:r>
      </w:ins>
      <w:del w:id="5164" w:author="Comparison" w:date="2013-05-05T19:43:00Z">
        <w:r w:rsidRPr="00C100C3">
          <w:rPr>
            <w:rFonts w:ascii="Courier New" w:hAnsi="Courier New" w:cs="Courier New"/>
          </w:rPr>
          <w:delText>|</w:delText>
        </w:r>
      </w:del>
      <w:r w:rsidRPr="00C100C3">
        <w:rPr>
          <w:rFonts w:ascii="Courier New" w:hAnsi="Courier New" w:cs="Courier New"/>
        </w:rPr>
        <w:t xml:space="preserve"> I do not doubt at this time that the question of the clergy </w:t>
      </w:r>
      <w:r w:rsidRPr="00C100C3">
        <w:rPr>
          <w:rFonts w:ascii="Courier New" w:hAnsi="Courier New" w:cs="Courier New"/>
        </w:rPr>
        <w:t>was at the root of all this. But at that time I had no suspicion of it, and I only interested myself in it for the sake of peace amongst these brethren.</w:t>
      </w:r>
    </w:p>
    <w:p w14:paraId="1981071E"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{189}</w:t>
      </w:r>
    </w:p>
    <w:p w14:paraId="05FAD62E" w14:textId="1922AE8D" w:rsidR="00000000" w:rsidRPr="00C100C3" w:rsidRDefault="00362818" w:rsidP="00C100C3">
      <w:pPr>
        <w:pStyle w:val="PlainText"/>
        <w:rPr>
          <w:rFonts w:ascii="Courier New" w:hAnsi="Courier New" w:cs="Courier New"/>
        </w:rPr>
      </w:pPr>
      <w:r w:rsidRPr="00C100C3">
        <w:rPr>
          <w:rFonts w:ascii="Courier New" w:hAnsi="Courier New" w:cs="Courier New"/>
        </w:rPr>
        <w:t>actual state of things placed obstacles to our following out these epistles rigorously and in t</w:t>
      </w:r>
      <w:r w:rsidRPr="00C100C3">
        <w:rPr>
          <w:rFonts w:ascii="Courier New" w:hAnsi="Courier New" w:cs="Courier New"/>
        </w:rPr>
        <w:t>he details, on the question of elders, which had the effect of calming their minds. I cannot fail here to acknowledge the kindly feeling and affection which I at that time met with, whether from the ministers or amongst the brethren. I enjoyed their hospit</w:t>
      </w:r>
      <w:r w:rsidRPr="00C100C3">
        <w:rPr>
          <w:rFonts w:ascii="Courier New" w:hAnsi="Courier New" w:cs="Courier New"/>
        </w:rPr>
        <w:t>ality. God is my witness that I sought but their welfare. There was in their system more formalism than I could have desired</w:t>
      </w:r>
      <w:ins w:id="5165" w:author="Comparison" w:date="2013-05-05T19:43:00Z">
        <w:r w:rsidRPr="00AA4B48">
          <w:rPr>
            <w:rFonts w:ascii="Courier New" w:hAnsi="Courier New" w:cs="Courier New"/>
          </w:rPr>
          <w:t>¦.</w:t>
        </w:r>
      </w:ins>
      <w:del w:id="5166" w:author="Comparison" w:date="2013-05-05T19:43:00Z">
        <w:r w:rsidRPr="00C100C3">
          <w:rPr>
            <w:rFonts w:ascii="Courier New" w:hAnsi="Courier New" w:cs="Courier New"/>
          </w:rPr>
          <w:delText>.|</w:delText>
        </w:r>
      </w:del>
      <w:r w:rsidRPr="00C100C3">
        <w:rPr>
          <w:rFonts w:ascii="Courier New" w:hAnsi="Courier New" w:cs="Courier New"/>
        </w:rPr>
        <w:t xml:space="preserve"> But I bore with it, avoiding certain details which weighed on my conscience, such as voting, in which, as a stranger, I was plain</w:t>
      </w:r>
      <w:r w:rsidRPr="00C100C3">
        <w:rPr>
          <w:rFonts w:ascii="Courier New" w:hAnsi="Courier New" w:cs="Courier New"/>
        </w:rPr>
        <w:t>ly not called to take a share, although soon much bound up with the flock. During four years I laboured in maintaining peace and unity, pressing on brethren the remembrance that though they might find some things which grieved them, the pastors had been th</w:t>
      </w:r>
      <w:r w:rsidRPr="00C100C3">
        <w:rPr>
          <w:rFonts w:ascii="Courier New" w:hAnsi="Courier New" w:cs="Courier New"/>
        </w:rPr>
        <w:t>e means of assembling the flock, and that very fact, as well as their work, was a legitimate source of influence, and gave them a right to the respect of brethren.</w:t>
      </w:r>
    </w:p>
    <w:p w14:paraId="02F752BE" w14:textId="13E1E153" w:rsidR="00000000" w:rsidRPr="00C100C3" w:rsidRDefault="00362818" w:rsidP="00C100C3">
      <w:pPr>
        <w:pStyle w:val="PlainText"/>
        <w:rPr>
          <w:rFonts w:ascii="Courier New" w:hAnsi="Courier New" w:cs="Courier New"/>
        </w:rPr>
      </w:pPr>
      <w:r w:rsidRPr="00C100C3">
        <w:rPr>
          <w:rFonts w:ascii="Courier New" w:hAnsi="Courier New" w:cs="Courier New"/>
        </w:rPr>
        <w:t xml:space="preserve">More than six months before the rupture which took place at La </w:t>
      </w:r>
      <w:ins w:id="5167" w:author="Comparison" w:date="2013-05-05T19:43:00Z">
        <w:r w:rsidRPr="00AA4B48">
          <w:rPr>
            <w:rFonts w:ascii="Courier New" w:hAnsi="Courier New" w:cs="Courier New"/>
          </w:rPr>
          <w:t>Pélisserie</w:t>
        </w:r>
      </w:ins>
      <w:del w:id="5168" w:author="Comparison" w:date="2013-05-05T19:43:00Z">
        <w:r w:rsidRPr="00C100C3">
          <w:rPr>
            <w:rFonts w:ascii="Courier New" w:hAnsi="Courier New" w:cs="Courier New"/>
          </w:rPr>
          <w:delText>Pelisserie</w:delText>
        </w:r>
      </w:del>
      <w:r w:rsidRPr="00C100C3">
        <w:rPr>
          <w:rFonts w:ascii="Courier New" w:hAnsi="Courier New" w:cs="Courier New"/>
        </w:rPr>
        <w:t xml:space="preserve">, on the occasion </w:t>
      </w:r>
      <w:r w:rsidRPr="00C100C3">
        <w:rPr>
          <w:rFonts w:ascii="Courier New" w:hAnsi="Courier New" w:cs="Courier New"/>
        </w:rPr>
        <w:t>of a conference between the pastors and the flock, one of the pastors let me know that I ought not to be present, seeing I was not one of the flock. This communication was made to me at a moment when I was uncertain whether I ought to be present at the mee</w:t>
      </w:r>
      <w:r w:rsidRPr="00C100C3">
        <w:rPr>
          <w:rFonts w:ascii="Courier New" w:hAnsi="Courier New" w:cs="Courier New"/>
        </w:rPr>
        <w:t xml:space="preserve">ting or not. All uncertainty was put an end to, and I answered, </w:t>
      </w:r>
      <w:ins w:id="5169" w:author="Comparison" w:date="2013-05-05T19:43:00Z">
        <w:r w:rsidRPr="00AA4B48">
          <w:rPr>
            <w:rFonts w:ascii="Courier New" w:hAnsi="Courier New" w:cs="Courier New"/>
          </w:rPr>
          <w:t>"</w:t>
        </w:r>
      </w:ins>
      <w:del w:id="5170" w:author="Comparison" w:date="2013-05-05T19:43:00Z">
        <w:r w:rsidRPr="00C100C3">
          <w:rPr>
            <w:rFonts w:ascii="Courier New" w:hAnsi="Courier New" w:cs="Courier New"/>
          </w:rPr>
          <w:delText>&amp;#8220;</w:delText>
        </w:r>
      </w:del>
      <w:r w:rsidRPr="00C100C3">
        <w:rPr>
          <w:rFonts w:ascii="Courier New" w:hAnsi="Courier New" w:cs="Courier New"/>
        </w:rPr>
        <w:t>Well! I hardly knew what to do; here is my path plainly marked</w:t>
      </w:r>
      <w:ins w:id="5171" w:author="Comparison" w:date="2013-05-05T19:43:00Z">
        <w:r w:rsidRPr="00AA4B48">
          <w:rPr>
            <w:rFonts w:ascii="Courier New" w:hAnsi="Courier New" w:cs="Courier New"/>
          </w:rPr>
          <w:t xml:space="preserve"> ... ."</w:t>
        </w:r>
      </w:ins>
      <w:del w:id="5172" w:author="Comparison" w:date="2013-05-05T19:43:00Z">
        <w:r w:rsidRPr="00C100C3">
          <w:rPr>
            <w:rFonts w:ascii="Courier New" w:hAnsi="Courier New" w:cs="Courier New"/>
          </w:rPr>
          <w:delText>&amp;#8230;&amp;#8221;</w:delText>
        </w:r>
      </w:del>
      <w:r w:rsidRPr="00C100C3">
        <w:rPr>
          <w:rFonts w:ascii="Courier New" w:hAnsi="Courier New" w:cs="Courier New"/>
        </w:rPr>
        <w:t xml:space="preserve"> I have taken no part in the course of affairs at La Pelisserie from that day onward. I left Geneva and I wit</w:t>
      </w:r>
      <w:r w:rsidRPr="00C100C3">
        <w:rPr>
          <w:rFonts w:ascii="Courier New" w:hAnsi="Courier New" w:cs="Courier New"/>
        </w:rPr>
        <w:t>hheld totally from all interference.</w:t>
      </w:r>
    </w:p>
    <w:p w14:paraId="652E070E" w14:textId="288835B0" w:rsidR="00000000" w:rsidRPr="00C100C3" w:rsidRDefault="00362818" w:rsidP="00C100C3">
      <w:pPr>
        <w:pStyle w:val="PlainText"/>
        <w:rPr>
          <w:rFonts w:ascii="Courier New" w:hAnsi="Courier New" w:cs="Courier New"/>
        </w:rPr>
      </w:pPr>
      <w:r w:rsidRPr="00C100C3">
        <w:rPr>
          <w:rFonts w:ascii="Courier New" w:hAnsi="Courier New" w:cs="Courier New"/>
        </w:rPr>
        <w:t>During a stay elsewhere, and when my relations with the flock were quite broken off, difficulties arose in their midst on the subject of a meeting for reading the word, a meeting to which the ministers raised some obje</w:t>
      </w:r>
      <w:r w:rsidRPr="00C100C3">
        <w:rPr>
          <w:rFonts w:ascii="Courier New" w:hAnsi="Courier New" w:cs="Courier New"/>
        </w:rPr>
        <w:t xml:space="preserve">ctions. One of them himself designated as a *coup </w:t>
      </w:r>
      <w:ins w:id="5173" w:author="Comparison" w:date="2013-05-05T19:43:00Z">
        <w:r w:rsidRPr="00AA4B48">
          <w:rPr>
            <w:rFonts w:ascii="Courier New" w:hAnsi="Courier New" w:cs="Courier New"/>
          </w:rPr>
          <w:t>d'état*,</w:t>
        </w:r>
      </w:ins>
      <w:del w:id="5174" w:author="Comparison" w:date="2013-05-05T19:43:00Z">
        <w:r w:rsidRPr="00C100C3">
          <w:rPr>
            <w:rFonts w:ascii="Courier New" w:hAnsi="Courier New" w:cs="Courier New"/>
          </w:rPr>
          <w:delText>d&amp;#8217;etat,*</w:delText>
        </w:r>
      </w:del>
      <w:r w:rsidRPr="00C100C3">
        <w:rPr>
          <w:rFonts w:ascii="Courier New" w:hAnsi="Courier New" w:cs="Courier New"/>
        </w:rPr>
        <w:t xml:space="preserve"> on their part, the step they took, which resulted in the withdrawal of brethren; the meeting of whom formed the first nucleus of the meeting at </w:t>
      </w:r>
      <w:ins w:id="5175" w:author="Comparison" w:date="2013-05-05T19:43:00Z">
        <w:r w:rsidRPr="00AA4B48">
          <w:rPr>
            <w:rFonts w:ascii="Courier New" w:hAnsi="Courier New" w:cs="Courier New"/>
          </w:rPr>
          <w:t>L'I</w:t>
        </w:r>
        <w:r w:rsidRPr="00AA4B48">
          <w:rPr>
            <w:rFonts w:ascii="Courier New" w:hAnsi="Courier New" w:cs="Courier New"/>
          </w:rPr>
          <w:t>le</w:t>
        </w:r>
      </w:ins>
      <w:del w:id="5176" w:author="Comparison" w:date="2013-05-05T19:43:00Z">
        <w:r w:rsidRPr="00C100C3">
          <w:rPr>
            <w:rFonts w:ascii="Courier New" w:hAnsi="Courier New" w:cs="Courier New"/>
          </w:rPr>
          <w:delText>L&amp;#8217;Ile</w:delText>
        </w:r>
      </w:del>
      <w:r w:rsidRPr="00C100C3">
        <w:rPr>
          <w:rFonts w:ascii="Courier New" w:hAnsi="Courier New" w:cs="Courier New"/>
        </w:rPr>
        <w:t>. In no way was I informed of what w</w:t>
      </w:r>
      <w:r w:rsidRPr="00C100C3">
        <w:rPr>
          <w:rFonts w:ascii="Courier New" w:hAnsi="Courier New" w:cs="Courier New"/>
        </w:rPr>
        <w:t>as passing, or consulted on the subject. I had no knowledge of it till later. When I heard of it, I despaired of any reconciliation. After six years</w:t>
      </w:r>
      <w:ins w:id="5177" w:author="Comparison" w:date="2013-05-05T19:43:00Z">
        <w:r w:rsidRPr="00AA4B48">
          <w:rPr>
            <w:rFonts w:ascii="Courier New" w:hAnsi="Courier New" w:cs="Courier New"/>
          </w:rPr>
          <w:t>¬</w:t>
        </w:r>
      </w:ins>
      <w:del w:id="5178" w:author="Comparison" w:date="2013-05-05T19:43:00Z">
        <w:r w:rsidRPr="00C100C3">
          <w:rPr>
            <w:rFonts w:ascii="Courier New" w:hAnsi="Courier New" w:cs="Courier New"/>
          </w:rPr>
          <w:delText>&amp;#8217;</w:delText>
        </w:r>
      </w:del>
      <w:r w:rsidRPr="00C100C3">
        <w:rPr>
          <w:rFonts w:ascii="Courier New" w:hAnsi="Courier New" w:cs="Courier New"/>
        </w:rPr>
        <w:t xml:space="preserve"> discussion it became a question of a distinct clerical</w:t>
      </w:r>
    </w:p>
    <w:p w14:paraId="31D1A198" w14:textId="0C807563" w:rsidR="00000000" w:rsidRPr="00C100C3" w:rsidRDefault="00362818" w:rsidP="00C100C3">
      <w:pPr>
        <w:pStyle w:val="PlainText"/>
        <w:rPr>
          <w:rFonts w:ascii="Courier New" w:hAnsi="Courier New" w:cs="Courier New"/>
        </w:rPr>
      </w:pPr>
      <w:ins w:id="5179" w:author="Comparison" w:date="2013-05-05T19:43:00Z">
        <w:r w:rsidRPr="00AA4B48">
          <w:rPr>
            <w:rFonts w:ascii="Courier New" w:hAnsi="Courier New" w:cs="Courier New"/>
          </w:rPr>
          <w:t>¦</w:t>
        </w:r>
      </w:ins>
      <w:del w:id="5180" w:author="Comparison" w:date="2013-05-05T19:43:00Z">
        <w:r w:rsidRPr="00C100C3">
          <w:rPr>
            <w:rFonts w:ascii="Courier New" w:hAnsi="Courier New" w:cs="Courier New"/>
          </w:rPr>
          <w:delText>|</w:delText>
        </w:r>
      </w:del>
      <w:r w:rsidRPr="00C100C3">
        <w:rPr>
          <w:rFonts w:ascii="Courier New" w:hAnsi="Courier New" w:cs="Courier New"/>
        </w:rPr>
        <w:t xml:space="preserve"> Amongst other things I did not recognize t</w:t>
      </w:r>
      <w:r w:rsidRPr="00C100C3">
        <w:rPr>
          <w:rFonts w:ascii="Courier New" w:hAnsi="Courier New" w:cs="Courier New"/>
        </w:rPr>
        <w:t>he principle of the election of pastors by the flock.</w:t>
      </w:r>
    </w:p>
    <w:p w14:paraId="5231183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{190}</w:t>
      </w:r>
    </w:p>
    <w:p w14:paraId="407AC135" w14:textId="2C750645" w:rsidR="00000000" w:rsidRPr="00C100C3" w:rsidRDefault="00362818" w:rsidP="00C100C3">
      <w:pPr>
        <w:pStyle w:val="PlainText"/>
        <w:rPr>
          <w:rFonts w:ascii="Courier New" w:hAnsi="Courier New" w:cs="Courier New"/>
        </w:rPr>
      </w:pPr>
      <w:r w:rsidRPr="00C100C3">
        <w:rPr>
          <w:rFonts w:ascii="Courier New" w:hAnsi="Courier New" w:cs="Courier New"/>
        </w:rPr>
        <w:t>principle on the one hand, and, on the other hand, a formal denial of that principle. Later, one of the pastors addressed himself to me to get me to bring about a reconciliation. The difficultie</w:t>
      </w:r>
      <w:r w:rsidRPr="00C100C3">
        <w:rPr>
          <w:rFonts w:ascii="Courier New" w:hAnsi="Courier New" w:cs="Courier New"/>
        </w:rPr>
        <w:t xml:space="preserve">s arose about a platform from which the supper was given out and on which the ministers stood alone. </w:t>
      </w:r>
      <w:ins w:id="5181" w:author="Comparison" w:date="2013-05-05T19:43:00Z">
        <w:r w:rsidRPr="00AA4B48">
          <w:rPr>
            <w:rFonts w:ascii="Courier New" w:hAnsi="Courier New" w:cs="Courier New"/>
          </w:rPr>
          <w:t>"</w:t>
        </w:r>
      </w:ins>
      <w:del w:id="5182" w:author="Comparison" w:date="2013-05-05T19:43:00Z">
        <w:r w:rsidRPr="00C100C3">
          <w:rPr>
            <w:rFonts w:ascii="Courier New" w:hAnsi="Courier New" w:cs="Courier New"/>
          </w:rPr>
          <w:delText>&amp;#8220;</w:delText>
        </w:r>
      </w:del>
      <w:r w:rsidRPr="00C100C3">
        <w:rPr>
          <w:rFonts w:ascii="Courier New" w:hAnsi="Courier New" w:cs="Courier New"/>
        </w:rPr>
        <w:t>The platform is a trifle</w:t>
      </w:r>
      <w:ins w:id="5183" w:author="Comparison" w:date="2013-05-05T19:43:00Z">
        <w:r w:rsidRPr="00AA4B48">
          <w:rPr>
            <w:rFonts w:ascii="Courier New" w:hAnsi="Courier New" w:cs="Courier New"/>
          </w:rPr>
          <w:t>,"</w:t>
        </w:r>
      </w:ins>
      <w:del w:id="5184" w:author="Comparison" w:date="2013-05-05T19:43:00Z">
        <w:r w:rsidRPr="00C100C3">
          <w:rPr>
            <w:rFonts w:ascii="Courier New" w:hAnsi="Courier New" w:cs="Courier New"/>
          </w:rPr>
          <w:delText>,&amp;#8221;</w:delText>
        </w:r>
      </w:del>
      <w:r w:rsidRPr="00C100C3">
        <w:rPr>
          <w:rFonts w:ascii="Courier New" w:hAnsi="Courier New" w:cs="Courier New"/>
        </w:rPr>
        <w:t xml:space="preserve"> said he to me. </w:t>
      </w:r>
      <w:ins w:id="5185" w:author="Comparison" w:date="2013-05-05T19:43:00Z">
        <w:r w:rsidRPr="00AA4B48">
          <w:rPr>
            <w:rFonts w:ascii="Courier New" w:hAnsi="Courier New" w:cs="Courier New"/>
          </w:rPr>
          <w:t>"</w:t>
        </w:r>
      </w:ins>
      <w:del w:id="5186" w:author="Comparison" w:date="2013-05-05T19:43:00Z">
        <w:r w:rsidRPr="00C100C3">
          <w:rPr>
            <w:rFonts w:ascii="Courier New" w:hAnsi="Courier New" w:cs="Courier New"/>
          </w:rPr>
          <w:delText>&amp;#8220;</w:delText>
        </w:r>
      </w:del>
      <w:r w:rsidRPr="00C100C3">
        <w:rPr>
          <w:rFonts w:ascii="Courier New" w:hAnsi="Courier New" w:cs="Courier New"/>
        </w:rPr>
        <w:t>It is</w:t>
      </w:r>
      <w:ins w:id="5187" w:author="Comparison" w:date="2013-05-05T19:43:00Z">
        <w:r w:rsidRPr="00AA4B48">
          <w:rPr>
            <w:rFonts w:ascii="Courier New" w:hAnsi="Courier New" w:cs="Courier New"/>
          </w:rPr>
          <w:t>,"</w:t>
        </w:r>
      </w:ins>
      <w:del w:id="5188" w:author="Comparison" w:date="2013-05-05T19:43:00Z">
        <w:r w:rsidRPr="00C100C3">
          <w:rPr>
            <w:rFonts w:ascii="Courier New" w:hAnsi="Courier New" w:cs="Courier New"/>
          </w:rPr>
          <w:delText>,&amp;#8221;</w:delText>
        </w:r>
      </w:del>
      <w:r w:rsidRPr="00C100C3">
        <w:rPr>
          <w:rFonts w:ascii="Courier New" w:hAnsi="Courier New" w:cs="Courier New"/>
        </w:rPr>
        <w:t xml:space="preserve"> I answered, </w:t>
      </w:r>
      <w:ins w:id="5189" w:author="Comparison" w:date="2013-05-05T19:43:00Z">
        <w:r w:rsidRPr="00AA4B48">
          <w:rPr>
            <w:rFonts w:ascii="Courier New" w:hAnsi="Courier New" w:cs="Courier New"/>
          </w:rPr>
          <w:t>"</w:t>
        </w:r>
      </w:ins>
      <w:del w:id="5190" w:author="Comparison" w:date="2013-05-05T19:43:00Z">
        <w:r w:rsidRPr="00C100C3">
          <w:rPr>
            <w:rFonts w:ascii="Courier New" w:hAnsi="Courier New" w:cs="Courier New"/>
          </w:rPr>
          <w:delText>&amp;#8220;</w:delText>
        </w:r>
      </w:del>
      <w:r w:rsidRPr="00C100C3">
        <w:rPr>
          <w:rFonts w:ascii="Courier New" w:hAnsi="Courier New" w:cs="Courier New"/>
        </w:rPr>
        <w:t>a standard which symbolizes a principle. Let the pastors pla</w:t>
      </w:r>
      <w:r w:rsidRPr="00C100C3">
        <w:rPr>
          <w:rFonts w:ascii="Courier New" w:hAnsi="Courier New" w:cs="Courier New"/>
        </w:rPr>
        <w:t>ce themselves at the table with the brethren</w:t>
      </w:r>
      <w:ins w:id="5191" w:author="Comparison" w:date="2013-05-05T19:43:00Z">
        <w:r w:rsidRPr="00AA4B48">
          <w:rPr>
            <w:rFonts w:ascii="Courier New" w:hAnsi="Courier New" w:cs="Courier New"/>
          </w:rPr>
          <w:t>¦,</w:t>
        </w:r>
      </w:ins>
      <w:del w:id="5192" w:author="Comparison" w:date="2013-05-05T19:43:00Z">
        <w:r w:rsidRPr="00C100C3">
          <w:rPr>
            <w:rFonts w:ascii="Courier New" w:hAnsi="Courier New" w:cs="Courier New"/>
          </w:rPr>
          <w:delText>,|</w:delText>
        </w:r>
      </w:del>
      <w:r w:rsidRPr="00C100C3">
        <w:rPr>
          <w:rFonts w:ascii="Courier New" w:hAnsi="Courier New" w:cs="Courier New"/>
        </w:rPr>
        <w:t xml:space="preserve"> and they may be certain of ensuring more influence than by standing on their rights</w:t>
      </w:r>
      <w:ins w:id="5193" w:author="Comparison" w:date="2013-05-05T19:43:00Z">
        <w:r w:rsidRPr="00AA4B48">
          <w:rPr>
            <w:rFonts w:ascii="Courier New" w:hAnsi="Courier New" w:cs="Courier New"/>
          </w:rPr>
          <w:t>."</w:t>
        </w:r>
      </w:ins>
      <w:del w:id="5194" w:author="Comparison" w:date="2013-05-05T19:43:00Z">
        <w:r w:rsidRPr="00C100C3">
          <w:rPr>
            <w:rFonts w:ascii="Courier New" w:hAnsi="Courier New" w:cs="Courier New"/>
          </w:rPr>
          <w:delText>.&amp;#8221;</w:delText>
        </w:r>
      </w:del>
      <w:r w:rsidRPr="00C100C3">
        <w:rPr>
          <w:rFonts w:ascii="Courier New" w:hAnsi="Courier New" w:cs="Courier New"/>
        </w:rPr>
        <w:t xml:space="preserve"> I cordially hope for my part that they may have all the influence that their labour may have brought them.</w:t>
      </w:r>
    </w:p>
    <w:p w14:paraId="4052F62E"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Although </w:t>
      </w:r>
      <w:r w:rsidRPr="00C100C3">
        <w:rPr>
          <w:rFonts w:ascii="Courier New" w:hAnsi="Courier New" w:cs="Courier New"/>
        </w:rPr>
        <w:t xml:space="preserve">it is true that the question since that time has been much developed, I would still hold to this day the same language. And although the flock at Geneva was not all that I could desire, and inasmuch as I could not approve either the election of pastors by </w:t>
      </w:r>
      <w:r w:rsidRPr="00C100C3">
        <w:rPr>
          <w:rFonts w:ascii="Courier New" w:hAnsi="Courier New" w:cs="Courier New"/>
        </w:rPr>
        <w:t xml:space="preserve">the flock or the principle of dissent which was more or less prevalent in its constitution, I can say that the remembrance of my first connection with it, has always rendered this breach infinitely painful. One of the pastors of whom I spoke above said to </w:t>
      </w:r>
      <w:r w:rsidRPr="00C100C3">
        <w:rPr>
          <w:rFonts w:ascii="Courier New" w:hAnsi="Courier New" w:cs="Courier New"/>
        </w:rPr>
        <w:t>an English brother, that if I had been there the division would certainly not have taken place. That is very possible. God had other thoughts. And I believe in truth, that with regard to all that has taken place in the religious world, and to the developme</w:t>
      </w:r>
      <w:r w:rsidRPr="00C100C3">
        <w:rPr>
          <w:rFonts w:ascii="Courier New" w:hAnsi="Courier New" w:cs="Courier New"/>
        </w:rPr>
        <w:t>nt of the principles which lay at the root of the question which agitated the assembly, the position was not tenable. The division was none the less painful to me in every respect. I was forced to despair of finding any remedy for it. If the pastors had co</w:t>
      </w:r>
      <w:r w:rsidRPr="00C100C3">
        <w:rPr>
          <w:rFonts w:ascii="Courier New" w:hAnsi="Courier New" w:cs="Courier New"/>
        </w:rPr>
        <w:t>nsented to take their places at the table when they met to break bread, nothing would have prevented me from trying it. The question of clergy was at the bottom of it.</w:t>
      </w:r>
    </w:p>
    <w:p w14:paraId="49BB1A1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This then, as to elders, is the extent to which I have gone. I could have joyfully reco</w:t>
      </w:r>
      <w:r w:rsidRPr="00C100C3">
        <w:rPr>
          <w:rFonts w:ascii="Courier New" w:hAnsi="Courier New" w:cs="Courier New"/>
        </w:rPr>
        <w:t>gnized their existence in practice when they had given themselves up to the work and had received there the seal of God. Will people nominate them? I must stop. Without stopping to question the door by which they entered, I have recognized them according t</w:t>
      </w:r>
      <w:r w:rsidRPr="00C100C3">
        <w:rPr>
          <w:rFonts w:ascii="Courier New" w:hAnsi="Courier New" w:cs="Courier New"/>
        </w:rPr>
        <w:t>o my principles, when I have found them at the work. If their nomination</w:t>
      </w:r>
    </w:p>
    <w:p w14:paraId="29E4432A" w14:textId="26BBED9E" w:rsidR="00000000" w:rsidRPr="00C100C3" w:rsidRDefault="00362818" w:rsidP="00C100C3">
      <w:pPr>
        <w:pStyle w:val="PlainText"/>
        <w:rPr>
          <w:rFonts w:ascii="Courier New" w:hAnsi="Courier New" w:cs="Courier New"/>
        </w:rPr>
      </w:pPr>
      <w:ins w:id="5195" w:author="Comparison" w:date="2013-05-05T19:43:00Z">
        <w:r w:rsidRPr="00AA4B48">
          <w:rPr>
            <w:rFonts w:ascii="Courier New" w:hAnsi="Courier New" w:cs="Courier New"/>
          </w:rPr>
          <w:t>¦</w:t>
        </w:r>
      </w:ins>
      <w:del w:id="5196" w:author="Comparison" w:date="2013-05-05T19:43:00Z">
        <w:r w:rsidRPr="00C100C3">
          <w:rPr>
            <w:rFonts w:ascii="Courier New" w:hAnsi="Courier New" w:cs="Courier New"/>
          </w:rPr>
          <w:delText>|</w:delText>
        </w:r>
      </w:del>
      <w:r w:rsidRPr="00C100C3">
        <w:rPr>
          <w:rFonts w:ascii="Courier New" w:hAnsi="Courier New" w:cs="Courier New"/>
        </w:rPr>
        <w:t xml:space="preserve"> Note to translation</w:t>
      </w:r>
      <w:ins w:id="5197" w:author="Comparison" w:date="2013-05-05T19:43:00Z">
        <w:r w:rsidRPr="00AA4B48">
          <w:rPr>
            <w:rFonts w:ascii="Courier New" w:hAnsi="Courier New" w:cs="Courier New"/>
          </w:rPr>
          <w:t xml:space="preserve">. </w:t>
        </w:r>
      </w:ins>
      <w:del w:id="5198" w:author="Comparison" w:date="2013-05-05T19:43:00Z">
        <w:r w:rsidRPr="00C100C3">
          <w:rPr>
            <w:rFonts w:ascii="Courier New" w:hAnsi="Courier New" w:cs="Courier New"/>
          </w:rPr>
          <w:delText>.&amp;#8212;</w:delText>
        </w:r>
      </w:del>
      <w:r w:rsidRPr="00C100C3">
        <w:rPr>
          <w:rFonts w:ascii="Courier New" w:hAnsi="Courier New" w:cs="Courier New"/>
        </w:rPr>
        <w:t>This was peremptorily refused. And</w:t>
      </w:r>
      <w:del w:id="5199" w:author="Comparison" w:date="2013-05-05T19:43:00Z">
        <w:r w:rsidRPr="00C100C3">
          <w:rPr>
            <w:rFonts w:ascii="Courier New" w:hAnsi="Courier New" w:cs="Courier New"/>
          </w:rPr>
          <w:delText xml:space="preserve"> I</w:delText>
        </w:r>
      </w:del>
      <w:r w:rsidRPr="00C100C3">
        <w:rPr>
          <w:rFonts w:ascii="Courier New" w:hAnsi="Courier New" w:cs="Courier New"/>
        </w:rPr>
        <w:t xml:space="preserve"> declined acting, as the principle of clergy was thus deliberately insisted on.</w:t>
      </w:r>
    </w:p>
    <w:p w14:paraId="34F16A3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{191}</w:t>
      </w:r>
    </w:p>
    <w:p w14:paraId="2C839BAA" w14:textId="12978305" w:rsidR="00000000" w:rsidRPr="00C100C3" w:rsidRDefault="00362818" w:rsidP="00C100C3">
      <w:pPr>
        <w:pStyle w:val="PlainText"/>
        <w:rPr>
          <w:rFonts w:ascii="Courier New" w:hAnsi="Courier New" w:cs="Courier New"/>
        </w:rPr>
      </w:pPr>
      <w:r w:rsidRPr="00C100C3">
        <w:rPr>
          <w:rFonts w:ascii="Courier New" w:hAnsi="Courier New" w:cs="Courier New"/>
        </w:rPr>
        <w:t>is to be put forward as a pri</w:t>
      </w:r>
      <w:r w:rsidRPr="00C100C3">
        <w:rPr>
          <w:rFonts w:ascii="Courier New" w:hAnsi="Courier New" w:cs="Courier New"/>
        </w:rPr>
        <w:t>nciple, one must be decided</w:t>
      </w:r>
      <w:ins w:id="5200" w:author="Comparison" w:date="2013-05-05T19:43:00Z">
        <w:r w:rsidRPr="00AA4B48">
          <w:rPr>
            <w:rFonts w:ascii="Courier New" w:hAnsi="Courier New" w:cs="Courier New"/>
          </w:rPr>
          <w:t>¦.</w:t>
        </w:r>
      </w:ins>
      <w:del w:id="5201" w:author="Comparison" w:date="2013-05-05T19:43:00Z">
        <w:r w:rsidRPr="00C100C3">
          <w:rPr>
            <w:rFonts w:ascii="Courier New" w:hAnsi="Courier New" w:cs="Courier New"/>
          </w:rPr>
          <w:delText>.|</w:delText>
        </w:r>
      </w:del>
    </w:p>
    <w:p w14:paraId="4FF795A2"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 whole question of knowing, what the Church is, what is its state, what are the bases of its relations with Christ, what is its responsibility, the path which befits it in its state of failure; all is compromised. If not, </w:t>
      </w:r>
      <w:r w:rsidRPr="00C100C3">
        <w:rPr>
          <w:rFonts w:ascii="Courier New" w:hAnsi="Courier New" w:cs="Courier New"/>
        </w:rPr>
        <w:t>my mind turns in preference to subjects totally different to that of the election of elders. Christ is too precious, the times too serious, to dwell on such points.</w:t>
      </w:r>
    </w:p>
    <w:p w14:paraId="68344FA0" w14:textId="598A0845" w:rsidR="00000000" w:rsidRPr="00C100C3" w:rsidRDefault="00362818" w:rsidP="00C100C3">
      <w:pPr>
        <w:pStyle w:val="PlainText"/>
        <w:rPr>
          <w:rFonts w:ascii="Courier New" w:hAnsi="Courier New" w:cs="Courier New"/>
        </w:rPr>
      </w:pPr>
      <w:ins w:id="5202" w:author="Comparison" w:date="2013-05-05T19:43:00Z">
        <w:r w:rsidRPr="00AA4B48">
          <w:rPr>
            <w:rFonts w:ascii="Courier New" w:hAnsi="Courier New" w:cs="Courier New"/>
          </w:rPr>
          <w:t>CHAPTER</w:t>
        </w:r>
      </w:ins>
      <w:del w:id="5203" w:author="Comparison" w:date="2013-05-05T19:43:00Z">
        <w:r w:rsidRPr="00C100C3">
          <w:rPr>
            <w:rFonts w:ascii="Courier New" w:hAnsi="Courier New" w:cs="Courier New"/>
          </w:rPr>
          <w:delText>&lt;h3&gt;Chapter</w:delText>
        </w:r>
      </w:del>
      <w:r w:rsidRPr="00C100C3">
        <w:rPr>
          <w:rFonts w:ascii="Courier New" w:hAnsi="Courier New" w:cs="Courier New"/>
        </w:rPr>
        <w:t xml:space="preserve"> 4</w:t>
      </w:r>
      <w:del w:id="5204" w:author="Comparison" w:date="2013-05-05T19:43:00Z">
        <w:r w:rsidRPr="00C100C3">
          <w:rPr>
            <w:rFonts w:ascii="Courier New" w:hAnsi="Courier New" w:cs="Courier New"/>
          </w:rPr>
          <w:delText>.&lt;/h3&gt;</w:delText>
        </w:r>
      </w:del>
    </w:p>
    <w:p w14:paraId="1057D5B7" w14:textId="77777777" w:rsidR="00000000" w:rsidRPr="00AA4B48" w:rsidRDefault="00362818" w:rsidP="00AA4B48">
      <w:pPr>
        <w:pStyle w:val="PlainText"/>
        <w:rPr>
          <w:ins w:id="5205" w:author="Comparison" w:date="2013-05-05T19:43:00Z"/>
          <w:rFonts w:ascii="Courier New" w:hAnsi="Courier New" w:cs="Courier New"/>
        </w:rPr>
      </w:pPr>
      <w:r w:rsidRPr="00C100C3">
        <w:rPr>
          <w:rFonts w:ascii="Courier New" w:hAnsi="Courier New" w:cs="Courier New"/>
        </w:rPr>
        <w:t xml:space="preserve">I now come to the tract, </w:t>
      </w:r>
      <w:ins w:id="5206" w:author="Comparison" w:date="2013-05-05T19:43:00Z">
        <w:r w:rsidRPr="00AA4B48">
          <w:rPr>
            <w:rFonts w:ascii="Courier New" w:hAnsi="Courier New" w:cs="Courier New"/>
          </w:rPr>
          <w:t>"</w:t>
        </w:r>
      </w:ins>
      <w:del w:id="5207" w:author="Comparison" w:date="2013-05-05T19:43:00Z">
        <w:r w:rsidRPr="00C100C3">
          <w:rPr>
            <w:rFonts w:ascii="Courier New" w:hAnsi="Courier New" w:cs="Courier New"/>
          </w:rPr>
          <w:delText>&amp;#8220;</w:delText>
        </w:r>
      </w:del>
      <w:r w:rsidRPr="00C100C3">
        <w:rPr>
          <w:rFonts w:ascii="Courier New" w:hAnsi="Courier New" w:cs="Courier New"/>
        </w:rPr>
        <w:t>Are Elders to be established</w:t>
      </w:r>
      <w:ins w:id="5208" w:author="Comparison" w:date="2013-05-05T19:43:00Z">
        <w:r w:rsidRPr="00AA4B48">
          <w:rPr>
            <w:rFonts w:ascii="Courier New" w:hAnsi="Courier New" w:cs="Courier New"/>
          </w:rPr>
          <w:t>?"</w:t>
        </w:r>
      </w:ins>
    </w:p>
    <w:p w14:paraId="3471B567" w14:textId="77777777" w:rsidR="00000000" w:rsidRPr="00AA4B48" w:rsidRDefault="00362818" w:rsidP="00AA4B48">
      <w:pPr>
        <w:pStyle w:val="PlainText"/>
        <w:rPr>
          <w:ins w:id="5209" w:author="Comparison" w:date="2013-05-05T19:43:00Z"/>
          <w:rFonts w:ascii="Courier New" w:hAnsi="Courier New" w:cs="Courier New"/>
        </w:rPr>
      </w:pPr>
      <w:del w:id="5210" w:author="Comparison" w:date="2013-05-05T19:43:00Z">
        <w:r w:rsidRPr="00C100C3">
          <w:rPr>
            <w:rFonts w:ascii="Courier New" w:hAnsi="Courier New" w:cs="Courier New"/>
          </w:rPr>
          <w:delText xml:space="preserve">?&amp;#8221; </w:delText>
        </w:r>
      </w:del>
      <w:r w:rsidRPr="00C100C3">
        <w:rPr>
          <w:rFonts w:ascii="Courier New" w:hAnsi="Courier New" w:cs="Courier New"/>
        </w:rPr>
        <w:t xml:space="preserve">Its author and those who with him oppose the truth may rest assured that they have something far different to do than to rejoice at the opportunity which the ill-worded sentence of a brother has given them, of falsifying and blackening the principles of </w:t>
      </w:r>
      <w:ins w:id="5211" w:author="Comparison" w:date="2013-05-05T19:43:00Z">
        <w:r w:rsidRPr="00AA4B48">
          <w:rPr>
            <w:rFonts w:ascii="Courier New" w:hAnsi="Courier New" w:cs="Courier New"/>
          </w:rPr>
          <w:t>"</w:t>
        </w:r>
      </w:ins>
      <w:del w:id="5212" w:author="Comparison" w:date="2013-05-05T19:43:00Z">
        <w:r w:rsidRPr="00C100C3">
          <w:rPr>
            <w:rFonts w:ascii="Courier New" w:hAnsi="Courier New" w:cs="Courier New"/>
          </w:rPr>
          <w:delText>&amp;#</w:delText>
        </w:r>
        <w:r w:rsidRPr="00C100C3">
          <w:rPr>
            <w:rFonts w:ascii="Courier New" w:hAnsi="Courier New" w:cs="Courier New"/>
          </w:rPr>
          <w:delText>8220;</w:delText>
        </w:r>
      </w:del>
      <w:r w:rsidRPr="00C100C3">
        <w:rPr>
          <w:rFonts w:ascii="Courier New" w:hAnsi="Courier New" w:cs="Courier New"/>
        </w:rPr>
        <w:t>brethren</w:t>
      </w:r>
      <w:ins w:id="5213" w:author="Comparison" w:date="2013-05-05T19:43:00Z">
        <w:r w:rsidRPr="00AA4B48">
          <w:rPr>
            <w:rFonts w:ascii="Courier New" w:hAnsi="Courier New" w:cs="Courier New"/>
          </w:rPr>
          <w:t>."</w:t>
        </w:r>
      </w:ins>
      <w:del w:id="5214" w:author="Comparison" w:date="2013-05-05T19:43:00Z">
        <w:r w:rsidRPr="00C100C3">
          <w:rPr>
            <w:rFonts w:ascii="Courier New" w:hAnsi="Courier New" w:cs="Courier New"/>
          </w:rPr>
          <w:delText>.&amp;#8221;</w:delText>
        </w:r>
      </w:del>
      <w:r w:rsidRPr="00C100C3">
        <w:rPr>
          <w:rFonts w:ascii="Courier New" w:hAnsi="Courier New" w:cs="Courier New"/>
        </w:rPr>
        <w:t xml:space="preserve"> They have to do with God, who protects His truth</w:t>
      </w:r>
      <w:ins w:id="5215" w:author="Comparison" w:date="2013-05-05T19:43:00Z">
        <w:r w:rsidRPr="00AA4B48">
          <w:rPr>
            <w:rFonts w:ascii="Courier New" w:hAnsi="Courier New" w:cs="Courier New"/>
          </w:rPr>
          <w:t xml:space="preserve"> -- </w:t>
        </w:r>
      </w:ins>
      <w:del w:id="5216" w:author="Comparison" w:date="2013-05-05T19:43:00Z">
        <w:r w:rsidRPr="00C100C3">
          <w:rPr>
            <w:rFonts w:ascii="Courier New" w:hAnsi="Courier New" w:cs="Courier New"/>
          </w:rPr>
          <w:delText>&amp;#8212;</w:delText>
        </w:r>
      </w:del>
      <w:r w:rsidRPr="00C100C3">
        <w:rPr>
          <w:rFonts w:ascii="Courier New" w:hAnsi="Courier New" w:cs="Courier New"/>
        </w:rPr>
        <w:t>a God who humbles His own when they have need of it, but who knows how to judge those that oppose Him and His truth.</w:t>
      </w:r>
    </w:p>
    <w:p w14:paraId="0948EDA3" w14:textId="77777777" w:rsidR="00000000" w:rsidRPr="00AA4B48" w:rsidRDefault="00362818" w:rsidP="00AA4B48">
      <w:pPr>
        <w:pStyle w:val="PlainText"/>
        <w:rPr>
          <w:ins w:id="5217" w:author="Comparison" w:date="2013-05-05T19:43:00Z"/>
          <w:rFonts w:ascii="Courier New" w:hAnsi="Courier New" w:cs="Courier New"/>
        </w:rPr>
      </w:pPr>
      <w:del w:id="5218" w:author="Comparison" w:date="2013-05-05T19:43:00Z">
        <w:r w:rsidRPr="00C100C3">
          <w:rPr>
            <w:rFonts w:ascii="Courier New" w:hAnsi="Courier New" w:cs="Courier New"/>
          </w:rPr>
          <w:delText xml:space="preserve"> </w:delText>
        </w:r>
      </w:del>
      <w:r w:rsidRPr="00C100C3">
        <w:rPr>
          <w:rFonts w:ascii="Courier New" w:hAnsi="Courier New" w:cs="Courier New"/>
        </w:rPr>
        <w:t>I now approach the root of the question</w:t>
      </w:r>
      <w:ins w:id="5219" w:author="Comparison" w:date="2013-05-05T19:43:00Z">
        <w:r w:rsidRPr="00AA4B48">
          <w:rPr>
            <w:rFonts w:ascii="Courier New" w:hAnsi="Courier New" w:cs="Courier New"/>
          </w:rPr>
          <w:t>¦.</w:t>
        </w:r>
      </w:ins>
    </w:p>
    <w:p w14:paraId="39DF9CEB" w14:textId="70EC5275" w:rsidR="00000000" w:rsidRPr="00C100C3" w:rsidRDefault="00362818" w:rsidP="00C100C3">
      <w:pPr>
        <w:pStyle w:val="PlainText"/>
        <w:rPr>
          <w:rFonts w:ascii="Courier New" w:hAnsi="Courier New" w:cs="Courier New"/>
        </w:rPr>
      </w:pPr>
      <w:ins w:id="5220" w:author="Comparison" w:date="2013-05-05T19:43:00Z">
        <w:r w:rsidRPr="00AA4B48">
          <w:rPr>
            <w:rFonts w:ascii="Courier New" w:hAnsi="Courier New" w:cs="Courier New"/>
          </w:rPr>
          <w:t>¦</w:t>
        </w:r>
      </w:ins>
      <w:del w:id="5221" w:author="Comparison" w:date="2013-05-05T19:43:00Z">
        <w:r w:rsidRPr="00C100C3">
          <w:rPr>
            <w:rFonts w:ascii="Courier New" w:hAnsi="Courier New" w:cs="Courier New"/>
          </w:rPr>
          <w:delText>.||</w:delText>
        </w:r>
      </w:del>
      <w:r w:rsidRPr="00C100C3">
        <w:rPr>
          <w:rFonts w:ascii="Courier New" w:hAnsi="Courier New" w:cs="Courier New"/>
        </w:rPr>
        <w:t xml:space="preserve"> This is very plainl</w:t>
      </w:r>
      <w:r w:rsidRPr="00C100C3">
        <w:rPr>
          <w:rFonts w:ascii="Courier New" w:hAnsi="Courier New" w:cs="Courier New"/>
        </w:rPr>
        <w:t xml:space="preserve">y the position of our brother, M. Foulquier. For he complains that the authority of the elders is made to rest solely on this nomination by men, when they say that without it they could not obey them. And without denying that at first they were officially </w:t>
      </w:r>
      <w:r w:rsidRPr="00C100C3">
        <w:rPr>
          <w:rFonts w:ascii="Courier New" w:hAnsi="Courier New" w:cs="Courier New"/>
        </w:rPr>
        <w:t>set up, it is none the less a very evil principle to say, in the case where God had appointed them, that they could not obey them if man had not had a share in their appointment; for that is to substitute obedience on the ground of a human right for the sp</w:t>
      </w:r>
      <w:r w:rsidRPr="00C100C3">
        <w:rPr>
          <w:rFonts w:ascii="Courier New" w:hAnsi="Courier New" w:cs="Courier New"/>
        </w:rPr>
        <w:t>iritual and scriptural obedience of a new heart. I point out here an inconsistency which has been imputed to me, because, on the one hand, I desire to recognize them when manifested, and that, on the other hand, man has neither the discernment nor the auth</w:t>
      </w:r>
      <w:r w:rsidRPr="00C100C3">
        <w:rPr>
          <w:rFonts w:ascii="Courier New" w:hAnsi="Courier New" w:cs="Courier New"/>
        </w:rPr>
        <w:t>ority necessary to nominate them. There is none. To recognize is a humble, fitting act</w:t>
      </w:r>
      <w:ins w:id="5222" w:author="Comparison" w:date="2013-05-05T19:43:00Z">
        <w:r w:rsidRPr="00AA4B48">
          <w:rPr>
            <w:rFonts w:ascii="Courier New" w:hAnsi="Courier New" w:cs="Courier New"/>
          </w:rPr>
          <w:t xml:space="preserve"> -- </w:t>
        </w:r>
      </w:ins>
      <w:del w:id="5223" w:author="Comparison" w:date="2013-05-05T19:43:00Z">
        <w:r w:rsidRPr="00C100C3">
          <w:rPr>
            <w:rFonts w:ascii="Courier New" w:hAnsi="Courier New" w:cs="Courier New"/>
          </w:rPr>
          <w:delText>&amp;#8212;</w:delText>
        </w:r>
      </w:del>
      <w:r w:rsidRPr="00C100C3">
        <w:rPr>
          <w:rFonts w:ascii="Courier New" w:hAnsi="Courier New" w:cs="Courier New"/>
        </w:rPr>
        <w:t>it is the duty of every believer, when he sees any work of God. To nominate, is an act of authority. When the thing is manifested, it needs no discernment, and I r</w:t>
      </w:r>
      <w:r w:rsidRPr="00C100C3">
        <w:rPr>
          <w:rFonts w:ascii="Courier New" w:hAnsi="Courier New" w:cs="Courier New"/>
        </w:rPr>
        <w:t>ecognize it; but to exercise an act of authority in placing men in that position, I have need of discernment. If I find in a bad soil splendid harvests, or peace amongst a disturbed population, I at once recognize of course the good farmer, the able ruler.</w:t>
      </w:r>
      <w:r w:rsidRPr="00C100C3">
        <w:rPr>
          <w:rFonts w:ascii="Courier New" w:hAnsi="Courier New" w:cs="Courier New"/>
        </w:rPr>
        <w:t xml:space="preserve"> But to choose the manager of an estate or the president of a republic, I must needs understand agriculture or politics; further, I must know men; and finally, I must have the authority necessary thereto.</w:t>
      </w:r>
    </w:p>
    <w:p w14:paraId="5293BD82" w14:textId="3BC4E2C6" w:rsidR="00000000" w:rsidRPr="00C100C3" w:rsidRDefault="00362818" w:rsidP="00C100C3">
      <w:pPr>
        <w:pStyle w:val="PlainText"/>
        <w:rPr>
          <w:rFonts w:ascii="Courier New" w:hAnsi="Courier New" w:cs="Courier New"/>
        </w:rPr>
      </w:pPr>
      <w:ins w:id="5224" w:author="Comparison" w:date="2013-05-05T19:43:00Z">
        <w:r w:rsidRPr="00AA4B48">
          <w:rPr>
            <w:rFonts w:ascii="Courier New" w:hAnsi="Courier New" w:cs="Courier New"/>
          </w:rPr>
          <w:t>¦</w:t>
        </w:r>
      </w:ins>
      <w:del w:id="5225" w:author="Comparison" w:date="2013-05-05T19:43:00Z">
        <w:r w:rsidRPr="00C100C3">
          <w:rPr>
            <w:rFonts w:ascii="Courier New" w:hAnsi="Courier New" w:cs="Courier New"/>
          </w:rPr>
          <w:delText>|</w:delText>
        </w:r>
      </w:del>
      <w:r w:rsidRPr="00C100C3">
        <w:rPr>
          <w:rFonts w:ascii="Courier New" w:hAnsi="Courier New" w:cs="Courier New"/>
        </w:rPr>
        <w:t xml:space="preserve"> Is the Church capable, after abandoning its norm</w:t>
      </w:r>
      <w:r w:rsidRPr="00C100C3">
        <w:rPr>
          <w:rFonts w:ascii="Courier New" w:hAnsi="Courier New" w:cs="Courier New"/>
        </w:rPr>
        <w:t>al position and its primitive rules, after having committed this sin, to re-enter as of right into that position and to re-establish all that the rules, long ago abandoned, had established, without taking account either of its failure or of the ruin conseq</w:t>
      </w:r>
      <w:r w:rsidRPr="00C100C3">
        <w:rPr>
          <w:rFonts w:ascii="Courier New" w:hAnsi="Courier New" w:cs="Courier New"/>
        </w:rPr>
        <w:t>uent thereon?</w:t>
      </w:r>
      <w:ins w:id="5226" w:author="Comparison" w:date="2013-05-05T19:43:00Z">
        <w:r w:rsidRPr="00AA4B48">
          <w:rPr>
            <w:rFonts w:ascii="Courier New" w:hAnsi="Courier New" w:cs="Courier New"/>
          </w:rPr>
          <w:t xml:space="preserve"> &lt;p&gt;</w:t>
        </w:r>
      </w:ins>
      <w:r w:rsidRPr="00C100C3">
        <w:rPr>
          <w:rFonts w:ascii="Courier New" w:hAnsi="Courier New" w:cs="Courier New"/>
        </w:rPr>
        <w:t xml:space="preserve">The question, as I have stated it (and the whole is there) makes us understand without any difficulty the sentence of our brother, M. Foulquier. </w:t>
      </w:r>
      <w:ins w:id="5227" w:author="Comparison" w:date="2013-05-05T19:43:00Z">
        <w:r w:rsidRPr="00AA4B48">
          <w:rPr>
            <w:rFonts w:ascii="Courier New" w:hAnsi="Courier New" w:cs="Courier New"/>
          </w:rPr>
          <w:t>"</w:t>
        </w:r>
      </w:ins>
      <w:del w:id="5228" w:author="Comparison" w:date="2013-05-05T19:43:00Z">
        <w:r w:rsidRPr="00C100C3">
          <w:rPr>
            <w:rFonts w:ascii="Courier New" w:hAnsi="Courier New" w:cs="Courier New"/>
          </w:rPr>
          <w:delText>&amp;#8220;</w:delText>
        </w:r>
      </w:del>
      <w:r w:rsidRPr="00C100C3">
        <w:rPr>
          <w:rFonts w:ascii="Courier New" w:hAnsi="Courier New" w:cs="Courier New"/>
        </w:rPr>
        <w:t>Even had there been a positive commandment, I should not submit thereto, bearing in mind th</w:t>
      </w:r>
      <w:r w:rsidRPr="00C100C3">
        <w:rPr>
          <w:rFonts w:ascii="Courier New" w:hAnsi="Courier New" w:cs="Courier New"/>
        </w:rPr>
        <w:t>e state of the Church</w:t>
      </w:r>
      <w:ins w:id="5229" w:author="Comparison" w:date="2013-05-05T19:43:00Z">
        <w:r w:rsidRPr="00AA4B48">
          <w:rPr>
            <w:rFonts w:ascii="Courier New" w:hAnsi="Courier New" w:cs="Courier New"/>
          </w:rPr>
          <w:t>."</w:t>
        </w:r>
      </w:ins>
      <w:del w:id="5230" w:author="Comparison" w:date="2013-05-05T19:43:00Z">
        <w:r w:rsidRPr="00C100C3">
          <w:rPr>
            <w:rFonts w:ascii="Courier New" w:hAnsi="Courier New" w:cs="Courier New"/>
          </w:rPr>
          <w:delText>.&amp;#8221;</w:delText>
        </w:r>
      </w:del>
      <w:r w:rsidRPr="00C100C3">
        <w:rPr>
          <w:rFonts w:ascii="Courier New" w:hAnsi="Courier New" w:cs="Courier New"/>
        </w:rPr>
        <w:t xml:space="preserve"> The form of the statement seems to me faulty, inasmuch as it gives an idea of a refusal of the will to submit</w:t>
      </w:r>
      <w:ins w:id="5231" w:author="Comparison" w:date="2013-05-05T19:43:00Z">
        <w:r w:rsidRPr="00AA4B48">
          <w:rPr>
            <w:rFonts w:ascii="Courier New" w:hAnsi="Courier New" w:cs="Courier New"/>
          </w:rPr>
          <w:t>;</w:t>
        </w:r>
      </w:ins>
      <w:del w:id="5232" w:author="Comparison" w:date="2013-05-05T19:43:00Z">
        <w:r w:rsidRPr="00C100C3">
          <w:rPr>
            <w:rFonts w:ascii="Courier New" w:hAnsi="Courier New" w:cs="Courier New"/>
          </w:rPr>
          <w:delText>*;*</w:delText>
        </w:r>
      </w:del>
      <w:r w:rsidRPr="00C100C3">
        <w:rPr>
          <w:rFonts w:ascii="Courier New" w:hAnsi="Courier New" w:cs="Courier New"/>
        </w:rPr>
        <w:t xml:space="preserve"> but its sense is very clear, namely, that the actual state of the Church does not suffer the accomplishment of th</w:t>
      </w:r>
      <w:r w:rsidRPr="00C100C3">
        <w:rPr>
          <w:rFonts w:ascii="Courier New" w:hAnsi="Courier New" w:cs="Courier New"/>
        </w:rPr>
        <w:t>at which such a commandment demands, if it exists in the word, and that in the case where, under the pretence of obedience, elders are pretended to be set up in compliance with such a commandment, he could not submit to it, because of the state of the Chur</w:t>
      </w:r>
      <w:r w:rsidRPr="00C100C3">
        <w:rPr>
          <w:rFonts w:ascii="Courier New" w:hAnsi="Courier New" w:cs="Courier New"/>
        </w:rPr>
        <w:t>ch</w:t>
      </w:r>
      <w:ins w:id="5233" w:author="Comparison" w:date="2013-05-05T19:43:00Z">
        <w:r w:rsidRPr="00AA4B48">
          <w:rPr>
            <w:rFonts w:ascii="Courier New" w:hAnsi="Courier New" w:cs="Courier New"/>
          </w:rPr>
          <w:t xml:space="preserve"> -- </w:t>
        </w:r>
      </w:ins>
      <w:del w:id="5234" w:author="Comparison" w:date="2013-05-05T19:43:00Z">
        <w:r w:rsidRPr="00C100C3">
          <w:rPr>
            <w:rFonts w:ascii="Courier New" w:hAnsi="Courier New" w:cs="Courier New"/>
          </w:rPr>
          <w:delText>&amp;#8212;</w:delText>
        </w:r>
      </w:del>
      <w:r w:rsidRPr="00C100C3">
        <w:rPr>
          <w:rFonts w:ascii="Courier New" w:hAnsi="Courier New" w:cs="Courier New"/>
        </w:rPr>
        <w:t>a reason expressed, moreover, by our brother in a thoroughly explicit manner. The authority of the word is nowise brought in question. That this expression might, for the moment, startle an upright soul, ignorant of what was in question, I can wel</w:t>
      </w:r>
      <w:r w:rsidRPr="00C100C3">
        <w:rPr>
          <w:rFonts w:ascii="Courier New" w:hAnsi="Courier New" w:cs="Courier New"/>
        </w:rPr>
        <w:t>l understand: and</w:t>
      </w:r>
      <w:del w:id="5235" w:author="Comparison" w:date="2013-05-05T19:43:00Z">
        <w:r w:rsidRPr="00C100C3">
          <w:rPr>
            <w:rFonts w:ascii="Courier New" w:hAnsi="Courier New" w:cs="Courier New"/>
          </w:rPr>
          <w:delText>.</w:delText>
        </w:r>
      </w:del>
      <w:r w:rsidRPr="00C100C3">
        <w:rPr>
          <w:rFonts w:ascii="Courier New" w:hAnsi="Courier New" w:cs="Courier New"/>
        </w:rPr>
        <w:t xml:space="preserve"> it would have been desirable that our brother, M. Foulquier, had paid attention to it. Nevertheless the sense is plain. The manuscript of our brother, M. Foulquier, published by the author of the tract, </w:t>
      </w:r>
      <w:ins w:id="5236" w:author="Comparison" w:date="2013-05-05T19:43:00Z">
        <w:r w:rsidRPr="00AA4B48">
          <w:rPr>
            <w:rFonts w:ascii="Courier New" w:hAnsi="Courier New" w:cs="Courier New"/>
          </w:rPr>
          <w:t>"</w:t>
        </w:r>
      </w:ins>
      <w:del w:id="5237" w:author="Comparison" w:date="2013-05-05T19:43:00Z">
        <w:r w:rsidRPr="00C100C3">
          <w:rPr>
            <w:rFonts w:ascii="Courier New" w:hAnsi="Courier New" w:cs="Courier New"/>
          </w:rPr>
          <w:delText>&amp;#8220;</w:delText>
        </w:r>
      </w:del>
      <w:r w:rsidRPr="00C100C3">
        <w:rPr>
          <w:rFonts w:ascii="Courier New" w:hAnsi="Courier New" w:cs="Courier New"/>
        </w:rPr>
        <w:t>Are Elders to be establishe</w:t>
      </w:r>
      <w:r w:rsidRPr="00C100C3">
        <w:rPr>
          <w:rFonts w:ascii="Courier New" w:hAnsi="Courier New" w:cs="Courier New"/>
        </w:rPr>
        <w:t>d</w:t>
      </w:r>
      <w:ins w:id="5238" w:author="Comparison" w:date="2013-05-05T19:43:00Z">
        <w:r w:rsidRPr="00AA4B48">
          <w:rPr>
            <w:rFonts w:ascii="Courier New" w:hAnsi="Courier New" w:cs="Courier New"/>
          </w:rPr>
          <w:t>?"</w:t>
        </w:r>
      </w:ins>
      <w:del w:id="5239" w:author="Comparison" w:date="2013-05-05T19:43:00Z">
        <w:r w:rsidRPr="00C100C3">
          <w:rPr>
            <w:rFonts w:ascii="Courier New" w:hAnsi="Courier New" w:cs="Courier New"/>
          </w:rPr>
          <w:delText>?&amp;#8221;</w:delText>
        </w:r>
      </w:del>
      <w:r w:rsidRPr="00C100C3">
        <w:rPr>
          <w:rFonts w:ascii="Courier New" w:hAnsi="Courier New" w:cs="Courier New"/>
        </w:rPr>
        <w:t xml:space="preserve"> alludes to the passage found fault with, to that which had been said in a public conference, and relates but a portion of it. Further, all are agreed with respect to what was said. Our brother, Foulquier, told me that he added, </w:t>
      </w:r>
      <w:ins w:id="5240" w:author="Comparison" w:date="2013-05-05T19:43:00Z">
        <w:r w:rsidRPr="00AA4B48">
          <w:rPr>
            <w:rFonts w:ascii="Courier New" w:hAnsi="Courier New" w:cs="Courier New"/>
          </w:rPr>
          <w:t>"</w:t>
        </w:r>
      </w:ins>
      <w:del w:id="5241" w:author="Comparison" w:date="2013-05-05T19:43:00Z">
        <w:r w:rsidRPr="00C100C3">
          <w:rPr>
            <w:rFonts w:ascii="Courier New" w:hAnsi="Courier New" w:cs="Courier New"/>
          </w:rPr>
          <w:delText>&amp;#8220;</w:delText>
        </w:r>
      </w:del>
      <w:r w:rsidRPr="00C100C3">
        <w:rPr>
          <w:rFonts w:ascii="Courier New" w:hAnsi="Courier New" w:cs="Courier New"/>
        </w:rPr>
        <w:t>It is but a</w:t>
      </w:r>
      <w:r w:rsidRPr="00C100C3">
        <w:rPr>
          <w:rFonts w:ascii="Courier New" w:hAnsi="Courier New" w:cs="Courier New"/>
        </w:rPr>
        <w:t xml:space="preserve"> re-establishment of the clergy</w:t>
      </w:r>
      <w:ins w:id="5242" w:author="Comparison" w:date="2013-05-05T19:43:00Z">
        <w:r w:rsidRPr="00AA4B48">
          <w:rPr>
            <w:rFonts w:ascii="Courier New" w:hAnsi="Courier New" w:cs="Courier New"/>
          </w:rPr>
          <w:t>." &lt;p&gt;</w:t>
        </w:r>
      </w:ins>
      <w:del w:id="5243" w:author="Comparison" w:date="2013-05-05T19:43:00Z">
        <w:r w:rsidRPr="00C100C3">
          <w:rPr>
            <w:rFonts w:ascii="Courier New" w:hAnsi="Courier New" w:cs="Courier New"/>
          </w:rPr>
          <w:delText>.&amp;#8221;</w:delText>
        </w:r>
      </w:del>
      <w:r w:rsidRPr="00C100C3">
        <w:rPr>
          <w:rFonts w:ascii="Courier New" w:hAnsi="Courier New" w:cs="Courier New"/>
        </w:rPr>
        <w:t>We must remember that those words, on the occasion on which they were so exclaimed against as blasphemous, were spoken at the end of a long discussion on the establishment of elders, as if there had been in the word o</w:t>
      </w:r>
      <w:r w:rsidRPr="00C100C3">
        <w:rPr>
          <w:rFonts w:ascii="Courier New" w:hAnsi="Courier New" w:cs="Courier New"/>
        </w:rPr>
        <w:t xml:space="preserve">f God a formal command to that effect. And it was after a discussion on details, on the question of ascertaining if any command to elect elders existed, that Foulquier said, </w:t>
      </w:r>
      <w:ins w:id="5244" w:author="Comparison" w:date="2013-05-05T19:43:00Z">
        <w:r w:rsidRPr="00AA4B48">
          <w:rPr>
            <w:rFonts w:ascii="Courier New" w:hAnsi="Courier New" w:cs="Courier New"/>
          </w:rPr>
          <w:t>"</w:t>
        </w:r>
      </w:ins>
      <w:del w:id="5245" w:author="Comparison" w:date="2013-05-05T19:43:00Z">
        <w:r w:rsidRPr="00C100C3">
          <w:rPr>
            <w:rFonts w:ascii="Courier New" w:hAnsi="Courier New" w:cs="Courier New"/>
          </w:rPr>
          <w:delText>&amp;#8220;</w:delText>
        </w:r>
      </w:del>
      <w:r w:rsidRPr="00C100C3">
        <w:rPr>
          <w:rFonts w:ascii="Courier New" w:hAnsi="Courier New" w:cs="Courier New"/>
        </w:rPr>
        <w:t>Even had there</w:t>
      </w:r>
      <w:ins w:id="5246" w:author="Comparison" w:date="2013-05-05T19:43:00Z">
        <w:r w:rsidRPr="00AA4B48">
          <w:rPr>
            <w:rFonts w:ascii="Courier New" w:hAnsi="Courier New" w:cs="Courier New"/>
          </w:rPr>
          <w:t xml:space="preserve"> ...</w:t>
        </w:r>
      </w:ins>
      <w:del w:id="5247" w:author="Comparison" w:date="2013-05-05T19:43:00Z">
        <w:r w:rsidRPr="00C100C3">
          <w:rPr>
            <w:rFonts w:ascii="Courier New" w:hAnsi="Courier New" w:cs="Courier New"/>
          </w:rPr>
          <w:delText>&amp;#8230;</w:delText>
        </w:r>
      </w:del>
      <w:r w:rsidRPr="00C100C3">
        <w:rPr>
          <w:rFonts w:ascii="Courier New" w:hAnsi="Courier New" w:cs="Courier New"/>
        </w:rPr>
        <w:t xml:space="preserve"> bearing in mind the state of the Church</w:t>
      </w:r>
      <w:ins w:id="5248" w:author="Comparison" w:date="2013-05-05T19:43:00Z">
        <w:r w:rsidRPr="00AA4B48">
          <w:rPr>
            <w:rFonts w:ascii="Courier New" w:hAnsi="Courier New" w:cs="Courier New"/>
          </w:rPr>
          <w:t>."</w:t>
        </w:r>
      </w:ins>
      <w:del w:id="5249" w:author="Comparison" w:date="2013-05-05T19:43:00Z">
        <w:r w:rsidRPr="00C100C3">
          <w:rPr>
            <w:rFonts w:ascii="Courier New" w:hAnsi="Courier New" w:cs="Courier New"/>
          </w:rPr>
          <w:delText>.&amp;#8221;</w:delText>
        </w:r>
      </w:del>
      <w:r w:rsidRPr="00C100C3">
        <w:rPr>
          <w:rFonts w:ascii="Courier New" w:hAnsi="Courier New" w:cs="Courier New"/>
        </w:rPr>
        <w:t xml:space="preserve"> Howev</w:t>
      </w:r>
      <w:r w:rsidRPr="00C100C3">
        <w:rPr>
          <w:rFonts w:ascii="Courier New" w:hAnsi="Courier New" w:cs="Courier New"/>
        </w:rPr>
        <w:t xml:space="preserve">er faulty the expression may have been (and I admit it), I scarcely understand for my part how, if any honestly desired to understand it, he could have misunderstood it, taking into account the subject which then occupied them, and the expressed reason, </w:t>
      </w:r>
      <w:ins w:id="5250" w:author="Comparison" w:date="2013-05-05T19:43:00Z">
        <w:r w:rsidRPr="00AA4B48">
          <w:rPr>
            <w:rFonts w:ascii="Courier New" w:hAnsi="Courier New" w:cs="Courier New"/>
          </w:rPr>
          <w:t>"</w:t>
        </w:r>
      </w:ins>
      <w:del w:id="5251" w:author="Comparison" w:date="2013-05-05T19:43:00Z">
        <w:r w:rsidRPr="00C100C3">
          <w:rPr>
            <w:rFonts w:ascii="Courier New" w:hAnsi="Courier New" w:cs="Courier New"/>
          </w:rPr>
          <w:delText>&amp;#</w:delText>
        </w:r>
        <w:r w:rsidRPr="00C100C3">
          <w:rPr>
            <w:rFonts w:ascii="Courier New" w:hAnsi="Courier New" w:cs="Courier New"/>
          </w:rPr>
          <w:delText>8220;</w:delText>
        </w:r>
      </w:del>
      <w:r w:rsidRPr="00C100C3">
        <w:rPr>
          <w:rFonts w:ascii="Courier New" w:hAnsi="Courier New" w:cs="Courier New"/>
        </w:rPr>
        <w:t>bearing in mind the state of the Church</w:t>
      </w:r>
      <w:ins w:id="5252" w:author="Comparison" w:date="2013-05-05T19:43:00Z">
        <w:r w:rsidRPr="00AA4B48">
          <w:rPr>
            <w:rFonts w:ascii="Courier New" w:hAnsi="Courier New" w:cs="Courier New"/>
          </w:rPr>
          <w:t>."</w:t>
        </w:r>
      </w:ins>
      <w:del w:id="5253" w:author="Comparison" w:date="2013-05-05T19:43:00Z">
        <w:r w:rsidRPr="00C100C3">
          <w:rPr>
            <w:rFonts w:ascii="Courier New" w:hAnsi="Courier New" w:cs="Courier New"/>
          </w:rPr>
          <w:delText>.&amp;#8221;</w:delText>
        </w:r>
      </w:del>
      <w:r w:rsidRPr="00C100C3">
        <w:rPr>
          <w:rFonts w:ascii="Courier New" w:hAnsi="Courier New" w:cs="Courier New"/>
        </w:rPr>
        <w:t xml:space="preserve"> At the very moment, our brother, M. Kaufmann, said that everyone knew that our brother, M. Foulquier, did not reject any command.</w:t>
      </w:r>
      <w:ins w:id="5254" w:author="Comparison" w:date="2013-05-05T19:43:00Z">
        <w:r w:rsidRPr="00AA4B48">
          <w:rPr>
            <w:rFonts w:ascii="Courier New" w:hAnsi="Courier New" w:cs="Courier New"/>
          </w:rPr>
          <w:t xml:space="preserve"> &lt;p&gt;</w:t>
        </w:r>
      </w:ins>
      <w:r w:rsidRPr="00C100C3">
        <w:rPr>
          <w:rFonts w:ascii="Courier New" w:hAnsi="Courier New" w:cs="Courier New"/>
        </w:rPr>
        <w:t xml:space="preserve">Having mentioned the tract </w:t>
      </w:r>
      <w:ins w:id="5255" w:author="Comparison" w:date="2013-05-05T19:43:00Z">
        <w:r w:rsidRPr="00AA4B48">
          <w:rPr>
            <w:rFonts w:ascii="Courier New" w:hAnsi="Courier New" w:cs="Courier New"/>
          </w:rPr>
          <w:t>"</w:t>
        </w:r>
      </w:ins>
      <w:del w:id="5256" w:author="Comparison" w:date="2013-05-05T19:43:00Z">
        <w:r w:rsidRPr="00C100C3">
          <w:rPr>
            <w:rFonts w:ascii="Courier New" w:hAnsi="Courier New" w:cs="Courier New"/>
          </w:rPr>
          <w:delText>&amp;#8220;</w:delText>
        </w:r>
      </w:del>
      <w:r w:rsidRPr="00C100C3">
        <w:rPr>
          <w:rFonts w:ascii="Courier New" w:hAnsi="Courier New" w:cs="Courier New"/>
        </w:rPr>
        <w:t>Are Elders to be established</w:t>
      </w:r>
      <w:ins w:id="5257" w:author="Comparison" w:date="2013-05-05T19:43:00Z">
        <w:r w:rsidRPr="00AA4B48">
          <w:rPr>
            <w:rFonts w:ascii="Courier New" w:hAnsi="Courier New" w:cs="Courier New"/>
          </w:rPr>
          <w:t>?"</w:t>
        </w:r>
      </w:ins>
      <w:del w:id="5258" w:author="Comparison" w:date="2013-05-05T19:43:00Z">
        <w:r w:rsidRPr="00C100C3">
          <w:rPr>
            <w:rFonts w:ascii="Courier New" w:hAnsi="Courier New" w:cs="Courier New"/>
          </w:rPr>
          <w:delText>?&amp;#8221;</w:delText>
        </w:r>
      </w:del>
      <w:r w:rsidRPr="00C100C3">
        <w:rPr>
          <w:rFonts w:ascii="Courier New" w:hAnsi="Courier New" w:cs="Courier New"/>
        </w:rPr>
        <w:t xml:space="preserve"> it </w:t>
      </w:r>
      <w:r w:rsidRPr="00C100C3">
        <w:rPr>
          <w:rFonts w:ascii="Courier New" w:hAnsi="Courier New" w:cs="Courier New"/>
        </w:rPr>
        <w:t>is needful to give some statement about the facts.</w:t>
      </w:r>
      <w:ins w:id="5259" w:author="Comparison" w:date="2013-05-05T19:43:00Z">
        <w:r w:rsidRPr="00AA4B48">
          <w:rPr>
            <w:rFonts w:ascii="Courier New" w:hAnsi="Courier New" w:cs="Courier New"/>
          </w:rPr>
          <w:t xml:space="preserve"> &lt;p&gt;</w:t>
        </w:r>
      </w:ins>
      <w:r w:rsidRPr="00C100C3">
        <w:rPr>
          <w:rFonts w:ascii="Courier New" w:hAnsi="Courier New" w:cs="Courier New"/>
        </w:rPr>
        <w:t>In alluding to some circumstances, the knowledge of which casts a light necessary to the understanding of the question which we are speaking of, I confine myself to that which is rendered indispensable by t</w:t>
      </w:r>
      <w:r w:rsidRPr="00C100C3">
        <w:rPr>
          <w:rFonts w:ascii="Courier New" w:hAnsi="Courier New" w:cs="Courier New"/>
        </w:rPr>
        <w:t>he tract in question.</w:t>
      </w:r>
      <w:ins w:id="5260" w:author="Comparison" w:date="2013-05-05T19:43:00Z">
        <w:r w:rsidRPr="00AA4B48">
          <w:rPr>
            <w:rFonts w:ascii="Courier New" w:hAnsi="Courier New" w:cs="Courier New"/>
          </w:rPr>
          <w:t xml:space="preserve"> &lt;p&gt;</w:t>
        </w:r>
      </w:ins>
      <w:r w:rsidRPr="00C100C3">
        <w:rPr>
          <w:rFonts w:ascii="Courier New" w:hAnsi="Courier New" w:cs="Courier New"/>
        </w:rPr>
        <w:t xml:space="preserve">From the opening of his tract the author declares that M. Foulquier has read the manuscript which he answers in an assembly of persons who share, like F., the opinions of Mr. Darby, and he adds, </w:t>
      </w:r>
      <w:ins w:id="5261" w:author="Comparison" w:date="2013-05-05T19:43:00Z">
        <w:r w:rsidRPr="00AA4B48">
          <w:rPr>
            <w:rFonts w:ascii="Courier New" w:hAnsi="Courier New" w:cs="Courier New"/>
          </w:rPr>
          <w:t>"</w:t>
        </w:r>
      </w:ins>
      <w:del w:id="5262" w:author="Comparison" w:date="2013-05-05T19:43:00Z">
        <w:r w:rsidRPr="00C100C3">
          <w:rPr>
            <w:rFonts w:ascii="Courier New" w:hAnsi="Courier New" w:cs="Courier New"/>
          </w:rPr>
          <w:delText>&amp;#8220;</w:delText>
        </w:r>
      </w:del>
      <w:r w:rsidRPr="00C100C3">
        <w:rPr>
          <w:rFonts w:ascii="Courier New" w:hAnsi="Courier New" w:cs="Courier New"/>
        </w:rPr>
        <w:t>None of these persons to our know</w:t>
      </w:r>
      <w:r w:rsidRPr="00C100C3">
        <w:rPr>
          <w:rFonts w:ascii="Courier New" w:hAnsi="Courier New" w:cs="Courier New"/>
        </w:rPr>
        <w:t>ledge either disavowed or contradicted it.</w:t>
      </w:r>
      <w:del w:id="5263" w:author="Comparison" w:date="2013-05-05T19:43:00Z">
        <w:r w:rsidRPr="00C100C3">
          <w:rPr>
            <w:rFonts w:ascii="Courier New" w:hAnsi="Courier New" w:cs="Courier New"/>
          </w:rPr>
          <w:delText xml:space="preserve"> </w:delText>
        </w:r>
      </w:del>
      <w:r w:rsidRPr="00C100C3">
        <w:rPr>
          <w:rFonts w:ascii="Courier New" w:hAnsi="Courier New" w:cs="Courier New"/>
        </w:rPr>
        <w:t xml:space="preserve">This silence </w:t>
      </w:r>
      <w:ins w:id="5264" w:author="Comparison" w:date="2013-05-05T19:43:00Z">
        <w:r w:rsidRPr="00AA4B48">
          <w:rPr>
            <w:rFonts w:ascii="Courier New" w:hAnsi="Courier New" w:cs="Courier New"/>
          </w:rPr>
          <w:t>...</w:t>
        </w:r>
      </w:ins>
      <w:del w:id="5265" w:author="Comparison" w:date="2013-05-05T19:43:00Z">
        <w:r w:rsidRPr="00C100C3">
          <w:rPr>
            <w:rFonts w:ascii="Courier New" w:hAnsi="Courier New" w:cs="Courier New"/>
          </w:rPr>
          <w:delText>&amp;#8230;</w:delText>
        </w:r>
      </w:del>
      <w:r w:rsidRPr="00C100C3">
        <w:rPr>
          <w:rFonts w:ascii="Courier New" w:hAnsi="Courier New" w:cs="Courier New"/>
        </w:rPr>
        <w:t xml:space="preserve"> authorises us perhaps to regard it as the more recent expression in Geneva of the principles of our brethren of </w:t>
      </w:r>
      <w:ins w:id="5266" w:author="Comparison" w:date="2013-05-05T19:43:00Z">
        <w:r w:rsidRPr="00AA4B48">
          <w:rPr>
            <w:rFonts w:ascii="Courier New" w:hAnsi="Courier New" w:cs="Courier New"/>
          </w:rPr>
          <w:t>L'Ile." &lt;p&gt;</w:t>
        </w:r>
      </w:ins>
      <w:del w:id="5267" w:author="Comparison" w:date="2013-05-05T19:43:00Z">
        <w:r w:rsidRPr="00C100C3">
          <w:rPr>
            <w:rFonts w:ascii="Courier New" w:hAnsi="Courier New" w:cs="Courier New"/>
          </w:rPr>
          <w:delText>L&amp;#8217;Ile.&amp;#8221;</w:delText>
        </w:r>
      </w:del>
      <w:r w:rsidRPr="00C100C3">
        <w:rPr>
          <w:rFonts w:ascii="Courier New" w:hAnsi="Courier New" w:cs="Courier New"/>
        </w:rPr>
        <w:t>This explains to us what the author means by an assembly, and</w:t>
      </w:r>
      <w:r w:rsidRPr="00C100C3">
        <w:rPr>
          <w:rFonts w:ascii="Courier New" w:hAnsi="Courier New" w:cs="Courier New"/>
        </w:rPr>
        <w:t xml:space="preserve"> his desire to make the responsibility of the manuscript of M. Foulquier recoil on brethren.</w:t>
      </w:r>
      <w:ins w:id="5268" w:author="Comparison" w:date="2013-05-05T19:43:00Z">
        <w:r w:rsidRPr="00AA4B48">
          <w:rPr>
            <w:rFonts w:ascii="Courier New" w:hAnsi="Courier New" w:cs="Courier New"/>
          </w:rPr>
          <w:t xml:space="preserve"> &lt;p&gt;</w:t>
        </w:r>
      </w:ins>
      <w:r w:rsidRPr="00C100C3">
        <w:rPr>
          <w:rFonts w:ascii="Courier New" w:hAnsi="Courier New" w:cs="Courier New"/>
        </w:rPr>
        <w:t>Here are the facts</w:t>
      </w:r>
      <w:ins w:id="5269" w:author="Comparison" w:date="2013-05-05T19:43:00Z">
        <w:r w:rsidRPr="00AA4B48">
          <w:rPr>
            <w:rFonts w:ascii="Courier New" w:hAnsi="Courier New" w:cs="Courier New"/>
          </w:rPr>
          <w:t>: -- &lt;br&gt;</w:t>
        </w:r>
      </w:ins>
      <w:del w:id="5270" w:author="Comparison" w:date="2013-05-05T19:43:00Z">
        <w:r w:rsidRPr="00C100C3">
          <w:rPr>
            <w:rFonts w:ascii="Courier New" w:hAnsi="Courier New" w:cs="Courier New"/>
          </w:rPr>
          <w:delText>:&amp;#8212;</w:delText>
        </w:r>
      </w:del>
      <w:r w:rsidRPr="00C100C3">
        <w:rPr>
          <w:rFonts w:ascii="Courier New" w:hAnsi="Courier New" w:cs="Courier New"/>
        </w:rPr>
        <w:t>This manuscript was never read either in the assembly of these brethren, or in any assembly, or in any meeting. Nor only this: the anonymo</w:t>
      </w:r>
      <w:r w:rsidRPr="00C100C3">
        <w:rPr>
          <w:rFonts w:ascii="Courier New" w:hAnsi="Courier New" w:cs="Courier New"/>
        </w:rPr>
        <w:t>us author had, in the presence of many persons with whom he sides, had conferences with some of these brethren, in which our brother, M. Guillaumet, who was occupied on this subject, had read a *totally different* treatise, intended to shew plainly the vie</w:t>
      </w:r>
      <w:r w:rsidRPr="00C100C3">
        <w:rPr>
          <w:rFonts w:ascii="Courier New" w:hAnsi="Courier New" w:cs="Courier New"/>
        </w:rPr>
        <w:t>ws of brethren on the point discussed. After the conferences the anonymous author had in his own hands the treatise of M. Guillaumet.</w:t>
      </w:r>
      <w:ins w:id="5271" w:author="Comparison" w:date="2013-05-05T19:43:00Z">
        <w:r w:rsidRPr="00AA4B48">
          <w:rPr>
            <w:rFonts w:ascii="Courier New" w:hAnsi="Courier New" w:cs="Courier New"/>
          </w:rPr>
          <w:t xml:space="preserve"> &lt;p&gt;</w:t>
        </w:r>
      </w:ins>
      <w:r w:rsidRPr="00C100C3">
        <w:rPr>
          <w:rFonts w:ascii="Courier New" w:hAnsi="Courier New" w:cs="Courier New"/>
        </w:rPr>
        <w:t>This is not all.</w:t>
      </w:r>
      <w:ins w:id="5272" w:author="Comparison" w:date="2013-05-05T19:43:00Z">
        <w:r w:rsidRPr="00AA4B48">
          <w:rPr>
            <w:rFonts w:ascii="Courier New" w:hAnsi="Courier New" w:cs="Courier New"/>
          </w:rPr>
          <w:t xml:space="preserve"> &lt;p&gt;</w:t>
        </w:r>
      </w:ins>
      <w:r w:rsidRPr="00C100C3">
        <w:rPr>
          <w:rFonts w:ascii="Courier New" w:hAnsi="Courier New" w:cs="Courier New"/>
        </w:rPr>
        <w:t>The anonymous author, returning on various occasions to the words of M. Foulquier, as unveiling the princip</w:t>
      </w:r>
      <w:r w:rsidRPr="00C100C3">
        <w:rPr>
          <w:rFonts w:ascii="Courier New" w:hAnsi="Courier New" w:cs="Courier New"/>
        </w:rPr>
        <w:t xml:space="preserve">les of the system and rendering the assembly of </w:t>
      </w:r>
      <w:ins w:id="5273" w:author="Comparison" w:date="2013-05-05T19:43:00Z">
        <w:r w:rsidRPr="00AA4B48">
          <w:rPr>
            <w:rFonts w:ascii="Courier New" w:hAnsi="Courier New" w:cs="Courier New"/>
          </w:rPr>
          <w:t>L'Ile</w:t>
        </w:r>
      </w:ins>
      <w:del w:id="5274" w:author="Comparison" w:date="2013-05-05T19:43:00Z">
        <w:r w:rsidRPr="00C100C3">
          <w:rPr>
            <w:rFonts w:ascii="Courier New" w:hAnsi="Courier New" w:cs="Courier New"/>
          </w:rPr>
          <w:delText>L&amp;#8217;lle</w:delText>
        </w:r>
      </w:del>
      <w:r w:rsidRPr="00C100C3">
        <w:rPr>
          <w:rFonts w:ascii="Courier New" w:hAnsi="Courier New" w:cs="Courier New"/>
        </w:rPr>
        <w:t xml:space="preserve"> responsible for the principle which he pretended to have found there, and which he denounced as a great sin, one who had been the chief organ of brethren in the conferences addressed the following</w:t>
      </w:r>
      <w:r w:rsidRPr="00C100C3">
        <w:rPr>
          <w:rFonts w:ascii="Courier New" w:hAnsi="Courier New" w:cs="Courier New"/>
        </w:rPr>
        <w:t xml:space="preserve"> note to him</w:t>
      </w:r>
      <w:ins w:id="5275" w:author="Comparison" w:date="2013-05-05T19:43:00Z">
        <w:r w:rsidRPr="00AA4B48">
          <w:rPr>
            <w:rFonts w:ascii="Courier New" w:hAnsi="Courier New" w:cs="Courier New"/>
          </w:rPr>
          <w:t>: &lt;p&gt;"</w:t>
        </w:r>
      </w:ins>
      <w:del w:id="5276" w:author="Comparison" w:date="2013-05-05T19:43:00Z">
        <w:r w:rsidRPr="00C100C3">
          <w:rPr>
            <w:rFonts w:ascii="Courier New" w:hAnsi="Courier New" w:cs="Courier New"/>
          </w:rPr>
          <w:delText>:&amp;#8212;&amp;#8220;</w:delText>
        </w:r>
      </w:del>
      <w:r w:rsidRPr="00C100C3">
        <w:rPr>
          <w:rFonts w:ascii="Courier New" w:hAnsi="Courier New" w:cs="Courier New"/>
        </w:rPr>
        <w:t>I have just learnt, with much sorrow, that the expression dropped by M. Foulquier, in our last conference, and which is quite personal to him, has been hawked about by many and put forward as a principle, and not only that, but a</w:t>
      </w:r>
      <w:r w:rsidRPr="00C100C3">
        <w:rPr>
          <w:rFonts w:ascii="Courier New" w:hAnsi="Courier New" w:cs="Courier New"/>
        </w:rPr>
        <w:t xml:space="preserve">s *the* principle of the assembly. I declare solemnly, that it is a notable calumny, and that the brethren of </w:t>
      </w:r>
      <w:ins w:id="5277" w:author="Comparison" w:date="2013-05-05T19:43:00Z">
        <w:r w:rsidRPr="00AA4B48">
          <w:rPr>
            <w:rFonts w:ascii="Courier New" w:hAnsi="Courier New" w:cs="Courier New"/>
          </w:rPr>
          <w:t>L'Ile</w:t>
        </w:r>
      </w:ins>
      <w:del w:id="5278" w:author="Comparison" w:date="2013-05-05T19:43:00Z">
        <w:r w:rsidRPr="00C100C3">
          <w:rPr>
            <w:rFonts w:ascii="Courier New" w:hAnsi="Courier New" w:cs="Courier New"/>
          </w:rPr>
          <w:delText>L&amp;#8217;lle</w:delText>
        </w:r>
      </w:del>
      <w:r w:rsidRPr="00C100C3">
        <w:rPr>
          <w:rFonts w:ascii="Courier New" w:hAnsi="Courier New" w:cs="Courier New"/>
        </w:rPr>
        <w:t xml:space="preserve"> walk leaning on the word of God and on nought but that word, rejecting all tradition and every human </w:t>
      </w:r>
      <w:ins w:id="5279" w:author="Comparison" w:date="2013-05-05T19:43:00Z">
        <w:r w:rsidRPr="00AA4B48">
          <w:rPr>
            <w:rFonts w:ascii="Courier New" w:hAnsi="Courier New" w:cs="Courier New"/>
          </w:rPr>
          <w:t>organisation</w:t>
        </w:r>
      </w:ins>
      <w:del w:id="5280" w:author="Comparison" w:date="2013-05-05T19:43:00Z">
        <w:r w:rsidRPr="00C100C3">
          <w:rPr>
            <w:rFonts w:ascii="Courier New" w:hAnsi="Courier New" w:cs="Courier New"/>
          </w:rPr>
          <w:delText>organization</w:delText>
        </w:r>
      </w:del>
      <w:r w:rsidRPr="00C100C3">
        <w:rPr>
          <w:rFonts w:ascii="Courier New" w:hAnsi="Courier New" w:cs="Courier New"/>
        </w:rPr>
        <w:t>. And, further, our b</w:t>
      </w:r>
      <w:r w:rsidRPr="00C100C3">
        <w:rPr>
          <w:rFonts w:ascii="Courier New" w:hAnsi="Courier New" w:cs="Courier New"/>
        </w:rPr>
        <w:t>rother has explained to me the sense which he gives to his words, a sense which is very far from resembling that which has been given them. He rejects not the command, but the application made of it. How great the difference! I beg you to give its due weig</w:t>
      </w:r>
      <w:r w:rsidRPr="00C100C3">
        <w:rPr>
          <w:rFonts w:ascii="Courier New" w:hAnsi="Courier New" w:cs="Courier New"/>
        </w:rPr>
        <w:t>ht to this note with brethren, in order to reassure them concerning our brother Foulquier. Adieu! in Him who has said we should pardon seventy times seven times, and who always does it to usward</w:t>
      </w:r>
      <w:ins w:id="5281" w:author="Comparison" w:date="2013-05-05T19:43:00Z">
        <w:r w:rsidRPr="00AA4B48">
          <w:rPr>
            <w:rFonts w:ascii="Courier New" w:hAnsi="Courier New" w:cs="Courier New"/>
          </w:rPr>
          <w:t>." &lt;p&gt;</w:t>
        </w:r>
      </w:ins>
      <w:del w:id="5282" w:author="Comparison" w:date="2013-05-05T19:43:00Z">
        <w:r w:rsidRPr="00C100C3">
          <w:rPr>
            <w:rFonts w:ascii="Courier New" w:hAnsi="Courier New" w:cs="Courier New"/>
          </w:rPr>
          <w:delText>.&amp;#8221;</w:delText>
        </w:r>
      </w:del>
      <w:r w:rsidRPr="00C100C3">
        <w:rPr>
          <w:rFonts w:ascii="Courier New" w:hAnsi="Courier New" w:cs="Courier New"/>
        </w:rPr>
        <w:t>This communication was made to the anonymous author lo</w:t>
      </w:r>
      <w:r w:rsidRPr="00C100C3">
        <w:rPr>
          <w:rFonts w:ascii="Courier New" w:hAnsi="Courier New" w:cs="Courier New"/>
        </w:rPr>
        <w:t>ng before the publication of his tract.</w:t>
      </w:r>
      <w:ins w:id="5283" w:author="Comparison" w:date="2013-05-05T19:43:00Z">
        <w:r w:rsidRPr="00AA4B48">
          <w:rPr>
            <w:rFonts w:ascii="Courier New" w:hAnsi="Courier New" w:cs="Courier New"/>
          </w:rPr>
          <w:t xml:space="preserve"> &lt;p&gt;</w:t>
        </w:r>
      </w:ins>
      <w:r w:rsidRPr="00C100C3">
        <w:rPr>
          <w:rFonts w:ascii="Courier New" w:hAnsi="Courier New" w:cs="Courier New"/>
        </w:rPr>
        <w:t>From the moment when the manuscript of Foulquier had fallen into his hands, he abandoned the treatise which had been read at the conference to occupy himself with this one. He published it, or if he will, he gave it a</w:t>
      </w:r>
      <w:r w:rsidRPr="00C100C3">
        <w:rPr>
          <w:rFonts w:ascii="Courier New" w:hAnsi="Courier New" w:cs="Courier New"/>
        </w:rPr>
        <w:t xml:space="preserve"> demi-publicity, without asking leave of M. Foulquier, without acquainting him of it, and stating without proof and without foundation that it had been read in an assembly of persons who shared the views of Mr. Darby, adding that no one had disavowed it or</w:t>
      </w:r>
      <w:r w:rsidRPr="00C100C3">
        <w:rPr>
          <w:rFonts w:ascii="Courier New" w:hAnsi="Courier New" w:cs="Courier New"/>
        </w:rPr>
        <w:t xml:space="preserve"> contradicted it.</w:t>
      </w:r>
      <w:ins w:id="5284" w:author="Comparison" w:date="2013-05-05T19:43:00Z">
        <w:r w:rsidRPr="00AA4B48">
          <w:rPr>
            <w:rFonts w:ascii="Courier New" w:hAnsi="Courier New" w:cs="Courier New"/>
          </w:rPr>
          <w:t xml:space="preserve"> &lt;p&gt;</w:t>
        </w:r>
      </w:ins>
      <w:r w:rsidRPr="00C100C3">
        <w:rPr>
          <w:rFonts w:ascii="Courier New" w:hAnsi="Courier New" w:cs="Courier New"/>
        </w:rPr>
        <w:t>As to the manuscript of our brother Foulquier, this is its origin and history</w:t>
      </w:r>
      <w:ins w:id="5285" w:author="Comparison" w:date="2013-05-05T19:43:00Z">
        <w:r w:rsidRPr="00AA4B48">
          <w:rPr>
            <w:rFonts w:ascii="Courier New" w:hAnsi="Courier New" w:cs="Courier New"/>
          </w:rPr>
          <w:t>: -- &lt;p&gt;</w:t>
        </w:r>
      </w:ins>
      <w:del w:id="5286" w:author="Comparison" w:date="2013-05-05T19:43:00Z">
        <w:r w:rsidRPr="00C100C3">
          <w:rPr>
            <w:rFonts w:ascii="Courier New" w:hAnsi="Courier New" w:cs="Courier New"/>
          </w:rPr>
          <w:delText>:&amp;#8212;</w:delText>
        </w:r>
      </w:del>
      <w:r w:rsidRPr="00C100C3">
        <w:rPr>
          <w:rFonts w:ascii="Courier New" w:hAnsi="Courier New" w:cs="Courier New"/>
        </w:rPr>
        <w:t xml:space="preserve">At the time when the brethren of </w:t>
      </w:r>
      <w:ins w:id="5287" w:author="Comparison" w:date="2013-05-05T19:43:00Z">
        <w:r w:rsidRPr="00AA4B48">
          <w:rPr>
            <w:rFonts w:ascii="Courier New" w:hAnsi="Courier New" w:cs="Courier New"/>
          </w:rPr>
          <w:t>L'Ile</w:t>
        </w:r>
      </w:ins>
      <w:del w:id="5288" w:author="Comparison" w:date="2013-05-05T19:43:00Z">
        <w:r w:rsidRPr="00C100C3">
          <w:rPr>
            <w:rFonts w:ascii="Courier New" w:hAnsi="Courier New" w:cs="Courier New"/>
          </w:rPr>
          <w:delText>L&amp;#8217;lle</w:delText>
        </w:r>
      </w:del>
      <w:r w:rsidRPr="00C100C3">
        <w:rPr>
          <w:rFonts w:ascii="Courier New" w:hAnsi="Courier New" w:cs="Courier New"/>
        </w:rPr>
        <w:t xml:space="preserve"> refused to take part in the proposed conferences, a brother, M.L., went to M. Foulquier to persuade them to g</w:t>
      </w:r>
      <w:r w:rsidRPr="00C100C3">
        <w:rPr>
          <w:rFonts w:ascii="Courier New" w:hAnsi="Courier New" w:cs="Courier New"/>
        </w:rPr>
        <w:t>o there, adding that they would not be clear of the blood of their brethren if they refused to make known to them the light they thought they possessed. On account of those words, Foulquier, after the conferences, shewed to M.L. a manuscript of some pages,</w:t>
      </w:r>
      <w:r w:rsidRPr="00C100C3">
        <w:rPr>
          <w:rFonts w:ascii="Courier New" w:hAnsi="Courier New" w:cs="Courier New"/>
        </w:rPr>
        <w:t xml:space="preserve"> to shew his general idea of the ways of God in regard to this question. Later, M.L. asked him if he might shew it to others. Foulquier replied that he might shew it to any one he wished, and that he, Foulquier, would do the same on his part. The anonymous</w:t>
      </w:r>
      <w:r w:rsidRPr="00C100C3">
        <w:rPr>
          <w:rFonts w:ascii="Courier New" w:hAnsi="Courier New" w:cs="Courier New"/>
        </w:rPr>
        <w:t xml:space="preserve"> author addressed himself to Foulquier himself on the subject of the words of which so much has been said, asking him at the same time if he followed the inspiration of the Spirit apart from the Bible. Foulquier replied</w:t>
      </w:r>
      <w:ins w:id="5289" w:author="Comparison" w:date="2013-05-05T19:43:00Z">
        <w:r w:rsidRPr="00AA4B48">
          <w:rPr>
            <w:rFonts w:ascii="Courier New" w:hAnsi="Courier New" w:cs="Courier New"/>
          </w:rPr>
          <w:t>,</w:t>
        </w:r>
      </w:ins>
      <w:del w:id="5290" w:author="Comparison" w:date="2013-05-05T19:43:00Z">
        <w:r w:rsidRPr="00C100C3">
          <w:rPr>
            <w:rFonts w:ascii="Courier New" w:hAnsi="Courier New" w:cs="Courier New"/>
          </w:rPr>
          <w:delText>.</w:delText>
        </w:r>
      </w:del>
      <w:r w:rsidRPr="00C100C3">
        <w:rPr>
          <w:rFonts w:ascii="Courier New" w:hAnsi="Courier New" w:cs="Courier New"/>
        </w:rPr>
        <w:t xml:space="preserve"> No; that he maintained nothing but </w:t>
      </w:r>
      <w:r w:rsidRPr="00C100C3">
        <w:rPr>
          <w:rFonts w:ascii="Courier New" w:hAnsi="Courier New" w:cs="Courier New"/>
        </w:rPr>
        <w:t>that which he believed authorized by the word; that he did not know how to express himself as well as he could wish. But that as to the root of the matter, he could not withdraw any part of it, and that, whatever might be its form, the objections of the an</w:t>
      </w:r>
      <w:r w:rsidRPr="00C100C3">
        <w:rPr>
          <w:rFonts w:ascii="Courier New" w:hAnsi="Courier New" w:cs="Courier New"/>
        </w:rPr>
        <w:t>onymous author would probably be nevertheless the same.</w:t>
      </w:r>
    </w:p>
    <w:p w14:paraId="08DA11C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w:t>
      </w:r>
      <w:del w:id="5291" w:author="Comparison" w:date="2013-05-05T19:43:00Z">
        <w:r w:rsidRPr="00C100C3">
          <w:rPr>
            <w:rFonts w:ascii="Courier New" w:hAnsi="Courier New" w:cs="Courier New"/>
          </w:rPr>
          <w:delText xml:space="preserve">pb </w:delText>
        </w:r>
      </w:del>
      <w:r w:rsidRPr="00C100C3">
        <w:rPr>
          <w:rFonts w:ascii="Courier New" w:hAnsi="Courier New" w:cs="Courier New"/>
        </w:rPr>
        <w:t>192}</w:t>
      </w:r>
    </w:p>
    <w:p w14:paraId="30E8A1D6" w14:textId="0B3C8CF7" w:rsidR="00000000" w:rsidRPr="00C100C3" w:rsidRDefault="00362818" w:rsidP="00C100C3">
      <w:pPr>
        <w:pStyle w:val="PlainText"/>
        <w:rPr>
          <w:rFonts w:ascii="Courier New" w:hAnsi="Courier New" w:cs="Courier New"/>
        </w:rPr>
      </w:pPr>
      <w:r w:rsidRPr="00C100C3">
        <w:rPr>
          <w:rFonts w:ascii="Courier New" w:hAnsi="Courier New" w:cs="Courier New"/>
        </w:rPr>
        <w:t>I say distinctly that I believe the root of the thought which has been called in question is perfectly right, and that the whole question is contained in it</w:t>
      </w:r>
      <w:ins w:id="5292" w:author="Comparison" w:date="2013-05-05T19:43:00Z">
        <w:r w:rsidRPr="00AA4B48">
          <w:rPr>
            <w:rFonts w:ascii="Courier New" w:hAnsi="Courier New" w:cs="Courier New"/>
          </w:rPr>
          <w:t xml:space="preserve"> -- </w:t>
        </w:r>
      </w:ins>
      <w:del w:id="5293" w:author="Comparison" w:date="2013-05-05T19:43:00Z">
        <w:r w:rsidRPr="00C100C3">
          <w:rPr>
            <w:rFonts w:ascii="Courier New" w:hAnsi="Courier New" w:cs="Courier New"/>
          </w:rPr>
          <w:delText>&amp;#8212;</w:delText>
        </w:r>
      </w:del>
      <w:r w:rsidRPr="00C100C3">
        <w:rPr>
          <w:rFonts w:ascii="Courier New" w:hAnsi="Courier New" w:cs="Courier New"/>
        </w:rPr>
        <w:t xml:space="preserve">a question too serious to </w:t>
      </w:r>
      <w:r w:rsidRPr="00C100C3">
        <w:rPr>
          <w:rFonts w:ascii="Courier New" w:hAnsi="Courier New" w:cs="Courier New"/>
        </w:rPr>
        <w:t>be</w:t>
      </w:r>
    </w:p>
    <w:p w14:paraId="67955E7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{193}</w:t>
      </w:r>
    </w:p>
    <w:p w14:paraId="6855DF42"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discarded by a mere personal discussion. The expression of it, it is true, was not accurate, and I think some fault may be found in that it had not been sufficiently weighed before</w:t>
      </w:r>
    </w:p>
    <w:p w14:paraId="4162D39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{194}</w:t>
      </w:r>
    </w:p>
    <w:p w14:paraId="075D6324" w14:textId="2CF89AB3" w:rsidR="00000000" w:rsidRPr="00C100C3" w:rsidRDefault="00362818" w:rsidP="00C100C3">
      <w:pPr>
        <w:pStyle w:val="PlainText"/>
        <w:rPr>
          <w:rFonts w:ascii="Courier New" w:hAnsi="Courier New" w:cs="Courier New"/>
        </w:rPr>
      </w:pPr>
      <w:r w:rsidRPr="00C100C3">
        <w:rPr>
          <w:rFonts w:ascii="Courier New" w:hAnsi="Courier New" w:cs="Courier New"/>
        </w:rPr>
        <w:t>God</w:t>
      </w:r>
      <w:ins w:id="5294" w:author="Comparison" w:date="2013-05-05T19:43:00Z">
        <w:r w:rsidRPr="00AA4B48">
          <w:rPr>
            <w:rFonts w:ascii="Courier New" w:hAnsi="Courier New" w:cs="Courier New"/>
          </w:rPr>
          <w:t>.¦</w:t>
        </w:r>
      </w:ins>
      <w:del w:id="5295" w:author="Comparison" w:date="2013-05-05T19:43:00Z">
        <w:r w:rsidRPr="00C100C3">
          <w:rPr>
            <w:rFonts w:ascii="Courier New" w:hAnsi="Courier New" w:cs="Courier New"/>
          </w:rPr>
          <w:delText>.|</w:delText>
        </w:r>
      </w:del>
      <w:r w:rsidRPr="00C100C3">
        <w:rPr>
          <w:rFonts w:ascii="Courier New" w:hAnsi="Courier New" w:cs="Courier New"/>
        </w:rPr>
        <w:t xml:space="preserve"> But I think that to reject the thought is a mark o</w:t>
      </w:r>
      <w:r w:rsidRPr="00C100C3">
        <w:rPr>
          <w:rFonts w:ascii="Courier New" w:hAnsi="Courier New" w:cs="Courier New"/>
        </w:rPr>
        <w:t>f want of conscience and of heart toward God.</w:t>
      </w:r>
    </w:p>
    <w:p w14:paraId="24B1108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It seems to me to be the pretentiousness of human pride at the time when God calls for humiliation and self-abasement. If, in such a state, one had felt willing to own in fact and in heart those whom God had m</w:t>
      </w:r>
      <w:r w:rsidRPr="00C100C3">
        <w:rPr>
          <w:rFonts w:ascii="Courier New" w:hAnsi="Courier New" w:cs="Courier New"/>
        </w:rPr>
        <w:t xml:space="preserve">anifested to be true elders in the midst of all the flock of God at Geneva, I could but have rejoiced at it. Souls alas! have not come to that yet. What has been done is far removed from that. It is said by them that they </w:t>
      </w:r>
      <w:del w:id="5296" w:author="Comparison" w:date="2013-05-05T19:43:00Z">
        <w:r w:rsidRPr="00C100C3">
          <w:rPr>
            <w:rFonts w:ascii="Courier New" w:hAnsi="Courier New" w:cs="Courier New"/>
          </w:rPr>
          <w:delText>*</w:delText>
        </w:r>
      </w:del>
      <w:r w:rsidRPr="00C100C3">
        <w:rPr>
          <w:rFonts w:ascii="Courier New" w:hAnsi="Courier New" w:cs="Courier New"/>
        </w:rPr>
        <w:t>cannot obey</w:t>
      </w:r>
      <w:del w:id="5297" w:author="Comparison" w:date="2013-05-05T19:43:00Z">
        <w:r w:rsidRPr="00C100C3">
          <w:rPr>
            <w:rFonts w:ascii="Courier New" w:hAnsi="Courier New" w:cs="Courier New"/>
          </w:rPr>
          <w:delText>*</w:delText>
        </w:r>
      </w:del>
      <w:r w:rsidRPr="00C100C3">
        <w:rPr>
          <w:rFonts w:ascii="Courier New" w:hAnsi="Courier New" w:cs="Courier New"/>
        </w:rPr>
        <w:t xml:space="preserve"> their spiritual lead</w:t>
      </w:r>
      <w:r w:rsidRPr="00C100C3">
        <w:rPr>
          <w:rFonts w:ascii="Courier New" w:hAnsi="Courier New" w:cs="Courier New"/>
        </w:rPr>
        <w:t>ers, unless a preparatory commission and a popular election had established them as such. On what command is the existence of such commission founded? On what command does the election of that</w:t>
      </w:r>
    </w:p>
    <w:p w14:paraId="37D3EA94" w14:textId="29612811" w:rsidR="00000000" w:rsidRPr="00C100C3" w:rsidRDefault="00362818" w:rsidP="00C100C3">
      <w:pPr>
        <w:pStyle w:val="PlainText"/>
        <w:rPr>
          <w:rFonts w:ascii="Courier New" w:hAnsi="Courier New" w:cs="Courier New"/>
        </w:rPr>
      </w:pPr>
      <w:ins w:id="5298" w:author="Comparison" w:date="2013-05-05T19:43:00Z">
        <w:r w:rsidRPr="00AA4B48">
          <w:rPr>
            <w:rFonts w:ascii="Courier New" w:hAnsi="Courier New" w:cs="Courier New"/>
          </w:rPr>
          <w:t>¦</w:t>
        </w:r>
      </w:ins>
      <w:del w:id="5299" w:author="Comparison" w:date="2013-05-05T19:43:00Z">
        <w:r w:rsidRPr="00C100C3">
          <w:rPr>
            <w:rFonts w:ascii="Courier New" w:hAnsi="Courier New" w:cs="Courier New"/>
          </w:rPr>
          <w:delText>|</w:delText>
        </w:r>
      </w:del>
      <w:r w:rsidRPr="00C100C3">
        <w:rPr>
          <w:rFonts w:ascii="Courier New" w:hAnsi="Courier New" w:cs="Courier New"/>
        </w:rPr>
        <w:t xml:space="preserve"> When I speak of finding fault, I have no doubt but that faul</w:t>
      </w:r>
      <w:r w:rsidRPr="00C100C3">
        <w:rPr>
          <w:rFonts w:ascii="Courier New" w:hAnsi="Courier New" w:cs="Courier New"/>
        </w:rPr>
        <w:t>t may be found also with my words, but the expression quoted having been made so public, it becomes needful to give it its true weight, and not to approve that of which God does not approve.</w:t>
      </w:r>
      <w:ins w:id="5300" w:author="Comparison" w:date="2013-05-05T19:43:00Z">
        <w:r w:rsidRPr="00AA4B48">
          <w:rPr>
            <w:rFonts w:ascii="Courier New" w:hAnsi="Courier New" w:cs="Courier New"/>
          </w:rPr>
          <w:t xml:space="preserve"> &lt;p&gt;</w:t>
        </w:r>
      </w:ins>
      <w:r w:rsidRPr="00C100C3">
        <w:rPr>
          <w:rFonts w:ascii="Courier New" w:hAnsi="Courier New" w:cs="Courier New"/>
        </w:rPr>
        <w:t>Thus far had already passed through the press, when I received fro</w:t>
      </w:r>
      <w:r w:rsidRPr="00C100C3">
        <w:rPr>
          <w:rFonts w:ascii="Courier New" w:hAnsi="Courier New" w:cs="Courier New"/>
        </w:rPr>
        <w:t>m our brother, M. Foulquier, without my having in any way desired it, the following confession, entreating me to insert it in my tract. Many considerations made me hesitate to do so. Nevertheless, on the positive entreaty of our brother I did not feel myse</w:t>
      </w:r>
      <w:r w:rsidRPr="00C100C3">
        <w:rPr>
          <w:rFonts w:ascii="Courier New" w:hAnsi="Courier New" w:cs="Courier New"/>
        </w:rPr>
        <w:t>lf at liberty to refuse his request</w:t>
      </w:r>
      <w:del w:id="5301" w:author="Comparison" w:date="2013-05-05T19:43:00Z">
        <w:r w:rsidRPr="00C100C3">
          <w:rPr>
            <w:rFonts w:ascii="Courier New" w:hAnsi="Courier New" w:cs="Courier New"/>
          </w:rPr>
          <w:delText>.</w:delText>
        </w:r>
      </w:del>
      <w:r w:rsidRPr="00C100C3">
        <w:rPr>
          <w:rFonts w:ascii="Courier New" w:hAnsi="Courier New" w:cs="Courier New"/>
        </w:rPr>
        <w:t xml:space="preserve"> I confine myself then to yielding to his wish, without adding a single observation, but reserve to myself the right to express that which I think with regard to the whole matter, if the occasion demands it.</w:t>
      </w:r>
      <w:ins w:id="5302" w:author="Comparison" w:date="2013-05-05T19:43:00Z">
        <w:r w:rsidRPr="00AA4B48">
          <w:rPr>
            <w:rFonts w:ascii="Courier New" w:hAnsi="Courier New" w:cs="Courier New"/>
          </w:rPr>
          <w:t xml:space="preserve"> &lt;p&gt;</w:t>
        </w:r>
      </w:ins>
      <w:r w:rsidRPr="00C100C3">
        <w:rPr>
          <w:rFonts w:ascii="Courier New" w:hAnsi="Courier New" w:cs="Courier New"/>
        </w:rPr>
        <w:t xml:space="preserve">Here is what </w:t>
      </w:r>
      <w:r w:rsidRPr="00C100C3">
        <w:rPr>
          <w:rFonts w:ascii="Courier New" w:hAnsi="Courier New" w:cs="Courier New"/>
        </w:rPr>
        <w:t>our brother, M. Foulquier, says</w:t>
      </w:r>
      <w:ins w:id="5303" w:author="Comparison" w:date="2013-05-05T19:43:00Z">
        <w:r w:rsidRPr="00AA4B48">
          <w:rPr>
            <w:rFonts w:ascii="Courier New" w:hAnsi="Courier New" w:cs="Courier New"/>
          </w:rPr>
          <w:t>: -- &lt;p&gt;"</w:t>
        </w:r>
      </w:ins>
      <w:del w:id="5304" w:author="Comparison" w:date="2013-05-05T19:43:00Z">
        <w:r w:rsidRPr="00C100C3">
          <w:rPr>
            <w:rFonts w:ascii="Courier New" w:hAnsi="Courier New" w:cs="Courier New"/>
          </w:rPr>
          <w:delText>:&amp;#8212;&amp;#8220;</w:delText>
        </w:r>
      </w:del>
      <w:r w:rsidRPr="00C100C3">
        <w:rPr>
          <w:rFonts w:ascii="Courier New" w:hAnsi="Courier New" w:cs="Courier New"/>
        </w:rPr>
        <w:t>I acknowledge before the Lord who gives me light, and before His Church, that I have often been the cause of stumbling to many brethren by the inexactness of my words, and I ask pardon for them from all my bret</w:t>
      </w:r>
      <w:r w:rsidRPr="00C100C3">
        <w:rPr>
          <w:rFonts w:ascii="Courier New" w:hAnsi="Courier New" w:cs="Courier New"/>
        </w:rPr>
        <w:t>hren, publicly humbling myself for this evil which I have wrought, before Christ and all those who confess His name. I ask their prayers</w:t>
      </w:r>
      <w:ins w:id="5305" w:author="Comparison" w:date="2013-05-05T19:43:00Z">
        <w:r w:rsidRPr="00AA4B48">
          <w:rPr>
            <w:rFonts w:ascii="Courier New" w:hAnsi="Courier New" w:cs="Courier New"/>
          </w:rPr>
          <w:t>. &lt;p&gt;[*</w:t>
        </w:r>
      </w:ins>
      <w:del w:id="5306" w:author="Comparison" w:date="2013-05-05T19:43:00Z">
        <w:r w:rsidRPr="00C100C3">
          <w:rPr>
            <w:rFonts w:ascii="Courier New" w:hAnsi="Courier New" w:cs="Courier New"/>
          </w:rPr>
          <w:delText>.[*</w:delText>
        </w:r>
      </w:del>
      <w:r w:rsidRPr="00C100C3">
        <w:rPr>
          <w:rFonts w:ascii="Courier New" w:hAnsi="Courier New" w:cs="Courier New"/>
        </w:rPr>
        <w:t xml:space="preserve">Signed*] </w:t>
      </w:r>
      <w:ins w:id="5307" w:author="Comparison" w:date="2013-05-05T19:43:00Z">
        <w:r w:rsidRPr="00AA4B48">
          <w:rPr>
            <w:rFonts w:ascii="Courier New" w:hAnsi="Courier New" w:cs="Courier New"/>
          </w:rPr>
          <w:t>"</w:t>
        </w:r>
      </w:ins>
      <w:del w:id="5308" w:author="Comparison" w:date="2013-05-05T19:43:00Z">
        <w:r w:rsidRPr="00C100C3">
          <w:rPr>
            <w:rFonts w:ascii="Courier New" w:hAnsi="Courier New" w:cs="Courier New"/>
          </w:rPr>
          <w:delText>&amp;#8220;</w:delText>
        </w:r>
      </w:del>
      <w:r w:rsidRPr="00C100C3">
        <w:rPr>
          <w:rFonts w:ascii="Courier New" w:hAnsi="Courier New" w:cs="Courier New"/>
        </w:rPr>
        <w:t xml:space="preserve">J. </w:t>
      </w:r>
      <w:ins w:id="5309" w:author="Comparison" w:date="2013-05-05T19:43:00Z">
        <w:r w:rsidRPr="00AA4B48">
          <w:rPr>
            <w:rFonts w:ascii="Courier New" w:hAnsi="Courier New" w:cs="Courier New"/>
          </w:rPr>
          <w:t>Foulquier."</w:t>
        </w:r>
      </w:ins>
      <w:del w:id="5310" w:author="Comparison" w:date="2013-05-05T19:43:00Z">
        <w:r w:rsidRPr="00C100C3">
          <w:rPr>
            <w:rFonts w:ascii="Courier New" w:hAnsi="Courier New" w:cs="Courier New"/>
          </w:rPr>
          <w:delText>FOULQUIER.&amp;#8221;</w:delText>
        </w:r>
      </w:del>
    </w:p>
    <w:p w14:paraId="57DAF9F2"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{195}</w:t>
      </w:r>
    </w:p>
    <w:p w14:paraId="06B38C03"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commission rest? And on what does the ancient commission itself rest, wh</w:t>
      </w:r>
      <w:r w:rsidRPr="00C100C3">
        <w:rPr>
          <w:rFonts w:ascii="Courier New" w:hAnsi="Courier New" w:cs="Courier New"/>
        </w:rPr>
        <w:t>ich settled matters thus?</w:t>
      </w:r>
    </w:p>
    <w:p w14:paraId="310F136D"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To insist on the nomination of elders, as if it were an act of obedience, is to betray a want of conscience and of heart towards God, and a plain simile will make it understood. A father desires that his children should go and sh</w:t>
      </w:r>
      <w:r w:rsidRPr="00C100C3">
        <w:rPr>
          <w:rFonts w:ascii="Courier New" w:hAnsi="Courier New" w:cs="Courier New"/>
        </w:rPr>
        <w:t>ew themselves to their grandfather in their clean clothes and in a proper manner, and he orders them strictly to walk on the footpath and by no means to leave it, for fear of dirtying their clothes. The eldest of the boys, whose pride is hurt at the idea o</w:t>
      </w:r>
      <w:r w:rsidRPr="00C100C3">
        <w:rPr>
          <w:rFonts w:ascii="Courier New" w:hAnsi="Courier New" w:cs="Courier New"/>
        </w:rPr>
        <w:t>f going and shewing himself to his grandfather as a little child, goes and splashes himself with mud whilst on his road thither, and then begins to insist on the duty of walking on the footpath in order to keep himself clean. Is that obedience? Is that con</w:t>
      </w:r>
      <w:r w:rsidRPr="00C100C3">
        <w:rPr>
          <w:rFonts w:ascii="Courier New" w:hAnsi="Courier New" w:cs="Courier New"/>
        </w:rPr>
        <w:t>scientiousness? Is that a fitting feeling towards his father? Where, let me ask, is the authority which he claims over his brothers?</w:t>
      </w:r>
    </w:p>
    <w:p w14:paraId="2A690940" w14:textId="0F4AD48B" w:rsidR="00000000" w:rsidRPr="00C100C3" w:rsidRDefault="00362818" w:rsidP="00C100C3">
      <w:pPr>
        <w:pStyle w:val="PlainText"/>
        <w:rPr>
          <w:rFonts w:ascii="Courier New" w:hAnsi="Courier New" w:cs="Courier New"/>
        </w:rPr>
      </w:pPr>
      <w:r w:rsidRPr="00C100C3">
        <w:rPr>
          <w:rFonts w:ascii="Courier New" w:hAnsi="Courier New" w:cs="Courier New"/>
        </w:rPr>
        <w:t>The root of the question which has provoked so much indignation is, that considering the state of the Church we cannot act</w:t>
      </w:r>
      <w:r w:rsidRPr="00C100C3">
        <w:rPr>
          <w:rFonts w:ascii="Courier New" w:hAnsi="Courier New" w:cs="Courier New"/>
        </w:rPr>
        <w:t xml:space="preserve"> to the satisfaction of those who wish to nominate elders; that this nomination of elders is a proud piece of pretension; that corruption having laid hold on the whole system which God had established by the apostles, men are not capable of establishing an</w:t>
      </w:r>
      <w:r w:rsidRPr="00C100C3">
        <w:rPr>
          <w:rFonts w:ascii="Courier New" w:hAnsi="Courier New" w:cs="Courier New"/>
        </w:rPr>
        <w:t xml:space="preserve">ew a similar system, that we cannot now </w:t>
      </w:r>
      <w:ins w:id="5311" w:author="Comparison" w:date="2013-05-05T19:43:00Z">
        <w:r w:rsidRPr="00AA4B48">
          <w:rPr>
            <w:rFonts w:ascii="Courier New" w:hAnsi="Courier New" w:cs="Courier New"/>
          </w:rPr>
          <w:t>re-found</w:t>
        </w:r>
      </w:ins>
      <w:del w:id="5312" w:author="Comparison" w:date="2013-05-05T19:43:00Z">
        <w:r w:rsidRPr="00C100C3">
          <w:rPr>
            <w:rFonts w:ascii="Courier New" w:hAnsi="Courier New" w:cs="Courier New"/>
          </w:rPr>
          <w:delText>refound</w:delText>
        </w:r>
      </w:del>
      <w:r w:rsidRPr="00C100C3">
        <w:rPr>
          <w:rFonts w:ascii="Courier New" w:hAnsi="Courier New" w:cs="Courier New"/>
        </w:rPr>
        <w:t xml:space="preserve"> the Church. I speak only of established organization. The Church herself plainly exists at all times.</w:t>
      </w:r>
    </w:p>
    <w:p w14:paraId="1A94AF2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In reality, what they pretend to do is to lay the foundation of the Church anew.</w:t>
      </w:r>
    </w:p>
    <w:p w14:paraId="550F0E0E" w14:textId="5CD9BF30" w:rsidR="00000000" w:rsidRPr="00C100C3" w:rsidRDefault="00362818" w:rsidP="00C100C3">
      <w:pPr>
        <w:pStyle w:val="PlainText"/>
        <w:rPr>
          <w:rFonts w:ascii="Courier New" w:hAnsi="Courier New" w:cs="Courier New"/>
        </w:rPr>
      </w:pPr>
      <w:r w:rsidRPr="00C100C3">
        <w:rPr>
          <w:rFonts w:ascii="Courier New" w:hAnsi="Courier New" w:cs="Courier New"/>
        </w:rPr>
        <w:t>A fundamental principle</w:t>
      </w:r>
      <w:r w:rsidRPr="00C100C3">
        <w:rPr>
          <w:rFonts w:ascii="Courier New" w:hAnsi="Courier New" w:cs="Courier New"/>
        </w:rPr>
        <w:t xml:space="preserve"> in all the argument of our brother, M. Foulquier, is that God never re-establishes the </w:t>
      </w:r>
      <w:ins w:id="5313" w:author="Comparison" w:date="2013-05-05T19:43:00Z">
        <w:r w:rsidRPr="00AA4B48">
          <w:rPr>
            <w:rFonts w:ascii="Courier New" w:hAnsi="Courier New" w:cs="Courier New"/>
          </w:rPr>
          <w:t>"*</w:t>
        </w:r>
      </w:ins>
      <w:del w:id="5314" w:author="Comparison" w:date="2013-05-05T19:43:00Z">
        <w:r w:rsidRPr="00C100C3">
          <w:rPr>
            <w:rFonts w:ascii="Courier New" w:hAnsi="Courier New" w:cs="Courier New"/>
          </w:rPr>
          <w:delText>&amp;#8220;*</w:delText>
        </w:r>
      </w:del>
      <w:r w:rsidRPr="00C100C3">
        <w:rPr>
          <w:rFonts w:ascii="Courier New" w:hAnsi="Courier New" w:cs="Courier New"/>
        </w:rPr>
        <w:t>original state</w:t>
      </w:r>
      <w:ins w:id="5315" w:author="Comparison" w:date="2013-05-05T19:43:00Z">
        <w:r w:rsidRPr="00AA4B48">
          <w:rPr>
            <w:rFonts w:ascii="Courier New" w:hAnsi="Courier New" w:cs="Courier New"/>
          </w:rPr>
          <w:t>*"</w:t>
        </w:r>
      </w:ins>
      <w:del w:id="5316" w:author="Comparison" w:date="2013-05-05T19:43:00Z">
        <w:r w:rsidRPr="00C100C3">
          <w:rPr>
            <w:rFonts w:ascii="Courier New" w:hAnsi="Courier New" w:cs="Courier New"/>
          </w:rPr>
          <w:delText>*&amp;#8221;</w:delText>
        </w:r>
      </w:del>
      <w:r w:rsidRPr="00C100C3">
        <w:rPr>
          <w:rFonts w:ascii="Courier New" w:hAnsi="Courier New" w:cs="Courier New"/>
        </w:rPr>
        <w:t xml:space="preserve"> of things that have fallen into ruin in the hands of man.</w:t>
      </w:r>
    </w:p>
    <w:p w14:paraId="3D9B081A"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anonymous author denies this principle. Let us see with what success.</w:t>
      </w:r>
    </w:p>
    <w:p w14:paraId="7F929F30" w14:textId="2F6C6285" w:rsidR="00000000" w:rsidRPr="00C100C3" w:rsidRDefault="00362818" w:rsidP="00C100C3">
      <w:pPr>
        <w:pStyle w:val="PlainText"/>
        <w:rPr>
          <w:rFonts w:ascii="Courier New" w:hAnsi="Courier New" w:cs="Courier New"/>
        </w:rPr>
      </w:pPr>
      <w:r w:rsidRPr="00C100C3">
        <w:rPr>
          <w:rFonts w:ascii="Courier New" w:hAnsi="Courier New" w:cs="Courier New"/>
        </w:rPr>
        <w:t xml:space="preserve">He </w:t>
      </w:r>
      <w:r w:rsidRPr="00C100C3">
        <w:rPr>
          <w:rFonts w:ascii="Courier New" w:hAnsi="Courier New" w:cs="Courier New"/>
        </w:rPr>
        <w:t>takes the time of the Judges as that of the deepest corruption of Israel, which, under a certain aspect, is so far true that I accept it without raising more difficulties. What then was at that time the primitive state in question? It was that *God Himself</w:t>
      </w:r>
      <w:r w:rsidRPr="00C100C3">
        <w:rPr>
          <w:rFonts w:ascii="Courier New" w:hAnsi="Courier New" w:cs="Courier New"/>
        </w:rPr>
        <w:t xml:space="preserve"> was their king</w:t>
      </w:r>
      <w:ins w:id="5317" w:author="Comparison" w:date="2013-05-05T19:43:00Z">
        <w:r w:rsidRPr="00AA4B48">
          <w:rPr>
            <w:rFonts w:ascii="Courier New" w:hAnsi="Courier New" w:cs="Courier New"/>
          </w:rPr>
          <w:t>*;</w:t>
        </w:r>
      </w:ins>
      <w:del w:id="5318" w:author="Comparison" w:date="2013-05-05T19:43:00Z">
        <w:r w:rsidRPr="00C100C3">
          <w:rPr>
            <w:rFonts w:ascii="Courier New" w:hAnsi="Courier New" w:cs="Courier New"/>
          </w:rPr>
          <w:delText>;*</w:delText>
        </w:r>
      </w:del>
      <w:r w:rsidRPr="00C100C3">
        <w:rPr>
          <w:rFonts w:ascii="Courier New" w:hAnsi="Courier New" w:cs="Courier New"/>
        </w:rPr>
        <w:t xml:space="preserve"> just as God Himself points it out to Samuel; @1 Samuel 8:</w:t>
      </w:r>
      <w:ins w:id="5319" w:author="Comparison" w:date="2013-05-05T19:43:00Z">
        <w:r w:rsidRPr="00AA4B48">
          <w:rPr>
            <w:rFonts w:ascii="Courier New" w:hAnsi="Courier New" w:cs="Courier New"/>
          </w:rPr>
          <w:t xml:space="preserve"> </w:t>
        </w:r>
      </w:ins>
      <w:r w:rsidRPr="00C100C3">
        <w:rPr>
          <w:rFonts w:ascii="Courier New" w:hAnsi="Courier New" w:cs="Courier New"/>
        </w:rPr>
        <w:t>7, 8; chapter 12:</w:t>
      </w:r>
      <w:ins w:id="5320" w:author="Comparison" w:date="2013-05-05T19:43:00Z">
        <w:r w:rsidRPr="00AA4B48">
          <w:rPr>
            <w:rFonts w:ascii="Courier New" w:hAnsi="Courier New" w:cs="Courier New"/>
          </w:rPr>
          <w:t xml:space="preserve"> </w:t>
        </w:r>
      </w:ins>
      <w:r w:rsidRPr="00C100C3">
        <w:rPr>
          <w:rFonts w:ascii="Courier New" w:hAnsi="Courier New" w:cs="Courier New"/>
        </w:rPr>
        <w:t>12. The priest was the point of contact, the bond between the people and God; and God raised up judges when there was need of them.</w:t>
      </w:r>
    </w:p>
    <w:p w14:paraId="36F1FB2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Has that state of things been r</w:t>
      </w:r>
      <w:r w:rsidRPr="00C100C3">
        <w:rPr>
          <w:rFonts w:ascii="Courier New" w:hAnsi="Courier New" w:cs="Courier New"/>
        </w:rPr>
        <w:t>e-established? Never. And what is more, it never will be. It would be difficult to find an</w:t>
      </w:r>
    </w:p>
    <w:p w14:paraId="7C3D1DF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{196}</w:t>
      </w:r>
    </w:p>
    <w:p w14:paraId="4FB4B22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example more striking and more indisputable of the truth of the principle contested by the anonymous author.</w:t>
      </w:r>
    </w:p>
    <w:p w14:paraId="62226471" w14:textId="2FB745E1" w:rsidR="00000000" w:rsidRPr="00C100C3" w:rsidRDefault="00362818" w:rsidP="00C100C3">
      <w:pPr>
        <w:pStyle w:val="PlainText"/>
        <w:rPr>
          <w:rFonts w:ascii="Courier New" w:hAnsi="Courier New" w:cs="Courier New"/>
        </w:rPr>
      </w:pPr>
      <w:r w:rsidRPr="00C100C3">
        <w:rPr>
          <w:rFonts w:ascii="Courier New" w:hAnsi="Courier New" w:cs="Courier New"/>
        </w:rPr>
        <w:t>In a certain sense, many things will be re-esta</w:t>
      </w:r>
      <w:r w:rsidRPr="00C100C3">
        <w:rPr>
          <w:rFonts w:ascii="Courier New" w:hAnsi="Courier New" w:cs="Courier New"/>
        </w:rPr>
        <w:t>blished under the Messiah; but the counsels of God, as regards the Messiah Himself, exclude the possibility of the return of Israel to the state in which they were under the judges. As regards the priesthood itself, not only another family has been investe</w:t>
      </w:r>
      <w:r w:rsidRPr="00C100C3">
        <w:rPr>
          <w:rFonts w:ascii="Courier New" w:hAnsi="Courier New" w:cs="Courier New"/>
        </w:rPr>
        <w:t xml:space="preserve">d with it, but the very position of the priesthood has been totally changed. The priesthood has lost for ever the position in which it was formerly. It continues, it is true, and without it man could not stand before God. But God has said, </w:t>
      </w:r>
      <w:ins w:id="5321" w:author="Comparison" w:date="2013-05-05T19:43:00Z">
        <w:r w:rsidRPr="00AA4B48">
          <w:rPr>
            <w:rFonts w:ascii="Courier New" w:hAnsi="Courier New" w:cs="Courier New"/>
          </w:rPr>
          <w:t>"</w:t>
        </w:r>
      </w:ins>
      <w:del w:id="5322" w:author="Comparison" w:date="2013-05-05T19:43:00Z">
        <w:r w:rsidRPr="00C100C3">
          <w:rPr>
            <w:rFonts w:ascii="Courier New" w:hAnsi="Courier New" w:cs="Courier New"/>
          </w:rPr>
          <w:delText>&amp;#8220;</w:delText>
        </w:r>
      </w:del>
      <w:r w:rsidRPr="00C100C3">
        <w:rPr>
          <w:rFonts w:ascii="Courier New" w:hAnsi="Courier New" w:cs="Courier New"/>
        </w:rPr>
        <w:t>I will ra</w:t>
      </w:r>
      <w:r w:rsidRPr="00C100C3">
        <w:rPr>
          <w:rFonts w:ascii="Courier New" w:hAnsi="Courier New" w:cs="Courier New"/>
        </w:rPr>
        <w:t>ise up a faithful priest who will stand before my Anointed</w:t>
      </w:r>
      <w:ins w:id="5323" w:author="Comparison" w:date="2013-05-05T19:43:00Z">
        <w:r w:rsidRPr="00AA4B48">
          <w:rPr>
            <w:rFonts w:ascii="Courier New" w:hAnsi="Courier New" w:cs="Courier New"/>
          </w:rPr>
          <w:t>¦."</w:t>
        </w:r>
      </w:ins>
      <w:del w:id="5324" w:author="Comparison" w:date="2013-05-05T19:43:00Z">
        <w:r w:rsidRPr="00C100C3">
          <w:rPr>
            <w:rFonts w:ascii="Courier New" w:hAnsi="Courier New" w:cs="Courier New"/>
          </w:rPr>
          <w:delText>.&amp;#8221;|</w:delText>
        </w:r>
      </w:del>
      <w:r w:rsidRPr="00C100C3">
        <w:rPr>
          <w:rFonts w:ascii="Courier New" w:hAnsi="Courier New" w:cs="Courier New"/>
        </w:rPr>
        <w:t xml:space="preserve"> The introduction of the Anointed has changed everything.</w:t>
      </w:r>
    </w:p>
    <w:p w14:paraId="5C7435B1" w14:textId="24475AFE" w:rsidR="00000000" w:rsidRPr="00C100C3" w:rsidRDefault="00362818" w:rsidP="00C100C3">
      <w:pPr>
        <w:pStyle w:val="PlainText"/>
        <w:rPr>
          <w:rFonts w:ascii="Courier New" w:hAnsi="Courier New" w:cs="Courier New"/>
        </w:rPr>
      </w:pPr>
      <w:ins w:id="5325" w:author="Comparison" w:date="2013-05-05T19:43:00Z">
        <w:r w:rsidRPr="00AA4B48">
          <w:rPr>
            <w:rFonts w:ascii="Courier New" w:hAnsi="Courier New" w:cs="Courier New"/>
          </w:rPr>
          <w:t>¦</w:t>
        </w:r>
      </w:ins>
      <w:del w:id="5326" w:author="Comparison" w:date="2013-05-05T19:43:00Z">
        <w:r w:rsidRPr="00C100C3">
          <w:rPr>
            <w:rFonts w:ascii="Courier New" w:hAnsi="Courier New" w:cs="Courier New"/>
          </w:rPr>
          <w:delText>|</w:delText>
        </w:r>
      </w:del>
      <w:r w:rsidRPr="00C100C3">
        <w:rPr>
          <w:rFonts w:ascii="Courier New" w:hAnsi="Courier New" w:cs="Courier New"/>
        </w:rPr>
        <w:t xml:space="preserve"> Here is the great lesson which we find at the beginning of the book of Samuel. The people failed in faithfulness, and this want </w:t>
      </w:r>
      <w:r w:rsidRPr="00C100C3">
        <w:rPr>
          <w:rFonts w:ascii="Courier New" w:hAnsi="Courier New" w:cs="Courier New"/>
        </w:rPr>
        <w:t>of faithfulness, as is always the case, shews itself the most in that which is officially nearest to God. God is going to establish the only true remedy for the incapacity, in which man is, of keeping himself in the place of blessing. He is going to set up</w:t>
      </w:r>
      <w:r w:rsidRPr="00C100C3">
        <w:rPr>
          <w:rFonts w:ascii="Courier New" w:hAnsi="Courier New" w:cs="Courier New"/>
        </w:rPr>
        <w:t xml:space="preserve"> a Chief who cannot fall short of the glory of the Lord and who will assure the happiness of His people. It is the true King, the Christ. Before doing so, and before manifesting to the full the iniquity which rendered that necessary, or at least before exp</w:t>
      </w:r>
      <w:r w:rsidRPr="00C100C3">
        <w:rPr>
          <w:rFonts w:ascii="Courier New" w:hAnsi="Courier New" w:cs="Courier New"/>
        </w:rPr>
        <w:t xml:space="preserve">osing it in full daylight by judgment, God raises up the Spirit of prophecy, which communicates to His elect handmaid (the figure of a feeble remnant desponding and without strength) His power, which lifts up and shall exalt the horn of His Anointed. This </w:t>
      </w:r>
      <w:r w:rsidRPr="00C100C3">
        <w:rPr>
          <w:rFonts w:ascii="Courier New" w:hAnsi="Courier New" w:cs="Courier New"/>
        </w:rPr>
        <w:t>grand fact changes all. Christ must be manifested as the support, the stay, of the blessing of His people. Then having shewn these things, God judges the priesthood, and assigns it its place before His Anointed. Nevertheless, He lets the iniquity of His pe</w:t>
      </w:r>
      <w:r w:rsidRPr="00C100C3">
        <w:rPr>
          <w:rFonts w:ascii="Courier New" w:hAnsi="Courier New" w:cs="Courier New"/>
        </w:rPr>
        <w:t>ople come to the full, by the contempt of prophecy and by the contempt of God Himself as the immediate King of His people. That is the history of the monarchy of Saul. It is not until the people have rejected God as their King, that the Lord puts into exec</w:t>
      </w:r>
      <w:r w:rsidRPr="00C100C3">
        <w:rPr>
          <w:rFonts w:ascii="Courier New" w:hAnsi="Courier New" w:cs="Courier New"/>
        </w:rPr>
        <w:t>ution His counsels in the setting up of His Anointed. Still, as we well know, He placed the monarchy itself in the responsible hands of men. We know what has been the result of it</w:t>
      </w:r>
      <w:ins w:id="5327" w:author="Comparison" w:date="2013-05-05T19:43:00Z">
        <w:r w:rsidRPr="00AA4B48">
          <w:rPr>
            <w:rFonts w:ascii="Courier New" w:hAnsi="Courier New" w:cs="Courier New"/>
          </w:rPr>
          <w:t>;</w:t>
        </w:r>
      </w:ins>
      <w:del w:id="5328" w:author="Comparison" w:date="2013-05-05T19:43:00Z">
        <w:r w:rsidRPr="00C100C3">
          <w:rPr>
            <w:rFonts w:ascii="Courier New" w:hAnsi="Courier New" w:cs="Courier New"/>
          </w:rPr>
          <w:delText>*;*</w:delText>
        </w:r>
      </w:del>
      <w:r w:rsidRPr="00C100C3">
        <w:rPr>
          <w:rFonts w:ascii="Courier New" w:hAnsi="Courier New" w:cs="Courier New"/>
        </w:rPr>
        <w:t xml:space="preserve"> and that God was obliged to say that Israel was no longer His people. At </w:t>
      </w:r>
      <w:r w:rsidRPr="00C100C3">
        <w:rPr>
          <w:rFonts w:ascii="Courier New" w:hAnsi="Courier New" w:cs="Courier New"/>
        </w:rPr>
        <w:t>the taking of the ark, Ichabod was written upon that people, and on the priesthood whose place was before the ark. At the taking of Jerusalem, in consequence of the iniquity of the kings, Lo-ammi (not my people) was written on all that remained standing of</w:t>
      </w:r>
      <w:r w:rsidRPr="00C100C3">
        <w:rPr>
          <w:rFonts w:ascii="Courier New" w:hAnsi="Courier New" w:cs="Courier New"/>
        </w:rPr>
        <w:t xml:space="preserve"> the ruins of Israel. The anonymous author seeks thus a proof that God re-established the primitive state of what is fallen! And Nehemiah, did he re-establish it? Is the fact of being the slave of the Gentiles, of those fierce beasts, the object of the fin</w:t>
      </w:r>
      <w:r w:rsidRPr="00C100C3">
        <w:rPr>
          <w:rFonts w:ascii="Courier New" w:hAnsi="Courier New" w:cs="Courier New"/>
        </w:rPr>
        <w:t xml:space="preserve">al judgment of God, and at the same time a manifestation of that which the judgment of God had poured out on that people whose King He had Himself been, is this a proof that God re-establishes the primitive state of what is in a falling condition? Let the </w:t>
      </w:r>
      <w:r w:rsidRPr="00C100C3">
        <w:rPr>
          <w:rFonts w:ascii="Courier New" w:hAnsi="Courier New" w:cs="Courier New"/>
        </w:rPr>
        <w:t>conscience of a man, endued with spiritual intelligence, judge of it.</w:t>
      </w:r>
    </w:p>
    <w:p w14:paraId="713C9DB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{197}</w:t>
      </w:r>
    </w:p>
    <w:p w14:paraId="3D7A79B3" w14:textId="607A8063" w:rsidR="00000000" w:rsidRPr="00C100C3" w:rsidRDefault="00362818" w:rsidP="00C100C3">
      <w:pPr>
        <w:pStyle w:val="PlainText"/>
        <w:rPr>
          <w:rFonts w:ascii="Courier New" w:hAnsi="Courier New" w:cs="Courier New"/>
        </w:rPr>
      </w:pPr>
      <w:r w:rsidRPr="00C100C3">
        <w:rPr>
          <w:rFonts w:ascii="Courier New" w:hAnsi="Courier New" w:cs="Courier New"/>
        </w:rPr>
        <w:t>He it is, the King, who became responsible for the maintenance of order in the midst of the people, who governed them, who judged them, and whose conduct determined so to say the</w:t>
      </w:r>
      <w:r w:rsidRPr="00C100C3">
        <w:rPr>
          <w:rFonts w:ascii="Courier New" w:hAnsi="Courier New" w:cs="Courier New"/>
        </w:rPr>
        <w:t xml:space="preserve"> judgment which God passed on His people; @2 Kings 23:</w:t>
      </w:r>
      <w:ins w:id="5329" w:author="Comparison" w:date="2013-05-05T19:43:00Z">
        <w:r w:rsidRPr="00AA4B48">
          <w:rPr>
            <w:rFonts w:ascii="Courier New" w:hAnsi="Courier New" w:cs="Courier New"/>
          </w:rPr>
          <w:t xml:space="preserve"> </w:t>
        </w:r>
      </w:ins>
      <w:r w:rsidRPr="00C100C3">
        <w:rPr>
          <w:rFonts w:ascii="Courier New" w:hAnsi="Courier New" w:cs="Courier New"/>
        </w:rPr>
        <w:t>26.</w:t>
      </w:r>
    </w:p>
    <w:p w14:paraId="1E9B9F2C" w14:textId="6EE626D8"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 anonymous author asks, </w:t>
      </w:r>
      <w:ins w:id="5330" w:author="Comparison" w:date="2013-05-05T19:43:00Z">
        <w:r w:rsidRPr="00AA4B48">
          <w:rPr>
            <w:rFonts w:ascii="Courier New" w:hAnsi="Courier New" w:cs="Courier New"/>
          </w:rPr>
          <w:t>"</w:t>
        </w:r>
      </w:ins>
      <w:del w:id="5331" w:author="Comparison" w:date="2013-05-05T19:43:00Z">
        <w:r w:rsidRPr="00C100C3">
          <w:rPr>
            <w:rFonts w:ascii="Courier New" w:hAnsi="Courier New" w:cs="Courier New"/>
          </w:rPr>
          <w:delText>&amp;#8220;</w:delText>
        </w:r>
      </w:del>
      <w:r w:rsidRPr="00C100C3">
        <w:rPr>
          <w:rFonts w:ascii="Courier New" w:hAnsi="Courier New" w:cs="Courier New"/>
        </w:rPr>
        <w:t>At what time did royalty fall</w:t>
      </w:r>
      <w:ins w:id="5332" w:author="Comparison" w:date="2013-05-05T19:43:00Z">
        <w:r w:rsidRPr="00AA4B48">
          <w:rPr>
            <w:rFonts w:ascii="Courier New" w:hAnsi="Courier New" w:cs="Courier New"/>
          </w:rPr>
          <w:t>?"</w:t>
        </w:r>
      </w:ins>
      <w:del w:id="5333" w:author="Comparison" w:date="2013-05-05T19:43:00Z">
        <w:r w:rsidRPr="00C100C3">
          <w:rPr>
            <w:rFonts w:ascii="Courier New" w:hAnsi="Courier New" w:cs="Courier New"/>
          </w:rPr>
          <w:delText>?&amp;#8221;</w:delText>
        </w:r>
      </w:del>
      <w:r w:rsidRPr="00C100C3">
        <w:rPr>
          <w:rFonts w:ascii="Courier New" w:hAnsi="Courier New" w:cs="Courier New"/>
        </w:rPr>
        <w:t xml:space="preserve"> and he answers at once, </w:t>
      </w:r>
      <w:ins w:id="5334" w:author="Comparison" w:date="2013-05-05T19:43:00Z">
        <w:r w:rsidRPr="00AA4B48">
          <w:rPr>
            <w:rFonts w:ascii="Courier New" w:hAnsi="Courier New" w:cs="Courier New"/>
          </w:rPr>
          <w:t>"</w:t>
        </w:r>
      </w:ins>
      <w:del w:id="5335" w:author="Comparison" w:date="2013-05-05T19:43:00Z">
        <w:r w:rsidRPr="00C100C3">
          <w:rPr>
            <w:rFonts w:ascii="Courier New" w:hAnsi="Courier New" w:cs="Courier New"/>
          </w:rPr>
          <w:delText>&amp;#8220;</w:delText>
        </w:r>
      </w:del>
      <w:r w:rsidRPr="00C100C3">
        <w:rPr>
          <w:rFonts w:ascii="Courier New" w:hAnsi="Courier New" w:cs="Courier New"/>
        </w:rPr>
        <w:t>It was under the reign of Saul</w:t>
      </w:r>
      <w:ins w:id="5336" w:author="Comparison" w:date="2013-05-05T19:43:00Z">
        <w:r w:rsidRPr="00AA4B48">
          <w:rPr>
            <w:rFonts w:ascii="Courier New" w:hAnsi="Courier New" w:cs="Courier New"/>
          </w:rPr>
          <w:t>."</w:t>
        </w:r>
      </w:ins>
      <w:del w:id="5337" w:author="Comparison" w:date="2013-05-05T19:43:00Z">
        <w:r w:rsidRPr="00C100C3">
          <w:rPr>
            <w:rFonts w:ascii="Courier New" w:hAnsi="Courier New" w:cs="Courier New"/>
          </w:rPr>
          <w:delText>.&amp;#8221;</w:delText>
        </w:r>
      </w:del>
    </w:p>
    <w:p w14:paraId="533617FA" w14:textId="09B71DEF" w:rsidR="00000000" w:rsidRPr="00C100C3" w:rsidRDefault="00362818" w:rsidP="00C100C3">
      <w:pPr>
        <w:pStyle w:val="PlainText"/>
        <w:rPr>
          <w:rFonts w:ascii="Courier New" w:hAnsi="Courier New" w:cs="Courier New"/>
        </w:rPr>
      </w:pPr>
      <w:r w:rsidRPr="00C100C3">
        <w:rPr>
          <w:rFonts w:ascii="Courier New" w:hAnsi="Courier New" w:cs="Courier New"/>
        </w:rPr>
        <w:t>Plainly Saul (asked for by the sin of the people, alth</w:t>
      </w:r>
      <w:r w:rsidRPr="00C100C3">
        <w:rPr>
          <w:rFonts w:ascii="Courier New" w:hAnsi="Courier New" w:cs="Courier New"/>
        </w:rPr>
        <w:t xml:space="preserve">ough allowed of God) is not the monarchy according to the will of God. David and Solomon are those whom we see in that character. It is in Solomon that the fall of the monarchy is shewn. </w:t>
      </w:r>
      <w:ins w:id="5338" w:author="Comparison" w:date="2013-05-05T19:43:00Z">
        <w:r w:rsidRPr="00AA4B48">
          <w:rPr>
            <w:rFonts w:ascii="Courier New" w:hAnsi="Courier New" w:cs="Courier New"/>
          </w:rPr>
          <w:t>God's</w:t>
        </w:r>
      </w:ins>
      <w:del w:id="5339" w:author="Comparison" w:date="2013-05-05T19:43:00Z">
        <w:r w:rsidRPr="00C100C3">
          <w:rPr>
            <w:rFonts w:ascii="Courier New" w:hAnsi="Courier New" w:cs="Courier New"/>
          </w:rPr>
          <w:delText>God&amp;#8217;s</w:delText>
        </w:r>
      </w:del>
      <w:r w:rsidRPr="00C100C3">
        <w:rPr>
          <w:rFonts w:ascii="Courier New" w:hAnsi="Courier New" w:cs="Courier New"/>
        </w:rPr>
        <w:t xml:space="preserve"> patience was </w:t>
      </w:r>
      <w:ins w:id="5340" w:author="Comparison" w:date="2013-05-05T19:43:00Z">
        <w:r w:rsidRPr="00AA4B48">
          <w:rPr>
            <w:rFonts w:ascii="Courier New" w:hAnsi="Courier New" w:cs="Courier New"/>
          </w:rPr>
          <w:t>longsuffering</w:t>
        </w:r>
      </w:ins>
      <w:del w:id="5341" w:author="Comparison" w:date="2013-05-05T19:43:00Z">
        <w:r w:rsidRPr="00C100C3">
          <w:rPr>
            <w:rFonts w:ascii="Courier New" w:hAnsi="Courier New" w:cs="Courier New"/>
          </w:rPr>
          <w:delText>long-suffering</w:delText>
        </w:r>
      </w:del>
      <w:r w:rsidRPr="00C100C3">
        <w:rPr>
          <w:rFonts w:ascii="Courier New" w:hAnsi="Courier New" w:cs="Courier New"/>
        </w:rPr>
        <w:t xml:space="preserve"> for the sake of His servant D</w:t>
      </w:r>
      <w:r w:rsidRPr="00C100C3">
        <w:rPr>
          <w:rFonts w:ascii="Courier New" w:hAnsi="Courier New" w:cs="Courier New"/>
        </w:rPr>
        <w:t>avid. The immovable promise of God to the posterity of David cannot fail in the Person of the Christ; but it is quite clear that the monarchy has never been re-established in its primitive state, and that on the contrary, as far as this monarchy was confid</w:t>
      </w:r>
      <w:r w:rsidRPr="00C100C3">
        <w:rPr>
          <w:rFonts w:ascii="Courier New" w:hAnsi="Courier New" w:cs="Courier New"/>
        </w:rPr>
        <w:t>ed to men in the flesh, it has been judged by God; that, after long-enduring patience, God has put an end to it, and that at the same time He has put an end to the relations of His people with Himself.</w:t>
      </w:r>
    </w:p>
    <w:p w14:paraId="5D42A61D"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Does the anonymous author think that the primitive st</w:t>
      </w:r>
      <w:r w:rsidRPr="00C100C3">
        <w:rPr>
          <w:rFonts w:ascii="Courier New" w:hAnsi="Courier New" w:cs="Courier New"/>
        </w:rPr>
        <w:t>ate of the people was re-established in the time of Nehemiah?</w:t>
      </w:r>
    </w:p>
    <w:p w14:paraId="02FF3EF0" w14:textId="77777777" w:rsidR="00000000" w:rsidRPr="00AA4B48" w:rsidRDefault="00362818" w:rsidP="00AA4B48">
      <w:pPr>
        <w:pStyle w:val="PlainText"/>
        <w:rPr>
          <w:ins w:id="5342" w:author="Comparison" w:date="2013-05-05T19:43:00Z"/>
          <w:rFonts w:ascii="Courier New" w:hAnsi="Courier New" w:cs="Courier New"/>
        </w:rPr>
      </w:pPr>
      <w:r w:rsidRPr="00C100C3">
        <w:rPr>
          <w:rFonts w:ascii="Courier New" w:hAnsi="Courier New" w:cs="Courier New"/>
        </w:rPr>
        <w:t>In order to present to the people the Messiah, His Son, come in the flesh, and to place Israel under responsibility on that point, as He always does before accomplishing His designs of grace, G</w:t>
      </w:r>
      <w:r w:rsidRPr="00C100C3">
        <w:rPr>
          <w:rFonts w:ascii="Courier New" w:hAnsi="Courier New" w:cs="Courier New"/>
        </w:rPr>
        <w:t xml:space="preserve">od preserved the tottering remnant of a people enslaved by the Gentiles. Was this the primitive state of that people? Was it their primitive state to be slaves of the Gentiles? Was it for this that God had redeemed them from Egypt? Was the name of Lo-ammi </w:t>
      </w:r>
      <w:r w:rsidRPr="00C100C3">
        <w:rPr>
          <w:rFonts w:ascii="Courier New" w:hAnsi="Courier New" w:cs="Courier New"/>
        </w:rPr>
        <w:t xml:space="preserve">recalled? The state in which God called Israel </w:t>
      </w:r>
      <w:ins w:id="5343" w:author="Comparison" w:date="2013-05-05T19:43:00Z">
        <w:r w:rsidRPr="00AA4B48">
          <w:rPr>
            <w:rFonts w:ascii="Courier New" w:hAnsi="Courier New" w:cs="Courier New"/>
          </w:rPr>
          <w:t>"</w:t>
        </w:r>
      </w:ins>
      <w:del w:id="5344" w:author="Comparison" w:date="2013-05-05T19:43:00Z">
        <w:r w:rsidRPr="00C100C3">
          <w:rPr>
            <w:rFonts w:ascii="Courier New" w:hAnsi="Courier New" w:cs="Courier New"/>
          </w:rPr>
          <w:delText>&amp;#8220;</w:delText>
        </w:r>
      </w:del>
      <w:r w:rsidRPr="00C100C3">
        <w:rPr>
          <w:rFonts w:ascii="Courier New" w:hAnsi="Courier New" w:cs="Courier New"/>
        </w:rPr>
        <w:t>not my people</w:t>
      </w:r>
      <w:ins w:id="5345" w:author="Comparison" w:date="2013-05-05T19:43:00Z">
        <w:r w:rsidRPr="00AA4B48">
          <w:rPr>
            <w:rFonts w:ascii="Courier New" w:hAnsi="Courier New" w:cs="Courier New"/>
          </w:rPr>
          <w:t>"</w:t>
        </w:r>
      </w:ins>
      <w:del w:id="5346" w:author="Comparison" w:date="2013-05-05T19:43:00Z">
        <w:r w:rsidRPr="00C100C3">
          <w:rPr>
            <w:rFonts w:ascii="Courier New" w:hAnsi="Courier New" w:cs="Courier New"/>
          </w:rPr>
          <w:delText>&amp;#8221;</w:delText>
        </w:r>
      </w:del>
      <w:r w:rsidRPr="00C100C3">
        <w:rPr>
          <w:rFonts w:ascii="Courier New" w:hAnsi="Courier New" w:cs="Courier New"/>
        </w:rPr>
        <w:t xml:space="preserve"> (Lo-ammi), was certainly not the primitive state of the people of God. At the command of Cyrus, His king, a residue of the people go up to Jerusalem</w:t>
      </w:r>
      <w:ins w:id="5347" w:author="Comparison" w:date="2013-05-05T19:43:00Z">
        <w:r w:rsidRPr="00AA4B48">
          <w:rPr>
            <w:rFonts w:ascii="Courier New" w:hAnsi="Courier New" w:cs="Courier New"/>
          </w:rPr>
          <w:t>¦,</w:t>
        </w:r>
      </w:ins>
    </w:p>
    <w:p w14:paraId="60EB8DA3" w14:textId="151E3576" w:rsidR="00000000" w:rsidRPr="00C100C3" w:rsidRDefault="00362818" w:rsidP="00C100C3">
      <w:pPr>
        <w:pStyle w:val="PlainText"/>
        <w:rPr>
          <w:del w:id="5348" w:author="Comparison" w:date="2013-05-05T19:43:00Z"/>
          <w:rFonts w:ascii="Courier New" w:hAnsi="Courier New" w:cs="Courier New"/>
        </w:rPr>
      </w:pPr>
      <w:ins w:id="5349" w:author="Comparison" w:date="2013-05-05T19:43:00Z">
        <w:r w:rsidRPr="00AA4B48">
          <w:rPr>
            <w:rFonts w:ascii="Courier New" w:hAnsi="Courier New" w:cs="Courier New"/>
          </w:rPr>
          <w:t>¦</w:t>
        </w:r>
      </w:ins>
      <w:del w:id="5350" w:author="Comparison" w:date="2013-05-05T19:43:00Z">
        <w:r w:rsidRPr="00C100C3">
          <w:rPr>
            <w:rFonts w:ascii="Courier New" w:hAnsi="Courier New" w:cs="Courier New"/>
          </w:rPr>
          <w:delText>,|</w:delText>
        </w:r>
      </w:del>
    </w:p>
    <w:p w14:paraId="47A57DA8" w14:textId="440D6669" w:rsidR="00000000" w:rsidRPr="00C100C3" w:rsidRDefault="00362818" w:rsidP="00C100C3">
      <w:pPr>
        <w:pStyle w:val="PlainText"/>
        <w:rPr>
          <w:rFonts w:ascii="Courier New" w:hAnsi="Courier New" w:cs="Courier New"/>
        </w:rPr>
      </w:pPr>
      <w:del w:id="5351" w:author="Comparison" w:date="2013-05-05T19:43:00Z">
        <w:r w:rsidRPr="00C100C3">
          <w:rPr>
            <w:rFonts w:ascii="Courier New" w:hAnsi="Courier New" w:cs="Courier New"/>
          </w:rPr>
          <w:delText>|</w:delText>
        </w:r>
      </w:del>
      <w:r w:rsidRPr="00C100C3">
        <w:rPr>
          <w:rFonts w:ascii="Courier New" w:hAnsi="Courier New" w:cs="Courier New"/>
        </w:rPr>
        <w:t xml:space="preserve"> It is important also to rem</w:t>
      </w:r>
      <w:r w:rsidRPr="00C100C3">
        <w:rPr>
          <w:rFonts w:ascii="Courier New" w:hAnsi="Courier New" w:cs="Courier New"/>
        </w:rPr>
        <w:t>ark here, that if, as the anonymous author affirms, Haggai did not prophesy before the altar had been set up again, Jeremiah nevertheless had previously announced the duration of the Babylonish power, that Daniel had understood the number of years at the e</w:t>
      </w:r>
      <w:r w:rsidRPr="00C100C3">
        <w:rPr>
          <w:rFonts w:ascii="Courier New" w:hAnsi="Courier New" w:cs="Courier New"/>
        </w:rPr>
        <w:t xml:space="preserve">nd of which the desolations of Jerusalem were accomplished, and that he had received, as the answer on the part of God to his intercession, the revelation of what was to take place for the rebuilding of the city, for which Cyrus himself gives the order in </w:t>
      </w:r>
      <w:r w:rsidRPr="00C100C3">
        <w:rPr>
          <w:rFonts w:ascii="Courier New" w:hAnsi="Courier New" w:cs="Courier New"/>
        </w:rPr>
        <w:t xml:space="preserve">these terms: </w:t>
      </w:r>
      <w:ins w:id="5352" w:author="Comparison" w:date="2013-05-05T19:43:00Z">
        <w:r w:rsidRPr="00AA4B48">
          <w:rPr>
            <w:rFonts w:ascii="Courier New" w:hAnsi="Courier New" w:cs="Courier New"/>
          </w:rPr>
          <w:t>"</w:t>
        </w:r>
      </w:ins>
      <w:del w:id="5353" w:author="Comparison" w:date="2013-05-05T19:43:00Z">
        <w:r w:rsidRPr="00C100C3">
          <w:rPr>
            <w:rFonts w:ascii="Courier New" w:hAnsi="Courier New" w:cs="Courier New"/>
          </w:rPr>
          <w:delText>&amp;#8220;</w:delText>
        </w:r>
      </w:del>
      <w:r w:rsidRPr="00C100C3">
        <w:rPr>
          <w:rFonts w:ascii="Courier New" w:hAnsi="Courier New" w:cs="Courier New"/>
        </w:rPr>
        <w:t>The Lord God of heaven hath given me all the kingdoms of the earth, and he hath charged me to build him a house at Jerusalem which is in Judah</w:t>
      </w:r>
      <w:ins w:id="5354" w:author="Comparison" w:date="2013-05-05T19:43:00Z">
        <w:r w:rsidRPr="00AA4B48">
          <w:rPr>
            <w:rFonts w:ascii="Courier New" w:hAnsi="Courier New" w:cs="Courier New"/>
          </w:rPr>
          <w:t>."</w:t>
        </w:r>
      </w:ins>
      <w:del w:id="5355" w:author="Comparison" w:date="2013-05-05T19:43:00Z">
        <w:r w:rsidRPr="00C100C3">
          <w:rPr>
            <w:rFonts w:ascii="Courier New" w:hAnsi="Courier New" w:cs="Courier New"/>
          </w:rPr>
          <w:delText>.&amp;#8221;</w:delText>
        </w:r>
      </w:del>
      <w:r w:rsidRPr="00C100C3">
        <w:rPr>
          <w:rFonts w:ascii="Courier New" w:hAnsi="Courier New" w:cs="Courier New"/>
        </w:rPr>
        <w:t xml:space="preserve"> @Ezra 1:</w:t>
      </w:r>
      <w:ins w:id="5356" w:author="Comparison" w:date="2013-05-05T19:43:00Z">
        <w:r w:rsidRPr="00AA4B48">
          <w:rPr>
            <w:rFonts w:ascii="Courier New" w:hAnsi="Courier New" w:cs="Courier New"/>
          </w:rPr>
          <w:t xml:space="preserve"> </w:t>
        </w:r>
      </w:ins>
      <w:r w:rsidRPr="00C100C3">
        <w:rPr>
          <w:rFonts w:ascii="Courier New" w:hAnsi="Courier New" w:cs="Courier New"/>
        </w:rPr>
        <w:t xml:space="preserve">2. In that I have not the slightest doubt. This just man whom God had raised </w:t>
      </w:r>
      <w:r w:rsidRPr="00C100C3">
        <w:rPr>
          <w:rFonts w:ascii="Courier New" w:hAnsi="Courier New" w:cs="Courier New"/>
        </w:rPr>
        <w:t>from the East (@Isaiah 41:</w:t>
      </w:r>
      <w:ins w:id="5357" w:author="Comparison" w:date="2013-05-05T19:43:00Z">
        <w:r w:rsidRPr="00AA4B48">
          <w:rPr>
            <w:rFonts w:ascii="Courier New" w:hAnsi="Courier New" w:cs="Courier New"/>
          </w:rPr>
          <w:t xml:space="preserve"> </w:t>
        </w:r>
      </w:ins>
      <w:r w:rsidRPr="00C100C3">
        <w:rPr>
          <w:rFonts w:ascii="Courier New" w:hAnsi="Courier New" w:cs="Courier New"/>
        </w:rPr>
        <w:t xml:space="preserve">2, 25; </w:t>
      </w:r>
      <w:ins w:id="5358" w:author="Comparison" w:date="2013-05-05T19:43:00Z">
        <w:r w:rsidRPr="00AA4B48">
          <w:rPr>
            <w:rFonts w:ascii="Courier New" w:hAnsi="Courier New" w:cs="Courier New"/>
          </w:rPr>
          <w:t>chapter</w:t>
        </w:r>
      </w:ins>
      <w:del w:id="5359" w:author="Comparison" w:date="2013-05-05T19:43:00Z">
        <w:r w:rsidRPr="00C100C3">
          <w:rPr>
            <w:rFonts w:ascii="Courier New" w:hAnsi="Courier New" w:cs="Courier New"/>
          </w:rPr>
          <w:delText>ch.</w:delText>
        </w:r>
      </w:del>
      <w:r w:rsidRPr="00C100C3">
        <w:rPr>
          <w:rFonts w:ascii="Courier New" w:hAnsi="Courier New" w:cs="Courier New"/>
        </w:rPr>
        <w:t xml:space="preserve"> 46:</w:t>
      </w:r>
      <w:ins w:id="5360" w:author="Comparison" w:date="2013-05-05T19:43:00Z">
        <w:r w:rsidRPr="00AA4B48">
          <w:rPr>
            <w:rFonts w:ascii="Courier New" w:hAnsi="Courier New" w:cs="Courier New"/>
          </w:rPr>
          <w:t xml:space="preserve"> </w:t>
        </w:r>
      </w:ins>
      <w:r w:rsidRPr="00C100C3">
        <w:rPr>
          <w:rFonts w:ascii="Courier New" w:hAnsi="Courier New" w:cs="Courier New"/>
        </w:rPr>
        <w:t>11</w:t>
      </w:r>
      <w:ins w:id="5361" w:author="Comparison" w:date="2013-05-05T19:43:00Z">
        <w:r w:rsidRPr="00AA4B48">
          <w:rPr>
            <w:rFonts w:ascii="Courier New" w:hAnsi="Courier New" w:cs="Courier New"/>
          </w:rPr>
          <w:t>-</w:t>
        </w:r>
      </w:ins>
      <w:del w:id="5362" w:author="Comparison" w:date="2013-05-05T19:43:00Z">
        <w:r w:rsidRPr="00C100C3">
          <w:rPr>
            <w:rFonts w:ascii="Courier New" w:hAnsi="Courier New" w:cs="Courier New"/>
          </w:rPr>
          <w:delText xml:space="preserve"> - </w:delText>
        </w:r>
      </w:del>
      <w:r w:rsidRPr="00C100C3">
        <w:rPr>
          <w:rFonts w:ascii="Courier New" w:hAnsi="Courier New" w:cs="Courier New"/>
        </w:rPr>
        <w:t xml:space="preserve">13), acted on behalf of Him who has said of Cyrus, </w:t>
      </w:r>
      <w:ins w:id="5363" w:author="Comparison" w:date="2013-05-05T19:43:00Z">
        <w:r w:rsidRPr="00AA4B48">
          <w:rPr>
            <w:rFonts w:ascii="Courier New" w:hAnsi="Courier New" w:cs="Courier New"/>
          </w:rPr>
          <w:t>"</w:t>
        </w:r>
      </w:ins>
      <w:del w:id="5364" w:author="Comparison" w:date="2013-05-05T19:43:00Z">
        <w:r w:rsidRPr="00C100C3">
          <w:rPr>
            <w:rFonts w:ascii="Courier New" w:hAnsi="Courier New" w:cs="Courier New"/>
          </w:rPr>
          <w:delText>&amp;#8220;</w:delText>
        </w:r>
      </w:del>
      <w:r w:rsidRPr="00C100C3">
        <w:rPr>
          <w:rFonts w:ascii="Courier New" w:hAnsi="Courier New" w:cs="Courier New"/>
        </w:rPr>
        <w:t>He is my shepherd and shall perform all my pleasure, even saying to Jerusalem, Thou shalt be built, and to the temple, Thy foundation shall be laid</w:t>
      </w:r>
      <w:ins w:id="5365" w:author="Comparison" w:date="2013-05-05T19:43:00Z">
        <w:r w:rsidRPr="00AA4B48">
          <w:rPr>
            <w:rFonts w:ascii="Courier New" w:hAnsi="Courier New" w:cs="Courier New"/>
          </w:rPr>
          <w:t>."</w:t>
        </w:r>
      </w:ins>
      <w:del w:id="5366" w:author="Comparison" w:date="2013-05-05T19:43:00Z">
        <w:r w:rsidRPr="00C100C3">
          <w:rPr>
            <w:rFonts w:ascii="Courier New" w:hAnsi="Courier New" w:cs="Courier New"/>
          </w:rPr>
          <w:delText>.&amp;#822</w:delText>
        </w:r>
        <w:r w:rsidRPr="00C100C3">
          <w:rPr>
            <w:rFonts w:ascii="Courier New" w:hAnsi="Courier New" w:cs="Courier New"/>
          </w:rPr>
          <w:delText>1;</w:delText>
        </w:r>
      </w:del>
      <w:r w:rsidRPr="00C100C3">
        <w:rPr>
          <w:rFonts w:ascii="Courier New" w:hAnsi="Courier New" w:cs="Courier New"/>
        </w:rPr>
        <w:t xml:space="preserve"> God desired that the order should go forth from the place where He had placed the government of the earth (@Daniel 2:</w:t>
      </w:r>
      <w:ins w:id="5367" w:author="Comparison" w:date="2013-05-05T19:43:00Z">
        <w:r w:rsidRPr="00AA4B48">
          <w:rPr>
            <w:rFonts w:ascii="Courier New" w:hAnsi="Courier New" w:cs="Courier New"/>
          </w:rPr>
          <w:t xml:space="preserve"> </w:t>
        </w:r>
      </w:ins>
      <w:r w:rsidRPr="00C100C3">
        <w:rPr>
          <w:rFonts w:ascii="Courier New" w:hAnsi="Courier New" w:cs="Courier New"/>
        </w:rPr>
        <w:t xml:space="preserve">37, 38) when he said, </w:t>
      </w:r>
      <w:ins w:id="5368" w:author="Comparison" w:date="2013-05-05T19:43:00Z">
        <w:r w:rsidRPr="00AA4B48">
          <w:rPr>
            <w:rFonts w:ascii="Courier New" w:hAnsi="Courier New" w:cs="Courier New"/>
          </w:rPr>
          <w:t>"</w:t>
        </w:r>
      </w:ins>
      <w:del w:id="5369" w:author="Comparison" w:date="2013-05-05T19:43:00Z">
        <w:r w:rsidRPr="00C100C3">
          <w:rPr>
            <w:rFonts w:ascii="Courier New" w:hAnsi="Courier New" w:cs="Courier New"/>
          </w:rPr>
          <w:delText>&amp;#8220;</w:delText>
        </w:r>
      </w:del>
      <w:r w:rsidRPr="00C100C3">
        <w:rPr>
          <w:rFonts w:ascii="Courier New" w:hAnsi="Courier New" w:cs="Courier New"/>
        </w:rPr>
        <w:t>Lo-ammi</w:t>
      </w:r>
      <w:ins w:id="5370" w:author="Comparison" w:date="2013-05-05T19:43:00Z">
        <w:r w:rsidRPr="00AA4B48">
          <w:rPr>
            <w:rFonts w:ascii="Courier New" w:hAnsi="Courier New" w:cs="Courier New"/>
          </w:rPr>
          <w:t>"</w:t>
        </w:r>
      </w:ins>
      <w:del w:id="5371" w:author="Comparison" w:date="2013-05-05T19:43:00Z">
        <w:r w:rsidRPr="00C100C3">
          <w:rPr>
            <w:rFonts w:ascii="Courier New" w:hAnsi="Courier New" w:cs="Courier New"/>
          </w:rPr>
          <w:delText>&amp;#8221;</w:delText>
        </w:r>
      </w:del>
      <w:r w:rsidRPr="00C100C3">
        <w:rPr>
          <w:rFonts w:ascii="Courier New" w:hAnsi="Courier New" w:cs="Courier New"/>
        </w:rPr>
        <w:t xml:space="preserve"> to His people. Haggai and Zechariah encouraged the faith of the people in inviting them to b</w:t>
      </w:r>
      <w:r w:rsidRPr="00C100C3">
        <w:rPr>
          <w:rFonts w:ascii="Courier New" w:hAnsi="Courier New" w:cs="Courier New"/>
        </w:rPr>
        <w:t xml:space="preserve">uild. The order for it had already been given, and given on the part of him, to whom God Himself, in consequence of </w:t>
      </w:r>
      <w:ins w:id="5372" w:author="Comparison" w:date="2013-05-05T19:43:00Z">
        <w:r w:rsidRPr="00AA4B48">
          <w:rPr>
            <w:rFonts w:ascii="Courier New" w:hAnsi="Courier New" w:cs="Courier New"/>
          </w:rPr>
          <w:t>the</w:t>
        </w:r>
      </w:ins>
      <w:del w:id="5373" w:author="Comparison" w:date="2013-05-05T19:43:00Z">
        <w:r w:rsidRPr="00C100C3">
          <w:rPr>
            <w:rFonts w:ascii="Courier New" w:hAnsi="Courier New" w:cs="Courier New"/>
          </w:rPr>
          <w:delText>die</w:delText>
        </w:r>
      </w:del>
      <w:r w:rsidRPr="00C100C3">
        <w:rPr>
          <w:rFonts w:ascii="Courier New" w:hAnsi="Courier New" w:cs="Courier New"/>
        </w:rPr>
        <w:t xml:space="preserve"> unfaithfulness of His people, had expressly confided the care of them.</w:t>
      </w:r>
      <w:ins w:id="5374" w:author="Comparison" w:date="2013-05-05T19:43:00Z">
        <w:r w:rsidRPr="00AA4B48">
          <w:rPr>
            <w:rFonts w:ascii="Courier New" w:hAnsi="Courier New" w:cs="Courier New"/>
          </w:rPr>
          <w:t xml:space="preserve"> &lt;p&gt;</w:t>
        </w:r>
      </w:ins>
      <w:r w:rsidRPr="00C100C3">
        <w:rPr>
          <w:rFonts w:ascii="Courier New" w:hAnsi="Courier New" w:cs="Courier New"/>
        </w:rPr>
        <w:t>The anonymous author must have forgotten all that part of the word</w:t>
      </w:r>
      <w:del w:id="5375" w:author="Comparison" w:date="2013-05-05T19:43:00Z">
        <w:r w:rsidRPr="00C100C3">
          <w:rPr>
            <w:rFonts w:ascii="Courier New" w:hAnsi="Courier New" w:cs="Courier New"/>
          </w:rPr>
          <w:delText>.</w:delText>
        </w:r>
      </w:del>
      <w:r w:rsidRPr="00C100C3">
        <w:rPr>
          <w:rFonts w:ascii="Courier New" w:hAnsi="Courier New" w:cs="Courier New"/>
        </w:rPr>
        <w:t xml:space="preserve"> At least, he has not profited by it, and he did not know how to commit himself to the wisdom of Him who, on even this point, has confounded the iniquity of the Jews, who availed themselves of the fruit of their sin to perplex Him, in exhorting them to gi</w:t>
      </w:r>
      <w:r w:rsidRPr="00C100C3">
        <w:rPr>
          <w:rFonts w:ascii="Courier New" w:hAnsi="Courier New" w:cs="Courier New"/>
        </w:rPr>
        <w:t xml:space="preserve">ve to Caesar the things that are </w:t>
      </w:r>
      <w:ins w:id="5376" w:author="Comparison" w:date="2013-05-05T19:43:00Z">
        <w:r w:rsidRPr="00AA4B48">
          <w:rPr>
            <w:rFonts w:ascii="Courier New" w:hAnsi="Courier New" w:cs="Courier New"/>
          </w:rPr>
          <w:t>Caesar's</w:t>
        </w:r>
      </w:ins>
      <w:del w:id="5377" w:author="Comparison" w:date="2013-05-05T19:43:00Z">
        <w:r w:rsidRPr="00C100C3">
          <w:rPr>
            <w:rFonts w:ascii="Courier New" w:hAnsi="Courier New" w:cs="Courier New"/>
          </w:rPr>
          <w:delText>Caesar&amp;#8217;s</w:delText>
        </w:r>
      </w:del>
      <w:r w:rsidRPr="00C100C3">
        <w:rPr>
          <w:rFonts w:ascii="Courier New" w:hAnsi="Courier New" w:cs="Courier New"/>
        </w:rPr>
        <w:t xml:space="preserve"> and to God the things that are </w:t>
      </w:r>
      <w:ins w:id="5378" w:author="Comparison" w:date="2013-05-05T19:43:00Z">
        <w:r w:rsidRPr="00AA4B48">
          <w:rPr>
            <w:rFonts w:ascii="Courier New" w:hAnsi="Courier New" w:cs="Courier New"/>
          </w:rPr>
          <w:t>God's</w:t>
        </w:r>
      </w:ins>
      <w:del w:id="5379" w:author="Comparison" w:date="2013-05-05T19:43:00Z">
        <w:r w:rsidRPr="00C100C3">
          <w:rPr>
            <w:rFonts w:ascii="Courier New" w:hAnsi="Courier New" w:cs="Courier New"/>
          </w:rPr>
          <w:delText>God&amp;#8217;s</w:delText>
        </w:r>
      </w:del>
      <w:r w:rsidRPr="00C100C3">
        <w:rPr>
          <w:rFonts w:ascii="Courier New" w:hAnsi="Courier New" w:cs="Courier New"/>
        </w:rPr>
        <w:t>. For, according to the providence of God, Caesar was the heir of Cyrus as regards the power of the world, if he was not the heir of his piety in recognizing the comm</w:t>
      </w:r>
      <w:r w:rsidRPr="00C100C3">
        <w:rPr>
          <w:rFonts w:ascii="Courier New" w:hAnsi="Courier New" w:cs="Courier New"/>
        </w:rPr>
        <w:t>ands of the Lord.</w:t>
      </w:r>
    </w:p>
    <w:p w14:paraId="32D26EE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{198}</w:t>
      </w:r>
    </w:p>
    <w:p w14:paraId="4DF5315D" w14:textId="511EB152" w:rsidR="00000000" w:rsidRPr="00C100C3" w:rsidRDefault="00362818" w:rsidP="00C100C3">
      <w:pPr>
        <w:pStyle w:val="PlainText"/>
        <w:rPr>
          <w:rFonts w:ascii="Courier New" w:hAnsi="Courier New" w:cs="Courier New"/>
        </w:rPr>
      </w:pPr>
      <w:r w:rsidRPr="00C100C3">
        <w:rPr>
          <w:rFonts w:ascii="Courier New" w:hAnsi="Courier New" w:cs="Courier New"/>
        </w:rPr>
        <w:t>whilst Daniel, the type and sign of the true position of the people, remains at Babylon, and at the same time tells before God their history according to the counsels of God. The altar was re-established by faith. It was on the on</w:t>
      </w:r>
      <w:r w:rsidRPr="00C100C3">
        <w:rPr>
          <w:rFonts w:ascii="Courier New" w:hAnsi="Courier New" w:cs="Courier New"/>
        </w:rPr>
        <w:t>e hand the grace of God, and on the other in man the faithfulness which recognized Him in his difficulties, as his safeguard and wall of defence. Look at that beautiful passage, @Ezra 3:</w:t>
      </w:r>
      <w:ins w:id="5380" w:author="Comparison" w:date="2013-05-05T19:43:00Z">
        <w:r w:rsidRPr="00AA4B48">
          <w:rPr>
            <w:rFonts w:ascii="Courier New" w:hAnsi="Courier New" w:cs="Courier New"/>
          </w:rPr>
          <w:t xml:space="preserve"> </w:t>
        </w:r>
      </w:ins>
      <w:r w:rsidRPr="00C100C3">
        <w:rPr>
          <w:rFonts w:ascii="Courier New" w:hAnsi="Courier New" w:cs="Courier New"/>
        </w:rPr>
        <w:t>2, 3. The people of God are always in their right place when they ador</w:t>
      </w:r>
      <w:r w:rsidRPr="00C100C3">
        <w:rPr>
          <w:rFonts w:ascii="Courier New" w:hAnsi="Courier New" w:cs="Courier New"/>
        </w:rPr>
        <w:t>e God and recognize Him as their surety and strength.</w:t>
      </w:r>
    </w:p>
    <w:p w14:paraId="5273A562" w14:textId="21857533"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It is quite another thing to pretend to re-establish, according to the order of the dispensation, that which has been lost. Could he re-establish the kings? Did he place </w:t>
      </w:r>
      <w:ins w:id="5381" w:author="Comparison" w:date="2013-05-05T19:43:00Z">
        <w:r w:rsidRPr="00AA4B48">
          <w:rPr>
            <w:rFonts w:ascii="Courier New" w:hAnsi="Courier New" w:cs="Courier New"/>
          </w:rPr>
          <w:t>Zorubabel</w:t>
        </w:r>
      </w:ins>
      <w:del w:id="5382" w:author="Comparison" w:date="2013-05-05T19:43:00Z">
        <w:r w:rsidRPr="00C100C3">
          <w:rPr>
            <w:rFonts w:ascii="Courier New" w:hAnsi="Courier New" w:cs="Courier New"/>
          </w:rPr>
          <w:delText>Zorobabel</w:delText>
        </w:r>
      </w:del>
      <w:r w:rsidRPr="00C100C3">
        <w:rPr>
          <w:rFonts w:ascii="Courier New" w:hAnsi="Courier New" w:cs="Courier New"/>
        </w:rPr>
        <w:t xml:space="preserve"> on the throne? By no </w:t>
      </w:r>
      <w:r w:rsidRPr="00C100C3">
        <w:rPr>
          <w:rFonts w:ascii="Courier New" w:hAnsi="Courier New" w:cs="Courier New"/>
        </w:rPr>
        <w:t>means. That would have been to have disowned the judgment which God was passing on His people. Did Nehemiah dare even to put in order the priests who could not trace their genealogy? No; he put them aside.</w:t>
      </w:r>
    </w:p>
    <w:p w14:paraId="399C9052" w14:textId="17EDFA46" w:rsidR="00000000" w:rsidRPr="00C100C3" w:rsidRDefault="00362818" w:rsidP="00C100C3">
      <w:pPr>
        <w:pStyle w:val="PlainText"/>
        <w:rPr>
          <w:rFonts w:ascii="Courier New" w:hAnsi="Courier New" w:cs="Courier New"/>
        </w:rPr>
      </w:pPr>
      <w:r w:rsidRPr="00C100C3">
        <w:rPr>
          <w:rFonts w:ascii="Courier New" w:hAnsi="Courier New" w:cs="Courier New"/>
        </w:rPr>
        <w:t>Read @Nehemiah 9:</w:t>
      </w:r>
      <w:ins w:id="5383" w:author="Comparison" w:date="2013-05-05T19:43:00Z">
        <w:r w:rsidRPr="00AA4B48">
          <w:rPr>
            <w:rFonts w:ascii="Courier New" w:hAnsi="Courier New" w:cs="Courier New"/>
          </w:rPr>
          <w:t xml:space="preserve"> </w:t>
        </w:r>
      </w:ins>
      <w:r w:rsidRPr="00C100C3">
        <w:rPr>
          <w:rFonts w:ascii="Courier New" w:hAnsi="Courier New" w:cs="Courier New"/>
        </w:rPr>
        <w:t xml:space="preserve">36, 37 and you will see how far </w:t>
      </w:r>
      <w:r w:rsidRPr="00C100C3">
        <w:rPr>
          <w:rFonts w:ascii="Courier New" w:hAnsi="Courier New" w:cs="Courier New"/>
        </w:rPr>
        <w:t>the primitive state had been re-established.</w:t>
      </w:r>
    </w:p>
    <w:p w14:paraId="46596CF6" w14:textId="67A8531C"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 anonymous author wishes to distinguish between the dispensation and the political state. That is really too bold for a reader of the Bible. Was the subjection of the people of God thus to the Gentiles only </w:t>
      </w:r>
      <w:r w:rsidRPr="00C100C3">
        <w:rPr>
          <w:rFonts w:ascii="Courier New" w:hAnsi="Courier New" w:cs="Courier New"/>
        </w:rPr>
        <w:t xml:space="preserve">a political affair? Had the king of Israel no connection with the dispensation? God had abandoned His temple and His throne, and had confided to the Gentiles the power on earth, in saying of Judah, </w:t>
      </w:r>
      <w:ins w:id="5384" w:author="Comparison" w:date="2013-05-05T19:43:00Z">
        <w:r w:rsidRPr="00AA4B48">
          <w:rPr>
            <w:rFonts w:ascii="Courier New" w:hAnsi="Courier New" w:cs="Courier New"/>
          </w:rPr>
          <w:t>"</w:t>
        </w:r>
      </w:ins>
      <w:del w:id="5385" w:author="Comparison" w:date="2013-05-05T19:43:00Z">
        <w:r w:rsidRPr="00C100C3">
          <w:rPr>
            <w:rFonts w:ascii="Courier New" w:hAnsi="Courier New" w:cs="Courier New"/>
          </w:rPr>
          <w:delText>&amp;#8220;</w:delText>
        </w:r>
      </w:del>
      <w:r w:rsidRPr="00C100C3">
        <w:rPr>
          <w:rFonts w:ascii="Courier New" w:hAnsi="Courier New" w:cs="Courier New"/>
        </w:rPr>
        <w:t>they are no more my people</w:t>
      </w:r>
      <w:ins w:id="5386" w:author="Comparison" w:date="2013-05-05T19:43:00Z">
        <w:r w:rsidRPr="00AA4B48">
          <w:rPr>
            <w:rFonts w:ascii="Courier New" w:hAnsi="Courier New" w:cs="Courier New"/>
          </w:rPr>
          <w:t>"</w:t>
        </w:r>
      </w:ins>
      <w:del w:id="5387" w:author="Comparison" w:date="2013-05-05T19:43:00Z">
        <w:r w:rsidRPr="00C100C3">
          <w:rPr>
            <w:rFonts w:ascii="Courier New" w:hAnsi="Courier New" w:cs="Courier New"/>
          </w:rPr>
          <w:delText>&amp;#8221;</w:delText>
        </w:r>
      </w:del>
      <w:r w:rsidRPr="00C100C3">
        <w:rPr>
          <w:rFonts w:ascii="Courier New" w:hAnsi="Courier New" w:cs="Courier New"/>
        </w:rPr>
        <w:t xml:space="preserve"> (a word which wil</w:t>
      </w:r>
      <w:r w:rsidRPr="00C100C3">
        <w:rPr>
          <w:rFonts w:ascii="Courier New" w:hAnsi="Courier New" w:cs="Courier New"/>
        </w:rPr>
        <w:t>l not be withdrawn till the return of Christ); and they go on to say that it bears no</w:t>
      </w:r>
    </w:p>
    <w:p w14:paraId="6FB5E4AB"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{199}</w:t>
      </w:r>
    </w:p>
    <w:p w14:paraId="3012630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reference to the dispensation but to the political state of the people! This is too violent! What is the political state of the people of God on the earth apart f</w:t>
      </w:r>
      <w:r w:rsidRPr="00C100C3">
        <w:rPr>
          <w:rFonts w:ascii="Courier New" w:hAnsi="Courier New" w:cs="Courier New"/>
        </w:rPr>
        <w:t>rom the dispensation?</w:t>
      </w:r>
    </w:p>
    <w:p w14:paraId="4C6D63B3"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Must we then alas! overturn all this to re-establish elders? For my part, I believe that we have the assured promise of the Saviour, who changes not, that He will be always in the midst of two or three met in His name, so that we alw</w:t>
      </w:r>
      <w:r w:rsidRPr="00C100C3">
        <w:rPr>
          <w:rFonts w:ascii="Courier New" w:hAnsi="Courier New" w:cs="Courier New"/>
        </w:rPr>
        <w:t>ays have the right to raise our altar. It is our duty. We are always bound to recognize God. Hence by His grace I ought to do all that He may give me the power to do for His glory. To work for Him, He must send us for this object.</w:t>
      </w:r>
    </w:p>
    <w:p w14:paraId="1B969C4D" w14:textId="43E04DEC" w:rsidR="00000000" w:rsidRPr="00C100C3" w:rsidRDefault="00362818" w:rsidP="00C100C3">
      <w:pPr>
        <w:pStyle w:val="PlainText"/>
        <w:rPr>
          <w:rFonts w:ascii="Courier New" w:hAnsi="Courier New" w:cs="Courier New"/>
        </w:rPr>
      </w:pPr>
      <w:r w:rsidRPr="00C100C3">
        <w:rPr>
          <w:rFonts w:ascii="Courier New" w:hAnsi="Courier New" w:cs="Courier New"/>
        </w:rPr>
        <w:t>As to the presence of th</w:t>
      </w:r>
      <w:r w:rsidRPr="00C100C3">
        <w:rPr>
          <w:rFonts w:ascii="Courier New" w:hAnsi="Courier New" w:cs="Courier New"/>
        </w:rPr>
        <w:t>e Holy Spirit in the midst of the people, the meaning which the anonymous author attributes to the passage, @Haggai 2:</w:t>
      </w:r>
      <w:ins w:id="5388" w:author="Comparison" w:date="2013-05-05T19:43:00Z">
        <w:r w:rsidRPr="00AA4B48">
          <w:rPr>
            <w:rFonts w:ascii="Courier New" w:hAnsi="Courier New" w:cs="Courier New"/>
          </w:rPr>
          <w:t xml:space="preserve"> </w:t>
        </w:r>
      </w:ins>
      <w:r w:rsidRPr="00C100C3">
        <w:rPr>
          <w:rFonts w:ascii="Courier New" w:hAnsi="Courier New" w:cs="Courier New"/>
        </w:rPr>
        <w:t>5, is totally foreign to it. God had never withdrawn His Spirit from His people, although He had judged and punished His people (@Nehemiah</w:t>
      </w:r>
      <w:r w:rsidRPr="00C100C3">
        <w:rPr>
          <w:rFonts w:ascii="Courier New" w:hAnsi="Courier New" w:cs="Courier New"/>
        </w:rPr>
        <w:t xml:space="preserve"> 9:</w:t>
      </w:r>
      <w:ins w:id="5389" w:author="Comparison" w:date="2013-05-05T19:43:00Z">
        <w:r w:rsidRPr="00AA4B48">
          <w:rPr>
            <w:rFonts w:ascii="Courier New" w:hAnsi="Courier New" w:cs="Courier New"/>
          </w:rPr>
          <w:t xml:space="preserve"> </w:t>
        </w:r>
      </w:ins>
      <w:r w:rsidRPr="00C100C3">
        <w:rPr>
          <w:rFonts w:ascii="Courier New" w:hAnsi="Courier New" w:cs="Courier New"/>
        </w:rPr>
        <w:t>20). The Spirit instructed and directed the people still. (Compare @Isaiah 53:</w:t>
      </w:r>
      <w:ins w:id="5390" w:author="Comparison" w:date="2013-05-05T19:43:00Z">
        <w:r w:rsidRPr="00AA4B48">
          <w:rPr>
            <w:rFonts w:ascii="Courier New" w:hAnsi="Courier New" w:cs="Courier New"/>
          </w:rPr>
          <w:t xml:space="preserve"> </w:t>
        </w:r>
      </w:ins>
      <w:r w:rsidRPr="00C100C3">
        <w:rPr>
          <w:rFonts w:ascii="Courier New" w:hAnsi="Courier New" w:cs="Courier New"/>
        </w:rPr>
        <w:t>14.) But it is certain that, in a sense different to that which we have just given the passage, the Spirit of God has not dwelt in the midst of His people till after that Jesu</w:t>
      </w:r>
      <w:r w:rsidRPr="00C100C3">
        <w:rPr>
          <w:rFonts w:ascii="Courier New" w:hAnsi="Courier New" w:cs="Courier New"/>
        </w:rPr>
        <w:t>s was glorified</w:t>
      </w:r>
      <w:ins w:id="5391" w:author="Comparison" w:date="2013-05-05T19:43:00Z">
        <w:r w:rsidRPr="00AA4B48">
          <w:rPr>
            <w:rFonts w:ascii="Courier New" w:hAnsi="Courier New" w:cs="Courier New"/>
          </w:rPr>
          <w:t>¦.</w:t>
        </w:r>
      </w:ins>
      <w:del w:id="5392" w:author="Comparison" w:date="2013-05-05T19:43:00Z">
        <w:r w:rsidRPr="00C100C3">
          <w:rPr>
            <w:rFonts w:ascii="Courier New" w:hAnsi="Courier New" w:cs="Courier New"/>
          </w:rPr>
          <w:delText>.|</w:delText>
        </w:r>
      </w:del>
    </w:p>
    <w:p w14:paraId="7BF6FA61" w14:textId="7B30AFC0" w:rsidR="00000000" w:rsidRPr="00C100C3" w:rsidRDefault="00362818" w:rsidP="00C100C3">
      <w:pPr>
        <w:pStyle w:val="PlainText"/>
        <w:rPr>
          <w:rFonts w:ascii="Courier New" w:hAnsi="Courier New" w:cs="Courier New"/>
        </w:rPr>
      </w:pPr>
      <w:r w:rsidRPr="00C100C3">
        <w:rPr>
          <w:rFonts w:ascii="Courier New" w:hAnsi="Courier New" w:cs="Courier New"/>
        </w:rPr>
        <w:t xml:space="preserve">As to slavery, it is certain that in certain respects the people of God can be in slavery. At the very epoch of which the anonymous author speaks, in saying that Israel was not under the slavery of Satan, </w:t>
      </w:r>
      <w:ins w:id="5393" w:author="Comparison" w:date="2013-05-05T19:43:00Z">
        <w:r w:rsidRPr="00AA4B48">
          <w:rPr>
            <w:rFonts w:ascii="Courier New" w:hAnsi="Courier New" w:cs="Courier New"/>
          </w:rPr>
          <w:t>"*</w:t>
        </w:r>
      </w:ins>
      <w:del w:id="5394" w:author="Comparison" w:date="2013-05-05T19:43:00Z">
        <w:r w:rsidRPr="00C100C3">
          <w:rPr>
            <w:rFonts w:ascii="Courier New" w:hAnsi="Courier New" w:cs="Courier New"/>
          </w:rPr>
          <w:delText>&amp;#8220;*</w:delText>
        </w:r>
      </w:del>
      <w:r w:rsidRPr="00C100C3">
        <w:rPr>
          <w:rFonts w:ascii="Courier New" w:hAnsi="Courier New" w:cs="Courier New"/>
        </w:rPr>
        <w:t>since</w:t>
      </w:r>
      <w:ins w:id="5395" w:author="Comparison" w:date="2013-05-05T19:43:00Z">
        <w:r w:rsidRPr="00AA4B48">
          <w:rPr>
            <w:rFonts w:ascii="Courier New" w:hAnsi="Courier New" w:cs="Courier New"/>
          </w:rPr>
          <w:t>*,"</w:t>
        </w:r>
      </w:ins>
      <w:del w:id="5396" w:author="Comparison" w:date="2013-05-05T19:43:00Z">
        <w:r w:rsidRPr="00C100C3">
          <w:rPr>
            <w:rFonts w:ascii="Courier New" w:hAnsi="Courier New" w:cs="Courier New"/>
          </w:rPr>
          <w:delText>*&amp;#8221;</w:delText>
        </w:r>
      </w:del>
      <w:r w:rsidRPr="00C100C3">
        <w:rPr>
          <w:rFonts w:ascii="Courier New" w:hAnsi="Courier New" w:cs="Courier New"/>
        </w:rPr>
        <w:t xml:space="preserve"> etc., Nehe</w:t>
      </w:r>
      <w:r w:rsidRPr="00C100C3">
        <w:rPr>
          <w:rFonts w:ascii="Courier New" w:hAnsi="Courier New" w:cs="Courier New"/>
        </w:rPr>
        <w:t>miah says that he was the slave of kings whom we know to have been the instruments of Satan, like wild beasts. Even were I a child of God, if I put myself under the directions of Rome, led away by the seductions of the enemy, I should surely be under the s</w:t>
      </w:r>
      <w:r w:rsidRPr="00C100C3">
        <w:rPr>
          <w:rFonts w:ascii="Courier New" w:hAnsi="Courier New" w:cs="Courier New"/>
        </w:rPr>
        <w:t>lavery of Satan, wrongly if you will, but I should be there.</w:t>
      </w:r>
    </w:p>
    <w:p w14:paraId="4CF0553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question is to know, if it would not be the same sort of thing in the case where one puts oneself under elders, who have been chosen apart from the will of God. I say neither yes nor no. Not</w:t>
      </w:r>
      <w:r w:rsidRPr="00C100C3">
        <w:rPr>
          <w:rFonts w:ascii="Courier New" w:hAnsi="Courier New" w:cs="Courier New"/>
        </w:rPr>
        <w:t>hing is more simple than what is said of it. The idea that a child of God cannot put himself under the slavery of Satan is a dangerous error.</w:t>
      </w:r>
    </w:p>
    <w:p w14:paraId="3B023A7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remark of the anonymous author in section 17 is totally wrong. The priesthood had been the centre of unity, i</w:t>
      </w:r>
      <w:r w:rsidRPr="00C100C3">
        <w:rPr>
          <w:rFonts w:ascii="Courier New" w:hAnsi="Courier New" w:cs="Courier New"/>
        </w:rPr>
        <w:t>t was so no longer. The monarchy had become the centre.</w:t>
      </w:r>
    </w:p>
    <w:p w14:paraId="5F8970AB" w14:textId="465FADFB" w:rsidR="00000000" w:rsidRPr="00C100C3" w:rsidRDefault="00362818" w:rsidP="00C100C3">
      <w:pPr>
        <w:pStyle w:val="PlainText"/>
        <w:rPr>
          <w:rFonts w:ascii="Courier New" w:hAnsi="Courier New" w:cs="Courier New"/>
        </w:rPr>
      </w:pPr>
      <w:ins w:id="5397" w:author="Comparison" w:date="2013-05-05T19:43:00Z">
        <w:r w:rsidRPr="00AA4B48">
          <w:rPr>
            <w:rFonts w:ascii="Courier New" w:hAnsi="Courier New" w:cs="Courier New"/>
          </w:rPr>
          <w:t>¦</w:t>
        </w:r>
      </w:ins>
      <w:del w:id="5398" w:author="Comparison" w:date="2013-05-05T19:43:00Z">
        <w:r w:rsidRPr="00C100C3">
          <w:rPr>
            <w:rFonts w:ascii="Courier New" w:hAnsi="Courier New" w:cs="Courier New"/>
          </w:rPr>
          <w:delText>|</w:delText>
        </w:r>
      </w:del>
      <w:r w:rsidRPr="00C100C3">
        <w:rPr>
          <w:rFonts w:ascii="Courier New" w:hAnsi="Courier New" w:cs="Courier New"/>
        </w:rPr>
        <w:t xml:space="preserve"> See @John 7:</w:t>
      </w:r>
      <w:ins w:id="5399" w:author="Comparison" w:date="2013-05-05T19:43:00Z">
        <w:r w:rsidRPr="00AA4B48">
          <w:rPr>
            <w:rFonts w:ascii="Courier New" w:hAnsi="Courier New" w:cs="Courier New"/>
          </w:rPr>
          <w:t xml:space="preserve"> </w:t>
        </w:r>
      </w:ins>
      <w:r w:rsidRPr="00C100C3">
        <w:rPr>
          <w:rFonts w:ascii="Courier New" w:hAnsi="Courier New" w:cs="Courier New"/>
        </w:rPr>
        <w:t xml:space="preserve">39; </w:t>
      </w:r>
      <w:ins w:id="5400" w:author="Comparison" w:date="2013-05-05T19:43:00Z">
        <w:r w:rsidRPr="00AA4B48">
          <w:rPr>
            <w:rFonts w:ascii="Courier New" w:hAnsi="Courier New" w:cs="Courier New"/>
          </w:rPr>
          <w:t>chapter</w:t>
        </w:r>
      </w:ins>
      <w:del w:id="5401" w:author="Comparison" w:date="2013-05-05T19:43:00Z">
        <w:r w:rsidRPr="00C100C3">
          <w:rPr>
            <w:rFonts w:ascii="Courier New" w:hAnsi="Courier New" w:cs="Courier New"/>
          </w:rPr>
          <w:delText>ch.</w:delText>
        </w:r>
      </w:del>
      <w:r w:rsidRPr="00C100C3">
        <w:rPr>
          <w:rFonts w:ascii="Courier New" w:hAnsi="Courier New" w:cs="Courier New"/>
        </w:rPr>
        <w:t xml:space="preserve"> 14:</w:t>
      </w:r>
      <w:ins w:id="5402" w:author="Comparison" w:date="2013-05-05T19:43:00Z">
        <w:r w:rsidRPr="00AA4B48">
          <w:rPr>
            <w:rFonts w:ascii="Courier New" w:hAnsi="Courier New" w:cs="Courier New"/>
          </w:rPr>
          <w:t xml:space="preserve"> </w:t>
        </w:r>
      </w:ins>
      <w:r w:rsidRPr="00C100C3">
        <w:rPr>
          <w:rFonts w:ascii="Courier New" w:hAnsi="Courier New" w:cs="Courier New"/>
        </w:rPr>
        <w:t>16, 17, and many other passages.</w:t>
      </w:r>
    </w:p>
    <w:p w14:paraId="36B44BFA"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{200}</w:t>
      </w:r>
    </w:p>
    <w:p w14:paraId="3DD39953" w14:textId="471EAA13" w:rsidR="00000000" w:rsidRPr="00C100C3" w:rsidRDefault="00362818" w:rsidP="00C100C3">
      <w:pPr>
        <w:pStyle w:val="PlainText"/>
        <w:rPr>
          <w:rFonts w:ascii="Courier New" w:hAnsi="Courier New" w:cs="Courier New"/>
        </w:rPr>
      </w:pPr>
      <w:r w:rsidRPr="00C100C3">
        <w:rPr>
          <w:rFonts w:ascii="Courier New" w:hAnsi="Courier New" w:cs="Courier New"/>
        </w:rPr>
        <w:t>As to section 20, with reference to the difference in the directions of God (@Isaiah 37:</w:t>
      </w:r>
      <w:ins w:id="5403" w:author="Comparison" w:date="2013-05-05T19:43:00Z">
        <w:r w:rsidRPr="00AA4B48">
          <w:rPr>
            <w:rFonts w:ascii="Courier New" w:hAnsi="Courier New" w:cs="Courier New"/>
          </w:rPr>
          <w:t xml:space="preserve"> </w:t>
        </w:r>
      </w:ins>
      <w:r w:rsidRPr="00C100C3">
        <w:rPr>
          <w:rFonts w:ascii="Courier New" w:hAnsi="Courier New" w:cs="Courier New"/>
        </w:rPr>
        <w:t>33; @Jeremiah 25:</w:t>
      </w:r>
      <w:ins w:id="5404" w:author="Comparison" w:date="2013-05-05T19:43:00Z">
        <w:r w:rsidRPr="00AA4B48">
          <w:rPr>
            <w:rFonts w:ascii="Courier New" w:hAnsi="Courier New" w:cs="Courier New"/>
          </w:rPr>
          <w:t xml:space="preserve"> </w:t>
        </w:r>
      </w:ins>
      <w:r w:rsidRPr="00C100C3">
        <w:rPr>
          <w:rFonts w:ascii="Courier New" w:hAnsi="Courier New" w:cs="Courier New"/>
        </w:rPr>
        <w:t>8, 9), the force of the argu</w:t>
      </w:r>
      <w:r w:rsidRPr="00C100C3">
        <w:rPr>
          <w:rFonts w:ascii="Courier New" w:hAnsi="Courier New" w:cs="Courier New"/>
        </w:rPr>
        <w:t>ment is not apprehended by the anonymous author. The texts are cited quite fitly to shew the principle in question; and that which the texts shew is that what God authorizes at a given moment, does not necessarily become a rule for those who are in a diffe</w:t>
      </w:r>
      <w:r w:rsidRPr="00C100C3">
        <w:rPr>
          <w:rFonts w:ascii="Courier New" w:hAnsi="Courier New" w:cs="Courier New"/>
        </w:rPr>
        <w:t xml:space="preserve">rent state. To apply in this state an order of God, is not to have consciousness of </w:t>
      </w:r>
      <w:ins w:id="5405" w:author="Comparison" w:date="2013-05-05T19:43:00Z">
        <w:r w:rsidRPr="00AA4B48">
          <w:rPr>
            <w:rFonts w:ascii="Courier New" w:hAnsi="Courier New" w:cs="Courier New"/>
          </w:rPr>
          <w:t>one's</w:t>
        </w:r>
      </w:ins>
      <w:del w:id="5406" w:author="Comparison" w:date="2013-05-05T19:43:00Z">
        <w:r w:rsidRPr="00C100C3">
          <w:rPr>
            <w:rFonts w:ascii="Courier New" w:hAnsi="Courier New" w:cs="Courier New"/>
          </w:rPr>
          <w:delText>one&amp;#8217;s</w:delText>
        </w:r>
      </w:del>
      <w:r w:rsidRPr="00C100C3">
        <w:rPr>
          <w:rFonts w:ascii="Courier New" w:hAnsi="Courier New" w:cs="Courier New"/>
        </w:rPr>
        <w:t xml:space="preserve"> sin; it is as if one pretended to walk on the footpath to keep oneself clean, when one had already purposely splashed oneself off the footpath. The worship of C</w:t>
      </w:r>
      <w:r w:rsidRPr="00C100C3">
        <w:rPr>
          <w:rFonts w:ascii="Courier New" w:hAnsi="Courier New" w:cs="Courier New"/>
        </w:rPr>
        <w:t xml:space="preserve">ain was </w:t>
      </w:r>
      <w:ins w:id="5407" w:author="Comparison" w:date="2013-05-05T19:43:00Z">
        <w:r w:rsidRPr="00AA4B48">
          <w:rPr>
            <w:rFonts w:ascii="Courier New" w:hAnsi="Courier New" w:cs="Courier New"/>
          </w:rPr>
          <w:t>"</w:t>
        </w:r>
      </w:ins>
      <w:del w:id="5408" w:author="Comparison" w:date="2013-05-05T19:43:00Z">
        <w:r w:rsidRPr="00C100C3">
          <w:rPr>
            <w:rFonts w:ascii="Courier New" w:hAnsi="Courier New" w:cs="Courier New"/>
          </w:rPr>
          <w:delText>&amp;#8220;</w:delText>
        </w:r>
      </w:del>
      <w:r w:rsidRPr="00C100C3">
        <w:rPr>
          <w:rFonts w:ascii="Courier New" w:hAnsi="Courier New" w:cs="Courier New"/>
        </w:rPr>
        <w:t>sin</w:t>
      </w:r>
      <w:ins w:id="5409" w:author="Comparison" w:date="2013-05-05T19:43:00Z">
        <w:r w:rsidRPr="00AA4B48">
          <w:rPr>
            <w:rFonts w:ascii="Courier New" w:hAnsi="Courier New" w:cs="Courier New"/>
          </w:rPr>
          <w:t>,"</w:t>
        </w:r>
      </w:ins>
      <w:del w:id="5410" w:author="Comparison" w:date="2013-05-05T19:43:00Z">
        <w:r w:rsidRPr="00C100C3">
          <w:rPr>
            <w:rFonts w:ascii="Courier New" w:hAnsi="Courier New" w:cs="Courier New"/>
          </w:rPr>
          <w:delText>,&amp;#8221;</w:delText>
        </w:r>
      </w:del>
      <w:r w:rsidRPr="00C100C3">
        <w:rPr>
          <w:rFonts w:ascii="Courier New" w:hAnsi="Courier New" w:cs="Courier New"/>
        </w:rPr>
        <w:t xml:space="preserve"> because he took no account of his fall. To elect elders, is not to obey; it is to pretend to have the power to do that which the primitive Church did, that which the apostles did</w:t>
      </w:r>
      <w:ins w:id="5411" w:author="Comparison" w:date="2013-05-05T19:43:00Z">
        <w:r w:rsidRPr="00AA4B48">
          <w:rPr>
            <w:rFonts w:ascii="Courier New" w:hAnsi="Courier New" w:cs="Courier New"/>
          </w:rPr>
          <w:t>¦.</w:t>
        </w:r>
      </w:ins>
      <w:del w:id="5412" w:author="Comparison" w:date="2013-05-05T19:43:00Z">
        <w:r w:rsidRPr="00C100C3">
          <w:rPr>
            <w:rFonts w:ascii="Courier New" w:hAnsi="Courier New" w:cs="Courier New"/>
          </w:rPr>
          <w:delText>.|</w:delText>
        </w:r>
      </w:del>
    </w:p>
    <w:p w14:paraId="79ADE761" w14:textId="7E6F6AC6" w:rsidR="00000000" w:rsidRPr="00C100C3" w:rsidRDefault="00362818" w:rsidP="00C100C3">
      <w:pPr>
        <w:pStyle w:val="PlainText"/>
        <w:rPr>
          <w:rFonts w:ascii="Courier New" w:hAnsi="Courier New" w:cs="Courier New"/>
        </w:rPr>
      </w:pPr>
      <w:r w:rsidRPr="00C100C3">
        <w:rPr>
          <w:rFonts w:ascii="Courier New" w:hAnsi="Courier New" w:cs="Courier New"/>
        </w:rPr>
        <w:t>As to section 25</w:t>
      </w:r>
      <w:ins w:id="5413" w:author="Comparison" w:date="2013-05-05T19:43:00Z">
        <w:r w:rsidRPr="00AA4B48">
          <w:rPr>
            <w:rFonts w:ascii="Courier New" w:hAnsi="Courier New" w:cs="Courier New"/>
          </w:rPr>
          <w:t>¦,</w:t>
        </w:r>
      </w:ins>
      <w:del w:id="5414" w:author="Comparison" w:date="2013-05-05T19:43:00Z">
        <w:r w:rsidRPr="00C100C3">
          <w:rPr>
            <w:rFonts w:ascii="Courier New" w:hAnsi="Courier New" w:cs="Courier New"/>
          </w:rPr>
          <w:delText>,|</w:delText>
        </w:r>
      </w:del>
      <w:r w:rsidRPr="00C100C3">
        <w:rPr>
          <w:rFonts w:ascii="Courier New" w:hAnsi="Courier New" w:cs="Courier New"/>
        </w:rPr>
        <w:t xml:space="preserve"> if we take popery as an exam</w:t>
      </w:r>
      <w:r w:rsidRPr="00C100C3">
        <w:rPr>
          <w:rFonts w:ascii="Courier New" w:hAnsi="Courier New" w:cs="Courier New"/>
        </w:rPr>
        <w:t>ple, all the weakness of the arguments of the anonymous author is at once apparent. There Satan governs clearly in the Church under the appearance that that form is one approved of God. It is plain that the anonymous author does not understand what the pow</w:t>
      </w:r>
      <w:r w:rsidRPr="00C100C3">
        <w:rPr>
          <w:rFonts w:ascii="Courier New" w:hAnsi="Courier New" w:cs="Courier New"/>
        </w:rPr>
        <w:t>er of Satan is, nor that Satan can exercise a fearful power, even over the children of God, if they remain in a system where this power acts, and the rather because it is veiled from them, and that they themselves conscientiously hold this system to be the</w:t>
      </w:r>
      <w:r w:rsidRPr="00C100C3">
        <w:rPr>
          <w:rFonts w:ascii="Courier New" w:hAnsi="Courier New" w:cs="Courier New"/>
        </w:rPr>
        <w:t xml:space="preserve"> Church of God, thinking that to remain in it is to obey the authority that God had established</w:t>
      </w:r>
    </w:p>
    <w:p w14:paraId="371ED1A1" w14:textId="77777777" w:rsidR="00000000" w:rsidRPr="00AA4B48" w:rsidRDefault="00362818" w:rsidP="00AA4B48">
      <w:pPr>
        <w:pStyle w:val="PlainText"/>
        <w:rPr>
          <w:ins w:id="5415" w:author="Comparison" w:date="2013-05-05T19:43:00Z"/>
          <w:rFonts w:ascii="Courier New" w:hAnsi="Courier New" w:cs="Courier New"/>
        </w:rPr>
      </w:pPr>
      <w:ins w:id="5416" w:author="Comparison" w:date="2013-05-05T19:43:00Z">
        <w:r w:rsidRPr="00AA4B48">
          <w:rPr>
            <w:rFonts w:ascii="Courier New" w:hAnsi="Courier New" w:cs="Courier New"/>
          </w:rPr>
          <w:t>¦</w:t>
        </w:r>
      </w:ins>
      <w:del w:id="5417" w:author="Comparison" w:date="2013-05-05T19:43:00Z">
        <w:r w:rsidRPr="00C100C3">
          <w:rPr>
            <w:rFonts w:ascii="Courier New" w:hAnsi="Courier New" w:cs="Courier New"/>
          </w:rPr>
          <w:delText>|</w:delText>
        </w:r>
      </w:del>
      <w:r w:rsidRPr="00C100C3">
        <w:rPr>
          <w:rFonts w:ascii="Courier New" w:hAnsi="Courier New" w:cs="Courier New"/>
        </w:rPr>
        <w:t xml:space="preserve"> As to the absence of proofs drawn from the New Testament, for which the anonymous author reproaches the writing of Foulquier, a few words will suffice. The m</w:t>
      </w:r>
      <w:r w:rsidRPr="00C100C3">
        <w:rPr>
          <w:rFonts w:ascii="Courier New" w:hAnsi="Courier New" w:cs="Courier New"/>
        </w:rPr>
        <w:t>anuscript of Foulquier contains only a short statement of principles drawn up for a brother. The anonymous author had heard read in the conference a document which, while the work of a single brother, was clothed with the character of being the answer on t</w:t>
      </w:r>
      <w:r w:rsidRPr="00C100C3">
        <w:rPr>
          <w:rFonts w:ascii="Courier New" w:hAnsi="Courier New" w:cs="Courier New"/>
        </w:rPr>
        <w:t>he part of all</w:t>
      </w:r>
      <w:ins w:id="5418" w:author="Comparison" w:date="2013-05-05T19:43:00Z">
        <w:r w:rsidRPr="00AA4B48">
          <w:rPr>
            <w:rFonts w:ascii="Courier New" w:hAnsi="Courier New" w:cs="Courier New"/>
          </w:rPr>
          <w:t>;</w:t>
        </w:r>
      </w:ins>
      <w:del w:id="5419" w:author="Comparison" w:date="2013-05-05T19:43:00Z">
        <w:r w:rsidRPr="00C100C3">
          <w:rPr>
            <w:rFonts w:ascii="Courier New" w:hAnsi="Courier New" w:cs="Courier New"/>
          </w:rPr>
          <w:delText>*;*</w:delText>
        </w:r>
      </w:del>
      <w:r w:rsidRPr="00C100C3">
        <w:rPr>
          <w:rFonts w:ascii="Courier New" w:hAnsi="Courier New" w:cs="Courier New"/>
        </w:rPr>
        <w:t xml:space="preserve"> a document furnished with proofs drawn from the New Testament and which is a recapitulation with quotations of all contained in Acts, and epistles bearing on the question of the ministry. At the request of the anonymous author this manusc</w:t>
      </w:r>
      <w:r w:rsidRPr="00C100C3">
        <w:rPr>
          <w:rFonts w:ascii="Courier New" w:hAnsi="Courier New" w:cs="Courier New"/>
        </w:rPr>
        <w:t xml:space="preserve">ript was handed to him and he examined it. Afterwards the writing of our brother M. Foulquier fell into his hands. These facts are the best answer to the accusation contained in the following words of his tract, </w:t>
      </w:r>
      <w:ins w:id="5420" w:author="Comparison" w:date="2013-05-05T19:43:00Z">
        <w:r w:rsidRPr="00AA4B48">
          <w:rPr>
            <w:rFonts w:ascii="Courier New" w:hAnsi="Courier New" w:cs="Courier New"/>
          </w:rPr>
          <w:t>page</w:t>
        </w:r>
      </w:ins>
      <w:del w:id="5421" w:author="Comparison" w:date="2013-05-05T19:43:00Z">
        <w:r w:rsidRPr="00C100C3">
          <w:rPr>
            <w:rFonts w:ascii="Courier New" w:hAnsi="Courier New" w:cs="Courier New"/>
          </w:rPr>
          <w:delText>p.</w:delText>
        </w:r>
      </w:del>
      <w:r w:rsidRPr="00C100C3">
        <w:rPr>
          <w:rFonts w:ascii="Courier New" w:hAnsi="Courier New" w:cs="Courier New"/>
        </w:rPr>
        <w:t xml:space="preserve"> 20: </w:t>
      </w:r>
      <w:ins w:id="5422" w:author="Comparison" w:date="2013-05-05T19:43:00Z">
        <w:r w:rsidRPr="00AA4B48">
          <w:rPr>
            <w:rFonts w:ascii="Courier New" w:hAnsi="Courier New" w:cs="Courier New"/>
          </w:rPr>
          <w:t>"</w:t>
        </w:r>
      </w:ins>
      <w:del w:id="5423" w:author="Comparison" w:date="2013-05-05T19:43:00Z">
        <w:r w:rsidRPr="00C100C3">
          <w:rPr>
            <w:rFonts w:ascii="Courier New" w:hAnsi="Courier New" w:cs="Courier New"/>
          </w:rPr>
          <w:delText>&amp;#8220;</w:delText>
        </w:r>
      </w:del>
      <w:r w:rsidRPr="00C100C3">
        <w:rPr>
          <w:rFonts w:ascii="Courier New" w:hAnsi="Courier New" w:cs="Courier New"/>
        </w:rPr>
        <w:t xml:space="preserve">Thus, dear brethren of </w:t>
      </w:r>
      <w:ins w:id="5424" w:author="Comparison" w:date="2013-05-05T19:43:00Z">
        <w:r w:rsidRPr="00AA4B48">
          <w:rPr>
            <w:rFonts w:ascii="Courier New" w:hAnsi="Courier New" w:cs="Courier New"/>
          </w:rPr>
          <w:t>L'Ile</w:t>
        </w:r>
      </w:ins>
      <w:del w:id="5425" w:author="Comparison" w:date="2013-05-05T19:43:00Z">
        <w:r w:rsidRPr="00C100C3">
          <w:rPr>
            <w:rFonts w:ascii="Courier New" w:hAnsi="Courier New" w:cs="Courier New"/>
          </w:rPr>
          <w:delText>L&amp;#8217</w:delText>
        </w:r>
        <w:r w:rsidRPr="00C100C3">
          <w:rPr>
            <w:rFonts w:ascii="Courier New" w:hAnsi="Courier New" w:cs="Courier New"/>
          </w:rPr>
          <w:delText>;Ile</w:delText>
        </w:r>
      </w:del>
      <w:r w:rsidRPr="00C100C3">
        <w:rPr>
          <w:rFonts w:ascii="Courier New" w:hAnsi="Courier New" w:cs="Courier New"/>
        </w:rPr>
        <w:t>, you leave us no other alternative than to believe your word, or to suffer by our refusal the most terrible judgments of God!!! We ask of you examples of *biblical commands* and you give us *human arguments</w:t>
      </w:r>
      <w:ins w:id="5426" w:author="Comparison" w:date="2013-05-05T19:43:00Z">
        <w:r w:rsidRPr="00AA4B48">
          <w:rPr>
            <w:rFonts w:ascii="Courier New" w:hAnsi="Courier New" w:cs="Courier New"/>
          </w:rPr>
          <w:t>*."</w:t>
        </w:r>
      </w:ins>
    </w:p>
    <w:p w14:paraId="1F927977" w14:textId="345CCF20" w:rsidR="00000000" w:rsidRPr="00C100C3" w:rsidRDefault="00362818" w:rsidP="00C100C3">
      <w:pPr>
        <w:pStyle w:val="PlainText"/>
        <w:rPr>
          <w:del w:id="5427" w:author="Comparison" w:date="2013-05-05T19:43:00Z"/>
          <w:rFonts w:ascii="Courier New" w:hAnsi="Courier New" w:cs="Courier New"/>
        </w:rPr>
      </w:pPr>
      <w:ins w:id="5428" w:author="Comparison" w:date="2013-05-05T19:43:00Z">
        <w:r w:rsidRPr="00AA4B48">
          <w:rPr>
            <w:rFonts w:ascii="Courier New" w:hAnsi="Courier New" w:cs="Courier New"/>
          </w:rPr>
          <w:t>¦</w:t>
        </w:r>
      </w:ins>
      <w:del w:id="5429" w:author="Comparison" w:date="2013-05-05T19:43:00Z">
        <w:r w:rsidRPr="00C100C3">
          <w:rPr>
            <w:rFonts w:ascii="Courier New" w:hAnsi="Courier New" w:cs="Courier New"/>
          </w:rPr>
          <w:delText>*.&amp;#8221;</w:delText>
        </w:r>
      </w:del>
    </w:p>
    <w:p w14:paraId="514A7C0F" w14:textId="77777777" w:rsidR="00000000" w:rsidRPr="00C100C3" w:rsidRDefault="00362818" w:rsidP="00C100C3">
      <w:pPr>
        <w:pStyle w:val="PlainText"/>
        <w:rPr>
          <w:rFonts w:ascii="Courier New" w:hAnsi="Courier New" w:cs="Courier New"/>
        </w:rPr>
      </w:pPr>
      <w:del w:id="5430" w:author="Comparison" w:date="2013-05-05T19:43:00Z">
        <w:r w:rsidRPr="00C100C3">
          <w:rPr>
            <w:rFonts w:ascii="Courier New" w:hAnsi="Courier New" w:cs="Courier New"/>
          </w:rPr>
          <w:delText>|</w:delText>
        </w:r>
      </w:del>
      <w:r w:rsidRPr="00C100C3">
        <w:rPr>
          <w:rFonts w:ascii="Courier New" w:hAnsi="Courier New" w:cs="Courier New"/>
        </w:rPr>
        <w:t xml:space="preserve"> It is important that the reader </w:t>
      </w:r>
      <w:r w:rsidRPr="00C100C3">
        <w:rPr>
          <w:rFonts w:ascii="Courier New" w:hAnsi="Courier New" w:cs="Courier New"/>
        </w:rPr>
        <w:t>should remember that the division of the tract of Foulquier into paragraphs is not his, and that frequently it injures the sense and cuts the thread of the ideas.</w:t>
      </w:r>
    </w:p>
    <w:p w14:paraId="31861D4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{201}</w:t>
      </w:r>
    </w:p>
    <w:p w14:paraId="011DC76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in the Church, and to keep the unity which ought to be found there.</w:t>
      </w:r>
    </w:p>
    <w:p w14:paraId="6E7733AC"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 understand tha</w:t>
      </w:r>
      <w:r w:rsidRPr="00C100C3">
        <w:rPr>
          <w:rFonts w:ascii="Courier New" w:hAnsi="Courier New" w:cs="Courier New"/>
        </w:rPr>
        <w:t>t the anonymous author pretends to escape, in that which he does, from this power of Satan. But to set oneself in principle against the thought expressed in the paragraph of Foulquier, which occupies us, is to deny that which spiritual intelligence ought t</w:t>
      </w:r>
      <w:r w:rsidRPr="00C100C3">
        <w:rPr>
          <w:rFonts w:ascii="Courier New" w:hAnsi="Courier New" w:cs="Courier New"/>
        </w:rPr>
        <w:t>o understand and recognize as true.</w:t>
      </w:r>
    </w:p>
    <w:p w14:paraId="6E064059" w14:textId="22639725" w:rsidR="00000000" w:rsidRPr="00C100C3" w:rsidRDefault="00362818" w:rsidP="00C100C3">
      <w:pPr>
        <w:pStyle w:val="PlainText"/>
        <w:rPr>
          <w:rFonts w:ascii="Courier New" w:hAnsi="Courier New" w:cs="Courier New"/>
        </w:rPr>
      </w:pPr>
      <w:ins w:id="5431" w:author="Comparison" w:date="2013-05-05T19:43:00Z">
        <w:r w:rsidRPr="00AA4B48">
          <w:rPr>
            <w:rFonts w:ascii="Courier New" w:hAnsi="Courier New" w:cs="Courier New"/>
          </w:rPr>
          <w:t>"</w:t>
        </w:r>
      </w:ins>
      <w:del w:id="5432" w:author="Comparison" w:date="2013-05-05T19:43:00Z">
        <w:r w:rsidRPr="00C100C3">
          <w:rPr>
            <w:rFonts w:ascii="Courier New" w:hAnsi="Courier New" w:cs="Courier New"/>
          </w:rPr>
          <w:delText>&amp;#8220;</w:delText>
        </w:r>
      </w:del>
      <w:r w:rsidRPr="00C100C3">
        <w:rPr>
          <w:rFonts w:ascii="Courier New" w:hAnsi="Courier New" w:cs="Courier New"/>
        </w:rPr>
        <w:t>It is clear that if the adversary gains possession of a thing which God had placed in our hands, to desire to retain it is to remain so far under his power</w:t>
      </w:r>
      <w:ins w:id="5433" w:author="Comparison" w:date="2013-05-05T19:43:00Z">
        <w:r w:rsidRPr="00AA4B48">
          <w:rPr>
            <w:rFonts w:ascii="Courier New" w:hAnsi="Courier New" w:cs="Courier New"/>
          </w:rPr>
          <w:t>."</w:t>
        </w:r>
      </w:ins>
      <w:del w:id="5434" w:author="Comparison" w:date="2013-05-05T19:43:00Z">
        <w:r w:rsidRPr="00C100C3">
          <w:rPr>
            <w:rFonts w:ascii="Courier New" w:hAnsi="Courier New" w:cs="Courier New"/>
          </w:rPr>
          <w:delText>.&amp;#8221;</w:delText>
        </w:r>
      </w:del>
    </w:p>
    <w:p w14:paraId="00DF8D1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That is clear, if we preserve that which Satan </w:t>
      </w:r>
      <w:r w:rsidRPr="00C100C3">
        <w:rPr>
          <w:rFonts w:ascii="Courier New" w:hAnsi="Courier New" w:cs="Courier New"/>
        </w:rPr>
        <w:t>makes use of in the exercise of his power; so far we remain under that power. This is so plain that the proposition demonstrates itself.</w:t>
      </w:r>
    </w:p>
    <w:p w14:paraId="1B34A7D0" w14:textId="61AA2EBF" w:rsidR="00000000" w:rsidRPr="00C100C3" w:rsidRDefault="00362818" w:rsidP="00C100C3">
      <w:pPr>
        <w:pStyle w:val="PlainText"/>
        <w:rPr>
          <w:rFonts w:ascii="Courier New" w:hAnsi="Courier New" w:cs="Courier New"/>
        </w:rPr>
      </w:pPr>
      <w:r w:rsidRPr="00C100C3">
        <w:rPr>
          <w:rFonts w:ascii="Courier New" w:hAnsi="Courier New" w:cs="Courier New"/>
        </w:rPr>
        <w:t>That nevertheless is not a sufficient answer. The anonymous author may answer, and does answer in fact in one place: I</w:t>
      </w:r>
      <w:r w:rsidRPr="00C100C3">
        <w:rPr>
          <w:rFonts w:ascii="Courier New" w:hAnsi="Courier New" w:cs="Courier New"/>
        </w:rPr>
        <w:t xml:space="preserve"> wish to keep nothing. The Church has not kept the scriptural system. The clergy is of the devil. I want none of it. I want to re-establish elders, such as they were at first. I, for my part, want to begin anew the Church at Geneva, on the primitive footin</w:t>
      </w:r>
      <w:r w:rsidRPr="00C100C3">
        <w:rPr>
          <w:rFonts w:ascii="Courier New" w:hAnsi="Courier New" w:cs="Courier New"/>
        </w:rPr>
        <w:t>g</w:t>
      </w:r>
      <w:ins w:id="5435" w:author="Comparison" w:date="2013-05-05T19:43:00Z">
        <w:r w:rsidRPr="00AA4B48">
          <w:rPr>
            <w:rFonts w:ascii="Courier New" w:hAnsi="Courier New" w:cs="Courier New"/>
          </w:rPr>
          <w:t>¦.</w:t>
        </w:r>
      </w:ins>
      <w:del w:id="5436" w:author="Comparison" w:date="2013-05-05T19:43:00Z">
        <w:r w:rsidRPr="00C100C3">
          <w:rPr>
            <w:rFonts w:ascii="Courier New" w:hAnsi="Courier New" w:cs="Courier New"/>
          </w:rPr>
          <w:delText>.|</w:delText>
        </w:r>
      </w:del>
    </w:p>
    <w:p w14:paraId="4E16A51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One can answer, Your elders will be always the clergy. One can answer also, God has given you no mission for that; an answer which we must justify, as to the first point. As to the second, it is for the anonymous author to produce his title and to pro</w:t>
      </w:r>
      <w:r w:rsidRPr="00C100C3">
        <w:rPr>
          <w:rFonts w:ascii="Courier New" w:hAnsi="Courier New" w:cs="Courier New"/>
        </w:rPr>
        <w:t>ve his mission, or that of those who have undertaken that work. If they do not gather with Christ, they scatter.</w:t>
      </w:r>
    </w:p>
    <w:p w14:paraId="55C8301E" w14:textId="3A2AE522" w:rsidR="00000000" w:rsidRPr="00C100C3" w:rsidRDefault="00362818" w:rsidP="00C100C3">
      <w:pPr>
        <w:pStyle w:val="PlainText"/>
        <w:rPr>
          <w:rFonts w:ascii="Courier New" w:hAnsi="Courier New" w:cs="Courier New"/>
        </w:rPr>
      </w:pPr>
      <w:r w:rsidRPr="00C100C3">
        <w:rPr>
          <w:rFonts w:ascii="Courier New" w:hAnsi="Courier New" w:cs="Courier New"/>
        </w:rPr>
        <w:t xml:space="preserve">Let us examine in detail the anonymous </w:t>
      </w:r>
      <w:ins w:id="5437" w:author="Comparison" w:date="2013-05-05T19:43:00Z">
        <w:r w:rsidRPr="00AA4B48">
          <w:rPr>
            <w:rFonts w:ascii="Courier New" w:hAnsi="Courier New" w:cs="Courier New"/>
          </w:rPr>
          <w:t>author's</w:t>
        </w:r>
      </w:ins>
      <w:del w:id="5438" w:author="Comparison" w:date="2013-05-05T19:43:00Z">
        <w:r w:rsidRPr="00C100C3">
          <w:rPr>
            <w:rFonts w:ascii="Courier New" w:hAnsi="Courier New" w:cs="Courier New"/>
          </w:rPr>
          <w:delText>author&amp;#8217;s</w:delText>
        </w:r>
      </w:del>
      <w:r w:rsidRPr="00C100C3">
        <w:rPr>
          <w:rFonts w:ascii="Courier New" w:hAnsi="Courier New" w:cs="Courier New"/>
        </w:rPr>
        <w:t xml:space="preserve"> objections. Alas! all here is sophistry. He asks when the apostasy begins. Well! we will</w:t>
      </w:r>
      <w:r w:rsidRPr="00C100C3">
        <w:rPr>
          <w:rFonts w:ascii="Courier New" w:hAnsi="Courier New" w:cs="Courier New"/>
        </w:rPr>
        <w:t xml:space="preserve"> say with him that the germ of it existed at the epoch which is spoken of in these terms, </w:t>
      </w:r>
      <w:ins w:id="5439" w:author="Comparison" w:date="2013-05-05T19:43:00Z">
        <w:r w:rsidRPr="00AA4B48">
          <w:rPr>
            <w:rFonts w:ascii="Courier New" w:hAnsi="Courier New" w:cs="Courier New"/>
          </w:rPr>
          <w:t>"</w:t>
        </w:r>
      </w:ins>
      <w:del w:id="5440" w:author="Comparison" w:date="2013-05-05T19:43:00Z">
        <w:r w:rsidRPr="00C100C3">
          <w:rPr>
            <w:rFonts w:ascii="Courier New" w:hAnsi="Courier New" w:cs="Courier New"/>
          </w:rPr>
          <w:delText>&amp;#8220;</w:delText>
        </w:r>
      </w:del>
      <w:r w:rsidRPr="00C100C3">
        <w:rPr>
          <w:rFonts w:ascii="Courier New" w:hAnsi="Courier New" w:cs="Courier New"/>
        </w:rPr>
        <w:t>The mystery of iniquity doth already work</w:t>
      </w:r>
      <w:ins w:id="5441" w:author="Comparison" w:date="2013-05-05T19:43:00Z">
        <w:r w:rsidRPr="00AA4B48">
          <w:rPr>
            <w:rFonts w:ascii="Courier New" w:hAnsi="Courier New" w:cs="Courier New"/>
          </w:rPr>
          <w:t>,"</w:t>
        </w:r>
      </w:ins>
      <w:del w:id="5442" w:author="Comparison" w:date="2013-05-05T19:43:00Z">
        <w:r w:rsidRPr="00C100C3">
          <w:rPr>
            <w:rFonts w:ascii="Courier New" w:hAnsi="Courier New" w:cs="Courier New"/>
          </w:rPr>
          <w:delText>,&amp;#8221;</w:delText>
        </w:r>
      </w:del>
      <w:r w:rsidRPr="00C100C3">
        <w:rPr>
          <w:rFonts w:ascii="Courier New" w:hAnsi="Courier New" w:cs="Courier New"/>
        </w:rPr>
        <w:t xml:space="preserve"> @2 Thessalonians </w:t>
      </w:r>
      <w:ins w:id="5443" w:author="Comparison" w:date="2013-05-05T19:43:00Z">
        <w:r w:rsidRPr="00AA4B48">
          <w:rPr>
            <w:rFonts w:ascii="Courier New" w:hAnsi="Courier New" w:cs="Courier New"/>
          </w:rPr>
          <w:t xml:space="preserve">1: </w:t>
        </w:r>
      </w:ins>
      <w:del w:id="5444" w:author="Comparison" w:date="2013-05-05T19:43:00Z">
        <w:r w:rsidRPr="00C100C3">
          <w:rPr>
            <w:rFonts w:ascii="Courier New" w:hAnsi="Courier New" w:cs="Courier New"/>
          </w:rPr>
          <w:delText>2:</w:delText>
        </w:r>
      </w:del>
      <w:r w:rsidRPr="00C100C3">
        <w:rPr>
          <w:rFonts w:ascii="Courier New" w:hAnsi="Courier New" w:cs="Courier New"/>
        </w:rPr>
        <w:t>7. After that epoch, says he, the apostle desired there should be deacons. Then our author</w:t>
      </w:r>
      <w:r w:rsidRPr="00C100C3">
        <w:rPr>
          <w:rFonts w:ascii="Courier New" w:hAnsi="Courier New" w:cs="Courier New"/>
        </w:rPr>
        <w:t xml:space="preserve"> lets us see that the Church was in a bad moral state in</w:t>
      </w:r>
    </w:p>
    <w:p w14:paraId="7BEADF70" w14:textId="76699B4E" w:rsidR="00000000" w:rsidRPr="00C100C3" w:rsidRDefault="00362818" w:rsidP="00C100C3">
      <w:pPr>
        <w:pStyle w:val="PlainText"/>
        <w:rPr>
          <w:rFonts w:ascii="Courier New" w:hAnsi="Courier New" w:cs="Courier New"/>
        </w:rPr>
      </w:pPr>
      <w:ins w:id="5445" w:author="Comparison" w:date="2013-05-05T19:43:00Z">
        <w:r w:rsidRPr="00AA4B48">
          <w:rPr>
            <w:rFonts w:ascii="Courier New" w:hAnsi="Courier New" w:cs="Courier New"/>
          </w:rPr>
          <w:t>¦</w:t>
        </w:r>
      </w:ins>
      <w:del w:id="5446" w:author="Comparison" w:date="2013-05-05T19:43:00Z">
        <w:r w:rsidRPr="00C100C3">
          <w:rPr>
            <w:rFonts w:ascii="Courier New" w:hAnsi="Courier New" w:cs="Courier New"/>
          </w:rPr>
          <w:delText>|</w:delText>
        </w:r>
      </w:del>
      <w:r w:rsidRPr="00C100C3">
        <w:rPr>
          <w:rFonts w:ascii="Courier New" w:hAnsi="Courier New" w:cs="Courier New"/>
        </w:rPr>
        <w:t xml:space="preserve"> This is to contradict himself; for he insists here on the preservation of the institution. The fact is that the institution exists no longer. But we may use the word </w:t>
      </w:r>
      <w:ins w:id="5447" w:author="Comparison" w:date="2013-05-05T19:43:00Z">
        <w:r w:rsidRPr="00AA4B48">
          <w:rPr>
            <w:rFonts w:ascii="Courier New" w:hAnsi="Courier New" w:cs="Courier New"/>
          </w:rPr>
          <w:t>"</w:t>
        </w:r>
      </w:ins>
      <w:del w:id="5448" w:author="Comparison" w:date="2013-05-05T19:43:00Z">
        <w:r w:rsidRPr="00C100C3">
          <w:rPr>
            <w:rFonts w:ascii="Courier New" w:hAnsi="Courier New" w:cs="Courier New"/>
          </w:rPr>
          <w:delText>&amp;#8220;</w:delText>
        </w:r>
      </w:del>
      <w:r w:rsidRPr="00C100C3">
        <w:rPr>
          <w:rFonts w:ascii="Courier New" w:hAnsi="Courier New" w:cs="Courier New"/>
        </w:rPr>
        <w:t>preserve</w:t>
      </w:r>
      <w:ins w:id="5449" w:author="Comparison" w:date="2013-05-05T19:43:00Z">
        <w:r w:rsidRPr="00AA4B48">
          <w:rPr>
            <w:rFonts w:ascii="Courier New" w:hAnsi="Courier New" w:cs="Courier New"/>
          </w:rPr>
          <w:t xml:space="preserve">" </w:t>
        </w:r>
      </w:ins>
      <w:del w:id="5450" w:author="Comparison" w:date="2013-05-05T19:43:00Z">
        <w:r w:rsidRPr="00C100C3">
          <w:rPr>
            <w:rFonts w:ascii="Courier New" w:hAnsi="Courier New" w:cs="Courier New"/>
          </w:rPr>
          <w:delText xml:space="preserve"> &amp;#8220;</w:delText>
        </w:r>
      </w:del>
      <w:r w:rsidRPr="00C100C3">
        <w:rPr>
          <w:rFonts w:ascii="Courier New" w:hAnsi="Courier New" w:cs="Courier New"/>
        </w:rPr>
        <w:t>in an e</w:t>
      </w:r>
      <w:r w:rsidRPr="00C100C3">
        <w:rPr>
          <w:rFonts w:ascii="Courier New" w:hAnsi="Courier New" w:cs="Courier New"/>
        </w:rPr>
        <w:t>quivocal manner, because the institution is mentioned in the Bible, which is of everlasting authority. In fact, that of which the Bible speaks, exists no longer. There cannot be a better proof, than that the anonymous author is compelled at this time to es</w:t>
      </w:r>
      <w:r w:rsidRPr="00C100C3">
        <w:rPr>
          <w:rFonts w:ascii="Courier New" w:hAnsi="Courier New" w:cs="Courier New"/>
        </w:rPr>
        <w:t>tablish it anew.</w:t>
      </w:r>
    </w:p>
    <w:p w14:paraId="7C8AC52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{202}</w:t>
      </w:r>
    </w:p>
    <w:p w14:paraId="72BA0736" w14:textId="553EF3F0" w:rsidR="00000000" w:rsidRPr="00C100C3" w:rsidRDefault="00362818" w:rsidP="00C100C3">
      <w:pPr>
        <w:pStyle w:val="PlainText"/>
        <w:rPr>
          <w:rFonts w:ascii="Courier New" w:hAnsi="Courier New" w:cs="Courier New"/>
        </w:rPr>
      </w:pPr>
      <w:r w:rsidRPr="00C100C3">
        <w:rPr>
          <w:rFonts w:ascii="Courier New" w:hAnsi="Courier New" w:cs="Courier New"/>
        </w:rPr>
        <w:t>many respects when the apostle directs Timothy and Titus to set up deacons</w:t>
      </w:r>
      <w:ins w:id="5451" w:author="Comparison" w:date="2013-05-05T19:43:00Z">
        <w:r w:rsidRPr="00AA4B48">
          <w:rPr>
            <w:rFonts w:ascii="Courier New" w:hAnsi="Courier New" w:cs="Courier New"/>
          </w:rPr>
          <w:t>¦.</w:t>
        </w:r>
      </w:ins>
      <w:del w:id="5452" w:author="Comparison" w:date="2013-05-05T19:43:00Z">
        <w:r w:rsidRPr="00C100C3">
          <w:rPr>
            <w:rFonts w:ascii="Courier New" w:hAnsi="Courier New" w:cs="Courier New"/>
          </w:rPr>
          <w:delText>.|</w:delText>
        </w:r>
      </w:del>
      <w:r w:rsidRPr="00C100C3">
        <w:rPr>
          <w:rFonts w:ascii="Courier New" w:hAnsi="Courier New" w:cs="Courier New"/>
        </w:rPr>
        <w:t xml:space="preserve"> Be it so. He asks in consequence, </w:t>
      </w:r>
      <w:ins w:id="5453" w:author="Comparison" w:date="2013-05-05T19:43:00Z">
        <w:r w:rsidRPr="00AA4B48">
          <w:rPr>
            <w:rFonts w:ascii="Courier New" w:hAnsi="Courier New" w:cs="Courier New"/>
          </w:rPr>
          <w:t>"</w:t>
        </w:r>
      </w:ins>
      <w:del w:id="5454" w:author="Comparison" w:date="2013-05-05T19:43:00Z">
        <w:r w:rsidRPr="00C100C3">
          <w:rPr>
            <w:rFonts w:ascii="Courier New" w:hAnsi="Courier New" w:cs="Courier New"/>
          </w:rPr>
          <w:delText>&amp;#8220;</w:delText>
        </w:r>
      </w:del>
      <w:r w:rsidRPr="00C100C3">
        <w:rPr>
          <w:rFonts w:ascii="Courier New" w:hAnsi="Courier New" w:cs="Courier New"/>
        </w:rPr>
        <w:t>How does this same disorder impose upon us at this day the obligation of putting aside this institution</w:t>
      </w:r>
      <w:ins w:id="5455" w:author="Comparison" w:date="2013-05-05T19:43:00Z">
        <w:r w:rsidRPr="00AA4B48">
          <w:rPr>
            <w:rFonts w:ascii="Courier New" w:hAnsi="Courier New" w:cs="Courier New"/>
          </w:rPr>
          <w:t>?"</w:t>
        </w:r>
      </w:ins>
      <w:del w:id="5456" w:author="Comparison" w:date="2013-05-05T19:43:00Z">
        <w:r w:rsidRPr="00C100C3">
          <w:rPr>
            <w:rFonts w:ascii="Courier New" w:hAnsi="Courier New" w:cs="Courier New"/>
          </w:rPr>
          <w:delText>?&amp;#8221;</w:delText>
        </w:r>
      </w:del>
      <w:r w:rsidRPr="00C100C3">
        <w:rPr>
          <w:rFonts w:ascii="Courier New" w:hAnsi="Courier New" w:cs="Courier New"/>
        </w:rPr>
        <w:t xml:space="preserve"> F</w:t>
      </w:r>
      <w:r w:rsidRPr="00C100C3">
        <w:rPr>
          <w:rFonts w:ascii="Courier New" w:hAnsi="Courier New" w:cs="Courier New"/>
        </w:rPr>
        <w:t xml:space="preserve">inally, he adds, as to the setting up elders, </w:t>
      </w:r>
      <w:ins w:id="5457" w:author="Comparison" w:date="2013-05-05T19:43:00Z">
        <w:r w:rsidRPr="00AA4B48">
          <w:rPr>
            <w:rFonts w:ascii="Courier New" w:hAnsi="Courier New" w:cs="Courier New"/>
          </w:rPr>
          <w:t>"</w:t>
        </w:r>
      </w:ins>
      <w:del w:id="5458" w:author="Comparison" w:date="2013-05-05T19:43:00Z">
        <w:r w:rsidRPr="00C100C3">
          <w:rPr>
            <w:rFonts w:ascii="Courier New" w:hAnsi="Courier New" w:cs="Courier New"/>
          </w:rPr>
          <w:delText>&amp;#8220;</w:delText>
        </w:r>
      </w:del>
      <w:r w:rsidRPr="00C100C3">
        <w:rPr>
          <w:rFonts w:ascii="Courier New" w:hAnsi="Courier New" w:cs="Courier New"/>
        </w:rPr>
        <w:t>This state of failure does not dispense with our duty of preserving them in our turn</w:t>
      </w:r>
      <w:ins w:id="5459" w:author="Comparison" w:date="2013-05-05T19:43:00Z">
        <w:r w:rsidRPr="00AA4B48">
          <w:rPr>
            <w:rFonts w:ascii="Courier New" w:hAnsi="Courier New" w:cs="Courier New"/>
          </w:rPr>
          <w:t>."</w:t>
        </w:r>
      </w:ins>
      <w:del w:id="5460" w:author="Comparison" w:date="2013-05-05T19:43:00Z">
        <w:r w:rsidRPr="00C100C3">
          <w:rPr>
            <w:rFonts w:ascii="Courier New" w:hAnsi="Courier New" w:cs="Courier New"/>
          </w:rPr>
          <w:delText>.&amp;#8221;</w:delText>
        </w:r>
      </w:del>
    </w:p>
    <w:p w14:paraId="65B39CAC"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What an argument! The faithful are in a sad state. Officers have been established to reduce it to order. That</w:t>
      </w:r>
      <w:r w:rsidRPr="00C100C3">
        <w:rPr>
          <w:rFonts w:ascii="Courier New" w:hAnsi="Courier New" w:cs="Courier New"/>
        </w:rPr>
        <w:t xml:space="preserve"> is the reason why, when officers, having possessed themselves of the rights of the sovereign, have become the source and instruments of disorder, it is needful to keep them. That is a convincing argument! Also the anonymous author must *change totally wha</w:t>
      </w:r>
      <w:r w:rsidRPr="00C100C3">
        <w:rPr>
          <w:rFonts w:ascii="Courier New" w:hAnsi="Courier New" w:cs="Courier New"/>
        </w:rPr>
        <w:t>t Foulquier said*! He makes him say that this institution puts us under the power of Satan, because we live in a dispensation in a state of failure. Foulquier said, *If the institution itself* is under the power of Satan, in that case to retain it, would b</w:t>
      </w:r>
      <w:r w:rsidRPr="00C100C3">
        <w:rPr>
          <w:rFonts w:ascii="Courier New" w:hAnsi="Courier New" w:cs="Courier New"/>
        </w:rPr>
        <w:t>e to put ourselves under that power. To maintain the institution when it was a barrier against corruption, or to maintain it when it became the source, the power, and the expression of it, these are two very different things. But that is not yet all.</w:t>
      </w:r>
    </w:p>
    <w:p w14:paraId="368E6EA4" w14:textId="6B213240" w:rsidR="00000000" w:rsidRPr="00C100C3" w:rsidRDefault="00362818" w:rsidP="00C100C3">
      <w:pPr>
        <w:pStyle w:val="PlainText"/>
        <w:rPr>
          <w:rFonts w:ascii="Courier New" w:hAnsi="Courier New" w:cs="Courier New"/>
        </w:rPr>
      </w:pPr>
      <w:r w:rsidRPr="00C100C3">
        <w:rPr>
          <w:rFonts w:ascii="Courier New" w:hAnsi="Courier New" w:cs="Courier New"/>
        </w:rPr>
        <w:t>They</w:t>
      </w:r>
      <w:r w:rsidRPr="00C100C3">
        <w:rPr>
          <w:rFonts w:ascii="Courier New" w:hAnsi="Courier New" w:cs="Courier New"/>
        </w:rPr>
        <w:t xml:space="preserve"> wish not to give up the establishment of elders</w:t>
      </w:r>
      <w:ins w:id="5461" w:author="Comparison" w:date="2013-05-05T19:43:00Z">
        <w:r w:rsidRPr="00AA4B48">
          <w:rPr>
            <w:rFonts w:ascii="Courier New" w:hAnsi="Courier New" w:cs="Courier New"/>
          </w:rPr>
          <w:t>,</w:t>
        </w:r>
      </w:ins>
      <w:del w:id="5462" w:author="Comparison" w:date="2013-05-05T19:43:00Z">
        <w:r w:rsidRPr="00C100C3">
          <w:rPr>
            <w:rFonts w:ascii="Courier New" w:hAnsi="Courier New" w:cs="Courier New"/>
          </w:rPr>
          <w:delText>,,</w:delText>
        </w:r>
      </w:del>
      <w:r w:rsidRPr="00C100C3">
        <w:rPr>
          <w:rFonts w:ascii="Courier New" w:hAnsi="Courier New" w:cs="Courier New"/>
        </w:rPr>
        <w:t xml:space="preserve"> and to maintain it in its turn. Ah! I ask, What is it that the anonymous author retains at Geneva? Are elders established? Where is the institution so dear to him? It has no existence, and, according to hi</w:t>
      </w:r>
      <w:r w:rsidRPr="00C100C3">
        <w:rPr>
          <w:rFonts w:ascii="Courier New" w:hAnsi="Courier New" w:cs="Courier New"/>
        </w:rPr>
        <w:t xml:space="preserve">m, it is centuries since it ceased to exist. The test consists then not in maintaining but in re-establishing it, in creating it anew. On the other hand, there cannot be any question of giving it up; we cannot give up that which has no existence. There is </w:t>
      </w:r>
      <w:r w:rsidRPr="00C100C3">
        <w:rPr>
          <w:rFonts w:ascii="Courier New" w:hAnsi="Courier New" w:cs="Courier New"/>
        </w:rPr>
        <w:t>nothing then which we can give up.</w:t>
      </w:r>
    </w:p>
    <w:p w14:paraId="1137629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This institution is not then to be maintained but to be produced anew. Our author thinks that his colleagues and he have enough creative energy to do that which the apostles did in the Church.</w:t>
      </w:r>
    </w:p>
    <w:p w14:paraId="14CE32F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following facts will s</w:t>
      </w:r>
      <w:r w:rsidRPr="00C100C3">
        <w:rPr>
          <w:rFonts w:ascii="Courier New" w:hAnsi="Courier New" w:cs="Courier New"/>
        </w:rPr>
        <w:t>hew us how they are in a state to imitate them.</w:t>
      </w:r>
    </w:p>
    <w:p w14:paraId="45860E1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First, There has been a commission charged to draw out a constitution for the Church.</w:t>
      </w:r>
    </w:p>
    <w:p w14:paraId="42D75276" w14:textId="7391A8F3" w:rsidR="00000000" w:rsidRPr="00C100C3" w:rsidRDefault="00362818" w:rsidP="00C100C3">
      <w:pPr>
        <w:pStyle w:val="PlainText"/>
        <w:rPr>
          <w:rFonts w:ascii="Courier New" w:hAnsi="Courier New" w:cs="Courier New"/>
        </w:rPr>
      </w:pPr>
      <w:ins w:id="5463" w:author="Comparison" w:date="2013-05-05T19:43:00Z">
        <w:r w:rsidRPr="00AA4B48">
          <w:rPr>
            <w:rFonts w:ascii="Courier New" w:hAnsi="Courier New" w:cs="Courier New"/>
          </w:rPr>
          <w:t>¦</w:t>
        </w:r>
      </w:ins>
      <w:del w:id="5464" w:author="Comparison" w:date="2013-05-05T19:43:00Z">
        <w:r w:rsidRPr="00C100C3">
          <w:rPr>
            <w:rFonts w:ascii="Courier New" w:hAnsi="Courier New" w:cs="Courier New"/>
          </w:rPr>
          <w:delText>|</w:delText>
        </w:r>
      </w:del>
      <w:r w:rsidRPr="00C100C3">
        <w:rPr>
          <w:rFonts w:ascii="Courier New" w:hAnsi="Courier New" w:cs="Courier New"/>
        </w:rPr>
        <w:t xml:space="preserve"> This was not the mission of Timothy, but we will touch on this later. It is historically very probable that the declin</w:t>
      </w:r>
      <w:r w:rsidRPr="00C100C3">
        <w:rPr>
          <w:rFonts w:ascii="Courier New" w:hAnsi="Courier New" w:cs="Courier New"/>
        </w:rPr>
        <w:t>e of piety caused the institution of elders to become more prominent.</w:t>
      </w:r>
    </w:p>
    <w:p w14:paraId="598344FE"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{203}</w:t>
      </w:r>
    </w:p>
    <w:p w14:paraId="1BFAB318" w14:textId="360B5B1A" w:rsidR="00000000" w:rsidRPr="00C100C3" w:rsidRDefault="00362818" w:rsidP="00C100C3">
      <w:pPr>
        <w:pStyle w:val="PlainText"/>
        <w:rPr>
          <w:rFonts w:ascii="Courier New" w:hAnsi="Courier New" w:cs="Courier New"/>
        </w:rPr>
      </w:pPr>
      <w:r w:rsidRPr="00C100C3">
        <w:rPr>
          <w:rFonts w:ascii="Courier New" w:hAnsi="Courier New" w:cs="Courier New"/>
        </w:rPr>
        <w:t>Secondly, By this constitution, the Church confides its administration to the assembly of the elders. (</w:t>
      </w:r>
      <w:ins w:id="5465" w:author="Comparison" w:date="2013-05-05T19:43:00Z">
        <w:r w:rsidRPr="00AA4B48">
          <w:rPr>
            <w:rFonts w:ascii="Courier New" w:hAnsi="Courier New" w:cs="Courier New"/>
          </w:rPr>
          <w:t>Article</w:t>
        </w:r>
      </w:ins>
      <w:del w:id="5466" w:author="Comparison" w:date="2013-05-05T19:43:00Z">
        <w:r w:rsidRPr="00C100C3">
          <w:rPr>
            <w:rFonts w:ascii="Courier New" w:hAnsi="Courier New" w:cs="Courier New"/>
          </w:rPr>
          <w:delText>Art.</w:delText>
        </w:r>
      </w:del>
      <w:r w:rsidRPr="00C100C3">
        <w:rPr>
          <w:rFonts w:ascii="Courier New" w:hAnsi="Courier New" w:cs="Courier New"/>
        </w:rPr>
        <w:t xml:space="preserve"> 14.)</w:t>
      </w:r>
    </w:p>
    <w:p w14:paraId="7BB56BFE"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Those who have given their adhesion to this constitution being c</w:t>
      </w:r>
      <w:r w:rsidRPr="00C100C3">
        <w:rPr>
          <w:rFonts w:ascii="Courier New" w:hAnsi="Courier New" w:cs="Courier New"/>
        </w:rPr>
        <w:t>onsidered to compose the Evangelical Church at Geneva, they must needs have elders. They are called together to elect a commission, to be charged with preparing the difficult and important task of the election of elders. There is no enquiry either if there</w:t>
      </w:r>
      <w:r w:rsidRPr="00C100C3">
        <w:rPr>
          <w:rFonts w:ascii="Courier New" w:hAnsi="Courier New" w:cs="Courier New"/>
        </w:rPr>
        <w:t xml:space="preserve"> be men fit to be elders, or if the elders desired of God for His Church at Geneva are to be found in the midst of that which takes the name of the Evangelical Church. To obey the word of God, this Evangelical Church is called on to have a presbytery; it o</w:t>
      </w:r>
      <w:r w:rsidRPr="00C100C3">
        <w:rPr>
          <w:rFonts w:ascii="Courier New" w:hAnsi="Courier New" w:cs="Courier New"/>
        </w:rPr>
        <w:t>ught to choose those whom the Lord calls to be elders or bishops in the flock. What flock? Is there more than a sect there? It is natural that those who have placed themselves at the head of the movement should direct it. Let us suppose even that some will</w:t>
      </w:r>
      <w:r w:rsidRPr="00C100C3">
        <w:rPr>
          <w:rFonts w:ascii="Courier New" w:hAnsi="Courier New" w:cs="Courier New"/>
        </w:rPr>
        <w:t xml:space="preserve"> seek to add some persons for the purpose of giving a counterpoise to this establishment of clergy, and that others will oppose it. Is there the slightest resemblance between this and the Epistles to Timothy and to Titus? If not, why speak so loudly of a p</w:t>
      </w:r>
      <w:r w:rsidRPr="00C100C3">
        <w:rPr>
          <w:rFonts w:ascii="Courier New" w:hAnsi="Courier New" w:cs="Courier New"/>
        </w:rPr>
        <w:t>ositive command? Would this positive command be to judge by the facts, to reinstate you in the clerical position, which you have just lost and which you still love? Would this command be to make a trial of a new sect and to attach oneself to it to see if t</w:t>
      </w:r>
      <w:r w:rsidRPr="00C100C3">
        <w:rPr>
          <w:rFonts w:ascii="Courier New" w:hAnsi="Courier New" w:cs="Courier New"/>
        </w:rPr>
        <w:t>hat attempt would succeed? The Spirit of God never makes attempts. Do you think that one who walked after the Spirit would try it? He obeys when he has light; and when he has not, he waits. Do you think that, finding brethren occupied in the midst of Chris</w:t>
      </w:r>
      <w:r w:rsidRPr="00C100C3">
        <w:rPr>
          <w:rFonts w:ascii="Courier New" w:hAnsi="Courier New" w:cs="Courier New"/>
        </w:rPr>
        <w:t>tians assembled out of the world, watching over them, devoted to their service, caring for their souls, and blessed by God in their labour, I should question their service? Never. But, when I see a special class of persons raising the pretension of foundin</w:t>
      </w:r>
      <w:r w:rsidRPr="00C100C3">
        <w:rPr>
          <w:rFonts w:ascii="Courier New" w:hAnsi="Courier New" w:cs="Courier New"/>
        </w:rPr>
        <w:t>g a church, preparatory commissions, and others to install men in their places, and that they appeal to the Epistles to Timothy and Titus, whilst accusing me of disobedience to the word of God if I do not submit, I hesitate. I cannot either recognize a lik</w:t>
      </w:r>
      <w:r w:rsidRPr="00C100C3">
        <w:rPr>
          <w:rFonts w:ascii="Courier New" w:hAnsi="Courier New" w:cs="Courier New"/>
        </w:rPr>
        <w:t>e pretence or submit myself thereto, as if it was to yield obedience to the epistles, which they bring forward.</w:t>
      </w:r>
    </w:p>
    <w:p w14:paraId="79FCEC07" w14:textId="6CB2D2C7" w:rsidR="00000000" w:rsidRPr="00C100C3" w:rsidRDefault="00362818" w:rsidP="00C100C3">
      <w:pPr>
        <w:pStyle w:val="PlainText"/>
        <w:rPr>
          <w:rFonts w:ascii="Courier New" w:hAnsi="Courier New" w:cs="Courier New"/>
        </w:rPr>
      </w:pPr>
      <w:r w:rsidRPr="00C100C3">
        <w:rPr>
          <w:rFonts w:ascii="Courier New" w:hAnsi="Courier New" w:cs="Courier New"/>
        </w:rPr>
        <w:t>If the author deceives himself, if it is not to assemble with Christ (and if it be a false pretence, it is certainly not to assemble with Chris</w:t>
      </w:r>
      <w:r w:rsidRPr="00C100C3">
        <w:rPr>
          <w:rFonts w:ascii="Courier New" w:hAnsi="Courier New" w:cs="Courier New"/>
        </w:rPr>
        <w:t>t), it is then to scatter. He presents unity, which we</w:t>
      </w:r>
      <w:ins w:id="5467" w:author="Comparison" w:date="2013-05-05T19:43:00Z">
        <w:r w:rsidRPr="00AA4B48">
          <w:rPr>
            <w:rFonts w:ascii="Courier New" w:hAnsi="Courier New" w:cs="Courier New"/>
          </w:rPr>
          <w:t xml:space="preserve"> all</w:t>
        </w:r>
      </w:ins>
    </w:p>
    <w:p w14:paraId="76F7B303"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{204}</w:t>
      </w:r>
    </w:p>
    <w:p w14:paraId="179B7EA4" w14:textId="77777777" w:rsidR="00000000" w:rsidRPr="00C100C3" w:rsidRDefault="00362818" w:rsidP="00C100C3">
      <w:pPr>
        <w:pStyle w:val="PlainText"/>
        <w:rPr>
          <w:rFonts w:ascii="Courier New" w:hAnsi="Courier New" w:cs="Courier New"/>
        </w:rPr>
      </w:pPr>
      <w:del w:id="5468" w:author="Comparison" w:date="2013-05-05T19:43:00Z">
        <w:r w:rsidRPr="00C100C3">
          <w:rPr>
            <w:rFonts w:ascii="Courier New" w:hAnsi="Courier New" w:cs="Courier New"/>
          </w:rPr>
          <w:delText xml:space="preserve">all </w:delText>
        </w:r>
      </w:del>
      <w:r w:rsidRPr="00C100C3">
        <w:rPr>
          <w:rFonts w:ascii="Courier New" w:hAnsi="Courier New" w:cs="Courier New"/>
        </w:rPr>
        <w:t>desire, under the condition of recognizing the elders. He will pardon me if I hesitate. He accuses me of being disobedient in my not recognizing that he has sufficient authority to create t</w:t>
      </w:r>
      <w:r w:rsidRPr="00C100C3">
        <w:rPr>
          <w:rFonts w:ascii="Courier New" w:hAnsi="Courier New" w:cs="Courier New"/>
        </w:rPr>
        <w:t>hem. For it is just this. That I should obey leaders [given of God], well and good. I will do it with all my heart. But that a command to obey implies the power to create that which we are to obey, is going rather too far.</w:t>
      </w:r>
    </w:p>
    <w:p w14:paraId="4356197E"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What we ask of you is the comman</w:t>
      </w:r>
      <w:r w:rsidRPr="00C100C3">
        <w:rPr>
          <w:rFonts w:ascii="Courier New" w:hAnsi="Courier New" w:cs="Courier New"/>
        </w:rPr>
        <w:t>d to make elders. We quite recognize the biblical command to obey them. But at this time the elders whom we ought to obey do not exist, and that is the point on which we are all agreed. So to demand, as you do, that we should shew a biblical command to rej</w:t>
      </w:r>
      <w:r w:rsidRPr="00C100C3">
        <w:rPr>
          <w:rFonts w:ascii="Courier New" w:hAnsi="Courier New" w:cs="Courier New"/>
        </w:rPr>
        <w:t>ect the institution of elders, when that institution is no longer in existence, is really to say nothing. I repeat it: I reject nothing. Where are the elders? Ah! says the author, there are none. How then reject them? But we want to make them, says he. I a</w:t>
      </w:r>
      <w:r w:rsidRPr="00C100C3">
        <w:rPr>
          <w:rFonts w:ascii="Courier New" w:hAnsi="Courier New" w:cs="Courier New"/>
        </w:rPr>
        <w:t>nswer, That is another question. Has God sent you for that? Where is His command? I await it.</w:t>
      </w:r>
    </w:p>
    <w:p w14:paraId="591CCE4A"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But, that all may come to nought rather than reject the setting up of elders, the anonymous author asks us why, if the ruin of the Church hinders us from electin</w:t>
      </w:r>
      <w:r w:rsidRPr="00C100C3">
        <w:rPr>
          <w:rFonts w:ascii="Courier New" w:hAnsi="Courier New" w:cs="Courier New"/>
        </w:rPr>
        <w:t>g elders, we preserve baptism and the Supper. I ask him, in my turn, Have those two things ceased to exist? No. I only have to withdraw myself from the additions and abuses which corrupt them. Besides, in putting them in practice, I create nothing;</w:t>
      </w:r>
      <w:del w:id="5469" w:author="Comparison" w:date="2013-05-05T19:43:00Z">
        <w:r w:rsidRPr="00C100C3">
          <w:rPr>
            <w:rFonts w:ascii="Courier New" w:hAnsi="Courier New" w:cs="Courier New"/>
          </w:rPr>
          <w:delText xml:space="preserve"> I</w:delText>
        </w:r>
      </w:del>
      <w:r w:rsidRPr="00C100C3">
        <w:rPr>
          <w:rFonts w:ascii="Courier New" w:hAnsi="Courier New" w:cs="Courier New"/>
        </w:rPr>
        <w:t xml:space="preserve"> neith</w:t>
      </w:r>
      <w:r w:rsidRPr="00C100C3">
        <w:rPr>
          <w:rFonts w:ascii="Courier New" w:hAnsi="Courier New" w:cs="Courier New"/>
        </w:rPr>
        <w:t>er elect nor set up anyone; I make use of no authority.</w:t>
      </w:r>
    </w:p>
    <w:p w14:paraId="4122CCB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Pardon me, says the Papist or the Puseyite, and even often the Protestant, in consecrating the Supper you use authority. You arrogate it to yourself in preaching the gospel. What authority have you f</w:t>
      </w:r>
      <w:r w:rsidRPr="00C100C3">
        <w:rPr>
          <w:rFonts w:ascii="Courier New" w:hAnsi="Courier New" w:cs="Courier New"/>
        </w:rPr>
        <w:t>or that?</w:t>
      </w:r>
    </w:p>
    <w:p w14:paraId="6F146E8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 stop. The question is solemn. Am I under the alternative, either of rejecting these privileges and blessings, or of accepting them with every sort of corruption and vitiated by grave errors?</w:t>
      </w:r>
    </w:p>
    <w:p w14:paraId="7DE1406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 examine my Bible seriously, and that is what I hav</w:t>
      </w:r>
      <w:r w:rsidRPr="00C100C3">
        <w:rPr>
          <w:rFonts w:ascii="Courier New" w:hAnsi="Courier New" w:cs="Courier New"/>
        </w:rPr>
        <w:t>e done, and I find all liberty. I open it, and the clergy which have corrupted all that, is not recognized there. It teaches me that I may enjoy them freely.</w:t>
      </w:r>
    </w:p>
    <w:p w14:paraId="456FB582"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 say then, as regards these things and others like them, I have withdrawn myself from under the </w:t>
      </w:r>
      <w:r w:rsidRPr="00C100C3">
        <w:rPr>
          <w:rFonts w:ascii="Courier New" w:hAnsi="Courier New" w:cs="Courier New"/>
        </w:rPr>
        <w:t>slavery of Satan. Yet more, I will recognize, as far as lies in my power, those persons</w:t>
      </w:r>
    </w:p>
    <w:p w14:paraId="69932832"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{205}</w:t>
      </w:r>
    </w:p>
    <w:p w14:paraId="4D79FC8D"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who bear, even in the face of many imperfections, the marks of being overseers. If they insist on the clergy, and if they deny the unity of the Church, I cannot</w:t>
      </w:r>
      <w:r w:rsidRPr="00C100C3">
        <w:rPr>
          <w:rFonts w:ascii="Courier New" w:hAnsi="Courier New" w:cs="Courier New"/>
        </w:rPr>
        <w:t xml:space="preserve"> walk in such a path.</w:t>
      </w:r>
    </w:p>
    <w:p w14:paraId="5BDA86C3"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As regards the promise of the presence of Jesus in the midst of two or three met in His name, it is not I who institute anything, if I meet with others. It is Jesus who accomplishes that which He promised. The interpretation of the a</w:t>
      </w:r>
      <w:r w:rsidRPr="00C100C3">
        <w:rPr>
          <w:rFonts w:ascii="Courier New" w:hAnsi="Courier New" w:cs="Courier New"/>
        </w:rPr>
        <w:t>nonymous author is surely totally erroneous. He strives to deprive us of all.</w:t>
      </w:r>
    </w:p>
    <w:p w14:paraId="6970C30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Happily we, with all the Church of God, have too often, unworthy of it as we are, had experience of the faithfulness of Jesus, to be troubled with this interpretation.</w:t>
      </w:r>
    </w:p>
    <w:p w14:paraId="25F5C0E0" w14:textId="234D106F"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It is a </w:t>
      </w:r>
      <w:r w:rsidRPr="00C100C3">
        <w:rPr>
          <w:rFonts w:ascii="Courier New" w:hAnsi="Courier New" w:cs="Courier New"/>
        </w:rPr>
        <w:t>mistake to restrict to discipline the scope of this promise. It is, on the contrary, one reason for which discipline thus exercised is recognized by God; and that reason is, that Jesus is there. But this precious declaration is applicable, and more directl</w:t>
      </w:r>
      <w:r w:rsidRPr="00C100C3">
        <w:rPr>
          <w:rFonts w:ascii="Courier New" w:hAnsi="Courier New" w:cs="Courier New"/>
        </w:rPr>
        <w:t>y applicable, to requests made in similar circumstances than to discipline. It is a fact always true that, where two or three are met in the name of Jesus, Jesus is there. It is a general declaration given as a reason for which discipline is valid. *For</w:t>
      </w:r>
      <w:ins w:id="5470" w:author="Comparison" w:date="2013-05-05T19:43:00Z">
        <w:r w:rsidRPr="00AA4B48">
          <w:rPr>
            <w:rFonts w:ascii="Courier New" w:hAnsi="Courier New" w:cs="Courier New"/>
          </w:rPr>
          <w:t>*,</w:t>
        </w:r>
      </w:ins>
      <w:del w:id="5471" w:author="Comparison" w:date="2013-05-05T19:43:00Z">
        <w:r w:rsidRPr="00C100C3">
          <w:rPr>
            <w:rFonts w:ascii="Courier New" w:hAnsi="Courier New" w:cs="Courier New"/>
          </w:rPr>
          <w:delText>,*</w:delText>
        </w:r>
      </w:del>
      <w:r w:rsidRPr="00C100C3">
        <w:rPr>
          <w:rFonts w:ascii="Courier New" w:hAnsi="Courier New" w:cs="Courier New"/>
        </w:rPr>
        <w:t xml:space="preserve"> </w:t>
      </w:r>
      <w:r w:rsidRPr="00C100C3">
        <w:rPr>
          <w:rFonts w:ascii="Courier New" w:hAnsi="Courier New" w:cs="Courier New"/>
        </w:rPr>
        <w:t>says the Lord, where two or three are met in my name, there I am in their midst. Nothing more simple. I have nothing then to recognize except that the interpretation is wrong.</w:t>
      </w:r>
    </w:p>
    <w:p w14:paraId="5FF51E1A" w14:textId="5E7C3AA1"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 have already spoken of </w:t>
      </w:r>
      <w:ins w:id="5472" w:author="Comparison" w:date="2013-05-05T19:43:00Z">
        <w:r w:rsidRPr="00AA4B48">
          <w:rPr>
            <w:rFonts w:ascii="Courier New" w:hAnsi="Courier New" w:cs="Courier New"/>
          </w:rPr>
          <w:t>Nehemiah's</w:t>
        </w:r>
      </w:ins>
      <w:del w:id="5473" w:author="Comparison" w:date="2013-05-05T19:43:00Z">
        <w:r w:rsidRPr="00C100C3">
          <w:rPr>
            <w:rFonts w:ascii="Courier New" w:hAnsi="Courier New" w:cs="Courier New"/>
          </w:rPr>
          <w:delText>Nehemiah&amp;#8217;s</w:delText>
        </w:r>
      </w:del>
      <w:r w:rsidRPr="00C100C3">
        <w:rPr>
          <w:rFonts w:ascii="Courier New" w:hAnsi="Courier New" w:cs="Courier New"/>
        </w:rPr>
        <w:t xml:space="preserve"> altar. The passage from Jeremiah prov</w:t>
      </w:r>
      <w:r w:rsidRPr="00C100C3">
        <w:rPr>
          <w:rFonts w:ascii="Courier New" w:hAnsi="Courier New" w:cs="Courier New"/>
        </w:rPr>
        <w:t>es nothing, unless this principle, namely, that the Lord can put aside that which He has Himself established. In fact, that has come to pass as regards the elders. The question is simply this, Is it the will of God that we should re-establish any anew offi</w:t>
      </w:r>
      <w:r w:rsidRPr="00C100C3">
        <w:rPr>
          <w:rFonts w:ascii="Courier New" w:hAnsi="Courier New" w:cs="Courier New"/>
        </w:rPr>
        <w:t>cially? As to the altar, we have it, and we have it restored through grace. We adore with joy around the table of the Lord. We can do the same in everything, which is not a pretension to that we do not possess.</w:t>
      </w:r>
    </w:p>
    <w:p w14:paraId="5990A54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 anonymous author has marred the meaning </w:t>
      </w:r>
      <w:r w:rsidRPr="00C100C3">
        <w:rPr>
          <w:rFonts w:ascii="Courier New" w:hAnsi="Courier New" w:cs="Courier New"/>
        </w:rPr>
        <w:t>of section 28, by separating it from the sentence of section 27, to which the section 28 relates, and which shews very clearly that it has reference to the word of God, but that the power and operation of the Holy Spirit are necessary to give us discernmen</w:t>
      </w:r>
      <w:r w:rsidRPr="00C100C3">
        <w:rPr>
          <w:rFonts w:ascii="Courier New" w:hAnsi="Courier New" w:cs="Courier New"/>
        </w:rPr>
        <w:t>t.</w:t>
      </w:r>
    </w:p>
    <w:p w14:paraId="1D21B332"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Section 27 speaks of the light of the conscience, of the light of the law, of the prophets, and of the light of the gospel.</w:t>
      </w:r>
    </w:p>
    <w:p w14:paraId="30E4383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Does the anonymous author deny that the witness of the</w:t>
      </w:r>
    </w:p>
    <w:p w14:paraId="3E4C7E0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{206}</w:t>
      </w:r>
    </w:p>
    <w:p w14:paraId="178B9E4C" w14:textId="5EE21731" w:rsidR="00000000" w:rsidRPr="00C100C3" w:rsidRDefault="00362818" w:rsidP="00C100C3">
      <w:pPr>
        <w:pStyle w:val="PlainText"/>
        <w:rPr>
          <w:rFonts w:ascii="Courier New" w:hAnsi="Courier New" w:cs="Courier New"/>
        </w:rPr>
      </w:pPr>
      <w:r w:rsidRPr="00C100C3">
        <w:rPr>
          <w:rFonts w:ascii="Courier New" w:hAnsi="Courier New" w:cs="Courier New"/>
        </w:rPr>
        <w:t>Holy Spirit is necessary in these very times? If he is of this o</w:t>
      </w:r>
      <w:r w:rsidRPr="00C100C3">
        <w:rPr>
          <w:rFonts w:ascii="Courier New" w:hAnsi="Courier New" w:cs="Courier New"/>
        </w:rPr>
        <w:t>pinion, nothing will surprise me</w:t>
      </w:r>
      <w:ins w:id="5474" w:author="Comparison" w:date="2013-05-05T19:43:00Z">
        <w:r w:rsidRPr="00AA4B48">
          <w:rPr>
            <w:rFonts w:ascii="Courier New" w:hAnsi="Courier New" w:cs="Courier New"/>
          </w:rPr>
          <w:t>¦.</w:t>
        </w:r>
      </w:ins>
      <w:del w:id="5475" w:author="Comparison" w:date="2013-05-05T19:43:00Z">
        <w:r w:rsidRPr="00C100C3">
          <w:rPr>
            <w:rFonts w:ascii="Courier New" w:hAnsi="Courier New" w:cs="Courier New"/>
          </w:rPr>
          <w:delText>.|</w:delText>
        </w:r>
      </w:del>
    </w:p>
    <w:p w14:paraId="62449596" w14:textId="41AE86A4"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To quote the conduct of Diotrephes as a sufficient proof that he was an elder, is a curious way of attracting us to this species of authority. Let us congratulate the preparatory commission, that a like argument has not </w:t>
      </w:r>
      <w:r w:rsidRPr="00C100C3">
        <w:rPr>
          <w:rFonts w:ascii="Courier New" w:hAnsi="Courier New" w:cs="Courier New"/>
        </w:rPr>
        <w:t>a shadow of a foundation. There are, alas, but too many Diotrephes, without its being necessary to have established elders where to produce them. We can hardly believe that our author seriously wished to say that the fact of desiring to be the first, and i</w:t>
      </w:r>
      <w:r w:rsidRPr="00C100C3">
        <w:rPr>
          <w:rFonts w:ascii="Courier New" w:hAnsi="Courier New" w:cs="Courier New"/>
        </w:rPr>
        <w:t>n consequence not to receive the apostles, proves to him that a man may be an elder. He asks if we should not separate ourselves for the cause of the presence of Diotrephes. And why separate ourselves from the Church, because it contains an evil man? For m</w:t>
      </w:r>
      <w:r w:rsidRPr="00C100C3">
        <w:rPr>
          <w:rFonts w:ascii="Courier New" w:hAnsi="Courier New" w:cs="Courier New"/>
        </w:rPr>
        <w:t xml:space="preserve">y part I would never separate from anything, of which I could have an idea that it was the Church after having left it. Besides, I do not believe that </w:t>
      </w:r>
      <w:ins w:id="5476" w:author="Comparison" w:date="2013-05-05T19:43:00Z">
        <w:r w:rsidRPr="00AA4B48">
          <w:rPr>
            <w:rFonts w:ascii="Courier New" w:hAnsi="Courier New" w:cs="Courier New"/>
          </w:rPr>
          <w:t>@</w:t>
        </w:r>
      </w:ins>
      <w:r w:rsidRPr="00C100C3">
        <w:rPr>
          <w:rFonts w:ascii="Courier New" w:hAnsi="Courier New" w:cs="Courier New"/>
        </w:rPr>
        <w:t xml:space="preserve">3 </w:t>
      </w:r>
      <w:del w:id="5477" w:author="Comparison" w:date="2013-05-05T19:43:00Z">
        <w:r w:rsidRPr="00C100C3">
          <w:rPr>
            <w:rFonts w:ascii="Courier New" w:hAnsi="Courier New" w:cs="Courier New"/>
          </w:rPr>
          <w:delText>@</w:delText>
        </w:r>
      </w:del>
      <w:r w:rsidRPr="00C100C3">
        <w:rPr>
          <w:rFonts w:ascii="Courier New" w:hAnsi="Courier New" w:cs="Courier New"/>
        </w:rPr>
        <w:t xml:space="preserve">John 10 means </w:t>
      </w:r>
      <w:ins w:id="5478" w:author="Comparison" w:date="2013-05-05T19:43:00Z">
        <w:r w:rsidRPr="00AA4B48">
          <w:rPr>
            <w:rFonts w:ascii="Courier New" w:hAnsi="Courier New" w:cs="Courier New"/>
          </w:rPr>
          <w:t>"</w:t>
        </w:r>
      </w:ins>
      <w:del w:id="5479" w:author="Comparison" w:date="2013-05-05T19:43:00Z">
        <w:r w:rsidRPr="00C100C3">
          <w:rPr>
            <w:rFonts w:ascii="Courier New" w:hAnsi="Courier New" w:cs="Courier New"/>
          </w:rPr>
          <w:delText>&amp;#8220;</w:delText>
        </w:r>
      </w:del>
      <w:r w:rsidRPr="00C100C3">
        <w:rPr>
          <w:rFonts w:ascii="Courier New" w:hAnsi="Courier New" w:cs="Courier New"/>
        </w:rPr>
        <w:t>When I come I will shew him what he has done</w:t>
      </w:r>
      <w:ins w:id="5480" w:author="Comparison" w:date="2013-05-05T19:43:00Z">
        <w:r w:rsidRPr="00AA4B48">
          <w:rPr>
            <w:rFonts w:ascii="Courier New" w:hAnsi="Courier New" w:cs="Courier New"/>
          </w:rPr>
          <w:t>."</w:t>
        </w:r>
      </w:ins>
      <w:del w:id="5481" w:author="Comparison" w:date="2013-05-05T19:43:00Z">
        <w:r w:rsidRPr="00C100C3">
          <w:rPr>
            <w:rFonts w:ascii="Courier New" w:hAnsi="Courier New" w:cs="Courier New"/>
          </w:rPr>
          <w:delText>.&amp;#8221;</w:delText>
        </w:r>
      </w:del>
      <w:r w:rsidRPr="00C100C3">
        <w:rPr>
          <w:rFonts w:ascii="Courier New" w:hAnsi="Courier New" w:cs="Courier New"/>
        </w:rPr>
        <w:t xml:space="preserve"> Martin employs, it is true, </w:t>
      </w:r>
      <w:r w:rsidRPr="00C100C3">
        <w:rPr>
          <w:rFonts w:ascii="Courier New" w:hAnsi="Courier New" w:cs="Courier New"/>
        </w:rPr>
        <w:t>this expression: but *upomneso* rather means, I *will remember* that which he has done, or I will make him remember that which he has done, without precisely stating what the apostle proposed to himself to do when he had come.</w:t>
      </w:r>
    </w:p>
    <w:p w14:paraId="7C2B7C5F" w14:textId="062A0E26" w:rsidR="00000000" w:rsidRPr="00C100C3" w:rsidRDefault="00362818" w:rsidP="00C100C3">
      <w:pPr>
        <w:pStyle w:val="PlainText"/>
        <w:rPr>
          <w:rFonts w:ascii="Courier New" w:hAnsi="Courier New" w:cs="Courier New"/>
        </w:rPr>
      </w:pPr>
      <w:r w:rsidRPr="00C100C3">
        <w:rPr>
          <w:rFonts w:ascii="Courier New" w:hAnsi="Courier New" w:cs="Courier New"/>
        </w:rPr>
        <w:t>As to the explanation of the</w:t>
      </w:r>
      <w:r w:rsidRPr="00C100C3">
        <w:rPr>
          <w:rFonts w:ascii="Courier New" w:hAnsi="Courier New" w:cs="Courier New"/>
        </w:rPr>
        <w:t xml:space="preserve"> seven churches of the Apocalypse, this is scarcely the place to give the interpretation of them. It would be writing a book. It is clear that when one states that </w:t>
      </w:r>
      <w:ins w:id="5482" w:author="Comparison" w:date="2013-05-05T19:43:00Z">
        <w:r w:rsidRPr="00AA4B48">
          <w:rPr>
            <w:rFonts w:ascii="Courier New" w:hAnsi="Courier New" w:cs="Courier New"/>
          </w:rPr>
          <w:t>"</w:t>
        </w:r>
      </w:ins>
      <w:del w:id="5483" w:author="Comparison" w:date="2013-05-05T19:43:00Z">
        <w:r w:rsidRPr="00C100C3">
          <w:rPr>
            <w:rFonts w:ascii="Courier New" w:hAnsi="Courier New" w:cs="Courier New"/>
          </w:rPr>
          <w:delText>&amp;#8220;</w:delText>
        </w:r>
      </w:del>
      <w:r w:rsidRPr="00C100C3">
        <w:rPr>
          <w:rFonts w:ascii="Courier New" w:hAnsi="Courier New" w:cs="Courier New"/>
        </w:rPr>
        <w:t>the angels of the churches can only be their councils of elders</w:t>
      </w:r>
      <w:ins w:id="5484" w:author="Comparison" w:date="2013-05-05T19:43:00Z">
        <w:r w:rsidRPr="00AA4B48">
          <w:rPr>
            <w:rFonts w:ascii="Courier New" w:hAnsi="Courier New" w:cs="Courier New"/>
          </w:rPr>
          <w:t>,"</w:t>
        </w:r>
      </w:ins>
      <w:del w:id="5485" w:author="Comparison" w:date="2013-05-05T19:43:00Z">
        <w:r w:rsidRPr="00C100C3">
          <w:rPr>
            <w:rFonts w:ascii="Courier New" w:hAnsi="Courier New" w:cs="Courier New"/>
          </w:rPr>
          <w:delText>,&amp;#8221;</w:delText>
        </w:r>
      </w:del>
      <w:r w:rsidRPr="00C100C3">
        <w:rPr>
          <w:rFonts w:ascii="Courier New" w:hAnsi="Courier New" w:cs="Courier New"/>
        </w:rPr>
        <w:t xml:space="preserve"> one can draw </w:t>
      </w:r>
      <w:r w:rsidRPr="00C100C3">
        <w:rPr>
          <w:rFonts w:ascii="Courier New" w:hAnsi="Courier New" w:cs="Courier New"/>
        </w:rPr>
        <w:t xml:space="preserve">what conclusions one wishes. This meaning of the word </w:t>
      </w:r>
      <w:ins w:id="5486" w:author="Comparison" w:date="2013-05-05T19:43:00Z">
        <w:r w:rsidRPr="00AA4B48">
          <w:rPr>
            <w:rFonts w:ascii="Courier New" w:hAnsi="Courier New" w:cs="Courier New"/>
          </w:rPr>
          <w:t>"</w:t>
        </w:r>
      </w:ins>
      <w:del w:id="5487" w:author="Comparison" w:date="2013-05-05T19:43:00Z">
        <w:r w:rsidRPr="00C100C3">
          <w:rPr>
            <w:rFonts w:ascii="Courier New" w:hAnsi="Courier New" w:cs="Courier New"/>
          </w:rPr>
          <w:delText>&amp;#8220;</w:delText>
        </w:r>
      </w:del>
      <w:r w:rsidRPr="00C100C3">
        <w:rPr>
          <w:rFonts w:ascii="Courier New" w:hAnsi="Courier New" w:cs="Courier New"/>
        </w:rPr>
        <w:t>angel</w:t>
      </w:r>
      <w:ins w:id="5488" w:author="Comparison" w:date="2013-05-05T19:43:00Z">
        <w:r w:rsidRPr="00AA4B48">
          <w:rPr>
            <w:rFonts w:ascii="Courier New" w:hAnsi="Courier New" w:cs="Courier New"/>
          </w:rPr>
          <w:t>"</w:t>
        </w:r>
      </w:ins>
      <w:del w:id="5489" w:author="Comparison" w:date="2013-05-05T19:43:00Z">
        <w:r w:rsidRPr="00C100C3">
          <w:rPr>
            <w:rFonts w:ascii="Courier New" w:hAnsi="Courier New" w:cs="Courier New"/>
          </w:rPr>
          <w:delText>&amp;#8221;</w:delText>
        </w:r>
      </w:del>
      <w:r w:rsidRPr="00C100C3">
        <w:rPr>
          <w:rFonts w:ascii="Courier New" w:hAnsi="Courier New" w:cs="Courier New"/>
        </w:rPr>
        <w:t xml:space="preserve"> is neither that of the word nor that of tradition. It is beyond doubt that, in the word, angel does not mean a council of elders, and tradition also gives a totally different meaning</w:t>
      </w:r>
      <w:r w:rsidRPr="00C100C3">
        <w:rPr>
          <w:rFonts w:ascii="Courier New" w:hAnsi="Courier New" w:cs="Courier New"/>
        </w:rPr>
        <w:t>.</w:t>
      </w:r>
    </w:p>
    <w:p w14:paraId="2B4F436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growing failure of the seven churches is a question of interpretation with which I shall not occupy myself here. The anonymous author makes confusion in that which he says</w:t>
      </w:r>
    </w:p>
    <w:p w14:paraId="1AD94F56" w14:textId="166D8DF1" w:rsidR="00000000" w:rsidRPr="00C100C3" w:rsidRDefault="00362818" w:rsidP="00C100C3">
      <w:pPr>
        <w:pStyle w:val="PlainText"/>
        <w:rPr>
          <w:rFonts w:ascii="Courier New" w:hAnsi="Courier New" w:cs="Courier New"/>
        </w:rPr>
      </w:pPr>
      <w:ins w:id="5490" w:author="Comparison" w:date="2013-05-05T19:43:00Z">
        <w:r w:rsidRPr="00AA4B48">
          <w:rPr>
            <w:rFonts w:ascii="Courier New" w:hAnsi="Courier New" w:cs="Courier New"/>
          </w:rPr>
          <w:t>¦</w:t>
        </w:r>
      </w:ins>
      <w:del w:id="5491" w:author="Comparison" w:date="2013-05-05T19:43:00Z">
        <w:r w:rsidRPr="00C100C3">
          <w:rPr>
            <w:rFonts w:ascii="Courier New" w:hAnsi="Courier New" w:cs="Courier New"/>
          </w:rPr>
          <w:delText>|</w:delText>
        </w:r>
      </w:del>
      <w:r w:rsidRPr="00C100C3">
        <w:rPr>
          <w:rFonts w:ascii="Courier New" w:hAnsi="Courier New" w:cs="Courier New"/>
        </w:rPr>
        <w:t xml:space="preserve"> When he says, he will believe until the dear brethren expressly deny it, t</w:t>
      </w:r>
      <w:r w:rsidRPr="00C100C3">
        <w:rPr>
          <w:rFonts w:ascii="Courier New" w:hAnsi="Courier New" w:cs="Courier New"/>
        </w:rPr>
        <w:t>hat these brethren direct themselves by the Holy Ghost in the absence of the testimony of the word; the answer to it is this: At the moment when he was writing those lines, he had already for some time in his hands the formal denial which he demands; and a</w:t>
      </w:r>
      <w:r w:rsidRPr="00C100C3">
        <w:rPr>
          <w:rFonts w:ascii="Courier New" w:hAnsi="Courier New" w:cs="Courier New"/>
        </w:rPr>
        <w:t>s a proof, in a long letter in answer to this denial he complains of the strength of the expressions in which this denial was couched. The letter, which contains this denial, is in a previous note.</w:t>
      </w:r>
    </w:p>
    <w:p w14:paraId="1DC56153"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{207}</w:t>
      </w:r>
    </w:p>
    <w:p w14:paraId="383360C7" w14:textId="6B037F2E" w:rsidR="00000000" w:rsidRPr="00C100C3" w:rsidRDefault="00362818" w:rsidP="00C100C3">
      <w:pPr>
        <w:pStyle w:val="PlainText"/>
        <w:rPr>
          <w:rFonts w:ascii="Courier New" w:hAnsi="Courier New" w:cs="Courier New"/>
        </w:rPr>
      </w:pPr>
      <w:r w:rsidRPr="00C100C3">
        <w:rPr>
          <w:rFonts w:ascii="Courier New" w:hAnsi="Courier New" w:cs="Courier New"/>
        </w:rPr>
        <w:t xml:space="preserve">of it, for it is evident that the fact of being a </w:t>
      </w:r>
      <w:r w:rsidRPr="00C100C3">
        <w:rPr>
          <w:rFonts w:ascii="Courier New" w:hAnsi="Courier New" w:cs="Courier New"/>
        </w:rPr>
        <w:t xml:space="preserve">candlestick of gold, in no way hinders the fact of failure already pointed out to Ephesus </w:t>
      </w:r>
      <w:ins w:id="5492" w:author="Comparison" w:date="2013-05-05T19:43:00Z">
        <w:r w:rsidRPr="00AA4B48">
          <w:rPr>
            <w:rFonts w:ascii="Courier New" w:hAnsi="Courier New" w:cs="Courier New"/>
          </w:rPr>
          <w:t>("</w:t>
        </w:r>
      </w:ins>
      <w:del w:id="5493" w:author="Comparison" w:date="2013-05-05T19:43:00Z">
        <w:r w:rsidRPr="00C100C3">
          <w:rPr>
            <w:rFonts w:ascii="Courier New" w:hAnsi="Courier New" w:cs="Courier New"/>
          </w:rPr>
          <w:delText>(&amp;#8220;</w:delText>
        </w:r>
      </w:del>
      <w:r w:rsidRPr="00C100C3">
        <w:rPr>
          <w:rFonts w:ascii="Courier New" w:hAnsi="Courier New" w:cs="Courier New"/>
        </w:rPr>
        <w:t>remember whence thou art fallen</w:t>
      </w:r>
      <w:ins w:id="5494" w:author="Comparison" w:date="2013-05-05T19:43:00Z">
        <w:r w:rsidRPr="00AA4B48">
          <w:rPr>
            <w:rFonts w:ascii="Courier New" w:hAnsi="Courier New" w:cs="Courier New"/>
          </w:rPr>
          <w:t>"),</w:t>
        </w:r>
      </w:ins>
      <w:del w:id="5495" w:author="Comparison" w:date="2013-05-05T19:43:00Z">
        <w:r w:rsidRPr="00C100C3">
          <w:rPr>
            <w:rFonts w:ascii="Courier New" w:hAnsi="Courier New" w:cs="Courier New"/>
          </w:rPr>
          <w:delText>&amp;#8221;),</w:delText>
        </w:r>
      </w:del>
      <w:r w:rsidRPr="00C100C3">
        <w:rPr>
          <w:rFonts w:ascii="Courier New" w:hAnsi="Courier New" w:cs="Courier New"/>
        </w:rPr>
        <w:t xml:space="preserve"> and does not even hinder it from being spued out of the mouth of the Lord Jesus, that which was to be accomplished wi</w:t>
      </w:r>
      <w:r w:rsidRPr="00C100C3">
        <w:rPr>
          <w:rFonts w:ascii="Courier New" w:hAnsi="Courier New" w:cs="Courier New"/>
        </w:rPr>
        <w:t>th respect to Laodicea. In that which follows he makes such a confusion between the state of the universal Church, to which the question of failure applies, and the local churches, in which there were elders, that a few words will be enough to shew the wea</w:t>
      </w:r>
      <w:r w:rsidRPr="00C100C3">
        <w:rPr>
          <w:rFonts w:ascii="Courier New" w:hAnsi="Courier New" w:cs="Courier New"/>
        </w:rPr>
        <w:t>kness of his argument.</w:t>
      </w:r>
    </w:p>
    <w:p w14:paraId="261491E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We may take the seven churches as churches; or we may, with many Christians, consider them as a prophetic history of the Church as regards its moral state here below. The author says, as regards this last point of view, the elders a</w:t>
      </w:r>
      <w:r w:rsidRPr="00C100C3">
        <w:rPr>
          <w:rFonts w:ascii="Courier New" w:hAnsi="Courier New" w:cs="Courier New"/>
        </w:rPr>
        <w:t xml:space="preserve">nd the churches ought to exist even to the end. But this is complete confusion. For in this last view we have ceased to regard these chapters as being occupied with the seven [local] churches. The Spirit makes use of it to shew the state of the professing </w:t>
      </w:r>
      <w:r w:rsidRPr="00C100C3">
        <w:rPr>
          <w:rFonts w:ascii="Courier New" w:hAnsi="Courier New" w:cs="Courier New"/>
        </w:rPr>
        <w:t>Church in the course of ages.</w:t>
      </w:r>
    </w:p>
    <w:p w14:paraId="7E2E1C10" w14:textId="0032E680" w:rsidR="00000000" w:rsidRPr="00C100C3" w:rsidRDefault="00362818" w:rsidP="00C100C3">
      <w:pPr>
        <w:pStyle w:val="PlainText"/>
        <w:rPr>
          <w:rFonts w:ascii="Courier New" w:hAnsi="Courier New" w:cs="Courier New"/>
        </w:rPr>
      </w:pPr>
      <w:ins w:id="5496" w:author="Comparison" w:date="2013-05-05T19:43:00Z">
        <w:r w:rsidRPr="00AA4B48">
          <w:rPr>
            <w:rFonts w:ascii="Courier New" w:hAnsi="Courier New" w:cs="Courier New"/>
          </w:rPr>
          <w:t>CHAPTER</w:t>
        </w:r>
      </w:ins>
      <w:del w:id="5497" w:author="Comparison" w:date="2013-05-05T19:43:00Z">
        <w:r w:rsidRPr="00C100C3">
          <w:rPr>
            <w:rFonts w:ascii="Courier New" w:hAnsi="Courier New" w:cs="Courier New"/>
          </w:rPr>
          <w:delText>&lt;h3&gt;Chapter</w:delText>
        </w:r>
      </w:del>
      <w:r w:rsidRPr="00C100C3">
        <w:rPr>
          <w:rFonts w:ascii="Courier New" w:hAnsi="Courier New" w:cs="Courier New"/>
        </w:rPr>
        <w:t xml:space="preserve"> 5</w:t>
      </w:r>
      <w:del w:id="5498" w:author="Comparison" w:date="2013-05-05T19:43:00Z">
        <w:r w:rsidRPr="00C100C3">
          <w:rPr>
            <w:rFonts w:ascii="Courier New" w:hAnsi="Courier New" w:cs="Courier New"/>
          </w:rPr>
          <w:delText>.&lt;/h3&gt;</w:delText>
        </w:r>
      </w:del>
    </w:p>
    <w:p w14:paraId="49F7872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At last we come to that which we asked. The anonymous author alleges a distinct command. Titus was left in Crete to appoint elders. That is clear. No one denies it. But here is the question.</w:t>
      </w:r>
    </w:p>
    <w:p w14:paraId="3808A7E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How does tha</w:t>
      </w:r>
      <w:r w:rsidRPr="00C100C3">
        <w:rPr>
          <w:rFonts w:ascii="Courier New" w:hAnsi="Courier New" w:cs="Courier New"/>
        </w:rPr>
        <w:t>t authorize it, or, if he prefers it, how does that authorize some believers in Geneva to appoint them? It is very certain that it was not believers who had the power to appoint elders; for had it been so, it was needless to send Titus to Crete to do it.</w:t>
      </w:r>
    </w:p>
    <w:p w14:paraId="3F1D2BDE"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It was an act for which the believers were not competent, and for the accomplishment of which the presence of the faithful companion of the apostle himself was necessary.</w:t>
      </w:r>
    </w:p>
    <w:p w14:paraId="5D28C84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What is there that shews that the anonymous author and the preparatory commission ha</w:t>
      </w:r>
      <w:r w:rsidRPr="00C100C3">
        <w:rPr>
          <w:rFonts w:ascii="Courier New" w:hAnsi="Courier New" w:cs="Courier New"/>
        </w:rPr>
        <w:t>ve that competency? They say so, but that is not exactly enough to make us receive it. The order of Paul to Titus speaks evidently of a commission confided to a certain person left there on purpose, because the thing which was the object of this commission</w:t>
      </w:r>
      <w:r w:rsidRPr="00C100C3">
        <w:rPr>
          <w:rFonts w:ascii="Courier New" w:hAnsi="Courier New" w:cs="Courier New"/>
        </w:rPr>
        <w:t xml:space="preserve"> could not be executed</w:t>
      </w:r>
    </w:p>
    <w:p w14:paraId="0098237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{208}</w:t>
      </w:r>
    </w:p>
    <w:p w14:paraId="67952D46" w14:textId="2DA9EB8A" w:rsidR="00000000" w:rsidRPr="00C100C3" w:rsidRDefault="00362818" w:rsidP="00C100C3">
      <w:pPr>
        <w:pStyle w:val="PlainText"/>
        <w:rPr>
          <w:rFonts w:ascii="Courier New" w:hAnsi="Courier New" w:cs="Courier New"/>
        </w:rPr>
      </w:pPr>
      <w:r w:rsidRPr="00C100C3">
        <w:rPr>
          <w:rFonts w:ascii="Courier New" w:hAnsi="Courier New" w:cs="Courier New"/>
        </w:rPr>
        <w:t xml:space="preserve">without him. I ask the reader if that is not the natural force of this passage: a conclusion which the character of Titus supports. The anonymous author tells us that it is </w:t>
      </w:r>
      <w:ins w:id="5499" w:author="Comparison" w:date="2013-05-05T19:43:00Z">
        <w:r w:rsidRPr="00AA4B48">
          <w:rPr>
            <w:rFonts w:ascii="Courier New" w:hAnsi="Courier New" w:cs="Courier New"/>
          </w:rPr>
          <w:t>"</w:t>
        </w:r>
      </w:ins>
      <w:del w:id="5500" w:author="Comparison" w:date="2013-05-05T19:43:00Z">
        <w:r w:rsidRPr="00C100C3">
          <w:rPr>
            <w:rFonts w:ascii="Courier New" w:hAnsi="Courier New" w:cs="Courier New"/>
          </w:rPr>
          <w:delText>&amp;#8220;</w:delText>
        </w:r>
      </w:del>
      <w:r w:rsidRPr="00C100C3">
        <w:rPr>
          <w:rFonts w:ascii="Courier New" w:hAnsi="Courier New" w:cs="Courier New"/>
        </w:rPr>
        <w:t>a positive order, a very clear command of the</w:t>
      </w:r>
      <w:r w:rsidRPr="00C100C3">
        <w:rPr>
          <w:rFonts w:ascii="Courier New" w:hAnsi="Courier New" w:cs="Courier New"/>
        </w:rPr>
        <w:t xml:space="preserve"> Lord, given by His apostle, not only to Titus, but to all those who later would be called by the Holy Spirit to lead the Churches of God</w:t>
      </w:r>
      <w:ins w:id="5501" w:author="Comparison" w:date="2013-05-05T19:43:00Z">
        <w:r w:rsidRPr="00AA4B48">
          <w:rPr>
            <w:rFonts w:ascii="Courier New" w:hAnsi="Courier New" w:cs="Courier New"/>
          </w:rPr>
          <w:t>."</w:t>
        </w:r>
      </w:ins>
      <w:del w:id="5502" w:author="Comparison" w:date="2013-05-05T19:43:00Z">
        <w:r w:rsidRPr="00C100C3">
          <w:rPr>
            <w:rFonts w:ascii="Courier New" w:hAnsi="Courier New" w:cs="Courier New"/>
          </w:rPr>
          <w:delText>.&amp;#8221;</w:delText>
        </w:r>
      </w:del>
      <w:r w:rsidRPr="00C100C3">
        <w:rPr>
          <w:rFonts w:ascii="Courier New" w:hAnsi="Courier New" w:cs="Courier New"/>
        </w:rPr>
        <w:t xml:space="preserve"> This term </w:t>
      </w:r>
      <w:ins w:id="5503" w:author="Comparison" w:date="2013-05-05T19:43:00Z">
        <w:r w:rsidRPr="00AA4B48">
          <w:rPr>
            <w:rFonts w:ascii="Courier New" w:hAnsi="Courier New" w:cs="Courier New"/>
          </w:rPr>
          <w:t>"</w:t>
        </w:r>
      </w:ins>
      <w:del w:id="5504" w:author="Comparison" w:date="2013-05-05T19:43:00Z">
        <w:r w:rsidRPr="00C100C3">
          <w:rPr>
            <w:rFonts w:ascii="Courier New" w:hAnsi="Courier New" w:cs="Courier New"/>
          </w:rPr>
          <w:delText>&amp;#8220;</w:delText>
        </w:r>
      </w:del>
      <w:r w:rsidRPr="00C100C3">
        <w:rPr>
          <w:rFonts w:ascii="Courier New" w:hAnsi="Courier New" w:cs="Courier New"/>
        </w:rPr>
        <w:t>to lead the Churches of God</w:t>
      </w:r>
      <w:ins w:id="5505" w:author="Comparison" w:date="2013-05-05T19:43:00Z">
        <w:r w:rsidRPr="00AA4B48">
          <w:rPr>
            <w:rFonts w:ascii="Courier New" w:hAnsi="Courier New" w:cs="Courier New"/>
          </w:rPr>
          <w:t>"</w:t>
        </w:r>
      </w:ins>
      <w:del w:id="5506" w:author="Comparison" w:date="2013-05-05T19:43:00Z">
        <w:r w:rsidRPr="00C100C3">
          <w:rPr>
            <w:rFonts w:ascii="Courier New" w:hAnsi="Courier New" w:cs="Courier New"/>
          </w:rPr>
          <w:delText>&amp;#8221;</w:delText>
        </w:r>
      </w:del>
      <w:r w:rsidRPr="00C100C3">
        <w:rPr>
          <w:rFonts w:ascii="Courier New" w:hAnsi="Courier New" w:cs="Courier New"/>
        </w:rPr>
        <w:t xml:space="preserve"> is rather doubtful. Does the author wish to say that the e</w:t>
      </w:r>
      <w:r w:rsidRPr="00C100C3">
        <w:rPr>
          <w:rFonts w:ascii="Courier New" w:hAnsi="Courier New" w:cs="Courier New"/>
        </w:rPr>
        <w:t>lders of one town have a mission to establish elders in all towns, and that they have a special mission for that? Now that was undoubtedly the case with Titus. He had been left in a peculiar case to set in order the things which the apostle had begun and w</w:t>
      </w:r>
      <w:r w:rsidRPr="00C100C3">
        <w:rPr>
          <w:rFonts w:ascii="Courier New" w:hAnsi="Courier New" w:cs="Courier New"/>
        </w:rPr>
        <w:t>as furnished for that purpose with the authority of the apostle.</w:t>
      </w:r>
    </w:p>
    <w:p w14:paraId="60F6B43D"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Have the elders a like authority? Are they charged to impose rules on other churches, and furnished for this purpose, with the authority of the apostle? Now that was the case of Titus. And, </w:t>
      </w:r>
      <w:r w:rsidRPr="00C100C3">
        <w:rPr>
          <w:rFonts w:ascii="Courier New" w:hAnsi="Courier New" w:cs="Courier New"/>
        </w:rPr>
        <w:t>if one part of the command be binding, why should not the other part be equally so? It is the same authority which is in exercise. The apostle, in imposing on Titus, without any other direction, the task of setting in order that which remained to be set in</w:t>
      </w:r>
      <w:r w:rsidRPr="00C100C3">
        <w:rPr>
          <w:rFonts w:ascii="Courier New" w:hAnsi="Courier New" w:cs="Courier New"/>
        </w:rPr>
        <w:t xml:space="preserve"> order, shewed he had confidence in his capacity to do it in a fitting way. It is just the same as to the appointment of elders, which rests exactly on the same foundation. If the author is authorized to appropriate to himself these things, the pope has no</w:t>
      </w:r>
      <w:r w:rsidRPr="00C100C3">
        <w:rPr>
          <w:rFonts w:ascii="Courier New" w:hAnsi="Courier New" w:cs="Courier New"/>
        </w:rPr>
        <w:t>t less reason to take to himself that which the Lord confided to the son of Jonas.</w:t>
      </w:r>
    </w:p>
    <w:p w14:paraId="736D7D58" w14:textId="5913AFB7" w:rsidR="00000000" w:rsidRPr="00C100C3" w:rsidRDefault="00362818" w:rsidP="00C100C3">
      <w:pPr>
        <w:pStyle w:val="PlainText"/>
        <w:rPr>
          <w:rFonts w:ascii="Courier New" w:hAnsi="Courier New" w:cs="Courier New"/>
        </w:rPr>
      </w:pPr>
      <w:r w:rsidRPr="00C100C3">
        <w:rPr>
          <w:rFonts w:ascii="Courier New" w:hAnsi="Courier New" w:cs="Courier New"/>
        </w:rPr>
        <w:t>Many things had been set in order by Paul</w:t>
      </w:r>
      <w:ins w:id="5507" w:author="Comparison" w:date="2013-05-05T19:43:00Z">
        <w:r w:rsidRPr="00AA4B48">
          <w:rPr>
            <w:rFonts w:ascii="Courier New" w:hAnsi="Courier New" w:cs="Courier New"/>
          </w:rPr>
          <w:t>;</w:t>
        </w:r>
      </w:ins>
      <w:del w:id="5508" w:author="Comparison" w:date="2013-05-05T19:43:00Z">
        <w:r w:rsidRPr="00C100C3">
          <w:rPr>
            <w:rFonts w:ascii="Courier New" w:hAnsi="Courier New" w:cs="Courier New"/>
          </w:rPr>
          <w:delText xml:space="preserve"> j</w:delText>
        </w:r>
      </w:del>
      <w:r w:rsidRPr="00C100C3">
        <w:rPr>
          <w:rFonts w:ascii="Courier New" w:hAnsi="Courier New" w:cs="Courier New"/>
        </w:rPr>
        <w:t xml:space="preserve"> others were to be so by Titus; that is, all that remained yet to be set in order. In doing so, Titus used an authority in the ex</w:t>
      </w:r>
      <w:r w:rsidRPr="00C100C3">
        <w:rPr>
          <w:rFonts w:ascii="Courier New" w:hAnsi="Courier New" w:cs="Courier New"/>
        </w:rPr>
        <w:t>ercise of which he could act in a competent way, which gave to his acts the same authority as the acts by which the apostle, whose delegate Titus was, had already set in order other things</w:t>
      </w:r>
      <w:ins w:id="5509" w:author="Comparison" w:date="2013-05-05T19:43:00Z">
        <w:r w:rsidRPr="00AA4B48">
          <w:rPr>
            <w:rFonts w:ascii="Courier New" w:hAnsi="Courier New" w:cs="Courier New"/>
          </w:rPr>
          <w:t>¦.</w:t>
        </w:r>
      </w:ins>
      <w:del w:id="5510" w:author="Comparison" w:date="2013-05-05T19:43:00Z">
        <w:r w:rsidRPr="00C100C3">
          <w:rPr>
            <w:rFonts w:ascii="Courier New" w:hAnsi="Courier New" w:cs="Courier New"/>
          </w:rPr>
          <w:delText>.|</w:delText>
        </w:r>
      </w:del>
      <w:r w:rsidRPr="00C100C3">
        <w:rPr>
          <w:rFonts w:ascii="Courier New" w:hAnsi="Courier New" w:cs="Courier New"/>
        </w:rPr>
        <w:t xml:space="preserve"> Had all elders this mission? Was this command always binding? The</w:t>
      </w:r>
      <w:r w:rsidRPr="00C100C3">
        <w:rPr>
          <w:rFonts w:ascii="Courier New" w:hAnsi="Courier New" w:cs="Courier New"/>
        </w:rPr>
        <w:t xml:space="preserve"> anonymous author cites not one word of scripture to shew us that this command applies to Christians of the present day. But, says he, it is clear it is a binding command at that time, for he tells Timothy in what way one ought to conduct oneself (not </w:t>
      </w:r>
      <w:ins w:id="5511" w:author="Comparison" w:date="2013-05-05T19:43:00Z">
        <w:r w:rsidRPr="00AA4B48">
          <w:rPr>
            <w:rFonts w:ascii="Courier New" w:hAnsi="Courier New" w:cs="Courier New"/>
          </w:rPr>
          <w:t>"</w:t>
        </w:r>
      </w:ins>
      <w:del w:id="5512" w:author="Comparison" w:date="2013-05-05T19:43:00Z">
        <w:r w:rsidRPr="00C100C3">
          <w:rPr>
            <w:rFonts w:ascii="Courier New" w:hAnsi="Courier New" w:cs="Courier New"/>
          </w:rPr>
          <w:delText>&amp;#82</w:delText>
        </w:r>
        <w:r w:rsidRPr="00C100C3">
          <w:rPr>
            <w:rFonts w:ascii="Courier New" w:hAnsi="Courier New" w:cs="Courier New"/>
          </w:rPr>
          <w:delText>20;</w:delText>
        </w:r>
      </w:del>
      <w:r w:rsidRPr="00C100C3">
        <w:rPr>
          <w:rFonts w:ascii="Courier New" w:hAnsi="Courier New" w:cs="Courier New"/>
        </w:rPr>
        <w:t>to behave thyself</w:t>
      </w:r>
      <w:ins w:id="5513" w:author="Comparison" w:date="2013-05-05T19:43:00Z">
        <w:r w:rsidRPr="00AA4B48">
          <w:rPr>
            <w:rFonts w:ascii="Courier New" w:hAnsi="Courier New" w:cs="Courier New"/>
          </w:rPr>
          <w:t>")</w:t>
        </w:r>
      </w:ins>
      <w:del w:id="5514" w:author="Comparison" w:date="2013-05-05T19:43:00Z">
        <w:r w:rsidRPr="00C100C3">
          <w:rPr>
            <w:rFonts w:ascii="Courier New" w:hAnsi="Courier New" w:cs="Courier New"/>
          </w:rPr>
          <w:delText>&amp;#8221;)</w:delText>
        </w:r>
      </w:del>
      <w:r w:rsidRPr="00C100C3">
        <w:rPr>
          <w:rFonts w:ascii="Courier New" w:hAnsi="Courier New" w:cs="Courier New"/>
        </w:rPr>
        <w:t xml:space="preserve"> in the Church of God. This point has been already discussed. But, as it is an important point,</w:t>
      </w:r>
    </w:p>
    <w:p w14:paraId="4A6E9C78" w14:textId="6348E95A" w:rsidR="00000000" w:rsidRPr="00C100C3" w:rsidRDefault="00362818" w:rsidP="00C100C3">
      <w:pPr>
        <w:pStyle w:val="PlainText"/>
        <w:rPr>
          <w:rFonts w:ascii="Courier New" w:hAnsi="Courier New" w:cs="Courier New"/>
        </w:rPr>
      </w:pPr>
      <w:ins w:id="5515" w:author="Comparison" w:date="2013-05-05T19:43:00Z">
        <w:r w:rsidRPr="00AA4B48">
          <w:rPr>
            <w:rFonts w:ascii="Courier New" w:hAnsi="Courier New" w:cs="Courier New"/>
          </w:rPr>
          <w:t>¦</w:t>
        </w:r>
      </w:ins>
      <w:del w:id="5516" w:author="Comparison" w:date="2013-05-05T19:43:00Z">
        <w:r w:rsidRPr="00C100C3">
          <w:rPr>
            <w:rFonts w:ascii="Courier New" w:hAnsi="Courier New" w:cs="Courier New"/>
          </w:rPr>
          <w:delText>|</w:delText>
        </w:r>
      </w:del>
      <w:r w:rsidRPr="00C100C3">
        <w:rPr>
          <w:rFonts w:ascii="Courier New" w:hAnsi="Courier New" w:cs="Courier New"/>
        </w:rPr>
        <w:t xml:space="preserve"> This argument has so much the more power that in @Acts 14 it is the apostles themselves who appoint the elders.</w:t>
      </w:r>
    </w:p>
    <w:p w14:paraId="1075790B"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{209}</w:t>
      </w:r>
    </w:p>
    <w:p w14:paraId="05B15F7C" w14:textId="7F833CDB" w:rsidR="00000000" w:rsidRPr="00C100C3" w:rsidRDefault="00362818" w:rsidP="00C100C3">
      <w:pPr>
        <w:pStyle w:val="PlainText"/>
        <w:rPr>
          <w:rFonts w:ascii="Courier New" w:hAnsi="Courier New" w:cs="Courier New"/>
        </w:rPr>
      </w:pPr>
      <w:r w:rsidRPr="00C100C3">
        <w:rPr>
          <w:rFonts w:ascii="Courier New" w:hAnsi="Courier New" w:cs="Courier New"/>
        </w:rPr>
        <w:t>and the s</w:t>
      </w:r>
      <w:r w:rsidRPr="00C100C3">
        <w:rPr>
          <w:rFonts w:ascii="Courier New" w:hAnsi="Courier New" w:cs="Courier New"/>
        </w:rPr>
        <w:t xml:space="preserve">ole and solitary foundation of the </w:t>
      </w:r>
      <w:ins w:id="5517" w:author="Comparison" w:date="2013-05-05T19:43:00Z">
        <w:r w:rsidRPr="00AA4B48">
          <w:rPr>
            <w:rFonts w:ascii="Courier New" w:hAnsi="Courier New" w:cs="Courier New"/>
          </w:rPr>
          <w:t>author's</w:t>
        </w:r>
      </w:ins>
      <w:del w:id="5518" w:author="Comparison" w:date="2013-05-05T19:43:00Z">
        <w:r w:rsidRPr="00C100C3">
          <w:rPr>
            <w:rFonts w:ascii="Courier New" w:hAnsi="Courier New" w:cs="Courier New"/>
          </w:rPr>
          <w:delText>author&amp;#8217;s</w:delText>
        </w:r>
      </w:del>
      <w:r w:rsidRPr="00C100C3">
        <w:rPr>
          <w:rFonts w:ascii="Courier New" w:hAnsi="Courier New" w:cs="Courier New"/>
        </w:rPr>
        <w:t xml:space="preserve"> system, it is worth while examining it again</w:t>
      </w:r>
      <w:ins w:id="5519" w:author="Comparison" w:date="2013-05-05T19:43:00Z">
        <w:r w:rsidRPr="00AA4B48">
          <w:rPr>
            <w:rFonts w:ascii="Courier New" w:hAnsi="Courier New" w:cs="Courier New"/>
          </w:rPr>
          <w:t>¦.</w:t>
        </w:r>
      </w:ins>
      <w:del w:id="5520" w:author="Comparison" w:date="2013-05-05T19:43:00Z">
        <w:r w:rsidRPr="00C100C3">
          <w:rPr>
            <w:rFonts w:ascii="Courier New" w:hAnsi="Courier New" w:cs="Courier New"/>
          </w:rPr>
          <w:delText>.|</w:delText>
        </w:r>
      </w:del>
    </w:p>
    <w:p w14:paraId="00A8CC47" w14:textId="68C295AB" w:rsidR="00000000" w:rsidRPr="00C100C3" w:rsidRDefault="00362818" w:rsidP="00C100C3">
      <w:pPr>
        <w:pStyle w:val="PlainText"/>
        <w:rPr>
          <w:rFonts w:ascii="Courier New" w:hAnsi="Courier New" w:cs="Courier New"/>
        </w:rPr>
      </w:pPr>
      <w:r w:rsidRPr="00C100C3">
        <w:rPr>
          <w:rFonts w:ascii="Courier New" w:hAnsi="Courier New" w:cs="Courier New"/>
        </w:rPr>
        <w:t>We do not doubt that elders had been established in the Church. We wish even to realize and respect all that is possible to be realized of their work in these</w:t>
      </w:r>
      <w:r w:rsidRPr="00C100C3">
        <w:rPr>
          <w:rFonts w:ascii="Courier New" w:hAnsi="Courier New" w:cs="Courier New"/>
        </w:rPr>
        <w:t xml:space="preserve"> present times. Brethren have always acted according to this principle</w:t>
      </w:r>
      <w:ins w:id="5521" w:author="Comparison" w:date="2013-05-05T19:43:00Z">
        <w:r w:rsidRPr="00AA4B48">
          <w:rPr>
            <w:rFonts w:ascii="Courier New" w:hAnsi="Courier New" w:cs="Courier New"/>
          </w:rPr>
          <w:t>¦,</w:t>
        </w:r>
      </w:ins>
      <w:del w:id="5522" w:author="Comparison" w:date="2013-05-05T19:43:00Z">
        <w:r w:rsidRPr="00C100C3">
          <w:rPr>
            <w:rFonts w:ascii="Courier New" w:hAnsi="Courier New" w:cs="Courier New"/>
          </w:rPr>
          <w:delText>,|</w:delText>
        </w:r>
      </w:del>
      <w:r w:rsidRPr="00C100C3">
        <w:rPr>
          <w:rFonts w:ascii="Courier New" w:hAnsi="Courier New" w:cs="Courier New"/>
        </w:rPr>
        <w:t xml:space="preserve"> on certain occasions with more energy than on others.</w:t>
      </w:r>
    </w:p>
    <w:p w14:paraId="66B1640E" w14:textId="23083C6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 have frequently declared this in the controversy which had taken place: the question of elders has never been a capital point </w:t>
      </w:r>
      <w:r w:rsidRPr="00C100C3">
        <w:rPr>
          <w:rFonts w:ascii="Courier New" w:hAnsi="Courier New" w:cs="Courier New"/>
        </w:rPr>
        <w:t xml:space="preserve">in my eyes. Nevertheless I have always recognized so much of it as existed, and when the occasion offered, I have sought to give activity and development </w:t>
      </w:r>
      <w:ins w:id="5523" w:author="Comparison" w:date="2013-05-05T19:43:00Z">
        <w:r w:rsidRPr="00AA4B48">
          <w:rPr>
            <w:rFonts w:ascii="Courier New" w:hAnsi="Courier New" w:cs="Courier New"/>
          </w:rPr>
          <w:t>"</w:t>
        </w:r>
      </w:ins>
      <w:del w:id="5524" w:author="Comparison" w:date="2013-05-05T19:43:00Z">
        <w:r w:rsidRPr="00C100C3">
          <w:rPr>
            <w:rFonts w:ascii="Courier New" w:hAnsi="Courier New" w:cs="Courier New"/>
          </w:rPr>
          <w:delText>&amp;#8220;</w:delText>
        </w:r>
      </w:del>
      <w:r w:rsidRPr="00C100C3">
        <w:rPr>
          <w:rFonts w:ascii="Courier New" w:hAnsi="Courier New" w:cs="Courier New"/>
        </w:rPr>
        <w:t>to that excellent work</w:t>
      </w:r>
      <w:ins w:id="5525" w:author="Comparison" w:date="2013-05-05T19:43:00Z">
        <w:r w:rsidRPr="00AA4B48">
          <w:rPr>
            <w:rFonts w:ascii="Courier New" w:hAnsi="Courier New" w:cs="Courier New"/>
          </w:rPr>
          <w:t>."</w:t>
        </w:r>
      </w:ins>
      <w:del w:id="5526" w:author="Comparison" w:date="2013-05-05T19:43:00Z">
        <w:r w:rsidRPr="00C100C3">
          <w:rPr>
            <w:rFonts w:ascii="Courier New" w:hAnsi="Courier New" w:cs="Courier New"/>
          </w:rPr>
          <w:delText>.&amp;#8221;</w:delText>
        </w:r>
      </w:del>
      <w:r w:rsidRPr="00C100C3">
        <w:rPr>
          <w:rFonts w:ascii="Courier New" w:hAnsi="Courier New" w:cs="Courier New"/>
        </w:rPr>
        <w:t xml:space="preserve"> By the grace of God I will do so still, giving to it all the ene</w:t>
      </w:r>
      <w:r w:rsidRPr="00C100C3">
        <w:rPr>
          <w:rFonts w:ascii="Courier New" w:hAnsi="Courier New" w:cs="Courier New"/>
        </w:rPr>
        <w:t>rgy which He may grant me. In certain places it has been in exercise happily and with blessing. In others it would be a great blessing if God in His goodness would raise up the instrument. But if, because the name of clergy yet inspires repugnance, it is w</w:t>
      </w:r>
      <w:r w:rsidRPr="00C100C3">
        <w:rPr>
          <w:rFonts w:ascii="Courier New" w:hAnsi="Courier New" w:cs="Courier New"/>
        </w:rPr>
        <w:t>ished under the name of elders and under the pretext of obedience to re-establish the clergy, I do not let myself be deceived by words. When I am told that I can neither obey the elders nor recognize them (@1 Thessalonians 5:</w:t>
      </w:r>
      <w:ins w:id="5527" w:author="Comparison" w:date="2013-05-05T19:43:00Z">
        <w:r w:rsidRPr="00AA4B48">
          <w:rPr>
            <w:rFonts w:ascii="Courier New" w:hAnsi="Courier New" w:cs="Courier New"/>
          </w:rPr>
          <w:t xml:space="preserve"> </w:t>
        </w:r>
      </w:ins>
      <w:r w:rsidRPr="00C100C3">
        <w:rPr>
          <w:rFonts w:ascii="Courier New" w:hAnsi="Courier New" w:cs="Courier New"/>
        </w:rPr>
        <w:t>12, 13), unless men have offici</w:t>
      </w:r>
      <w:r w:rsidRPr="00C100C3">
        <w:rPr>
          <w:rFonts w:ascii="Courier New" w:hAnsi="Courier New" w:cs="Courier New"/>
        </w:rPr>
        <w:t>ally set them up, I cannot trust it, although I am told that it has no more anything to do with clergy. I do not see the action of the Spirit of God in the preparatory commission. This commission takes the place of the Holy Ghost; and in taking it, it deni</w:t>
      </w:r>
      <w:r w:rsidRPr="00C100C3">
        <w:rPr>
          <w:rFonts w:ascii="Courier New" w:hAnsi="Courier New" w:cs="Courier New"/>
        </w:rPr>
        <w:t>es Him, even if they are not aware of it.</w:t>
      </w:r>
    </w:p>
    <w:p w14:paraId="3E5869FE" w14:textId="0E020440" w:rsidR="00000000" w:rsidRPr="00C100C3" w:rsidRDefault="00362818" w:rsidP="00C100C3">
      <w:pPr>
        <w:pStyle w:val="PlainText"/>
        <w:rPr>
          <w:rFonts w:ascii="Courier New" w:hAnsi="Courier New" w:cs="Courier New"/>
        </w:rPr>
      </w:pPr>
      <w:r w:rsidRPr="00C100C3">
        <w:rPr>
          <w:rFonts w:ascii="Courier New" w:hAnsi="Courier New" w:cs="Courier New"/>
        </w:rPr>
        <w:t>And as regards the command itself, the commission with which Timothy was charged, had not as its object the establishment of elders, nor did the apostle give any command like it. Paul, on going into Macedonia, had</w:t>
      </w:r>
      <w:r w:rsidRPr="00C100C3">
        <w:rPr>
          <w:rFonts w:ascii="Courier New" w:hAnsi="Courier New" w:cs="Courier New"/>
        </w:rPr>
        <w:t xml:space="preserve"> begged Timothy to remain at Ephesus (@1 Timothy 1:</w:t>
      </w:r>
      <w:ins w:id="5528" w:author="Comparison" w:date="2013-05-05T19:43:00Z">
        <w:r w:rsidRPr="00AA4B48">
          <w:rPr>
            <w:rFonts w:ascii="Courier New" w:hAnsi="Courier New" w:cs="Courier New"/>
          </w:rPr>
          <w:t xml:space="preserve"> </w:t>
        </w:r>
      </w:ins>
      <w:r w:rsidRPr="00C100C3">
        <w:rPr>
          <w:rFonts w:ascii="Courier New" w:hAnsi="Courier New" w:cs="Courier New"/>
        </w:rPr>
        <w:t>3), a town in the Church of which</w:t>
      </w:r>
    </w:p>
    <w:p w14:paraId="60E712B5" w14:textId="6D8E17DC" w:rsidR="00000000" w:rsidRPr="00C100C3" w:rsidRDefault="00362818" w:rsidP="00C100C3">
      <w:pPr>
        <w:pStyle w:val="PlainText"/>
        <w:rPr>
          <w:rFonts w:ascii="Courier New" w:hAnsi="Courier New" w:cs="Courier New"/>
        </w:rPr>
      </w:pPr>
      <w:ins w:id="5529" w:author="Comparison" w:date="2013-05-05T19:43:00Z">
        <w:r w:rsidRPr="00AA4B48">
          <w:rPr>
            <w:rFonts w:ascii="Courier New" w:hAnsi="Courier New" w:cs="Courier New"/>
          </w:rPr>
          <w:t>¦</w:t>
        </w:r>
      </w:ins>
      <w:del w:id="5530" w:author="Comparison" w:date="2013-05-05T19:43:00Z">
        <w:r w:rsidRPr="00C100C3">
          <w:rPr>
            <w:rFonts w:ascii="Courier New" w:hAnsi="Courier New" w:cs="Courier New"/>
          </w:rPr>
          <w:delText>|</w:delText>
        </w:r>
      </w:del>
      <w:r w:rsidRPr="00C100C3">
        <w:rPr>
          <w:rFonts w:ascii="Courier New" w:hAnsi="Courier New" w:cs="Courier New"/>
        </w:rPr>
        <w:t xml:space="preserve"> This is what I said in my answer to M. Rochat. I take a similar case. My son is chosen a counsellor of state, and I write to him to explain to him how one ought to beha</w:t>
      </w:r>
      <w:r w:rsidRPr="00C100C3">
        <w:rPr>
          <w:rFonts w:ascii="Courier New" w:hAnsi="Courier New" w:cs="Courier New"/>
        </w:rPr>
        <w:t>ve oneself in the affairs of the state. This shews</w:t>
      </w:r>
      <w:ins w:id="5531" w:author="Comparison" w:date="2013-05-05T19:43:00Z">
        <w:r w:rsidRPr="00AA4B48">
          <w:rPr>
            <w:rFonts w:ascii="Courier New" w:hAnsi="Courier New" w:cs="Courier New"/>
          </w:rPr>
          <w:t>,</w:t>
        </w:r>
      </w:ins>
      <w:r w:rsidRPr="00C100C3">
        <w:rPr>
          <w:rFonts w:ascii="Courier New" w:hAnsi="Courier New" w:cs="Courier New"/>
        </w:rPr>
        <w:t xml:space="preserve"> according to M. </w:t>
      </w:r>
      <w:ins w:id="5532" w:author="Comparison" w:date="2013-05-05T19:43:00Z">
        <w:r w:rsidRPr="00AA4B48">
          <w:rPr>
            <w:rFonts w:ascii="Courier New" w:hAnsi="Courier New" w:cs="Courier New"/>
          </w:rPr>
          <w:t>Rochat's</w:t>
        </w:r>
      </w:ins>
      <w:del w:id="5533" w:author="Comparison" w:date="2013-05-05T19:43:00Z">
        <w:r w:rsidRPr="00C100C3">
          <w:rPr>
            <w:rFonts w:ascii="Courier New" w:hAnsi="Courier New" w:cs="Courier New"/>
          </w:rPr>
          <w:delText>Rochat&amp;#8217;s</w:delText>
        </w:r>
      </w:del>
      <w:r w:rsidRPr="00C100C3">
        <w:rPr>
          <w:rFonts w:ascii="Courier New" w:hAnsi="Courier New" w:cs="Courier New"/>
        </w:rPr>
        <w:t xml:space="preserve"> way of reasoning, that every citizen may at any time exercise the function of a counsellor of state, because I have told my son how one ought to behave oneself, etc.</w:t>
      </w:r>
    </w:p>
    <w:p w14:paraId="1BC59700" w14:textId="3B3058B4" w:rsidR="00000000" w:rsidRPr="00C100C3" w:rsidRDefault="00362818" w:rsidP="00C100C3">
      <w:pPr>
        <w:pStyle w:val="PlainText"/>
        <w:rPr>
          <w:rFonts w:ascii="Courier New" w:hAnsi="Courier New" w:cs="Courier New"/>
        </w:rPr>
      </w:pPr>
      <w:ins w:id="5534" w:author="Comparison" w:date="2013-05-05T19:43:00Z">
        <w:r w:rsidRPr="00AA4B48">
          <w:rPr>
            <w:rFonts w:ascii="Courier New" w:hAnsi="Courier New" w:cs="Courier New"/>
          </w:rPr>
          <w:t>¦</w:t>
        </w:r>
      </w:ins>
      <w:del w:id="5535" w:author="Comparison" w:date="2013-05-05T19:43:00Z">
        <w:r w:rsidRPr="00C100C3">
          <w:rPr>
            <w:rFonts w:ascii="Courier New" w:hAnsi="Courier New" w:cs="Courier New"/>
          </w:rPr>
          <w:delText>|</w:delText>
        </w:r>
      </w:del>
      <w:r w:rsidRPr="00C100C3">
        <w:rPr>
          <w:rFonts w:ascii="Courier New" w:hAnsi="Courier New" w:cs="Courier New"/>
        </w:rPr>
        <w:t xml:space="preserve"> Since</w:t>
      </w:r>
      <w:r w:rsidRPr="00C100C3">
        <w:rPr>
          <w:rFonts w:ascii="Courier New" w:hAnsi="Courier New" w:cs="Courier New"/>
        </w:rPr>
        <w:t xml:space="preserve"> the beginning (I quote this as an historical fact), those who amongst brethren</w:t>
      </w:r>
      <w:moveToRangeStart w:id="5536" w:author="Comparison" w:date="2013-05-05T19:43:00Z" w:name="move355546353"/>
      <w:moveTo w:id="5537" w:author="Comparison" w:date="2013-05-05T19:43:00Z">
        <w:r w:rsidRPr="00C100C3">
          <w:rPr>
            <w:rFonts w:ascii="Courier New" w:hAnsi="Courier New" w:cs="Courier New"/>
          </w:rPr>
          <w:t xml:space="preserve"> occupied themselves </w:t>
        </w:r>
        <w:r w:rsidRPr="00C100C3">
          <w:rPr>
            <w:rFonts w:ascii="Courier New" w:hAnsi="Courier New" w:cs="Courier New"/>
          </w:rPr>
          <w:t xml:space="preserve">with souls and looked after them, met together in order that they might do so under the oversight of the Lord, and still do so when the opportunity offers. </w:t>
        </w:r>
      </w:moveTo>
      <w:moveToRangeEnd w:id="5536"/>
      <w:ins w:id="5538" w:author="Comparison" w:date="2013-05-05T19:43:00Z">
        <w:r w:rsidRPr="00AA4B48">
          <w:rPr>
            <w:rFonts w:ascii="Courier New" w:hAnsi="Courier New" w:cs="Courier New"/>
          </w:rPr>
          <w:t>In places where circumstances have weakened this work I have always sought to give it energy.</w:t>
        </w:r>
      </w:ins>
    </w:p>
    <w:p w14:paraId="063EAE6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{210}</w:t>
      </w:r>
    </w:p>
    <w:p w14:paraId="2DB538E7" w14:textId="067DE631" w:rsidR="00000000" w:rsidRPr="00C100C3" w:rsidRDefault="00362818" w:rsidP="00C100C3">
      <w:pPr>
        <w:pStyle w:val="PlainText"/>
        <w:rPr>
          <w:rFonts w:ascii="Courier New" w:hAnsi="Courier New" w:cs="Courier New"/>
        </w:rPr>
      </w:pPr>
      <w:r w:rsidRPr="00C100C3">
        <w:rPr>
          <w:rFonts w:ascii="Courier New" w:hAnsi="Courier New" w:cs="Courier New"/>
        </w:rPr>
        <w:t>elders existed, the establishment of which is never mentioned in the word; @1 Timothy 5:</w:t>
      </w:r>
      <w:ins w:id="5539" w:author="Comparison" w:date="2013-05-05T19:43:00Z">
        <w:r w:rsidRPr="00AA4B48">
          <w:rPr>
            <w:rFonts w:ascii="Courier New" w:hAnsi="Courier New" w:cs="Courier New"/>
          </w:rPr>
          <w:t xml:space="preserve"> </w:t>
        </w:r>
      </w:ins>
      <w:r w:rsidRPr="00C100C3">
        <w:rPr>
          <w:rFonts w:ascii="Courier New" w:hAnsi="Courier New" w:cs="Courier New"/>
        </w:rPr>
        <w:t>10, 17-19. And see in what terms the apostle expresses the special object of the</w:t>
      </w:r>
      <w:r w:rsidRPr="00C100C3">
        <w:rPr>
          <w:rFonts w:ascii="Courier New" w:hAnsi="Courier New" w:cs="Courier New"/>
        </w:rPr>
        <w:t xml:space="preserve"> mission of his son Timothy, </w:t>
      </w:r>
      <w:ins w:id="5540" w:author="Comparison" w:date="2013-05-05T19:43:00Z">
        <w:r w:rsidRPr="00AA4B48">
          <w:rPr>
            <w:rFonts w:ascii="Courier New" w:hAnsi="Courier New" w:cs="Courier New"/>
          </w:rPr>
          <w:t>"</w:t>
        </w:r>
      </w:ins>
      <w:del w:id="5541" w:author="Comparison" w:date="2013-05-05T19:43:00Z">
        <w:r w:rsidRPr="00C100C3">
          <w:rPr>
            <w:rFonts w:ascii="Courier New" w:hAnsi="Courier New" w:cs="Courier New"/>
          </w:rPr>
          <w:delText>&amp;#8220;</w:delText>
        </w:r>
      </w:del>
      <w:r w:rsidRPr="00C100C3">
        <w:rPr>
          <w:rFonts w:ascii="Courier New" w:hAnsi="Courier New" w:cs="Courier New"/>
        </w:rPr>
        <w:t>As I besought thee to abide still at Ephesus when I went into Macedonia, that thou mightest charge some that they teach no other doctrine</w:t>
      </w:r>
      <w:ins w:id="5542" w:author="Comparison" w:date="2013-05-05T19:43:00Z">
        <w:r w:rsidRPr="00AA4B48">
          <w:rPr>
            <w:rFonts w:ascii="Courier New" w:hAnsi="Courier New" w:cs="Courier New"/>
          </w:rPr>
          <w:t>."</w:t>
        </w:r>
      </w:ins>
      <w:del w:id="5543" w:author="Comparison" w:date="2013-05-05T19:43:00Z">
        <w:r w:rsidRPr="00C100C3">
          <w:rPr>
            <w:rFonts w:ascii="Courier New" w:hAnsi="Courier New" w:cs="Courier New"/>
          </w:rPr>
          <w:delText>.&amp;#8221;</w:delText>
        </w:r>
      </w:del>
    </w:p>
    <w:p w14:paraId="1C54B217" w14:textId="6CC22363" w:rsidR="00000000" w:rsidRPr="00C100C3" w:rsidRDefault="00362818" w:rsidP="00C100C3">
      <w:pPr>
        <w:pStyle w:val="PlainText"/>
        <w:rPr>
          <w:rFonts w:ascii="Courier New" w:hAnsi="Courier New" w:cs="Courier New"/>
        </w:rPr>
      </w:pPr>
      <w:r w:rsidRPr="00C100C3">
        <w:rPr>
          <w:rFonts w:ascii="Courier New" w:hAnsi="Courier New" w:cs="Courier New"/>
        </w:rPr>
        <w:t>Then he enlarges on certain points over which Timothy was to watch for th</w:t>
      </w:r>
      <w:r w:rsidRPr="00C100C3">
        <w:rPr>
          <w:rFonts w:ascii="Courier New" w:hAnsi="Courier New" w:cs="Courier New"/>
        </w:rPr>
        <w:t>e purpose of putting them in order. In explaining himself on various subjects, he enumerates the qualities and gifts desirable in a bishop. But before entering on all the details of that which was fitting for the Church of God, for the Church of the living</w:t>
      </w:r>
      <w:r w:rsidRPr="00C100C3">
        <w:rPr>
          <w:rFonts w:ascii="Courier New" w:hAnsi="Courier New" w:cs="Courier New"/>
        </w:rPr>
        <w:t xml:space="preserve"> God, over which he was thus to watch, the apostle says, My son Timothy, I entrust to thee, I give thee </w:t>
      </w:r>
      <w:ins w:id="5544" w:author="Comparison" w:date="2013-05-05T19:43:00Z">
        <w:r w:rsidRPr="00AA4B48">
          <w:rPr>
            <w:rFonts w:ascii="Courier New" w:hAnsi="Courier New" w:cs="Courier New"/>
          </w:rPr>
          <w:t>(*</w:t>
        </w:r>
      </w:ins>
      <w:del w:id="5545" w:author="Comparison" w:date="2013-05-05T19:43:00Z">
        <w:r w:rsidRPr="00C100C3">
          <w:rPr>
            <w:rFonts w:ascii="Courier New" w:hAnsi="Courier New" w:cs="Courier New"/>
          </w:rPr>
          <w:delText>*(</w:delText>
        </w:r>
      </w:del>
      <w:r w:rsidRPr="00C100C3">
        <w:rPr>
          <w:rFonts w:ascii="Courier New" w:hAnsi="Courier New" w:cs="Courier New"/>
        </w:rPr>
        <w:t>paratithemai</w:t>
      </w:r>
      <w:ins w:id="5546" w:author="Comparison" w:date="2013-05-05T19:43:00Z">
        <w:r w:rsidRPr="00AA4B48">
          <w:rPr>
            <w:rFonts w:ascii="Courier New" w:hAnsi="Courier New" w:cs="Courier New"/>
          </w:rPr>
          <w:t>*)</w:t>
        </w:r>
      </w:ins>
      <w:del w:id="5547" w:author="Comparison" w:date="2013-05-05T19:43:00Z">
        <w:r w:rsidRPr="00C100C3">
          <w:rPr>
            <w:rFonts w:ascii="Courier New" w:hAnsi="Courier New" w:cs="Courier New"/>
          </w:rPr>
          <w:delText>)*</w:delText>
        </w:r>
      </w:del>
      <w:r w:rsidRPr="00C100C3">
        <w:rPr>
          <w:rFonts w:ascii="Courier New" w:hAnsi="Courier New" w:cs="Courier New"/>
        </w:rPr>
        <w:t xml:space="preserve"> this command, this charge, according to the prophecies which have been made in former time concerning thee, in order that by them thou </w:t>
      </w:r>
      <w:r w:rsidRPr="00C100C3">
        <w:rPr>
          <w:rFonts w:ascii="Courier New" w:hAnsi="Courier New" w:cs="Courier New"/>
        </w:rPr>
        <w:t>mayest war this good warfare. It was a charge confided to him, and for which he had been designed by express prophecies; and consequently, when the apostle was to leave Ephesus, he leaves Timothy there to preserve order, in virtue of the charge he had in t</w:t>
      </w:r>
      <w:r w:rsidRPr="00C100C3">
        <w:rPr>
          <w:rFonts w:ascii="Courier New" w:hAnsi="Courier New" w:cs="Courier New"/>
        </w:rPr>
        <w:t xml:space="preserve">he house of God. Finally, after having given him the directions necessary, about a certain number of things, he adds, </w:t>
      </w:r>
      <w:ins w:id="5548" w:author="Comparison" w:date="2013-05-05T19:43:00Z">
        <w:r w:rsidRPr="00AA4B48">
          <w:rPr>
            <w:rFonts w:ascii="Courier New" w:hAnsi="Courier New" w:cs="Courier New"/>
          </w:rPr>
          <w:t>"</w:t>
        </w:r>
      </w:ins>
      <w:del w:id="5549" w:author="Comparison" w:date="2013-05-05T19:43:00Z">
        <w:r w:rsidRPr="00C100C3">
          <w:rPr>
            <w:rFonts w:ascii="Courier New" w:hAnsi="Courier New" w:cs="Courier New"/>
          </w:rPr>
          <w:delText>&amp;#8220;</w:delText>
        </w:r>
      </w:del>
      <w:r w:rsidRPr="00C100C3">
        <w:rPr>
          <w:rFonts w:ascii="Courier New" w:hAnsi="Courier New" w:cs="Courier New"/>
        </w:rPr>
        <w:t>These things write I unto thee [not to the Church nor to the elders], hoping to come unto thee shortly, but if I tarry long, that t</w:t>
      </w:r>
      <w:r w:rsidRPr="00C100C3">
        <w:rPr>
          <w:rFonts w:ascii="Courier New" w:hAnsi="Courier New" w:cs="Courier New"/>
        </w:rPr>
        <w:t>hou mayest know how thou oughtest to behave thyself in the house of God</w:t>
      </w:r>
      <w:ins w:id="5550" w:author="Comparison" w:date="2013-05-05T19:43:00Z">
        <w:r w:rsidRPr="00AA4B48">
          <w:rPr>
            <w:rFonts w:ascii="Courier New" w:hAnsi="Courier New" w:cs="Courier New"/>
          </w:rPr>
          <w:t>,"</w:t>
        </w:r>
      </w:ins>
      <w:del w:id="5551" w:author="Comparison" w:date="2013-05-05T19:43:00Z">
        <w:r w:rsidRPr="00C100C3">
          <w:rPr>
            <w:rFonts w:ascii="Courier New" w:hAnsi="Courier New" w:cs="Courier New"/>
          </w:rPr>
          <w:delText>,&amp;#8221;</w:delText>
        </w:r>
      </w:del>
      <w:r w:rsidRPr="00C100C3">
        <w:rPr>
          <w:rFonts w:ascii="Courier New" w:hAnsi="Courier New" w:cs="Courier New"/>
        </w:rPr>
        <w:t xml:space="preserve"> etc.</w:t>
      </w:r>
    </w:p>
    <w:p w14:paraId="7840CA5C" w14:textId="4E4F8501" w:rsidR="00000000" w:rsidRPr="00C100C3" w:rsidRDefault="00362818" w:rsidP="00C100C3">
      <w:pPr>
        <w:pStyle w:val="PlainText"/>
        <w:rPr>
          <w:rFonts w:ascii="Courier New" w:hAnsi="Courier New" w:cs="Courier New"/>
        </w:rPr>
      </w:pPr>
      <w:r w:rsidRPr="00C100C3">
        <w:rPr>
          <w:rFonts w:ascii="Courier New" w:hAnsi="Courier New" w:cs="Courier New"/>
        </w:rPr>
        <w:t>I ask, Was not the commission entrusted to Timothy a special one, for the carrying out of which the apostle gave</w:t>
      </w:r>
      <w:ins w:id="5552" w:author="Comparison" w:date="2013-05-05T19:43:00Z">
        <w:r w:rsidRPr="00AA4B48">
          <w:rPr>
            <w:rFonts w:ascii="Courier New" w:hAnsi="Courier New" w:cs="Courier New"/>
          </w:rPr>
          <w:t>¦</w:t>
        </w:r>
      </w:ins>
      <w:del w:id="5553" w:author="Comparison" w:date="2013-05-05T19:43:00Z">
        <w:r w:rsidRPr="00C100C3">
          <w:rPr>
            <w:rFonts w:ascii="Courier New" w:hAnsi="Courier New" w:cs="Courier New"/>
          </w:rPr>
          <w:delText>|</w:delText>
        </w:r>
      </w:del>
      <w:r w:rsidRPr="00C100C3">
        <w:rPr>
          <w:rFonts w:ascii="Courier New" w:hAnsi="Courier New" w:cs="Courier New"/>
        </w:rPr>
        <w:t xml:space="preserve"> *him* the necessary instruction? The apostle says, </w:t>
      </w:r>
      <w:ins w:id="5554" w:author="Comparison" w:date="2013-05-05T19:43:00Z">
        <w:r w:rsidRPr="00AA4B48">
          <w:rPr>
            <w:rFonts w:ascii="Courier New" w:hAnsi="Courier New" w:cs="Courier New"/>
          </w:rPr>
          <w:t>"</w:t>
        </w:r>
      </w:ins>
      <w:del w:id="5555" w:author="Comparison" w:date="2013-05-05T19:43:00Z">
        <w:r w:rsidRPr="00C100C3">
          <w:rPr>
            <w:rFonts w:ascii="Courier New" w:hAnsi="Courier New" w:cs="Courier New"/>
          </w:rPr>
          <w:delText>&amp;#822</w:delText>
        </w:r>
        <w:r w:rsidRPr="00C100C3">
          <w:rPr>
            <w:rFonts w:ascii="Courier New" w:hAnsi="Courier New" w:cs="Courier New"/>
          </w:rPr>
          <w:delText>0;</w:delText>
        </w:r>
      </w:del>
      <w:r w:rsidRPr="00C100C3">
        <w:rPr>
          <w:rFonts w:ascii="Courier New" w:hAnsi="Courier New" w:cs="Courier New"/>
        </w:rPr>
        <w:t>If I tarry long</w:t>
      </w:r>
      <w:ins w:id="5556" w:author="Comparison" w:date="2013-05-05T19:43:00Z">
        <w:r w:rsidRPr="00AA4B48">
          <w:rPr>
            <w:rFonts w:ascii="Courier New" w:hAnsi="Courier New" w:cs="Courier New"/>
          </w:rPr>
          <w:t>."</w:t>
        </w:r>
      </w:ins>
      <w:del w:id="5557" w:author="Comparison" w:date="2013-05-05T19:43:00Z">
        <w:r w:rsidRPr="00C100C3">
          <w:rPr>
            <w:rFonts w:ascii="Courier New" w:hAnsi="Courier New" w:cs="Courier New"/>
          </w:rPr>
          <w:delText>.&amp;#8221;</w:delText>
        </w:r>
      </w:del>
      <w:r w:rsidRPr="00C100C3">
        <w:rPr>
          <w:rFonts w:ascii="Courier New" w:hAnsi="Courier New" w:cs="Courier New"/>
        </w:rPr>
        <w:t xml:space="preserve"> What matters his return if this instruction concerned at once the behaviour of one particular flock, and that of the universal Church in all times? It is true that since the apostle teaches</w:t>
      </w:r>
    </w:p>
    <w:p w14:paraId="68A0197D" w14:textId="549FF99F" w:rsidR="00000000" w:rsidRPr="00C100C3" w:rsidRDefault="00362818" w:rsidP="00C100C3">
      <w:pPr>
        <w:pStyle w:val="PlainText"/>
        <w:rPr>
          <w:rFonts w:ascii="Courier New" w:hAnsi="Courier New" w:cs="Courier New"/>
        </w:rPr>
      </w:pPr>
      <w:ins w:id="5558" w:author="Comparison" w:date="2013-05-05T19:43:00Z">
        <w:r w:rsidRPr="00AA4B48">
          <w:rPr>
            <w:rFonts w:ascii="Courier New" w:hAnsi="Courier New" w:cs="Courier New"/>
          </w:rPr>
          <w:t>¦</w:t>
        </w:r>
      </w:ins>
      <w:del w:id="5559" w:author="Comparison" w:date="2013-05-05T19:43:00Z">
        <w:r w:rsidRPr="00C100C3">
          <w:rPr>
            <w:rFonts w:ascii="Courier New" w:hAnsi="Courier New" w:cs="Courier New"/>
          </w:rPr>
          <w:delText>|</w:delText>
        </w:r>
      </w:del>
      <w:r w:rsidRPr="00C100C3">
        <w:rPr>
          <w:rFonts w:ascii="Courier New" w:hAnsi="Courier New" w:cs="Courier New"/>
        </w:rPr>
        <w:t xml:space="preserve"> It is, as I think, a bad translation </w:t>
      </w:r>
      <w:r w:rsidRPr="00C100C3">
        <w:rPr>
          <w:rFonts w:ascii="Courier New" w:hAnsi="Courier New" w:cs="Courier New"/>
        </w:rPr>
        <w:t xml:space="preserve">to say </w:t>
      </w:r>
      <w:ins w:id="5560" w:author="Comparison" w:date="2013-05-05T19:43:00Z">
        <w:r w:rsidRPr="00AA4B48">
          <w:rPr>
            <w:rFonts w:ascii="Courier New" w:hAnsi="Courier New" w:cs="Courier New"/>
          </w:rPr>
          <w:t>"</w:t>
        </w:r>
      </w:ins>
      <w:del w:id="5561" w:author="Comparison" w:date="2013-05-05T19:43:00Z">
        <w:r w:rsidRPr="00C100C3">
          <w:rPr>
            <w:rFonts w:ascii="Courier New" w:hAnsi="Courier New" w:cs="Courier New"/>
          </w:rPr>
          <w:delText>&amp;#8220;</w:delText>
        </w:r>
      </w:del>
      <w:r w:rsidRPr="00C100C3">
        <w:rPr>
          <w:rFonts w:ascii="Courier New" w:hAnsi="Courier New" w:cs="Courier New"/>
        </w:rPr>
        <w:t>In order that thou mayest know how one should conduct oneself</w:t>
      </w:r>
      <w:ins w:id="5562" w:author="Comparison" w:date="2013-05-05T19:43:00Z">
        <w:r w:rsidRPr="00AA4B48">
          <w:rPr>
            <w:rFonts w:ascii="Courier New" w:hAnsi="Courier New" w:cs="Courier New"/>
          </w:rPr>
          <w:t>,"</w:t>
        </w:r>
      </w:ins>
      <w:del w:id="5563" w:author="Comparison" w:date="2013-05-05T19:43:00Z">
        <w:r w:rsidRPr="00C100C3">
          <w:rPr>
            <w:rFonts w:ascii="Courier New" w:hAnsi="Courier New" w:cs="Courier New"/>
          </w:rPr>
          <w:delText>,&amp;#8221;</w:delText>
        </w:r>
      </w:del>
      <w:r w:rsidRPr="00C100C3">
        <w:rPr>
          <w:rFonts w:ascii="Courier New" w:hAnsi="Courier New" w:cs="Courier New"/>
        </w:rPr>
        <w:t xml:space="preserve"> etc. It might have an appearance of exactness</w:t>
      </w:r>
      <w:ins w:id="5564" w:author="Comparison" w:date="2013-05-05T19:43:00Z">
        <w:r w:rsidRPr="00AA4B48">
          <w:rPr>
            <w:rFonts w:ascii="Courier New" w:hAnsi="Courier New" w:cs="Courier New"/>
          </w:rPr>
          <w:t>;</w:t>
        </w:r>
      </w:ins>
      <w:del w:id="5565" w:author="Comparison" w:date="2013-05-05T19:43:00Z">
        <w:r w:rsidRPr="00C100C3">
          <w:rPr>
            <w:rFonts w:ascii="Courier New" w:hAnsi="Courier New" w:cs="Courier New"/>
          </w:rPr>
          <w:delText>*;*</w:delText>
        </w:r>
      </w:del>
      <w:r w:rsidRPr="00C100C3">
        <w:rPr>
          <w:rFonts w:ascii="Courier New" w:hAnsi="Courier New" w:cs="Courier New"/>
        </w:rPr>
        <w:t xml:space="preserve"> but in following the spirit of the two languages, this translation does not give the sense</w:t>
      </w:r>
      <w:ins w:id="5566" w:author="Comparison" w:date="2013-05-05T19:43:00Z">
        <w:r w:rsidRPr="00AA4B48">
          <w:rPr>
            <w:rFonts w:ascii="Courier New" w:hAnsi="Courier New" w:cs="Courier New"/>
          </w:rPr>
          <w:t>.</w:t>
        </w:r>
      </w:ins>
      <w:del w:id="5567" w:author="Comparison" w:date="2013-05-05T19:43:00Z">
        <w:r w:rsidRPr="00C100C3">
          <w:rPr>
            <w:rFonts w:ascii="Courier New" w:hAnsi="Courier New" w:cs="Courier New"/>
          </w:rPr>
          <w:delText>:</w:delText>
        </w:r>
      </w:del>
      <w:r w:rsidRPr="00C100C3">
        <w:rPr>
          <w:rFonts w:ascii="Courier New" w:hAnsi="Courier New" w:cs="Courier New"/>
        </w:rPr>
        <w:t xml:space="preserve"> The Greek does not express the </w:t>
      </w:r>
      <w:r w:rsidRPr="00C100C3">
        <w:rPr>
          <w:rFonts w:ascii="Courier New" w:hAnsi="Courier New" w:cs="Courier New"/>
        </w:rPr>
        <w:t xml:space="preserve">word </w:t>
      </w:r>
      <w:ins w:id="5568" w:author="Comparison" w:date="2013-05-05T19:43:00Z">
        <w:r w:rsidRPr="00AA4B48">
          <w:rPr>
            <w:rFonts w:ascii="Courier New" w:hAnsi="Courier New" w:cs="Courier New"/>
          </w:rPr>
          <w:t>"</w:t>
        </w:r>
      </w:ins>
      <w:del w:id="5569" w:author="Comparison" w:date="2013-05-05T19:43:00Z">
        <w:r w:rsidRPr="00C100C3">
          <w:rPr>
            <w:rFonts w:ascii="Courier New" w:hAnsi="Courier New" w:cs="Courier New"/>
          </w:rPr>
          <w:delText>&amp;#8220;</w:delText>
        </w:r>
      </w:del>
      <w:r w:rsidRPr="00C100C3">
        <w:rPr>
          <w:rFonts w:ascii="Courier New" w:hAnsi="Courier New" w:cs="Courier New"/>
        </w:rPr>
        <w:t>oneself</w:t>
      </w:r>
      <w:ins w:id="5570" w:author="Comparison" w:date="2013-05-05T19:43:00Z">
        <w:r w:rsidRPr="00AA4B48">
          <w:rPr>
            <w:rFonts w:ascii="Courier New" w:hAnsi="Courier New" w:cs="Courier New"/>
          </w:rPr>
          <w:t>."</w:t>
        </w:r>
      </w:ins>
      <w:del w:id="5571" w:author="Comparison" w:date="2013-05-05T19:43:00Z">
        <w:r w:rsidRPr="00C100C3">
          <w:rPr>
            <w:rFonts w:ascii="Courier New" w:hAnsi="Courier New" w:cs="Courier New"/>
          </w:rPr>
          <w:delText>.&amp;#8221;</w:delText>
        </w:r>
      </w:del>
      <w:r w:rsidRPr="00C100C3">
        <w:rPr>
          <w:rFonts w:ascii="Courier New" w:hAnsi="Courier New" w:cs="Courier New"/>
        </w:rPr>
        <w:t xml:space="preserve"> It would be more correct to say, </w:t>
      </w:r>
      <w:ins w:id="5572" w:author="Comparison" w:date="2013-05-05T19:43:00Z">
        <w:r w:rsidRPr="00AA4B48">
          <w:rPr>
            <w:rFonts w:ascii="Courier New" w:hAnsi="Courier New" w:cs="Courier New"/>
          </w:rPr>
          <w:t>"</w:t>
        </w:r>
      </w:ins>
      <w:del w:id="5573" w:author="Comparison" w:date="2013-05-05T19:43:00Z">
        <w:r w:rsidRPr="00C100C3">
          <w:rPr>
            <w:rFonts w:ascii="Courier New" w:hAnsi="Courier New" w:cs="Courier New"/>
          </w:rPr>
          <w:delText>&amp;#8220;</w:delText>
        </w:r>
      </w:del>
      <w:r w:rsidRPr="00C100C3">
        <w:rPr>
          <w:rFonts w:ascii="Courier New" w:hAnsi="Courier New" w:cs="Courier New"/>
        </w:rPr>
        <w:t>In order that thou mayest know how to conduct thyself</w:t>
      </w:r>
      <w:ins w:id="5574" w:author="Comparison" w:date="2013-05-05T19:43:00Z">
        <w:r w:rsidRPr="00AA4B48">
          <w:rPr>
            <w:rFonts w:ascii="Courier New" w:hAnsi="Courier New" w:cs="Courier New"/>
          </w:rPr>
          <w:t>,"</w:t>
        </w:r>
      </w:ins>
      <w:del w:id="5575" w:author="Comparison" w:date="2013-05-05T19:43:00Z">
        <w:r w:rsidRPr="00C100C3">
          <w:rPr>
            <w:rFonts w:ascii="Courier New" w:hAnsi="Courier New" w:cs="Courier New"/>
          </w:rPr>
          <w:delText>,&amp;#8221;</w:delText>
        </w:r>
      </w:del>
      <w:r w:rsidRPr="00C100C3">
        <w:rPr>
          <w:rFonts w:ascii="Courier New" w:hAnsi="Courier New" w:cs="Courier New"/>
        </w:rPr>
        <w:t xml:space="preserve"> or </w:t>
      </w:r>
      <w:ins w:id="5576" w:author="Comparison" w:date="2013-05-05T19:43:00Z">
        <w:r w:rsidRPr="00AA4B48">
          <w:rPr>
            <w:rFonts w:ascii="Courier New" w:hAnsi="Courier New" w:cs="Courier New"/>
          </w:rPr>
          <w:t>"</w:t>
        </w:r>
      </w:ins>
      <w:del w:id="5577" w:author="Comparison" w:date="2013-05-05T19:43:00Z">
        <w:r w:rsidRPr="00C100C3">
          <w:rPr>
            <w:rFonts w:ascii="Courier New" w:hAnsi="Courier New" w:cs="Courier New"/>
          </w:rPr>
          <w:delText>&amp;#8220;</w:delText>
        </w:r>
      </w:del>
      <w:r w:rsidRPr="00C100C3">
        <w:rPr>
          <w:rFonts w:ascii="Courier New" w:hAnsi="Courier New" w:cs="Courier New"/>
        </w:rPr>
        <w:t>what conduct is fitting in the house of God</w:t>
      </w:r>
      <w:ins w:id="5578" w:author="Comparison" w:date="2013-05-05T19:43:00Z">
        <w:r w:rsidRPr="00AA4B48">
          <w:rPr>
            <w:rFonts w:ascii="Courier New" w:hAnsi="Courier New" w:cs="Courier New"/>
          </w:rPr>
          <w:t>."</w:t>
        </w:r>
      </w:ins>
      <w:del w:id="5579" w:author="Comparison" w:date="2013-05-05T19:43:00Z">
        <w:r w:rsidRPr="00C100C3">
          <w:rPr>
            <w:rFonts w:ascii="Courier New" w:hAnsi="Courier New" w:cs="Courier New"/>
          </w:rPr>
          <w:delText>.&amp;#8221;</w:delText>
        </w:r>
      </w:del>
      <w:r w:rsidRPr="00C100C3">
        <w:rPr>
          <w:rFonts w:ascii="Courier New" w:hAnsi="Courier New" w:cs="Courier New"/>
        </w:rPr>
        <w:t xml:space="preserve"> So it is instruction for </w:t>
      </w:r>
      <w:ins w:id="5580" w:author="Comparison" w:date="2013-05-05T19:43:00Z">
        <w:r w:rsidRPr="00AA4B48">
          <w:rPr>
            <w:rFonts w:ascii="Courier New" w:hAnsi="Courier New" w:cs="Courier New"/>
          </w:rPr>
          <w:t>Timothy's</w:t>
        </w:r>
      </w:ins>
      <w:del w:id="5581" w:author="Comparison" w:date="2013-05-05T19:43:00Z">
        <w:r w:rsidRPr="00C100C3">
          <w:rPr>
            <w:rFonts w:ascii="Courier New" w:hAnsi="Courier New" w:cs="Courier New"/>
          </w:rPr>
          <w:delText>Timothy&amp;#8217;s</w:delText>
        </w:r>
      </w:del>
      <w:r w:rsidRPr="00C100C3">
        <w:rPr>
          <w:rFonts w:ascii="Courier New" w:hAnsi="Courier New" w:cs="Courier New"/>
        </w:rPr>
        <w:t xml:space="preserve"> conduct in the Church, </w:t>
      </w:r>
      <w:r w:rsidRPr="00C100C3">
        <w:rPr>
          <w:rFonts w:ascii="Courier New" w:hAnsi="Courier New" w:cs="Courier New"/>
        </w:rPr>
        <w:t xml:space="preserve">although Timothy had to be occupied with the conduct of others. </w:t>
      </w:r>
      <w:ins w:id="5582" w:author="Comparison" w:date="2013-05-05T19:43:00Z">
        <w:r w:rsidRPr="00AA4B48">
          <w:rPr>
            <w:rFonts w:ascii="Courier New" w:hAnsi="Courier New" w:cs="Courier New"/>
          </w:rPr>
          <w:t>"</w:t>
        </w:r>
      </w:ins>
      <w:del w:id="5583" w:author="Comparison" w:date="2013-05-05T19:43:00Z">
        <w:r w:rsidRPr="00C100C3">
          <w:rPr>
            <w:rFonts w:ascii="Courier New" w:hAnsi="Courier New" w:cs="Courier New"/>
          </w:rPr>
          <w:delText>&amp;#8220;</w:delText>
        </w:r>
      </w:del>
      <w:r w:rsidRPr="00C100C3">
        <w:rPr>
          <w:rFonts w:ascii="Courier New" w:hAnsi="Courier New" w:cs="Courier New"/>
        </w:rPr>
        <w:t>That *thou* mayest know how others ought to conduct themselves</w:t>
      </w:r>
      <w:ins w:id="5584" w:author="Comparison" w:date="2013-05-05T19:43:00Z">
        <w:r w:rsidRPr="00AA4B48">
          <w:rPr>
            <w:rFonts w:ascii="Courier New" w:hAnsi="Courier New" w:cs="Courier New"/>
          </w:rPr>
          <w:t>,"</w:t>
        </w:r>
      </w:ins>
      <w:del w:id="5585" w:author="Comparison" w:date="2013-05-05T19:43:00Z">
        <w:r w:rsidRPr="00C100C3">
          <w:rPr>
            <w:rFonts w:ascii="Courier New" w:hAnsi="Courier New" w:cs="Courier New"/>
          </w:rPr>
          <w:delText>,&amp;#8221;</w:delText>
        </w:r>
      </w:del>
      <w:r w:rsidRPr="00C100C3">
        <w:rPr>
          <w:rFonts w:ascii="Courier New" w:hAnsi="Courier New" w:cs="Courier New"/>
        </w:rPr>
        <w:t xml:space="preserve"> would be complete nonsense if he was speaking of any other thing than overseeing.</w:t>
      </w:r>
    </w:p>
    <w:p w14:paraId="60FECA2B"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{211}</w:t>
      </w:r>
    </w:p>
    <w:p w14:paraId="299EB3D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us in what manner Timoth</w:t>
      </w:r>
      <w:r w:rsidRPr="00C100C3">
        <w:rPr>
          <w:rFonts w:ascii="Courier New" w:hAnsi="Courier New" w:cs="Courier New"/>
        </w:rPr>
        <w:t>y ought to make Christians walk, this ought also to direct us in the things that concern us, although Timothy was no more there to insist on these things. That is plain.</w:t>
      </w:r>
    </w:p>
    <w:p w14:paraId="4865AE8C"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If Timothy was to watch that the widows were not to live at the expense of the Church</w:t>
      </w:r>
      <w:r w:rsidRPr="00C100C3">
        <w:rPr>
          <w:rFonts w:ascii="Courier New" w:hAnsi="Courier New" w:cs="Courier New"/>
        </w:rPr>
        <w:t>, when they had relations who could support them, that remains a rule for the relations of widows, although Timothy be there no longer, because the instruction which was addressed to him is a means of knowing the will of God concerning those persons. But t</w:t>
      </w:r>
      <w:r w:rsidRPr="00C100C3">
        <w:rPr>
          <w:rFonts w:ascii="Courier New" w:hAnsi="Courier New" w:cs="Courier New"/>
        </w:rPr>
        <w:t>o say that the mission entrusted to Timothy is a rule for all those who conduct the churches, is to attribute to themselves that charge for which direct inspiration had marked out Timothy by prophecy.</w:t>
      </w:r>
    </w:p>
    <w:p w14:paraId="7FE6053A"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Clerical subtlety will ask of me, Why do you make that</w:t>
      </w:r>
      <w:r w:rsidRPr="00C100C3">
        <w:rPr>
          <w:rFonts w:ascii="Courier New" w:hAnsi="Courier New" w:cs="Courier New"/>
        </w:rPr>
        <w:t xml:space="preserve"> which concerns the widows a rule good for all times and not the rule for establishing elders?</w:t>
      </w:r>
    </w:p>
    <w:p w14:paraId="36637024" w14:textId="4B2FED38" w:rsidR="00000000" w:rsidRPr="00C100C3" w:rsidRDefault="00362818" w:rsidP="00C100C3">
      <w:pPr>
        <w:pStyle w:val="PlainText"/>
        <w:rPr>
          <w:rFonts w:ascii="Courier New" w:hAnsi="Courier New" w:cs="Courier New"/>
        </w:rPr>
      </w:pPr>
      <w:r w:rsidRPr="00C100C3">
        <w:rPr>
          <w:rFonts w:ascii="Courier New" w:hAnsi="Courier New" w:cs="Courier New"/>
        </w:rPr>
        <w:t xml:space="preserve">And, first, no such order was ever given to Timothy. It was given to Titus, a thing which, we remark in passing, proves that since Paul had left Titus in Crete </w:t>
      </w:r>
      <w:r w:rsidRPr="00C100C3">
        <w:rPr>
          <w:rFonts w:ascii="Courier New" w:hAnsi="Courier New" w:cs="Courier New"/>
        </w:rPr>
        <w:t xml:space="preserve">expressly for that, the churches had neither the authority nor mission to do so. And as the order to establish elders was not given to Timothy, the words, </w:t>
      </w:r>
      <w:ins w:id="5586" w:author="Comparison" w:date="2013-05-05T19:43:00Z">
        <w:r w:rsidRPr="00AA4B48">
          <w:rPr>
            <w:rFonts w:ascii="Courier New" w:hAnsi="Courier New" w:cs="Courier New"/>
          </w:rPr>
          <w:t>"</w:t>
        </w:r>
      </w:ins>
      <w:del w:id="5587" w:author="Comparison" w:date="2013-05-05T19:43:00Z">
        <w:r w:rsidRPr="00C100C3">
          <w:rPr>
            <w:rFonts w:ascii="Courier New" w:hAnsi="Courier New" w:cs="Courier New"/>
          </w:rPr>
          <w:delText>&amp;#8220;</w:delText>
        </w:r>
      </w:del>
      <w:r w:rsidRPr="00C100C3">
        <w:rPr>
          <w:rFonts w:ascii="Courier New" w:hAnsi="Courier New" w:cs="Courier New"/>
        </w:rPr>
        <w:t>how he should behave himself</w:t>
      </w:r>
      <w:ins w:id="5588" w:author="Comparison" w:date="2013-05-05T19:43:00Z">
        <w:r w:rsidRPr="00AA4B48">
          <w:rPr>
            <w:rFonts w:ascii="Courier New" w:hAnsi="Courier New" w:cs="Courier New"/>
          </w:rPr>
          <w:t>,"</w:t>
        </w:r>
      </w:ins>
      <w:del w:id="5589" w:author="Comparison" w:date="2013-05-05T19:43:00Z">
        <w:r w:rsidRPr="00C100C3">
          <w:rPr>
            <w:rFonts w:ascii="Courier New" w:hAnsi="Courier New" w:cs="Courier New"/>
          </w:rPr>
          <w:delText>,&amp;#8221;</w:delText>
        </w:r>
      </w:del>
      <w:r w:rsidRPr="00C100C3">
        <w:rPr>
          <w:rFonts w:ascii="Courier New" w:hAnsi="Courier New" w:cs="Courier New"/>
        </w:rPr>
        <w:t xml:space="preserve"> do not in any way apply to the nomination of elders, as h</w:t>
      </w:r>
      <w:r w:rsidRPr="00C100C3">
        <w:rPr>
          <w:rFonts w:ascii="Courier New" w:hAnsi="Courier New" w:cs="Courier New"/>
        </w:rPr>
        <w:t>as been so assiduously urged on us to believe. Besides, when I find that which concerns widows, the widows of this time can profit thereby, because they are in the position in question. To profit by the directions given to Timothy we must also be in the po</w:t>
      </w:r>
      <w:r w:rsidRPr="00C100C3">
        <w:rPr>
          <w:rFonts w:ascii="Courier New" w:hAnsi="Courier New" w:cs="Courier New"/>
        </w:rPr>
        <w:t>sition in which Timothy was; and if we are not, to pretend to act as Timothy, is not to obey, but to arrogate to ourselves the position of Timothy</w:t>
      </w:r>
      <w:ins w:id="5590" w:author="Comparison" w:date="2013-05-05T19:43:00Z">
        <w:r w:rsidRPr="00AA4B48">
          <w:rPr>
            <w:rFonts w:ascii="Courier New" w:hAnsi="Courier New" w:cs="Courier New"/>
          </w:rPr>
          <w:t>¦.</w:t>
        </w:r>
      </w:ins>
      <w:del w:id="5591" w:author="Comparison" w:date="2013-05-05T19:43:00Z">
        <w:r w:rsidRPr="00C100C3">
          <w:rPr>
            <w:rFonts w:ascii="Courier New" w:hAnsi="Courier New" w:cs="Courier New"/>
          </w:rPr>
          <w:delText>.|</w:delText>
        </w:r>
      </w:del>
    </w:p>
    <w:p w14:paraId="1FD1E87A"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When I find the qualities required by this epistle, and the excellent work in activity, I will recognize a</w:t>
      </w:r>
      <w:r w:rsidRPr="00C100C3">
        <w:rPr>
          <w:rFonts w:ascii="Courier New" w:hAnsi="Courier New" w:cs="Courier New"/>
        </w:rPr>
        <w:t>nd support, with the energy God may give me, that which God has given and</w:t>
      </w:r>
    </w:p>
    <w:p w14:paraId="52D04A2A" w14:textId="08AC59E2" w:rsidR="00000000" w:rsidRPr="00C100C3" w:rsidRDefault="00362818" w:rsidP="00C100C3">
      <w:pPr>
        <w:pStyle w:val="PlainText"/>
        <w:rPr>
          <w:rFonts w:ascii="Courier New" w:hAnsi="Courier New" w:cs="Courier New"/>
        </w:rPr>
      </w:pPr>
      <w:ins w:id="5592" w:author="Comparison" w:date="2013-05-05T19:43:00Z">
        <w:r w:rsidRPr="00AA4B48">
          <w:rPr>
            <w:rFonts w:ascii="Courier New" w:hAnsi="Courier New" w:cs="Courier New"/>
          </w:rPr>
          <w:t>¦</w:t>
        </w:r>
      </w:ins>
      <w:del w:id="5593" w:author="Comparison" w:date="2013-05-05T19:43:00Z">
        <w:r w:rsidRPr="00C100C3">
          <w:rPr>
            <w:rFonts w:ascii="Courier New" w:hAnsi="Courier New" w:cs="Courier New"/>
          </w:rPr>
          <w:delText>|</w:delText>
        </w:r>
      </w:del>
      <w:r w:rsidRPr="00C100C3">
        <w:rPr>
          <w:rFonts w:ascii="Courier New" w:hAnsi="Courier New" w:cs="Courier New"/>
        </w:rPr>
        <w:t xml:space="preserve"> I repeat here that part of my writings which the anonymous author quotes, namely, that to imitate the apostles is not to obey. He quotes that to shew that we may do the same thing</w:t>
      </w:r>
      <w:r w:rsidRPr="00C100C3">
        <w:rPr>
          <w:rFonts w:ascii="Courier New" w:hAnsi="Courier New" w:cs="Courier New"/>
        </w:rPr>
        <w:t xml:space="preserve">s that they did without being authorized, and consequently in the way we like and without being bound to imitate them. It is wresting my words in a manner unbecoming so grave a subject. I say that to imitate the apostles is to pretend to act with the same </w:t>
      </w:r>
      <w:r w:rsidRPr="00C100C3">
        <w:rPr>
          <w:rFonts w:ascii="Courier New" w:hAnsi="Courier New" w:cs="Courier New"/>
        </w:rPr>
        <w:t>authority as they did, and that is not obedience. And the author makes use of these words to shew that we can do it, and do it at our pleasure, according to our views.</w:t>
      </w:r>
    </w:p>
    <w:p w14:paraId="1BBA0FCB"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{212}</w:t>
      </w:r>
    </w:p>
    <w:p w14:paraId="4BFC8CC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sanctioned. I will engage other persons to use to profit all those of His graces</w:t>
      </w:r>
      <w:r w:rsidRPr="00C100C3">
        <w:rPr>
          <w:rFonts w:ascii="Courier New" w:hAnsi="Courier New" w:cs="Courier New"/>
        </w:rPr>
        <w:t xml:space="preserve"> which may be found, if God calls me thereto in His grace. The more I see the losses which the Church has suffered, the more I am desirous of turning to profit in her *all* that which in His long patience and His supreme goodness, our God has left us, to t</w:t>
      </w:r>
      <w:r w:rsidRPr="00C100C3">
        <w:rPr>
          <w:rFonts w:ascii="Courier New" w:hAnsi="Courier New" w:cs="Courier New"/>
        </w:rPr>
        <w:t>he end that we may glorify Him, by giving thanks to Him with a feeling even still deeper than if I enjoyed all. This is far different from saying, I can do all that which apostles and Timothies did, and from accusing those of disobedience who do not submit</w:t>
      </w:r>
      <w:r w:rsidRPr="00C100C3">
        <w:rPr>
          <w:rFonts w:ascii="Courier New" w:hAnsi="Courier New" w:cs="Courier New"/>
        </w:rPr>
        <w:t xml:space="preserve"> themselves to a like pretension.</w:t>
      </w:r>
    </w:p>
    <w:p w14:paraId="32B08FD2"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And when even Timothy or Titus had a special mission, and for my part I do not understand that a soul truly subject to the word could deny it, do not other parts of the word cast some light on this question? Yes, much.</w:t>
      </w:r>
    </w:p>
    <w:p w14:paraId="3A8A3E9C"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w:t>
      </w:r>
      <w:r w:rsidRPr="00C100C3">
        <w:rPr>
          <w:rFonts w:ascii="Courier New" w:hAnsi="Courier New" w:cs="Courier New"/>
        </w:rPr>
        <w:t>he epistles instruct us by their absolute silence. If the Epistles to Timothy and Titus are remarkable for the detailed instructions which shew that a special charge had been committed to them, the epistles to the churches never touch on the question of th</w:t>
      </w:r>
      <w:r w:rsidRPr="00C100C3">
        <w:rPr>
          <w:rFonts w:ascii="Courier New" w:hAnsi="Courier New" w:cs="Courier New"/>
        </w:rPr>
        <w:t>e establishment of elders, surely a curious thing if that establishment was a general duty of the Church in all ages.</w:t>
      </w:r>
    </w:p>
    <w:p w14:paraId="6490BFE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opportunity of speaking of it was not wanting.</w:t>
      </w:r>
    </w:p>
    <w:p w14:paraId="201F344C" w14:textId="2C1FEED2" w:rsidR="00000000" w:rsidRPr="00C100C3" w:rsidRDefault="00362818" w:rsidP="00C100C3">
      <w:pPr>
        <w:pStyle w:val="PlainText"/>
        <w:rPr>
          <w:rFonts w:ascii="Courier New" w:hAnsi="Courier New" w:cs="Courier New"/>
        </w:rPr>
      </w:pPr>
      <w:r w:rsidRPr="00C100C3">
        <w:rPr>
          <w:rFonts w:ascii="Courier New" w:hAnsi="Courier New" w:cs="Courier New"/>
        </w:rPr>
        <w:t>Paul had not yet gone to Rome. He writes to the Christians of that town</w:t>
      </w:r>
      <w:ins w:id="5594" w:author="Comparison" w:date="2013-05-05T19:43:00Z">
        <w:r w:rsidRPr="00AA4B48">
          <w:rPr>
            <w:rFonts w:ascii="Courier New" w:hAnsi="Courier New" w:cs="Courier New"/>
          </w:rPr>
          <w:t xml:space="preserve"> -- </w:t>
        </w:r>
      </w:ins>
      <w:del w:id="5595" w:author="Comparison" w:date="2013-05-05T19:43:00Z">
        <w:r w:rsidRPr="00C100C3">
          <w:rPr>
            <w:rFonts w:ascii="Courier New" w:hAnsi="Courier New" w:cs="Courier New"/>
          </w:rPr>
          <w:delText>&amp;#8212;</w:delText>
        </w:r>
      </w:del>
      <w:r w:rsidRPr="00C100C3">
        <w:rPr>
          <w:rFonts w:ascii="Courier New" w:hAnsi="Courier New" w:cs="Courier New"/>
        </w:rPr>
        <w:t>Christi</w:t>
      </w:r>
      <w:r w:rsidRPr="00C100C3">
        <w:rPr>
          <w:rFonts w:ascii="Courier New" w:hAnsi="Courier New" w:cs="Courier New"/>
        </w:rPr>
        <w:t>ans whose faith was celebrated throughout the whole world. He speaks of the exercise of various gifts and graces according as God had divided to each. Amongst other gifts and graces he mentions those who were leaders, those who went before the flock, who a</w:t>
      </w:r>
      <w:r w:rsidRPr="00C100C3">
        <w:rPr>
          <w:rFonts w:ascii="Courier New" w:hAnsi="Courier New" w:cs="Courier New"/>
        </w:rPr>
        <w:t xml:space="preserve">cted to it as guides and </w:t>
      </w:r>
      <w:ins w:id="5596" w:author="Comparison" w:date="2013-05-05T19:43:00Z">
        <w:r w:rsidRPr="00AA4B48">
          <w:rPr>
            <w:rFonts w:ascii="Courier New" w:hAnsi="Courier New" w:cs="Courier New"/>
          </w:rPr>
          <w:t>"</w:t>
        </w:r>
      </w:ins>
      <w:del w:id="5597" w:author="Comparison" w:date="2013-05-05T19:43:00Z">
        <w:r w:rsidRPr="00C100C3">
          <w:rPr>
            <w:rFonts w:ascii="Courier New" w:hAnsi="Courier New" w:cs="Courier New"/>
          </w:rPr>
          <w:delText>&amp;#8220;</w:delText>
        </w:r>
      </w:del>
      <w:r w:rsidRPr="00C100C3">
        <w:rPr>
          <w:rFonts w:ascii="Courier New" w:hAnsi="Courier New" w:cs="Courier New"/>
        </w:rPr>
        <w:t>pillars</w:t>
      </w:r>
      <w:ins w:id="5598" w:author="Comparison" w:date="2013-05-05T19:43:00Z">
        <w:r w:rsidRPr="00AA4B48">
          <w:rPr>
            <w:rFonts w:ascii="Courier New" w:hAnsi="Courier New" w:cs="Courier New"/>
          </w:rPr>
          <w:t>"</w:t>
        </w:r>
      </w:ins>
      <w:del w:id="5599" w:author="Comparison" w:date="2013-05-05T19:43:00Z">
        <w:r w:rsidRPr="00C100C3">
          <w:rPr>
            <w:rFonts w:ascii="Courier New" w:hAnsi="Courier New" w:cs="Courier New"/>
          </w:rPr>
          <w:delText>&amp;#8221;</w:delText>
        </w:r>
      </w:del>
      <w:r w:rsidRPr="00C100C3">
        <w:rPr>
          <w:rFonts w:ascii="Courier New" w:hAnsi="Courier New" w:cs="Courier New"/>
        </w:rPr>
        <w:t xml:space="preserve"> (*proistamenoi*); not one word of elders, not a shadow of a command to establish them as the only means of walking in obedience.</w:t>
      </w:r>
    </w:p>
    <w:p w14:paraId="68261B9A"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If any allusion to that office should be found anywhere it is in the Epistle to</w:t>
      </w:r>
      <w:r w:rsidRPr="00C100C3">
        <w:rPr>
          <w:rFonts w:ascii="Courier New" w:hAnsi="Courier New" w:cs="Courier New"/>
        </w:rPr>
        <w:t xml:space="preserve"> the Corinthians. There was at Corinth disorder, sin, details to set in order. No mention at all of elders, no command to establish them.</w:t>
      </w:r>
    </w:p>
    <w:p w14:paraId="18FDD48A"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In the Epistles to the Galatians, to the Ephesians, to the Colossians, nothing.</w:t>
      </w:r>
    </w:p>
    <w:p w14:paraId="5CCF73B2"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In the Epistles to the Thessalonians</w:t>
      </w:r>
      <w:r w:rsidRPr="00C100C3">
        <w:rPr>
          <w:rFonts w:ascii="Courier New" w:hAnsi="Courier New" w:cs="Courier New"/>
        </w:rPr>
        <w:t>, which were the first written, the apostle exhorts the faithful to recognize for their</w:t>
      </w:r>
    </w:p>
    <w:p w14:paraId="1D964B0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{213}</w:t>
      </w:r>
    </w:p>
    <w:p w14:paraId="29C943CE" w14:textId="54429826" w:rsidR="00000000" w:rsidRPr="00C100C3" w:rsidRDefault="00362818" w:rsidP="00C100C3">
      <w:pPr>
        <w:pStyle w:val="PlainText"/>
        <w:rPr>
          <w:rFonts w:ascii="Courier New" w:hAnsi="Courier New" w:cs="Courier New"/>
        </w:rPr>
      </w:pPr>
      <w:ins w:id="5600" w:author="Comparison" w:date="2013-05-05T19:43:00Z">
        <w:r w:rsidRPr="00AA4B48">
          <w:rPr>
            <w:rFonts w:ascii="Courier New" w:hAnsi="Courier New" w:cs="Courier New"/>
          </w:rPr>
          <w:t>work's</w:t>
        </w:r>
      </w:ins>
      <w:del w:id="5601" w:author="Comparison" w:date="2013-05-05T19:43:00Z">
        <w:r w:rsidRPr="00C100C3">
          <w:rPr>
            <w:rFonts w:ascii="Courier New" w:hAnsi="Courier New" w:cs="Courier New"/>
          </w:rPr>
          <w:delText>work&amp;#8217;s</w:delText>
        </w:r>
      </w:del>
      <w:r w:rsidRPr="00C100C3">
        <w:rPr>
          <w:rFonts w:ascii="Courier New" w:hAnsi="Courier New" w:cs="Courier New"/>
        </w:rPr>
        <w:t xml:space="preserve"> sake, or rather to know those who worked, to take knowledge of those who laboured in their midst and who led them</w:t>
      </w:r>
      <w:ins w:id="5602" w:author="Comparison" w:date="2013-05-05T19:43:00Z">
        <w:r w:rsidRPr="00AA4B48">
          <w:rPr>
            <w:rFonts w:ascii="Courier New" w:hAnsi="Courier New" w:cs="Courier New"/>
          </w:rPr>
          <w:t>¦;</w:t>
        </w:r>
      </w:ins>
      <w:del w:id="5603" w:author="Comparison" w:date="2013-05-05T19:43:00Z">
        <w:r w:rsidRPr="00C100C3">
          <w:rPr>
            <w:rFonts w:ascii="Courier New" w:hAnsi="Courier New" w:cs="Courier New"/>
          </w:rPr>
          <w:delText>;|</w:delText>
        </w:r>
      </w:del>
      <w:r w:rsidRPr="00C100C3">
        <w:rPr>
          <w:rFonts w:ascii="Courier New" w:hAnsi="Courier New" w:cs="Courier New"/>
        </w:rPr>
        <w:t xml:space="preserve"> a proof more than evident that </w:t>
      </w:r>
      <w:r w:rsidRPr="00C100C3">
        <w:rPr>
          <w:rFonts w:ascii="Courier New" w:hAnsi="Courier New" w:cs="Courier New"/>
        </w:rPr>
        <w:t>no one had been officially established among them, and that the apostle did not feel the want of doing any such thing, a no less evident proof that one could love people heartily so useful to the Church, recognize them, and obey them in Christian love, wit</w:t>
      </w:r>
      <w:r w:rsidRPr="00C100C3">
        <w:rPr>
          <w:rFonts w:ascii="Courier New" w:hAnsi="Courier New" w:cs="Courier New"/>
        </w:rPr>
        <w:t>hout any official nomination having given them the right to demand that obedience officially, nor to impose that obedience on those who had neither faith nor affection; which is exactly the method in which the clergy act.</w:t>
      </w:r>
    </w:p>
    <w:p w14:paraId="293AFDC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Epistle to the Philippians me</w:t>
      </w:r>
      <w:r w:rsidRPr="00C100C3">
        <w:rPr>
          <w:rFonts w:ascii="Courier New" w:hAnsi="Courier New" w:cs="Courier New"/>
        </w:rPr>
        <w:t>ntions bishops without adding a word more. Peter recognized elders, placing himself on the same footing with them.</w:t>
      </w:r>
    </w:p>
    <w:p w14:paraId="5726306D"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Epistle to the Hebrews exhorts to obedience to those who led them by following their faith, because they watched over souls as responsib</w:t>
      </w:r>
      <w:r w:rsidRPr="00C100C3">
        <w:rPr>
          <w:rFonts w:ascii="Courier New" w:hAnsi="Courier New" w:cs="Courier New"/>
        </w:rPr>
        <w:t>le for that, and not because they were officially established.</w:t>
      </w:r>
    </w:p>
    <w:p w14:paraId="6F1CB8D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Never was obedience placed on this miserable carnal footing: still less is it said that obedience was impossible without it, but just the contrary.</w:t>
      </w:r>
    </w:p>
    <w:p w14:paraId="3BEBD18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Neither in the epistles to the churches nor</w:t>
      </w:r>
      <w:r w:rsidRPr="00C100C3">
        <w:rPr>
          <w:rFonts w:ascii="Courier New" w:hAnsi="Courier New" w:cs="Courier New"/>
        </w:rPr>
        <w:t xml:space="preserve"> in those addressed to Christians in general is there anywhere found the smallest word relative to the choice or establishment of elders, nor to the necessity of choosing or establishing them, whilst one finds in them that there were leaders that the faith</w:t>
      </w:r>
      <w:r w:rsidRPr="00C100C3">
        <w:rPr>
          <w:rFonts w:ascii="Courier New" w:hAnsi="Courier New" w:cs="Courier New"/>
        </w:rPr>
        <w:t>ful were exhorted to recognize and respect by very different motives to that of an official establishment. What a confirmation of that which we have already abundantly shewn in our examination of the Epistles to Timothy and Titus!</w:t>
      </w:r>
    </w:p>
    <w:p w14:paraId="60D1A4D2" w14:textId="19D3C166" w:rsidR="00000000" w:rsidRPr="00C100C3" w:rsidRDefault="00362818" w:rsidP="00C100C3">
      <w:pPr>
        <w:pStyle w:val="PlainText"/>
        <w:rPr>
          <w:rFonts w:ascii="Courier New" w:hAnsi="Courier New" w:cs="Courier New"/>
        </w:rPr>
      </w:pPr>
      <w:r w:rsidRPr="00C100C3">
        <w:rPr>
          <w:rFonts w:ascii="Courier New" w:hAnsi="Courier New" w:cs="Courier New"/>
        </w:rPr>
        <w:t>The Acts of the Apostles</w:t>
      </w:r>
      <w:r w:rsidRPr="00C100C3">
        <w:rPr>
          <w:rFonts w:ascii="Courier New" w:hAnsi="Courier New" w:cs="Courier New"/>
        </w:rPr>
        <w:t xml:space="preserve"> do not leave on their part any doubt. There the apostles</w:t>
      </w:r>
      <w:ins w:id="5604" w:author="Comparison" w:date="2013-05-05T19:43:00Z">
        <w:r w:rsidRPr="00AA4B48">
          <w:rPr>
            <w:rFonts w:ascii="Courier New" w:hAnsi="Courier New" w:cs="Courier New"/>
          </w:rPr>
          <w:t>¦,</w:t>
        </w:r>
      </w:ins>
      <w:del w:id="5605" w:author="Comparison" w:date="2013-05-05T19:43:00Z">
        <w:r w:rsidRPr="00C100C3">
          <w:rPr>
            <w:rFonts w:ascii="Courier New" w:hAnsi="Courier New" w:cs="Courier New"/>
          </w:rPr>
          <w:delText>,|</w:delText>
        </w:r>
      </w:del>
      <w:r w:rsidRPr="00C100C3">
        <w:rPr>
          <w:rFonts w:ascii="Courier New" w:hAnsi="Courier New" w:cs="Courier New"/>
        </w:rPr>
        <w:t xml:space="preserve"> Barnabas and Paul, choose elders for the flock in each town. The anonymous author speaks of the want of exactness in the French translations of this passage.</w:t>
      </w:r>
    </w:p>
    <w:p w14:paraId="65ACED65" w14:textId="6BAF267E" w:rsidR="00000000" w:rsidRPr="00C100C3" w:rsidRDefault="00362818" w:rsidP="00C100C3">
      <w:pPr>
        <w:pStyle w:val="PlainText"/>
        <w:rPr>
          <w:rFonts w:ascii="Courier New" w:hAnsi="Courier New" w:cs="Courier New"/>
        </w:rPr>
      </w:pPr>
      <w:ins w:id="5606" w:author="Comparison" w:date="2013-05-05T19:43:00Z">
        <w:r w:rsidRPr="00AA4B48">
          <w:rPr>
            <w:rFonts w:ascii="Courier New" w:hAnsi="Courier New" w:cs="Courier New"/>
          </w:rPr>
          <w:t>¦</w:t>
        </w:r>
      </w:ins>
      <w:del w:id="5607" w:author="Comparison" w:date="2013-05-05T19:43:00Z">
        <w:r w:rsidRPr="00C100C3">
          <w:rPr>
            <w:rFonts w:ascii="Courier New" w:hAnsi="Courier New" w:cs="Courier New"/>
          </w:rPr>
          <w:delText>|</w:delText>
        </w:r>
      </w:del>
      <w:r w:rsidRPr="00C100C3">
        <w:rPr>
          <w:rFonts w:ascii="Courier New" w:hAnsi="Courier New" w:cs="Courier New"/>
        </w:rPr>
        <w:t xml:space="preserve"> It is the same word which we notice</w:t>
      </w:r>
      <w:r w:rsidRPr="00C100C3">
        <w:rPr>
          <w:rFonts w:ascii="Courier New" w:hAnsi="Courier New" w:cs="Courier New"/>
        </w:rPr>
        <w:t>d in @Romans 12.</w:t>
      </w:r>
    </w:p>
    <w:p w14:paraId="361C251E" w14:textId="780DFEED" w:rsidR="00000000" w:rsidRPr="00C100C3" w:rsidRDefault="00362818" w:rsidP="00C100C3">
      <w:pPr>
        <w:pStyle w:val="PlainText"/>
        <w:rPr>
          <w:rFonts w:ascii="Courier New" w:hAnsi="Courier New" w:cs="Courier New"/>
        </w:rPr>
      </w:pPr>
      <w:ins w:id="5608" w:author="Comparison" w:date="2013-05-05T19:43:00Z">
        <w:r w:rsidRPr="00AA4B48">
          <w:rPr>
            <w:rFonts w:ascii="Courier New" w:hAnsi="Courier New" w:cs="Courier New"/>
          </w:rPr>
          <w:t>¦</w:t>
        </w:r>
      </w:ins>
      <w:del w:id="5609" w:author="Comparison" w:date="2013-05-05T19:43:00Z">
        <w:r w:rsidRPr="00C100C3">
          <w:rPr>
            <w:rFonts w:ascii="Courier New" w:hAnsi="Courier New" w:cs="Courier New"/>
          </w:rPr>
          <w:delText>|</w:delText>
        </w:r>
      </w:del>
      <w:r w:rsidRPr="00C100C3">
        <w:rPr>
          <w:rFonts w:ascii="Courier New" w:hAnsi="Courier New" w:cs="Courier New"/>
        </w:rPr>
        <w:t xml:space="preserve"> Our adversaries, driven to an extremity, have wanted to persuade us that Paul and Barnabas were not even apostles. The Spirit of God calls them so in their first voyage (@Acts 14:</w:t>
      </w:r>
      <w:ins w:id="5610" w:author="Comparison" w:date="2013-05-05T19:43:00Z">
        <w:r w:rsidRPr="00AA4B48">
          <w:rPr>
            <w:rFonts w:ascii="Courier New" w:hAnsi="Courier New" w:cs="Courier New"/>
          </w:rPr>
          <w:t xml:space="preserve"> </w:t>
        </w:r>
      </w:ins>
      <w:r w:rsidRPr="00C100C3">
        <w:rPr>
          <w:rFonts w:ascii="Courier New" w:hAnsi="Courier New" w:cs="Courier New"/>
        </w:rPr>
        <w:t>27). And Paul insists on his apostolate as being independ</w:t>
      </w:r>
      <w:r w:rsidRPr="00C100C3">
        <w:rPr>
          <w:rFonts w:ascii="Courier New" w:hAnsi="Courier New" w:cs="Courier New"/>
        </w:rPr>
        <w:t xml:space="preserve">ent of all human instrumentality: </w:t>
      </w:r>
      <w:ins w:id="5611" w:author="Comparison" w:date="2013-05-05T19:43:00Z">
        <w:r w:rsidRPr="00AA4B48">
          <w:rPr>
            <w:rFonts w:ascii="Courier New" w:hAnsi="Courier New" w:cs="Courier New"/>
          </w:rPr>
          <w:t>"</w:t>
        </w:r>
      </w:ins>
      <w:del w:id="5612" w:author="Comparison" w:date="2013-05-05T19:43:00Z">
        <w:r w:rsidRPr="00C100C3">
          <w:rPr>
            <w:rFonts w:ascii="Courier New" w:hAnsi="Courier New" w:cs="Courier New"/>
          </w:rPr>
          <w:delText>&amp;#8220;</w:delText>
        </w:r>
      </w:del>
      <w:r w:rsidRPr="00C100C3">
        <w:rPr>
          <w:rFonts w:ascii="Courier New" w:hAnsi="Courier New" w:cs="Courier New"/>
        </w:rPr>
        <w:t>not by man</w:t>
      </w:r>
      <w:ins w:id="5613" w:author="Comparison" w:date="2013-05-05T19:43:00Z">
        <w:r w:rsidRPr="00AA4B48">
          <w:rPr>
            <w:rFonts w:ascii="Courier New" w:hAnsi="Courier New" w:cs="Courier New"/>
          </w:rPr>
          <w:t>."</w:t>
        </w:r>
      </w:ins>
      <w:del w:id="5614" w:author="Comparison" w:date="2013-05-05T19:43:00Z">
        <w:r w:rsidRPr="00C100C3">
          <w:rPr>
            <w:rFonts w:ascii="Courier New" w:hAnsi="Courier New" w:cs="Courier New"/>
          </w:rPr>
          <w:delText>.&amp;#8221;</w:delText>
        </w:r>
      </w:del>
      <w:r w:rsidRPr="00C100C3">
        <w:rPr>
          <w:rFonts w:ascii="Courier New" w:hAnsi="Courier New" w:cs="Courier New"/>
        </w:rPr>
        <w:t xml:space="preserve"> Also we can see in @1 Corinthians 9:</w:t>
      </w:r>
      <w:ins w:id="5615" w:author="Comparison" w:date="2013-05-05T19:43:00Z">
        <w:r w:rsidRPr="00AA4B48">
          <w:rPr>
            <w:rFonts w:ascii="Courier New" w:hAnsi="Courier New" w:cs="Courier New"/>
          </w:rPr>
          <w:t xml:space="preserve"> </w:t>
        </w:r>
      </w:ins>
      <w:r w:rsidRPr="00C100C3">
        <w:rPr>
          <w:rFonts w:ascii="Courier New" w:hAnsi="Courier New" w:cs="Courier New"/>
        </w:rPr>
        <w:t>6 the place which he gives to Barnabas, as well as that which he gives to himself.</w:t>
      </w:r>
    </w:p>
    <w:p w14:paraId="70C8B92D"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{214}</w:t>
      </w:r>
    </w:p>
    <w:p w14:paraId="5F74E5E9" w14:textId="462C5C3E" w:rsidR="00000000" w:rsidRPr="00C100C3" w:rsidRDefault="00362818" w:rsidP="00C100C3">
      <w:pPr>
        <w:pStyle w:val="PlainText"/>
        <w:rPr>
          <w:rFonts w:ascii="Courier New" w:hAnsi="Courier New" w:cs="Courier New"/>
        </w:rPr>
      </w:pPr>
      <w:r w:rsidRPr="00C100C3">
        <w:rPr>
          <w:rFonts w:ascii="Courier New" w:hAnsi="Courier New" w:cs="Courier New"/>
        </w:rPr>
        <w:t xml:space="preserve">He is right, for they wrongly add </w:t>
      </w:r>
      <w:ins w:id="5616" w:author="Comparison" w:date="2013-05-05T19:43:00Z">
        <w:r w:rsidRPr="00AA4B48">
          <w:rPr>
            <w:rFonts w:ascii="Courier New" w:hAnsi="Courier New" w:cs="Courier New"/>
          </w:rPr>
          <w:t>"</w:t>
        </w:r>
      </w:ins>
      <w:del w:id="5617" w:author="Comparison" w:date="2013-05-05T19:43:00Z">
        <w:r w:rsidRPr="00C100C3">
          <w:rPr>
            <w:rFonts w:ascii="Courier New" w:hAnsi="Courier New" w:cs="Courier New"/>
          </w:rPr>
          <w:delText>&amp;#8220;</w:delText>
        </w:r>
      </w:del>
      <w:r w:rsidRPr="00C100C3">
        <w:rPr>
          <w:rFonts w:ascii="Courier New" w:hAnsi="Courier New" w:cs="Courier New"/>
        </w:rPr>
        <w:t>by the suffrages of the asse</w:t>
      </w:r>
      <w:r w:rsidRPr="00C100C3">
        <w:rPr>
          <w:rFonts w:ascii="Courier New" w:hAnsi="Courier New" w:cs="Courier New"/>
        </w:rPr>
        <w:t>mblies</w:t>
      </w:r>
      <w:ins w:id="5618" w:author="Comparison" w:date="2013-05-05T19:43:00Z">
        <w:r w:rsidRPr="00AA4B48">
          <w:rPr>
            <w:rFonts w:ascii="Courier New" w:hAnsi="Courier New" w:cs="Courier New"/>
          </w:rPr>
          <w:t>¦.</w:t>
        </w:r>
      </w:ins>
      <w:del w:id="5619" w:author="Comparison" w:date="2013-05-05T19:43:00Z">
        <w:r w:rsidRPr="00C100C3">
          <w:rPr>
            <w:rFonts w:ascii="Courier New" w:hAnsi="Courier New" w:cs="Courier New"/>
          </w:rPr>
          <w:delText>.|</w:delText>
        </w:r>
      </w:del>
    </w:p>
    <w:p w14:paraId="22A51182" w14:textId="7604CB7C" w:rsidR="00000000" w:rsidRPr="00C100C3" w:rsidRDefault="00362818" w:rsidP="00C100C3">
      <w:pPr>
        <w:pStyle w:val="PlainText"/>
        <w:rPr>
          <w:rFonts w:ascii="Courier New" w:hAnsi="Courier New" w:cs="Courier New"/>
        </w:rPr>
      </w:pPr>
      <w:r w:rsidRPr="00C100C3">
        <w:rPr>
          <w:rFonts w:ascii="Courier New" w:hAnsi="Courier New" w:cs="Courier New"/>
        </w:rPr>
        <w:t xml:space="preserve">Now that word so paraphrased signifies quite simply </w:t>
      </w:r>
      <w:ins w:id="5620" w:author="Comparison" w:date="2013-05-05T19:43:00Z">
        <w:r w:rsidRPr="00AA4B48">
          <w:rPr>
            <w:rFonts w:ascii="Courier New" w:hAnsi="Courier New" w:cs="Courier New"/>
          </w:rPr>
          <w:t>"</w:t>
        </w:r>
      </w:ins>
      <w:del w:id="5621" w:author="Comparison" w:date="2013-05-05T19:43:00Z">
        <w:r w:rsidRPr="00C100C3">
          <w:rPr>
            <w:rFonts w:ascii="Courier New" w:hAnsi="Courier New" w:cs="Courier New"/>
          </w:rPr>
          <w:delText>&amp;#8220;</w:delText>
        </w:r>
      </w:del>
      <w:r w:rsidRPr="00C100C3">
        <w:rPr>
          <w:rFonts w:ascii="Courier New" w:hAnsi="Courier New" w:cs="Courier New"/>
        </w:rPr>
        <w:t>they chose</w:t>
      </w:r>
      <w:ins w:id="5622" w:author="Comparison" w:date="2013-05-05T19:43:00Z">
        <w:r w:rsidRPr="00AA4B48">
          <w:rPr>
            <w:rFonts w:ascii="Courier New" w:hAnsi="Courier New" w:cs="Courier New"/>
          </w:rPr>
          <w:t>."</w:t>
        </w:r>
      </w:ins>
      <w:del w:id="5623" w:author="Comparison" w:date="2013-05-05T19:43:00Z">
        <w:r w:rsidRPr="00C100C3">
          <w:rPr>
            <w:rFonts w:ascii="Courier New" w:hAnsi="Courier New" w:cs="Courier New"/>
          </w:rPr>
          <w:delText>.&amp;#8221;</w:delText>
        </w:r>
      </w:del>
      <w:r w:rsidRPr="00C100C3">
        <w:rPr>
          <w:rFonts w:ascii="Courier New" w:hAnsi="Courier New" w:cs="Courier New"/>
        </w:rPr>
        <w:t xml:space="preserve"> According to the etymology, it alludes to the act of extending the hand, a common way of voting; but its regular meaning is *to choose</w:t>
      </w:r>
      <w:ins w:id="5624" w:author="Comparison" w:date="2013-05-05T19:43:00Z">
        <w:r w:rsidRPr="00AA4B48">
          <w:rPr>
            <w:rFonts w:ascii="Courier New" w:hAnsi="Courier New" w:cs="Courier New"/>
          </w:rPr>
          <w:t>*,</w:t>
        </w:r>
      </w:ins>
      <w:del w:id="5625" w:author="Comparison" w:date="2013-05-05T19:43:00Z">
        <w:r w:rsidRPr="00C100C3">
          <w:rPr>
            <w:rFonts w:ascii="Courier New" w:hAnsi="Courier New" w:cs="Courier New"/>
          </w:rPr>
          <w:delText>,*</w:delText>
        </w:r>
      </w:del>
      <w:r w:rsidRPr="00C100C3">
        <w:rPr>
          <w:rFonts w:ascii="Courier New" w:hAnsi="Courier New" w:cs="Courier New"/>
        </w:rPr>
        <w:t xml:space="preserve"> and in this sense it is twice u</w:t>
      </w:r>
      <w:r w:rsidRPr="00C100C3">
        <w:rPr>
          <w:rFonts w:ascii="Courier New" w:hAnsi="Courier New" w:cs="Courier New"/>
        </w:rPr>
        <w:t>sed in the New Testament (@2 Corinthians 8:</w:t>
      </w:r>
      <w:ins w:id="5626" w:author="Comparison" w:date="2013-05-05T19:43:00Z">
        <w:r w:rsidRPr="00AA4B48">
          <w:rPr>
            <w:rFonts w:ascii="Courier New" w:hAnsi="Courier New" w:cs="Courier New"/>
          </w:rPr>
          <w:t xml:space="preserve"> </w:t>
        </w:r>
      </w:ins>
      <w:r w:rsidRPr="00C100C3">
        <w:rPr>
          <w:rFonts w:ascii="Courier New" w:hAnsi="Courier New" w:cs="Courier New"/>
        </w:rPr>
        <w:t>19; @Acts 10:</w:t>
      </w:r>
      <w:ins w:id="5627" w:author="Comparison" w:date="2013-05-05T19:43:00Z">
        <w:r w:rsidRPr="00AA4B48">
          <w:rPr>
            <w:rFonts w:ascii="Courier New" w:hAnsi="Courier New" w:cs="Courier New"/>
          </w:rPr>
          <w:t xml:space="preserve"> </w:t>
        </w:r>
      </w:ins>
      <w:r w:rsidRPr="00C100C3">
        <w:rPr>
          <w:rFonts w:ascii="Courier New" w:hAnsi="Courier New" w:cs="Courier New"/>
        </w:rPr>
        <w:t xml:space="preserve">41, </w:t>
      </w:r>
      <w:ins w:id="5628" w:author="Comparison" w:date="2013-05-05T19:43:00Z">
        <w:r w:rsidRPr="00AA4B48">
          <w:rPr>
            <w:rFonts w:ascii="Courier New" w:hAnsi="Courier New" w:cs="Courier New"/>
          </w:rPr>
          <w:t>"</w:t>
        </w:r>
      </w:ins>
      <w:del w:id="5629" w:author="Comparison" w:date="2013-05-05T19:43:00Z">
        <w:r w:rsidRPr="00C100C3">
          <w:rPr>
            <w:rFonts w:ascii="Courier New" w:hAnsi="Courier New" w:cs="Courier New"/>
          </w:rPr>
          <w:delText>&amp;#8220;</w:delText>
        </w:r>
      </w:del>
      <w:r w:rsidRPr="00C100C3">
        <w:rPr>
          <w:rFonts w:ascii="Courier New" w:hAnsi="Courier New" w:cs="Courier New"/>
        </w:rPr>
        <w:t>witnesses before chosen of God</w:t>
      </w:r>
      <w:ins w:id="5630" w:author="Comparison" w:date="2013-05-05T19:43:00Z">
        <w:r w:rsidRPr="00AA4B48">
          <w:rPr>
            <w:rFonts w:ascii="Courier New" w:hAnsi="Courier New" w:cs="Courier New"/>
          </w:rPr>
          <w:t>"):</w:t>
        </w:r>
      </w:ins>
      <w:del w:id="5631" w:author="Comparison" w:date="2013-05-05T19:43:00Z">
        <w:r w:rsidRPr="00C100C3">
          <w:rPr>
            <w:rFonts w:ascii="Courier New" w:hAnsi="Courier New" w:cs="Courier New"/>
          </w:rPr>
          <w:delText>&amp;#8221;):</w:delText>
        </w:r>
      </w:del>
      <w:r w:rsidRPr="00C100C3">
        <w:rPr>
          <w:rFonts w:ascii="Courier New" w:hAnsi="Courier New" w:cs="Courier New"/>
        </w:rPr>
        <w:t xml:space="preserve"> passages which leave no doubt of its meaning. The authority of the most valuable dictionaries confirms what these passages point out.</w:t>
      </w:r>
    </w:p>
    <w:p w14:paraId="319D775A" w14:textId="4A72397B"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 anonymous </w:t>
      </w:r>
      <w:r w:rsidRPr="00C100C3">
        <w:rPr>
          <w:rFonts w:ascii="Courier New" w:hAnsi="Courier New" w:cs="Courier New"/>
        </w:rPr>
        <w:t>author speaks of apostles of a lower class, as Junias, Andronicus, and Barnabas, sent by the churches. The word of God gives no room for any such thought. There were, for certain objects, messengers of the churches. But the word of God nowhere says that Ju</w:t>
      </w:r>
      <w:r w:rsidRPr="00C100C3">
        <w:rPr>
          <w:rFonts w:ascii="Courier New" w:hAnsi="Courier New" w:cs="Courier New"/>
        </w:rPr>
        <w:t xml:space="preserve">nias, Andronicus, and Barnabas had been sent by a church. There is one messenger of a church whom scripture calls </w:t>
      </w:r>
      <w:ins w:id="5632" w:author="Comparison" w:date="2013-05-05T19:43:00Z">
        <w:r w:rsidRPr="00AA4B48">
          <w:rPr>
            <w:rFonts w:ascii="Courier New" w:hAnsi="Courier New" w:cs="Courier New"/>
          </w:rPr>
          <w:t>"</w:t>
        </w:r>
      </w:ins>
      <w:del w:id="5633" w:author="Comparison" w:date="2013-05-05T19:43:00Z">
        <w:r w:rsidRPr="00C100C3">
          <w:rPr>
            <w:rFonts w:ascii="Courier New" w:hAnsi="Courier New" w:cs="Courier New"/>
          </w:rPr>
          <w:delText>&amp;#8220;</w:delText>
        </w:r>
      </w:del>
      <w:r w:rsidRPr="00C100C3">
        <w:rPr>
          <w:rFonts w:ascii="Courier New" w:hAnsi="Courier New" w:cs="Courier New"/>
        </w:rPr>
        <w:t>sent</w:t>
      </w:r>
      <w:ins w:id="5634" w:author="Comparison" w:date="2013-05-05T19:43:00Z">
        <w:r w:rsidRPr="00AA4B48">
          <w:rPr>
            <w:rFonts w:ascii="Courier New" w:hAnsi="Courier New" w:cs="Courier New"/>
          </w:rPr>
          <w:t>."</w:t>
        </w:r>
      </w:ins>
      <w:del w:id="5635" w:author="Comparison" w:date="2013-05-05T19:43:00Z">
        <w:r w:rsidRPr="00C100C3">
          <w:rPr>
            <w:rFonts w:ascii="Courier New" w:hAnsi="Courier New" w:cs="Courier New"/>
          </w:rPr>
          <w:delText>.&amp;#8221;</w:delText>
        </w:r>
      </w:del>
      <w:r w:rsidRPr="00C100C3">
        <w:rPr>
          <w:rFonts w:ascii="Courier New" w:hAnsi="Courier New" w:cs="Courier New"/>
        </w:rPr>
        <w:t xml:space="preserve"> It is Epaphroditus. But the Philippians only sent him to carry temporal assistance to Paul, a prisoner at Rome; @Philippia</w:t>
      </w:r>
      <w:r w:rsidRPr="00C100C3">
        <w:rPr>
          <w:rFonts w:ascii="Courier New" w:hAnsi="Courier New" w:cs="Courier New"/>
        </w:rPr>
        <w:t>ns 2:</w:t>
      </w:r>
      <w:ins w:id="5636" w:author="Comparison" w:date="2013-05-05T19:43:00Z">
        <w:r w:rsidRPr="00AA4B48">
          <w:rPr>
            <w:rFonts w:ascii="Courier New" w:hAnsi="Courier New" w:cs="Courier New"/>
          </w:rPr>
          <w:t xml:space="preserve"> </w:t>
        </w:r>
      </w:ins>
      <w:r w:rsidRPr="00C100C3">
        <w:rPr>
          <w:rFonts w:ascii="Courier New" w:hAnsi="Courier New" w:cs="Courier New"/>
        </w:rPr>
        <w:t>25.</w:t>
      </w:r>
    </w:p>
    <w:p w14:paraId="00F88A5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When Barnabas was sent, Paul was there as well as Barnabas, and it is the Spirit and not the Church that sent them. So there is no question in this passage of apostles of a lower class sent by the Church. It would be needful, to come to that, to </w:t>
      </w:r>
      <w:r w:rsidRPr="00C100C3">
        <w:rPr>
          <w:rFonts w:ascii="Courier New" w:hAnsi="Courier New" w:cs="Courier New"/>
        </w:rPr>
        <w:t>say that Paul as well as Barnabas was an apostle of a lower class, and that would only be to play the part of the evil Jews of his time.</w:t>
      </w:r>
    </w:p>
    <w:p w14:paraId="59E012DB"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That which the author says on the subject of baptism is sufficiently unfortunate. The apostles hardly ever baptized. T</w:t>
      </w:r>
      <w:r w:rsidRPr="00C100C3">
        <w:rPr>
          <w:rFonts w:ascii="Courier New" w:hAnsi="Courier New" w:cs="Courier New"/>
        </w:rPr>
        <w:t>hey left that care to others. Paul said he had not been sent for that; although other persons did it without any need of being authorized thereto. Further, we have already answered all that.</w:t>
      </w:r>
    </w:p>
    <w:p w14:paraId="044040F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 author says it is no want of faithfulness to entrust to the </w:t>
      </w:r>
      <w:r w:rsidRPr="00C100C3">
        <w:rPr>
          <w:rFonts w:ascii="Courier New" w:hAnsi="Courier New" w:cs="Courier New"/>
        </w:rPr>
        <w:t>presbytery the task of establishing elders. The question is, To whom has God entrusted this task?</w:t>
      </w:r>
    </w:p>
    <w:p w14:paraId="3008134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Moreover, to entrust this to the presbytery is to conceal a difficulty, in a very curious manner. The care of *establishing*</w:t>
      </w:r>
    </w:p>
    <w:p w14:paraId="40D84756" w14:textId="3920CC8F" w:rsidR="00000000" w:rsidRPr="00C100C3" w:rsidRDefault="00362818" w:rsidP="00C100C3">
      <w:pPr>
        <w:pStyle w:val="PlainText"/>
        <w:rPr>
          <w:rFonts w:ascii="Courier New" w:hAnsi="Courier New" w:cs="Courier New"/>
        </w:rPr>
      </w:pPr>
      <w:ins w:id="5637" w:author="Comparison" w:date="2013-05-05T19:43:00Z">
        <w:r w:rsidRPr="00AA4B48">
          <w:rPr>
            <w:rFonts w:ascii="Courier New" w:hAnsi="Courier New" w:cs="Courier New"/>
          </w:rPr>
          <w:t>¦</w:t>
        </w:r>
      </w:ins>
      <w:del w:id="5638" w:author="Comparison" w:date="2013-05-05T19:43:00Z">
        <w:r w:rsidRPr="00C100C3">
          <w:rPr>
            <w:rFonts w:ascii="Courier New" w:hAnsi="Courier New" w:cs="Courier New"/>
          </w:rPr>
          <w:delText>|</w:delText>
        </w:r>
      </w:del>
      <w:r w:rsidRPr="00C100C3">
        <w:rPr>
          <w:rFonts w:ascii="Courier New" w:hAnsi="Courier New" w:cs="Courier New"/>
        </w:rPr>
        <w:t xml:space="preserve"> If I am not wrongly informed,</w:t>
      </w:r>
      <w:r w:rsidRPr="00C100C3">
        <w:rPr>
          <w:rFonts w:ascii="Courier New" w:hAnsi="Courier New" w:cs="Courier New"/>
        </w:rPr>
        <w:t xml:space="preserve"> our author has given us to understand that the new edition of the translation of Lausanne will give </w:t>
      </w:r>
      <w:ins w:id="5639" w:author="Comparison" w:date="2013-05-05T19:43:00Z">
        <w:r w:rsidRPr="00AA4B48">
          <w:rPr>
            <w:rFonts w:ascii="Courier New" w:hAnsi="Courier New" w:cs="Courier New"/>
          </w:rPr>
          <w:t>"</w:t>
        </w:r>
      </w:ins>
      <w:del w:id="5640" w:author="Comparison" w:date="2013-05-05T19:43:00Z">
        <w:r w:rsidRPr="00C100C3">
          <w:rPr>
            <w:rFonts w:ascii="Courier New" w:hAnsi="Courier New" w:cs="Courier New"/>
          </w:rPr>
          <w:delText>&amp;#8220;</w:delText>
        </w:r>
      </w:del>
      <w:r w:rsidRPr="00C100C3">
        <w:rPr>
          <w:rFonts w:ascii="Courier New" w:hAnsi="Courier New" w:cs="Courier New"/>
        </w:rPr>
        <w:t>to establish by imposition of hands</w:t>
      </w:r>
      <w:ins w:id="5641" w:author="Comparison" w:date="2013-05-05T19:43:00Z">
        <w:r w:rsidRPr="00AA4B48">
          <w:rPr>
            <w:rFonts w:ascii="Courier New" w:hAnsi="Courier New" w:cs="Courier New"/>
          </w:rPr>
          <w:t>."</w:t>
        </w:r>
      </w:ins>
      <w:del w:id="5642" w:author="Comparison" w:date="2013-05-05T19:43:00Z">
        <w:r w:rsidRPr="00C100C3">
          <w:rPr>
            <w:rFonts w:ascii="Courier New" w:hAnsi="Courier New" w:cs="Courier New"/>
          </w:rPr>
          <w:delText>.&amp;#8221;</w:delText>
        </w:r>
      </w:del>
      <w:r w:rsidRPr="00C100C3">
        <w:rPr>
          <w:rFonts w:ascii="Courier New" w:hAnsi="Courier New" w:cs="Courier New"/>
        </w:rPr>
        <w:t xml:space="preserve"> I cannot believe it; but if it be so, it would be to falsify the meaning of the word. There is some appe</w:t>
      </w:r>
      <w:r w:rsidRPr="00C100C3">
        <w:rPr>
          <w:rFonts w:ascii="Courier New" w:hAnsi="Courier New" w:cs="Courier New"/>
        </w:rPr>
        <w:t>arance that later</w:t>
      </w:r>
      <w:del w:id="5643" w:author="Comparison" w:date="2013-05-05T19:43:00Z">
        <w:r w:rsidRPr="00C100C3">
          <w:rPr>
            <w:rFonts w:ascii="Courier New" w:hAnsi="Courier New" w:cs="Courier New"/>
          </w:rPr>
          <w:delText>,</w:delText>
        </w:r>
      </w:del>
      <w:r w:rsidRPr="00C100C3">
        <w:rPr>
          <w:rFonts w:ascii="Courier New" w:hAnsi="Courier New" w:cs="Courier New"/>
        </w:rPr>
        <w:t xml:space="preserve"> at the time when the clerical system displayed itself, this word had been clothed with the sense that they wish here to give it.</w:t>
      </w:r>
    </w:p>
    <w:p w14:paraId="44357F1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{215}</w:t>
      </w:r>
    </w:p>
    <w:p w14:paraId="53596ED2" w14:textId="3A544F09" w:rsidR="00000000" w:rsidRPr="00C100C3" w:rsidRDefault="00362818" w:rsidP="00C100C3">
      <w:pPr>
        <w:pStyle w:val="PlainText"/>
        <w:rPr>
          <w:rFonts w:ascii="Courier New" w:hAnsi="Courier New" w:cs="Courier New"/>
        </w:rPr>
      </w:pPr>
      <w:r w:rsidRPr="00C100C3">
        <w:rPr>
          <w:rFonts w:ascii="Courier New" w:hAnsi="Courier New" w:cs="Courier New"/>
        </w:rPr>
        <w:t>elders is entrusted to the presbytery. But according to the constitution the *presbytery* is the ass</w:t>
      </w:r>
      <w:r w:rsidRPr="00C100C3">
        <w:rPr>
          <w:rFonts w:ascii="Courier New" w:hAnsi="Courier New" w:cs="Courier New"/>
        </w:rPr>
        <w:t>embly of the elders; so that they are already established. And who is it who has done this? The preparation of this difficult and important task has been confided to the preparatory commission. Then it is the members of the Evangelical Church who will carr</w:t>
      </w:r>
      <w:r w:rsidRPr="00C100C3">
        <w:rPr>
          <w:rFonts w:ascii="Courier New" w:hAnsi="Courier New" w:cs="Courier New"/>
        </w:rPr>
        <w:t>y it out, so that it is entrusted neither to the presbytery, nor, according to the teaching of the author, to the evangelist, unless the presbytery prepare the thing *so as to name themselves</w:t>
      </w:r>
      <w:ins w:id="5644" w:author="Comparison" w:date="2013-05-05T19:43:00Z">
        <w:r w:rsidRPr="00AA4B48">
          <w:rPr>
            <w:rFonts w:ascii="Courier New" w:hAnsi="Courier New" w:cs="Courier New"/>
          </w:rPr>
          <w:t>*.</w:t>
        </w:r>
      </w:ins>
      <w:del w:id="5645" w:author="Comparison" w:date="2013-05-05T19:43:00Z">
        <w:r w:rsidRPr="00C100C3">
          <w:rPr>
            <w:rFonts w:ascii="Courier New" w:hAnsi="Courier New" w:cs="Courier New"/>
          </w:rPr>
          <w:delText>.*</w:delText>
        </w:r>
      </w:del>
      <w:r w:rsidRPr="00C100C3">
        <w:rPr>
          <w:rFonts w:ascii="Courier New" w:hAnsi="Courier New" w:cs="Courier New"/>
        </w:rPr>
        <w:t xml:space="preserve"> It seems that what the word says about it is of no importance;</w:t>
      </w:r>
      <w:r w:rsidRPr="00C100C3">
        <w:rPr>
          <w:rFonts w:ascii="Courier New" w:hAnsi="Courier New" w:cs="Courier New"/>
        </w:rPr>
        <w:t xml:space="preserve"> one may as well proceed in one way as in another.</w:t>
      </w:r>
    </w:p>
    <w:p w14:paraId="28FD437C" w14:textId="5597036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Here then we see the author thrown upon the same ground as the journal </w:t>
      </w:r>
      <w:ins w:id="5646" w:author="Comparison" w:date="2013-05-05T19:43:00Z">
        <w:r w:rsidRPr="00AA4B48">
          <w:rPr>
            <w:rFonts w:ascii="Courier New" w:hAnsi="Courier New" w:cs="Courier New"/>
          </w:rPr>
          <w:t>"</w:t>
        </w:r>
      </w:ins>
      <w:del w:id="5647" w:author="Comparison" w:date="2013-05-05T19:43:00Z">
        <w:r w:rsidRPr="00C100C3">
          <w:rPr>
            <w:rFonts w:ascii="Courier New" w:hAnsi="Courier New" w:cs="Courier New"/>
          </w:rPr>
          <w:delText>&amp;#8220;</w:delText>
        </w:r>
      </w:del>
      <w:r w:rsidRPr="00C100C3">
        <w:rPr>
          <w:rFonts w:ascii="Courier New" w:hAnsi="Courier New" w:cs="Courier New"/>
        </w:rPr>
        <w:t>The Reformation</w:t>
      </w:r>
      <w:ins w:id="5648" w:author="Comparison" w:date="2013-05-05T19:43:00Z">
        <w:r w:rsidRPr="00AA4B48">
          <w:rPr>
            <w:rFonts w:ascii="Courier New" w:hAnsi="Courier New" w:cs="Courier New"/>
          </w:rPr>
          <w:t>,"</w:t>
        </w:r>
      </w:ins>
      <w:del w:id="5649" w:author="Comparison" w:date="2013-05-05T19:43:00Z">
        <w:r w:rsidRPr="00C100C3">
          <w:rPr>
            <w:rFonts w:ascii="Courier New" w:hAnsi="Courier New" w:cs="Courier New"/>
          </w:rPr>
          <w:delText>,&amp;#8221;</w:delText>
        </w:r>
      </w:del>
      <w:r w:rsidRPr="00C100C3">
        <w:rPr>
          <w:rFonts w:ascii="Courier New" w:hAnsi="Courier New" w:cs="Courier New"/>
        </w:rPr>
        <w:t xml:space="preserve"> that is to say, </w:t>
      </w:r>
      <w:ins w:id="5650" w:author="Comparison" w:date="2013-05-05T19:43:00Z">
        <w:r w:rsidRPr="00AA4B48">
          <w:rPr>
            <w:rFonts w:ascii="Courier New" w:hAnsi="Courier New" w:cs="Courier New"/>
          </w:rPr>
          <w:t>"</w:t>
        </w:r>
      </w:ins>
      <w:del w:id="5651" w:author="Comparison" w:date="2013-05-05T19:43:00Z">
        <w:r w:rsidRPr="00C100C3">
          <w:rPr>
            <w:rFonts w:ascii="Courier New" w:hAnsi="Courier New" w:cs="Courier New"/>
          </w:rPr>
          <w:delText>&amp;#8220;</w:delText>
        </w:r>
      </w:del>
      <w:r w:rsidRPr="00C100C3">
        <w:rPr>
          <w:rFonts w:ascii="Courier New" w:hAnsi="Courier New" w:cs="Courier New"/>
        </w:rPr>
        <w:t>human order and evangelical liberty</w:t>
      </w:r>
      <w:ins w:id="5652" w:author="Comparison" w:date="2013-05-05T19:43:00Z">
        <w:r w:rsidRPr="00AA4B48">
          <w:rPr>
            <w:rFonts w:ascii="Courier New" w:hAnsi="Courier New" w:cs="Courier New"/>
          </w:rPr>
          <w:t>,"</w:t>
        </w:r>
      </w:ins>
      <w:del w:id="5653" w:author="Comparison" w:date="2013-05-05T19:43:00Z">
        <w:r w:rsidRPr="00C100C3">
          <w:rPr>
            <w:rFonts w:ascii="Courier New" w:hAnsi="Courier New" w:cs="Courier New"/>
          </w:rPr>
          <w:delText>,&amp;#8221;</w:delText>
        </w:r>
      </w:del>
      <w:r w:rsidRPr="00C100C3">
        <w:rPr>
          <w:rFonts w:ascii="Courier New" w:hAnsi="Courier New" w:cs="Courier New"/>
        </w:rPr>
        <w:t xml:space="preserve"> and that too while at the same time</w:t>
      </w:r>
      <w:r w:rsidRPr="00C100C3">
        <w:rPr>
          <w:rFonts w:ascii="Courier New" w:hAnsi="Courier New" w:cs="Courier New"/>
        </w:rPr>
        <w:t xml:space="preserve"> accusing brethren of wishing to put the word aside. He has full liberty to do that which he wishes. It is little matter what the apostles said; little matter the fact that they had entrusted the task in question to special delegates, without ever recogniz</w:t>
      </w:r>
      <w:r w:rsidRPr="00C100C3">
        <w:rPr>
          <w:rFonts w:ascii="Courier New" w:hAnsi="Courier New" w:cs="Courier New"/>
        </w:rPr>
        <w:t>ing in the churches any capacity for its accomplishment. Provided elders are set up, no one is bound in any way to follow apostolical ways. Then the Evangelical Church says a thing, does it, and the anonymous author does it with it.</w:t>
      </w:r>
    </w:p>
    <w:p w14:paraId="1712B3AE" w14:textId="71FEC422" w:rsidR="00000000" w:rsidRPr="00C100C3" w:rsidRDefault="00362818" w:rsidP="00C100C3">
      <w:pPr>
        <w:pStyle w:val="PlainText"/>
        <w:rPr>
          <w:rFonts w:ascii="Courier New" w:hAnsi="Courier New" w:cs="Courier New"/>
        </w:rPr>
      </w:pPr>
      <w:r w:rsidRPr="00C100C3">
        <w:rPr>
          <w:rFonts w:ascii="Courier New" w:hAnsi="Courier New" w:cs="Courier New"/>
        </w:rPr>
        <w:t>Here they make resound</w:t>
      </w:r>
      <w:r w:rsidRPr="00C100C3">
        <w:rPr>
          <w:rFonts w:ascii="Courier New" w:hAnsi="Courier New" w:cs="Courier New"/>
        </w:rPr>
        <w:t xml:space="preserve"> in our ears a word which sounds very well</w:t>
      </w:r>
      <w:ins w:id="5654" w:author="Comparison" w:date="2013-05-05T19:43:00Z">
        <w:r w:rsidRPr="00AA4B48">
          <w:rPr>
            <w:rFonts w:ascii="Courier New" w:hAnsi="Courier New" w:cs="Courier New"/>
          </w:rPr>
          <w:t xml:space="preserve"> -- </w:t>
        </w:r>
      </w:ins>
      <w:del w:id="5655" w:author="Comparison" w:date="2013-05-05T19:43:00Z">
        <w:r w:rsidRPr="00C100C3">
          <w:rPr>
            <w:rFonts w:ascii="Courier New" w:hAnsi="Courier New" w:cs="Courier New"/>
          </w:rPr>
          <w:delText>&amp;#8212;</w:delText>
        </w:r>
      </w:del>
      <w:r w:rsidRPr="00C100C3">
        <w:rPr>
          <w:rFonts w:ascii="Courier New" w:hAnsi="Courier New" w:cs="Courier New"/>
        </w:rPr>
        <w:t xml:space="preserve">that of the presbytery. It is </w:t>
      </w:r>
      <w:ins w:id="5656" w:author="Comparison" w:date="2013-05-05T19:43:00Z">
        <w:r w:rsidRPr="00AA4B48">
          <w:rPr>
            <w:rFonts w:ascii="Courier New" w:hAnsi="Courier New" w:cs="Courier New"/>
          </w:rPr>
          <w:t>"</w:t>
        </w:r>
      </w:ins>
      <w:del w:id="5657" w:author="Comparison" w:date="2013-05-05T19:43:00Z">
        <w:r w:rsidRPr="00C100C3">
          <w:rPr>
            <w:rFonts w:ascii="Courier New" w:hAnsi="Courier New" w:cs="Courier New"/>
          </w:rPr>
          <w:delText>&amp;#8220;</w:delText>
        </w:r>
      </w:del>
      <w:r w:rsidRPr="00C100C3">
        <w:rPr>
          <w:rFonts w:ascii="Courier New" w:hAnsi="Courier New" w:cs="Courier New"/>
        </w:rPr>
        <w:t>the presbytery</w:t>
      </w:r>
      <w:ins w:id="5658" w:author="Comparison" w:date="2013-05-05T19:43:00Z">
        <w:r w:rsidRPr="00AA4B48">
          <w:rPr>
            <w:rFonts w:ascii="Courier New" w:hAnsi="Courier New" w:cs="Courier New"/>
          </w:rPr>
          <w:t>"</w:t>
        </w:r>
      </w:ins>
      <w:del w:id="5659" w:author="Comparison" w:date="2013-05-05T19:43:00Z">
        <w:r w:rsidRPr="00C100C3">
          <w:rPr>
            <w:rFonts w:ascii="Courier New" w:hAnsi="Courier New" w:cs="Courier New"/>
          </w:rPr>
          <w:delText>&amp;#8221;</w:delText>
        </w:r>
      </w:del>
      <w:r w:rsidRPr="00C100C3">
        <w:rPr>
          <w:rFonts w:ascii="Courier New" w:hAnsi="Courier New" w:cs="Courier New"/>
        </w:rPr>
        <w:t xml:space="preserve"> which acts. </w:t>
      </w:r>
      <w:ins w:id="5660" w:author="Comparison" w:date="2013-05-05T19:43:00Z">
        <w:r w:rsidRPr="00AA4B48">
          <w:rPr>
            <w:rFonts w:ascii="Courier New" w:hAnsi="Courier New" w:cs="Courier New"/>
          </w:rPr>
          <w:t>But</w:t>
        </w:r>
      </w:ins>
      <w:del w:id="5661" w:author="Comparison" w:date="2013-05-05T19:43:00Z">
        <w:r w:rsidRPr="00C100C3">
          <w:rPr>
            <w:rFonts w:ascii="Courier New" w:hAnsi="Courier New" w:cs="Courier New"/>
          </w:rPr>
          <w:delText>Bat</w:delText>
        </w:r>
      </w:del>
      <w:r w:rsidRPr="00C100C3">
        <w:rPr>
          <w:rFonts w:ascii="Courier New" w:hAnsi="Courier New" w:cs="Courier New"/>
        </w:rPr>
        <w:t xml:space="preserve"> when we translate the word all vanishes. </w:t>
      </w:r>
      <w:ins w:id="5662" w:author="Comparison" w:date="2013-05-05T19:43:00Z">
        <w:r w:rsidRPr="00AA4B48">
          <w:rPr>
            <w:rFonts w:ascii="Courier New" w:hAnsi="Courier New" w:cs="Courier New"/>
          </w:rPr>
          <w:t>"</w:t>
        </w:r>
      </w:ins>
      <w:del w:id="5663" w:author="Comparison" w:date="2013-05-05T19:43:00Z">
        <w:r w:rsidRPr="00C100C3">
          <w:rPr>
            <w:rFonts w:ascii="Courier New" w:hAnsi="Courier New" w:cs="Courier New"/>
          </w:rPr>
          <w:delText>&amp;#8220;</w:delText>
        </w:r>
      </w:del>
      <w:r w:rsidRPr="00C100C3">
        <w:rPr>
          <w:rFonts w:ascii="Courier New" w:hAnsi="Courier New" w:cs="Courier New"/>
        </w:rPr>
        <w:t>The presbytery</w:t>
      </w:r>
      <w:ins w:id="5664" w:author="Comparison" w:date="2013-05-05T19:43:00Z">
        <w:r w:rsidRPr="00AA4B48">
          <w:rPr>
            <w:rFonts w:ascii="Courier New" w:hAnsi="Courier New" w:cs="Courier New"/>
          </w:rPr>
          <w:t>"</w:t>
        </w:r>
      </w:ins>
      <w:del w:id="5665" w:author="Comparison" w:date="2013-05-05T19:43:00Z">
        <w:r w:rsidRPr="00C100C3">
          <w:rPr>
            <w:rFonts w:ascii="Courier New" w:hAnsi="Courier New" w:cs="Courier New"/>
          </w:rPr>
          <w:delText>&amp;#8221;</w:delText>
        </w:r>
      </w:del>
      <w:r w:rsidRPr="00C100C3">
        <w:rPr>
          <w:rFonts w:ascii="Courier New" w:hAnsi="Courier New" w:cs="Courier New"/>
        </w:rPr>
        <w:t xml:space="preserve"> is exactly the assembly of persons who are to be called into e</w:t>
      </w:r>
      <w:r w:rsidRPr="00C100C3">
        <w:rPr>
          <w:rFonts w:ascii="Courier New" w:hAnsi="Courier New" w:cs="Courier New"/>
        </w:rPr>
        <w:t>xistence.</w:t>
      </w:r>
    </w:p>
    <w:p w14:paraId="4383E690" w14:textId="0602C95B"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 anonymous author says again that if the choice belonged to the apostles and to those specially sent for that purpose by them, our view might well be conceived; but that we forget it is the establishment, not the choice, of the elders, which </w:t>
      </w:r>
      <w:r w:rsidRPr="00C100C3">
        <w:rPr>
          <w:rFonts w:ascii="Courier New" w:hAnsi="Courier New" w:cs="Courier New"/>
        </w:rPr>
        <w:t xml:space="preserve">was given to Timothy and Titus; that it is nowhere said that the apostles chose them themselves, and that the French translations are false. We have seen, in effect, that they are so, in that they add </w:t>
      </w:r>
      <w:ins w:id="5666" w:author="Comparison" w:date="2013-05-05T19:43:00Z">
        <w:r w:rsidRPr="00AA4B48">
          <w:rPr>
            <w:rFonts w:ascii="Courier New" w:hAnsi="Courier New" w:cs="Courier New"/>
          </w:rPr>
          <w:t>"</w:t>
        </w:r>
      </w:ins>
      <w:del w:id="5667" w:author="Comparison" w:date="2013-05-05T19:43:00Z">
        <w:r w:rsidRPr="00C100C3">
          <w:rPr>
            <w:rFonts w:ascii="Courier New" w:hAnsi="Courier New" w:cs="Courier New"/>
          </w:rPr>
          <w:delText>&amp;#8220;</w:delText>
        </w:r>
      </w:del>
      <w:r w:rsidRPr="00C100C3">
        <w:rPr>
          <w:rFonts w:ascii="Courier New" w:hAnsi="Courier New" w:cs="Courier New"/>
        </w:rPr>
        <w:t>by the suffrages of the assembly</w:t>
      </w:r>
      <w:ins w:id="5668" w:author="Comparison" w:date="2013-05-05T19:43:00Z">
        <w:r w:rsidRPr="00AA4B48">
          <w:rPr>
            <w:rFonts w:ascii="Courier New" w:hAnsi="Courier New" w:cs="Courier New"/>
          </w:rPr>
          <w:t>."</w:t>
        </w:r>
      </w:ins>
      <w:del w:id="5669" w:author="Comparison" w:date="2013-05-05T19:43:00Z">
        <w:r w:rsidRPr="00C100C3">
          <w:rPr>
            <w:rFonts w:ascii="Courier New" w:hAnsi="Courier New" w:cs="Courier New"/>
          </w:rPr>
          <w:delText>.&amp;#8221;</w:delText>
        </w:r>
      </w:del>
      <w:r w:rsidRPr="00C100C3">
        <w:rPr>
          <w:rFonts w:ascii="Courier New" w:hAnsi="Courier New" w:cs="Courier New"/>
        </w:rPr>
        <w:t xml:space="preserve"> And it </w:t>
      </w:r>
      <w:r w:rsidRPr="00C100C3">
        <w:rPr>
          <w:rFonts w:ascii="Courier New" w:hAnsi="Courier New" w:cs="Courier New"/>
        </w:rPr>
        <w:t>is the suffrages of the assembly that now they wish to follow at Geneva. That is to say, that the sense of the word has been falsified to sanction the system. Timothy did not, as far as we know, set up elders. Titus was sent for this, but nothing else is s</w:t>
      </w:r>
      <w:r w:rsidRPr="00C100C3">
        <w:rPr>
          <w:rFonts w:ascii="Courier New" w:hAnsi="Courier New" w:cs="Courier New"/>
        </w:rPr>
        <w:t xml:space="preserve">poken of but the act of Titus himself. Titus, and Titus alone, set up elders. The apostle does not suffer the idea of </w:t>
      </w:r>
      <w:ins w:id="5670" w:author="Comparison" w:date="2013-05-05T19:43:00Z">
        <w:r w:rsidRPr="00AA4B48">
          <w:rPr>
            <w:rFonts w:ascii="Courier New" w:hAnsi="Courier New" w:cs="Courier New"/>
          </w:rPr>
          <w:t>another's</w:t>
        </w:r>
      </w:ins>
      <w:del w:id="5671" w:author="Comparison" w:date="2013-05-05T19:43:00Z">
        <w:r w:rsidRPr="00C100C3">
          <w:rPr>
            <w:rFonts w:ascii="Courier New" w:hAnsi="Courier New" w:cs="Courier New"/>
          </w:rPr>
          <w:delText>another&amp;#8217;s</w:delText>
        </w:r>
      </w:del>
      <w:r w:rsidRPr="00C100C3">
        <w:rPr>
          <w:rFonts w:ascii="Courier New" w:hAnsi="Courier New" w:cs="Courier New"/>
        </w:rPr>
        <w:t xml:space="preserve"> acting to appear, outside him whom he had sent into</w:t>
      </w:r>
    </w:p>
    <w:p w14:paraId="3630FFAD"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{216}</w:t>
      </w:r>
    </w:p>
    <w:p w14:paraId="10CD4FC4" w14:textId="72FEFEB6" w:rsidR="00000000" w:rsidRPr="00C100C3" w:rsidRDefault="00362818" w:rsidP="00C100C3">
      <w:pPr>
        <w:pStyle w:val="PlainText"/>
        <w:rPr>
          <w:rFonts w:ascii="Courier New" w:hAnsi="Courier New" w:cs="Courier New"/>
        </w:rPr>
      </w:pPr>
      <w:r w:rsidRPr="00C100C3">
        <w:rPr>
          <w:rFonts w:ascii="Courier New" w:hAnsi="Courier New" w:cs="Courier New"/>
        </w:rPr>
        <w:t>the midst of these Cretans (always liars as they were). Neithe</w:t>
      </w:r>
      <w:r w:rsidRPr="00C100C3">
        <w:rPr>
          <w:rFonts w:ascii="Courier New" w:hAnsi="Courier New" w:cs="Courier New"/>
        </w:rPr>
        <w:t>r does he say that Titus had associated other persons in his work. The anonymous author pretends that scripture says nowhere that the choice of elders pertained to the apostles, nor that they themselves had chosen the elders. Now the fact is, and it has be</w:t>
      </w:r>
      <w:r w:rsidRPr="00C100C3">
        <w:rPr>
          <w:rFonts w:ascii="Courier New" w:hAnsi="Courier New" w:cs="Courier New"/>
        </w:rPr>
        <w:t>en plainly shewn, that the scripture says very positively that the apostles chose elders for the faithful in each church</w:t>
      </w:r>
      <w:ins w:id="5672" w:author="Comparison" w:date="2013-05-05T19:43:00Z">
        <w:r w:rsidRPr="00AA4B48">
          <w:rPr>
            <w:rFonts w:ascii="Courier New" w:hAnsi="Courier New" w:cs="Courier New"/>
          </w:rPr>
          <w:t>¦</w:t>
        </w:r>
      </w:ins>
      <w:del w:id="5673" w:author="Comparison" w:date="2013-05-05T19:43:00Z">
        <w:r w:rsidRPr="00C100C3">
          <w:rPr>
            <w:rFonts w:ascii="Courier New" w:hAnsi="Courier New" w:cs="Courier New"/>
          </w:rPr>
          <w:delText>|</w:delText>
        </w:r>
      </w:del>
      <w:r w:rsidRPr="00C100C3">
        <w:rPr>
          <w:rFonts w:ascii="Courier New" w:hAnsi="Courier New" w:cs="Courier New"/>
        </w:rPr>
        <w:t xml:space="preserve"> (@Acts 14:</w:t>
      </w:r>
      <w:ins w:id="5674" w:author="Comparison" w:date="2013-05-05T19:43:00Z">
        <w:r w:rsidRPr="00AA4B48">
          <w:rPr>
            <w:rFonts w:ascii="Courier New" w:hAnsi="Courier New" w:cs="Courier New"/>
          </w:rPr>
          <w:t xml:space="preserve"> </w:t>
        </w:r>
      </w:ins>
      <w:r w:rsidRPr="00C100C3">
        <w:rPr>
          <w:rFonts w:ascii="Courier New" w:hAnsi="Courier New" w:cs="Courier New"/>
        </w:rPr>
        <w:t xml:space="preserve">23). It is true that the French versions have rendered this passage badly in that they have added </w:t>
      </w:r>
      <w:ins w:id="5675" w:author="Comparison" w:date="2013-05-05T19:43:00Z">
        <w:r w:rsidRPr="00AA4B48">
          <w:rPr>
            <w:rFonts w:ascii="Courier New" w:hAnsi="Courier New" w:cs="Courier New"/>
          </w:rPr>
          <w:t>"</w:t>
        </w:r>
      </w:ins>
      <w:del w:id="5676" w:author="Comparison" w:date="2013-05-05T19:43:00Z">
        <w:r w:rsidRPr="00C100C3">
          <w:rPr>
            <w:rFonts w:ascii="Courier New" w:hAnsi="Courier New" w:cs="Courier New"/>
          </w:rPr>
          <w:delText>&amp;#8220;</w:delText>
        </w:r>
      </w:del>
      <w:r w:rsidRPr="00C100C3">
        <w:rPr>
          <w:rFonts w:ascii="Courier New" w:hAnsi="Courier New" w:cs="Courier New"/>
        </w:rPr>
        <w:t>by the suffrages of</w:t>
      </w:r>
      <w:r w:rsidRPr="00C100C3">
        <w:rPr>
          <w:rFonts w:ascii="Courier New" w:hAnsi="Courier New" w:cs="Courier New"/>
        </w:rPr>
        <w:t xml:space="preserve"> the assembly</w:t>
      </w:r>
      <w:ins w:id="5677" w:author="Comparison" w:date="2013-05-05T19:43:00Z">
        <w:r w:rsidRPr="00AA4B48">
          <w:rPr>
            <w:rFonts w:ascii="Courier New" w:hAnsi="Courier New" w:cs="Courier New"/>
          </w:rPr>
          <w:t>."</w:t>
        </w:r>
      </w:ins>
      <w:del w:id="5678" w:author="Comparison" w:date="2013-05-05T19:43:00Z">
        <w:r w:rsidRPr="00C100C3">
          <w:rPr>
            <w:rFonts w:ascii="Courier New" w:hAnsi="Courier New" w:cs="Courier New"/>
          </w:rPr>
          <w:delText>.&amp;#8221;</w:delText>
        </w:r>
      </w:del>
      <w:r w:rsidRPr="00C100C3">
        <w:rPr>
          <w:rFonts w:ascii="Courier New" w:hAnsi="Courier New" w:cs="Courier New"/>
        </w:rPr>
        <w:t xml:space="preserve"> The author does not say that the error of the translation consists in making the assemblies here to take a part, as he wishes himself to make a certain number of the faithful to act who do not yet even form an assembly.</w:t>
      </w:r>
    </w:p>
    <w:p w14:paraId="2F79C35C"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As regards de</w:t>
      </w:r>
      <w:r w:rsidRPr="00C100C3">
        <w:rPr>
          <w:rFonts w:ascii="Courier New" w:hAnsi="Courier New" w:cs="Courier New"/>
        </w:rPr>
        <w:t>acons there is no analogy. When money is in question, the apostles withdraw from occupying themselves with their work; and later, Paul refused to take on himself the distribution of the offerings of the saints, unless there was one with him chosen by the c</w:t>
      </w:r>
      <w:r w:rsidRPr="00C100C3">
        <w:rPr>
          <w:rFonts w:ascii="Courier New" w:hAnsi="Courier New" w:cs="Courier New"/>
        </w:rPr>
        <w:t>hurches to co-operate with him; so that his conduct should not give place to the smallest suspicion that could injure his ministry. What analogy is there, as to the source of the authority there exercised, between the case of tables and of money, and the c</w:t>
      </w:r>
      <w:r w:rsidRPr="00C100C3">
        <w:rPr>
          <w:rFonts w:ascii="Courier New" w:hAnsi="Courier New" w:cs="Courier New"/>
        </w:rPr>
        <w:t>are and the rule of the flock of God? The apostles desired that the flock should be satisfied as to temporal matters, so that there should not be any cause for discontent, jealousy, or suspicion. This principle is not applicable to elders, to whom money is</w:t>
      </w:r>
      <w:r w:rsidRPr="00C100C3">
        <w:rPr>
          <w:rFonts w:ascii="Courier New" w:hAnsi="Courier New" w:cs="Courier New"/>
        </w:rPr>
        <w:t xml:space="preserve"> nothing, and whose authority is exercised according to that which has been given from on high.</w:t>
      </w:r>
    </w:p>
    <w:p w14:paraId="6D4859E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At the end of his work the anonymous author avails himself of the fact that Moses does not say who should pour the oil on the head of the priest, when he succe</w:t>
      </w:r>
      <w:r w:rsidRPr="00C100C3">
        <w:rPr>
          <w:rFonts w:ascii="Courier New" w:hAnsi="Courier New" w:cs="Courier New"/>
        </w:rPr>
        <w:t>eded his father after his death.</w:t>
      </w:r>
    </w:p>
    <w:p w14:paraId="0BAD65E2" w14:textId="254E26D8" w:rsidR="00000000" w:rsidRPr="00C100C3" w:rsidRDefault="00362818" w:rsidP="00C100C3">
      <w:pPr>
        <w:pStyle w:val="PlainText"/>
        <w:rPr>
          <w:rFonts w:ascii="Courier New" w:hAnsi="Courier New" w:cs="Courier New"/>
        </w:rPr>
      </w:pPr>
      <w:ins w:id="5679" w:author="Comparison" w:date="2013-05-05T19:43:00Z">
        <w:r w:rsidRPr="00AA4B48">
          <w:rPr>
            <w:rFonts w:ascii="Courier New" w:hAnsi="Courier New" w:cs="Courier New"/>
          </w:rPr>
          <w:t>¦</w:t>
        </w:r>
      </w:ins>
      <w:del w:id="5680" w:author="Comparison" w:date="2013-05-05T19:43:00Z">
        <w:r w:rsidRPr="00C100C3">
          <w:rPr>
            <w:rFonts w:ascii="Courier New" w:hAnsi="Courier New" w:cs="Courier New"/>
          </w:rPr>
          <w:delText>|</w:delText>
        </w:r>
      </w:del>
      <w:r w:rsidRPr="00C100C3">
        <w:rPr>
          <w:rFonts w:ascii="Courier New" w:hAnsi="Courier New" w:cs="Courier New"/>
        </w:rPr>
        <w:t xml:space="preserve"> The anonymous author calls Mr. Wolff to the support of his assertion by saying that those who appeal to @Acts 14:</w:t>
      </w:r>
      <w:ins w:id="5681" w:author="Comparison" w:date="2013-05-05T19:43:00Z">
        <w:r w:rsidRPr="00AA4B48">
          <w:rPr>
            <w:rFonts w:ascii="Courier New" w:hAnsi="Courier New" w:cs="Courier New"/>
          </w:rPr>
          <w:t xml:space="preserve"> </w:t>
        </w:r>
      </w:ins>
      <w:r w:rsidRPr="00C100C3">
        <w:rPr>
          <w:rFonts w:ascii="Courier New" w:hAnsi="Courier New" w:cs="Courier New"/>
        </w:rPr>
        <w:t xml:space="preserve">23 are ignorant that the translation is bad, adding, </w:t>
      </w:r>
      <w:ins w:id="5682" w:author="Comparison" w:date="2013-05-05T19:43:00Z">
        <w:r w:rsidRPr="00AA4B48">
          <w:rPr>
            <w:rFonts w:ascii="Courier New" w:hAnsi="Courier New" w:cs="Courier New"/>
          </w:rPr>
          <w:t>"</w:t>
        </w:r>
      </w:ins>
      <w:del w:id="5683" w:author="Comparison" w:date="2013-05-05T19:43:00Z">
        <w:r w:rsidRPr="00C100C3">
          <w:rPr>
            <w:rFonts w:ascii="Courier New" w:hAnsi="Courier New" w:cs="Courier New"/>
          </w:rPr>
          <w:delText>&amp;#8220;</w:delText>
        </w:r>
      </w:del>
      <w:r w:rsidRPr="00C100C3">
        <w:rPr>
          <w:rFonts w:ascii="Courier New" w:hAnsi="Courier New" w:cs="Courier New"/>
        </w:rPr>
        <w:t xml:space="preserve">See as to this matter, </w:t>
      </w:r>
      <w:ins w:id="5684" w:author="Comparison" w:date="2013-05-05T19:43:00Z">
        <w:r w:rsidRPr="00AA4B48">
          <w:rPr>
            <w:rFonts w:ascii="Courier New" w:hAnsi="Courier New" w:cs="Courier New"/>
          </w:rPr>
          <w:t>'Le</w:t>
        </w:r>
      </w:ins>
      <w:del w:id="5685" w:author="Comparison" w:date="2013-05-05T19:43:00Z">
        <w:r w:rsidRPr="00C100C3">
          <w:rPr>
            <w:rFonts w:ascii="Courier New" w:hAnsi="Courier New" w:cs="Courier New"/>
          </w:rPr>
          <w:delText>&amp;#8216;Le</w:delText>
        </w:r>
      </w:del>
      <w:r w:rsidRPr="00C100C3">
        <w:rPr>
          <w:rFonts w:ascii="Courier New" w:hAnsi="Courier New" w:cs="Courier New"/>
        </w:rPr>
        <w:t xml:space="preserve"> Ministere</w:t>
      </w:r>
      <w:ins w:id="5686" w:author="Comparison" w:date="2013-05-05T19:43:00Z">
        <w:r w:rsidRPr="00AA4B48">
          <w:rPr>
            <w:rFonts w:ascii="Courier New" w:hAnsi="Courier New" w:cs="Courier New"/>
          </w:rPr>
          <w:t>,'</w:t>
        </w:r>
      </w:ins>
      <w:del w:id="5687" w:author="Comparison" w:date="2013-05-05T19:43:00Z">
        <w:r w:rsidRPr="00C100C3">
          <w:rPr>
            <w:rFonts w:ascii="Courier New" w:hAnsi="Courier New" w:cs="Courier New"/>
          </w:rPr>
          <w:delText>,&amp;#82</w:delText>
        </w:r>
        <w:r w:rsidRPr="00C100C3">
          <w:rPr>
            <w:rFonts w:ascii="Courier New" w:hAnsi="Courier New" w:cs="Courier New"/>
          </w:rPr>
          <w:delText>17;</w:delText>
        </w:r>
      </w:del>
      <w:r w:rsidRPr="00C100C3">
        <w:rPr>
          <w:rFonts w:ascii="Courier New" w:hAnsi="Courier New" w:cs="Courier New"/>
        </w:rPr>
        <w:t xml:space="preserve"> by Wolff, </w:t>
      </w:r>
      <w:ins w:id="5688" w:author="Comparison" w:date="2013-05-05T19:43:00Z">
        <w:r w:rsidRPr="00AA4B48">
          <w:rPr>
            <w:rFonts w:ascii="Courier New" w:hAnsi="Courier New" w:cs="Courier New"/>
          </w:rPr>
          <w:t>page</w:t>
        </w:r>
      </w:ins>
      <w:del w:id="5689" w:author="Comparison" w:date="2013-05-05T19:43:00Z">
        <w:r w:rsidRPr="00C100C3">
          <w:rPr>
            <w:rFonts w:ascii="Courier New" w:hAnsi="Courier New" w:cs="Courier New"/>
          </w:rPr>
          <w:delText>p.</w:delText>
        </w:r>
      </w:del>
      <w:r w:rsidRPr="00C100C3">
        <w:rPr>
          <w:rFonts w:ascii="Courier New" w:hAnsi="Courier New" w:cs="Courier New"/>
        </w:rPr>
        <w:t xml:space="preserve"> 20</w:t>
      </w:r>
      <w:ins w:id="5690" w:author="Comparison" w:date="2013-05-05T19:43:00Z">
        <w:r w:rsidRPr="00AA4B48">
          <w:rPr>
            <w:rFonts w:ascii="Courier New" w:hAnsi="Courier New" w:cs="Courier New"/>
          </w:rPr>
          <w:t>."</w:t>
        </w:r>
      </w:ins>
      <w:del w:id="5691" w:author="Comparison" w:date="2013-05-05T19:43:00Z">
        <w:r w:rsidRPr="00C100C3">
          <w:rPr>
            <w:rFonts w:ascii="Courier New" w:hAnsi="Courier New" w:cs="Courier New"/>
          </w:rPr>
          <w:delText>.&amp;#8221;</w:delText>
        </w:r>
      </w:del>
      <w:r w:rsidRPr="00C100C3">
        <w:rPr>
          <w:rFonts w:ascii="Courier New" w:hAnsi="Courier New" w:cs="Courier New"/>
        </w:rPr>
        <w:t xml:space="preserve"> I confess I do not understand this. Mr. Wolff rejects, as I do also, the words </w:t>
      </w:r>
      <w:ins w:id="5692" w:author="Comparison" w:date="2013-05-05T19:43:00Z">
        <w:r w:rsidRPr="00AA4B48">
          <w:rPr>
            <w:rFonts w:ascii="Courier New" w:hAnsi="Courier New" w:cs="Courier New"/>
          </w:rPr>
          <w:t>"</w:t>
        </w:r>
      </w:ins>
      <w:del w:id="5693" w:author="Comparison" w:date="2013-05-05T19:43:00Z">
        <w:r w:rsidRPr="00C100C3">
          <w:rPr>
            <w:rFonts w:ascii="Courier New" w:hAnsi="Courier New" w:cs="Courier New"/>
          </w:rPr>
          <w:delText>&amp;#8220;</w:delText>
        </w:r>
      </w:del>
      <w:r w:rsidRPr="00C100C3">
        <w:rPr>
          <w:rFonts w:ascii="Courier New" w:hAnsi="Courier New" w:cs="Courier New"/>
        </w:rPr>
        <w:t>by the suffrages of the assemblies</w:t>
      </w:r>
      <w:ins w:id="5694" w:author="Comparison" w:date="2013-05-05T19:43:00Z">
        <w:r w:rsidRPr="00AA4B48">
          <w:rPr>
            <w:rFonts w:ascii="Courier New" w:hAnsi="Courier New" w:cs="Courier New"/>
          </w:rPr>
          <w:t>";</w:t>
        </w:r>
      </w:ins>
      <w:del w:id="5695" w:author="Comparison" w:date="2013-05-05T19:43:00Z">
        <w:r w:rsidRPr="00C100C3">
          <w:rPr>
            <w:rFonts w:ascii="Courier New" w:hAnsi="Courier New" w:cs="Courier New"/>
          </w:rPr>
          <w:delText>&amp;#8221;;</w:delText>
        </w:r>
      </w:del>
      <w:r w:rsidRPr="00C100C3">
        <w:rPr>
          <w:rFonts w:ascii="Courier New" w:hAnsi="Courier New" w:cs="Courier New"/>
        </w:rPr>
        <w:t xml:space="preserve"> and insists upon it, that it had no reference to making their vote, and that the apostles had thems</w:t>
      </w:r>
      <w:r w:rsidRPr="00C100C3">
        <w:rPr>
          <w:rFonts w:ascii="Courier New" w:hAnsi="Courier New" w:cs="Courier New"/>
        </w:rPr>
        <w:t xml:space="preserve">elves alone established elders. The words, </w:t>
      </w:r>
      <w:ins w:id="5696" w:author="Comparison" w:date="2013-05-05T19:43:00Z">
        <w:r w:rsidRPr="00AA4B48">
          <w:rPr>
            <w:rFonts w:ascii="Courier New" w:hAnsi="Courier New" w:cs="Courier New"/>
          </w:rPr>
          <w:t>"</w:t>
        </w:r>
      </w:ins>
      <w:del w:id="5697" w:author="Comparison" w:date="2013-05-05T19:43:00Z">
        <w:r w:rsidRPr="00C100C3">
          <w:rPr>
            <w:rFonts w:ascii="Courier New" w:hAnsi="Courier New" w:cs="Courier New"/>
          </w:rPr>
          <w:delText>&amp;#8220;</w:delText>
        </w:r>
      </w:del>
      <w:r w:rsidRPr="00C100C3">
        <w:rPr>
          <w:rFonts w:ascii="Courier New" w:hAnsi="Courier New" w:cs="Courier New"/>
        </w:rPr>
        <w:t>they had ordained them elders</w:t>
      </w:r>
      <w:ins w:id="5698" w:author="Comparison" w:date="2013-05-05T19:43:00Z">
        <w:r w:rsidRPr="00AA4B48">
          <w:rPr>
            <w:rFonts w:ascii="Courier New" w:hAnsi="Courier New" w:cs="Courier New"/>
          </w:rPr>
          <w:t>,"</w:t>
        </w:r>
      </w:ins>
      <w:del w:id="5699" w:author="Comparison" w:date="2013-05-05T19:43:00Z">
        <w:r w:rsidRPr="00C100C3">
          <w:rPr>
            <w:rFonts w:ascii="Courier New" w:hAnsi="Courier New" w:cs="Courier New"/>
          </w:rPr>
          <w:delText>,&amp;#8221;</w:delText>
        </w:r>
      </w:del>
      <w:r w:rsidRPr="00C100C3">
        <w:rPr>
          <w:rFonts w:ascii="Courier New" w:hAnsi="Courier New" w:cs="Courier New"/>
        </w:rPr>
        <w:t xml:space="preserve"> exclude even the idea that the flock had taken part in it. The fact is plainly that the Greek word, which means *choose</w:t>
      </w:r>
      <w:ins w:id="5700" w:author="Comparison" w:date="2013-05-05T19:43:00Z">
        <w:r w:rsidRPr="00AA4B48">
          <w:rPr>
            <w:rFonts w:ascii="Courier New" w:hAnsi="Courier New" w:cs="Courier New"/>
          </w:rPr>
          <w:t>*, *</w:t>
        </w:r>
      </w:ins>
      <w:del w:id="5701" w:author="Comparison" w:date="2013-05-05T19:43:00Z">
        <w:r w:rsidRPr="00C100C3">
          <w:rPr>
            <w:rFonts w:ascii="Courier New" w:hAnsi="Courier New" w:cs="Courier New"/>
          </w:rPr>
          <w:delText xml:space="preserve">, </w:delText>
        </w:r>
      </w:del>
      <w:r w:rsidRPr="00C100C3">
        <w:rPr>
          <w:rFonts w:ascii="Courier New" w:hAnsi="Courier New" w:cs="Courier New"/>
        </w:rPr>
        <w:t>elect</w:t>
      </w:r>
      <w:ins w:id="5702" w:author="Comparison" w:date="2013-05-05T19:43:00Z">
        <w:r w:rsidRPr="00AA4B48">
          <w:rPr>
            <w:rFonts w:ascii="Courier New" w:hAnsi="Courier New" w:cs="Courier New"/>
          </w:rPr>
          <w:t>*,</w:t>
        </w:r>
      </w:ins>
      <w:del w:id="5703" w:author="Comparison" w:date="2013-05-05T19:43:00Z">
        <w:r w:rsidRPr="00C100C3">
          <w:rPr>
            <w:rFonts w:ascii="Courier New" w:hAnsi="Courier New" w:cs="Courier New"/>
          </w:rPr>
          <w:delText>,*</w:delText>
        </w:r>
      </w:del>
      <w:r w:rsidRPr="00C100C3">
        <w:rPr>
          <w:rFonts w:ascii="Courier New" w:hAnsi="Courier New" w:cs="Courier New"/>
        </w:rPr>
        <w:t xml:space="preserve"> means, first, *to vote by raising the h</w:t>
      </w:r>
      <w:r w:rsidRPr="00C100C3">
        <w:rPr>
          <w:rFonts w:ascii="Courier New" w:hAnsi="Courier New" w:cs="Courier New"/>
        </w:rPr>
        <w:t>and</w:t>
      </w:r>
      <w:ins w:id="5704" w:author="Comparison" w:date="2013-05-05T19:43:00Z">
        <w:r w:rsidRPr="00AA4B48">
          <w:rPr>
            <w:rFonts w:ascii="Courier New" w:hAnsi="Courier New" w:cs="Courier New"/>
          </w:rPr>
          <w:t>*;</w:t>
        </w:r>
      </w:ins>
      <w:del w:id="5705" w:author="Comparison" w:date="2013-05-05T19:43:00Z">
        <w:r w:rsidRPr="00C100C3">
          <w:rPr>
            <w:rFonts w:ascii="Courier New" w:hAnsi="Courier New" w:cs="Courier New"/>
          </w:rPr>
          <w:delText>;*</w:delText>
        </w:r>
      </w:del>
      <w:r w:rsidRPr="00C100C3">
        <w:rPr>
          <w:rFonts w:ascii="Courier New" w:hAnsi="Courier New" w:cs="Courier New"/>
        </w:rPr>
        <w:t xml:space="preserve"> then, in general, *to elect</w:t>
      </w:r>
      <w:ins w:id="5706" w:author="Comparison" w:date="2013-05-05T19:43:00Z">
        <w:r w:rsidRPr="00AA4B48">
          <w:rPr>
            <w:rFonts w:ascii="Courier New" w:hAnsi="Courier New" w:cs="Courier New"/>
          </w:rPr>
          <w:t>*.</w:t>
        </w:r>
      </w:ins>
      <w:del w:id="5707" w:author="Comparison" w:date="2013-05-05T19:43:00Z">
        <w:r w:rsidRPr="00C100C3">
          <w:rPr>
            <w:rFonts w:ascii="Courier New" w:hAnsi="Courier New" w:cs="Courier New"/>
          </w:rPr>
          <w:delText>.*</w:delText>
        </w:r>
      </w:del>
      <w:r w:rsidRPr="00C100C3">
        <w:rPr>
          <w:rFonts w:ascii="Courier New" w:hAnsi="Courier New" w:cs="Courier New"/>
        </w:rPr>
        <w:t xml:space="preserve"> The apostles chose the elders for the churches.</w:t>
      </w:r>
    </w:p>
    <w:p w14:paraId="162A51B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{217}</w:t>
      </w:r>
    </w:p>
    <w:p w14:paraId="708D9F5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analogy which he wishes us to see in this with the question of elders seems to me to be without force, and for this reason: it is because the eventual successor</w:t>
      </w:r>
      <w:r w:rsidRPr="00C100C3">
        <w:rPr>
          <w:rFonts w:ascii="Courier New" w:hAnsi="Courier New" w:cs="Courier New"/>
        </w:rPr>
        <w:t xml:space="preserve"> of the chief priest was marked out by God Himself. The eldest son by clear right was priest after the death of his father. Genealogy confined the right of being priest. In the case of elders, the question is one of nomination, of the choice of fitting per</w:t>
      </w:r>
      <w:r w:rsidRPr="00C100C3">
        <w:rPr>
          <w:rFonts w:ascii="Courier New" w:hAnsi="Courier New" w:cs="Courier New"/>
        </w:rPr>
        <w:t>sons.</w:t>
      </w:r>
    </w:p>
    <w:p w14:paraId="0425A4FF" w14:textId="27B99649" w:rsidR="00000000" w:rsidRPr="00C100C3" w:rsidRDefault="00362818" w:rsidP="00C100C3">
      <w:pPr>
        <w:pStyle w:val="PlainText"/>
        <w:rPr>
          <w:rFonts w:ascii="Courier New" w:hAnsi="Courier New" w:cs="Courier New"/>
        </w:rPr>
      </w:pPr>
      <w:r w:rsidRPr="00C100C3">
        <w:rPr>
          <w:rFonts w:ascii="Courier New" w:hAnsi="Courier New" w:cs="Courier New"/>
        </w:rPr>
        <w:t>All the law hangs on the principle of hierarchy; @Hebrews 7:</w:t>
      </w:r>
      <w:ins w:id="5708" w:author="Comparison" w:date="2013-05-05T19:43:00Z">
        <w:r w:rsidRPr="00AA4B48">
          <w:rPr>
            <w:rFonts w:ascii="Courier New" w:hAnsi="Courier New" w:cs="Courier New"/>
          </w:rPr>
          <w:t xml:space="preserve"> </w:t>
        </w:r>
      </w:ins>
      <w:r w:rsidRPr="00C100C3">
        <w:rPr>
          <w:rFonts w:ascii="Courier New" w:hAnsi="Courier New" w:cs="Courier New"/>
        </w:rPr>
        <w:t xml:space="preserve">12. The word </w:t>
      </w:r>
      <w:ins w:id="5709" w:author="Comparison" w:date="2013-05-05T19:43:00Z">
        <w:r w:rsidRPr="00AA4B48">
          <w:rPr>
            <w:rFonts w:ascii="Courier New" w:hAnsi="Courier New" w:cs="Courier New"/>
          </w:rPr>
          <w:t>"</w:t>
        </w:r>
      </w:ins>
      <w:del w:id="5710" w:author="Comparison" w:date="2013-05-05T19:43:00Z">
        <w:r w:rsidRPr="00C100C3">
          <w:rPr>
            <w:rFonts w:ascii="Courier New" w:hAnsi="Courier New" w:cs="Courier New"/>
          </w:rPr>
          <w:delText>&amp;#8220;</w:delText>
        </w:r>
      </w:del>
      <w:r w:rsidRPr="00C100C3">
        <w:rPr>
          <w:rFonts w:ascii="Courier New" w:hAnsi="Courier New" w:cs="Courier New"/>
        </w:rPr>
        <w:t>establishing</w:t>
      </w:r>
      <w:ins w:id="5711" w:author="Comparison" w:date="2013-05-05T19:43:00Z">
        <w:r w:rsidRPr="00AA4B48">
          <w:rPr>
            <w:rFonts w:ascii="Courier New" w:hAnsi="Courier New" w:cs="Courier New"/>
          </w:rPr>
          <w:t>"</w:t>
        </w:r>
      </w:ins>
      <w:del w:id="5712" w:author="Comparison" w:date="2013-05-05T19:43:00Z">
        <w:r w:rsidRPr="00C100C3">
          <w:rPr>
            <w:rFonts w:ascii="Courier New" w:hAnsi="Courier New" w:cs="Courier New"/>
          </w:rPr>
          <w:delText>&amp;#8221;</w:delText>
        </w:r>
      </w:del>
      <w:r w:rsidRPr="00C100C3">
        <w:rPr>
          <w:rFonts w:ascii="Courier New" w:hAnsi="Courier New" w:cs="Courier New"/>
        </w:rPr>
        <w:t xml:space="preserve"> hides this difference. It has not the same meaning in the two cases.</w:t>
      </w:r>
    </w:p>
    <w:p w14:paraId="33377187" w14:textId="15C735EE" w:rsidR="00000000" w:rsidRPr="00C100C3" w:rsidRDefault="00362818" w:rsidP="00C100C3">
      <w:pPr>
        <w:pStyle w:val="PlainText"/>
        <w:rPr>
          <w:rFonts w:ascii="Courier New" w:hAnsi="Courier New" w:cs="Courier New"/>
        </w:rPr>
      </w:pPr>
      <w:r w:rsidRPr="00C100C3">
        <w:rPr>
          <w:rFonts w:ascii="Courier New" w:hAnsi="Courier New" w:cs="Courier New"/>
        </w:rPr>
        <w:t>When it concerns elders, it is necessary that some one should officially name t</w:t>
      </w:r>
      <w:r w:rsidRPr="00C100C3">
        <w:rPr>
          <w:rFonts w:ascii="Courier New" w:hAnsi="Courier New" w:cs="Courier New"/>
        </w:rPr>
        <w:t>hem. If that be done with the authority of God, the imposition of hands will be a matter of small importance. So that the analogy does not exist; because in one case, to establish means to designate, and in the other, this has been already done on the part</w:t>
      </w:r>
      <w:r w:rsidRPr="00C100C3">
        <w:rPr>
          <w:rFonts w:ascii="Courier New" w:hAnsi="Courier New" w:cs="Courier New"/>
        </w:rPr>
        <w:t xml:space="preserve"> of God</w:t>
      </w:r>
      <w:ins w:id="5713" w:author="Comparison" w:date="2013-05-05T19:43:00Z">
        <w:r w:rsidRPr="00AA4B48">
          <w:rPr>
            <w:rFonts w:ascii="Courier New" w:hAnsi="Courier New" w:cs="Courier New"/>
          </w:rPr>
          <w:t xml:space="preserve"> -- </w:t>
        </w:r>
      </w:ins>
      <w:del w:id="5714" w:author="Comparison" w:date="2013-05-05T19:43:00Z">
        <w:r w:rsidRPr="00C100C3">
          <w:rPr>
            <w:rFonts w:ascii="Courier New" w:hAnsi="Courier New" w:cs="Courier New"/>
          </w:rPr>
          <w:delText>&amp;#8212;</w:delText>
        </w:r>
      </w:del>
      <w:r w:rsidRPr="00C100C3">
        <w:rPr>
          <w:rFonts w:ascii="Courier New" w:hAnsi="Courier New" w:cs="Courier New"/>
        </w:rPr>
        <w:t>a difference which goes to the very root of the question.</w:t>
      </w:r>
    </w:p>
    <w:p w14:paraId="710B05EE"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And as to the other part of the analogy, namely, the imposition of hands, it is nowhere said in the word that hands should be laid on elders. According to the habits of that age, we c</w:t>
      </w:r>
      <w:r w:rsidRPr="00C100C3">
        <w:rPr>
          <w:rFonts w:ascii="Courier New" w:hAnsi="Courier New" w:cs="Courier New"/>
        </w:rPr>
        <w:t>an well believe it to have been the case, God took care that the fact should not be recorded in the word. His fulness of wisdom knew all beforehand. So that the formal part of the analogy fails also. Thus then the analogy exists neither in the foundation n</w:t>
      </w:r>
      <w:r w:rsidRPr="00C100C3">
        <w:rPr>
          <w:rFonts w:ascii="Courier New" w:hAnsi="Courier New" w:cs="Courier New"/>
        </w:rPr>
        <w:t>or in the form.</w:t>
      </w:r>
    </w:p>
    <w:p w14:paraId="4EEF7D03" w14:textId="166CA2E9" w:rsidR="00000000" w:rsidRPr="00C100C3" w:rsidRDefault="00362818" w:rsidP="00C100C3">
      <w:pPr>
        <w:pStyle w:val="PlainText"/>
        <w:rPr>
          <w:rFonts w:ascii="Courier New" w:hAnsi="Courier New" w:cs="Courier New"/>
        </w:rPr>
      </w:pPr>
      <w:r w:rsidRPr="00C100C3">
        <w:rPr>
          <w:rFonts w:ascii="Courier New" w:hAnsi="Courier New" w:cs="Courier New"/>
        </w:rPr>
        <w:t>The designation of priests by their genealogy was of such importance, that, in the time of Nehemiah, as some priests could not shew theirs, they were rejected as defiled. Now what we ask for is exactly this very designation, conformably wi</w:t>
      </w:r>
      <w:r w:rsidRPr="00C100C3">
        <w:rPr>
          <w:rFonts w:ascii="Courier New" w:hAnsi="Courier New" w:cs="Courier New"/>
        </w:rPr>
        <w:t xml:space="preserve">th what is said in the New Testament. Those who re-establish after the example of Nehemiah ought to respect the New Testament, as that instrument in </w:t>
      </w:r>
      <w:ins w:id="5715" w:author="Comparison" w:date="2013-05-05T19:43:00Z">
        <w:r w:rsidRPr="00AA4B48">
          <w:rPr>
            <w:rFonts w:ascii="Courier New" w:hAnsi="Courier New" w:cs="Courier New"/>
          </w:rPr>
          <w:t>God's</w:t>
        </w:r>
      </w:ins>
      <w:del w:id="5716" w:author="Comparison" w:date="2013-05-05T19:43:00Z">
        <w:r w:rsidRPr="00C100C3">
          <w:rPr>
            <w:rFonts w:ascii="Courier New" w:hAnsi="Courier New" w:cs="Courier New"/>
          </w:rPr>
          <w:delText>God&amp;#8217;s</w:delText>
        </w:r>
      </w:del>
      <w:r w:rsidRPr="00C100C3">
        <w:rPr>
          <w:rFonts w:ascii="Courier New" w:hAnsi="Courier New" w:cs="Courier New"/>
        </w:rPr>
        <w:t xml:space="preserve"> hand respected the Old Testament, when there is a question on the very point to which the analo</w:t>
      </w:r>
      <w:r w:rsidRPr="00C100C3">
        <w:rPr>
          <w:rFonts w:ascii="Courier New" w:hAnsi="Courier New" w:cs="Courier New"/>
        </w:rPr>
        <w:t>gy in question is applicable. When disorder had broken the succession, and the office was seized upon by persons who, though priests, had no right to exercise the functions of the high priest (which took place in the time of the Lord Jesus), no one thought</w:t>
      </w:r>
      <w:r w:rsidRPr="00C100C3">
        <w:rPr>
          <w:rFonts w:ascii="Courier New" w:hAnsi="Courier New" w:cs="Courier New"/>
        </w:rPr>
        <w:t xml:space="preserve"> of raising up other persons to the high priesthood beside those who wrongfully occupied the place. The faithful sought elsewhere the redemption of Israel.</w:t>
      </w:r>
    </w:p>
    <w:p w14:paraId="549BB82D"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Speaking historically, the anonymous author would find it</w:t>
      </w:r>
    </w:p>
    <w:p w14:paraId="74F5794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{218}</w:t>
      </w:r>
    </w:p>
    <w:p w14:paraId="0839837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difficult to shew that after Aaro</w:t>
      </w:r>
      <w:r w:rsidRPr="00C100C3">
        <w:rPr>
          <w:rFonts w:ascii="Courier New" w:hAnsi="Courier New" w:cs="Courier New"/>
        </w:rPr>
        <w:t>n the sovereign priest had been anointed. In the case of Eleazar, no mention is made of it.</w:t>
      </w:r>
    </w:p>
    <w:p w14:paraId="21751F69" w14:textId="6B8D55DE"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 anonymous author goes farther, and thinks </w:t>
      </w:r>
      <w:ins w:id="5717" w:author="Comparison" w:date="2013-05-05T19:43:00Z">
        <w:r w:rsidRPr="00AA4B48">
          <w:rPr>
            <w:rFonts w:ascii="Courier New" w:hAnsi="Courier New" w:cs="Courier New"/>
          </w:rPr>
          <w:t>"</w:t>
        </w:r>
      </w:ins>
      <w:del w:id="5718" w:author="Comparison" w:date="2013-05-05T19:43:00Z">
        <w:r w:rsidRPr="00C100C3">
          <w:rPr>
            <w:rFonts w:ascii="Courier New" w:hAnsi="Courier New" w:cs="Courier New"/>
          </w:rPr>
          <w:delText>&amp;#8220;</w:delText>
        </w:r>
      </w:del>
      <w:r w:rsidRPr="00C100C3">
        <w:rPr>
          <w:rFonts w:ascii="Courier New" w:hAnsi="Courier New" w:cs="Courier New"/>
        </w:rPr>
        <w:t>that the apostles were in truth themselves mistaken</w:t>
      </w:r>
      <w:ins w:id="5719" w:author="Comparison" w:date="2013-05-05T19:43:00Z">
        <w:r w:rsidRPr="00AA4B48">
          <w:rPr>
            <w:rFonts w:ascii="Courier New" w:hAnsi="Courier New" w:cs="Courier New"/>
          </w:rPr>
          <w:t>."</w:t>
        </w:r>
      </w:ins>
      <w:del w:id="5720" w:author="Comparison" w:date="2013-05-05T19:43:00Z">
        <w:r w:rsidRPr="00C100C3">
          <w:rPr>
            <w:rFonts w:ascii="Courier New" w:hAnsi="Courier New" w:cs="Courier New"/>
          </w:rPr>
          <w:delText>.&amp;#8221;</w:delText>
        </w:r>
      </w:del>
      <w:r w:rsidRPr="00C100C3">
        <w:rPr>
          <w:rFonts w:ascii="Courier New" w:hAnsi="Courier New" w:cs="Courier New"/>
        </w:rPr>
        <w:t xml:space="preserve"> It would seem this reassures him about the danger,</w:t>
      </w:r>
      <w:r w:rsidRPr="00C100C3">
        <w:rPr>
          <w:rFonts w:ascii="Courier New" w:hAnsi="Courier New" w:cs="Courier New"/>
        </w:rPr>
        <w:t xml:space="preserve"> which he and his colleagues are running, of being mistaken also. But, to say nothing of such an argument (for this anxiety of setting in order a form of government really has no respect for anything), how is it that he has not been arrested by this expres</w:t>
      </w:r>
      <w:r w:rsidRPr="00C100C3">
        <w:rPr>
          <w:rFonts w:ascii="Courier New" w:hAnsi="Courier New" w:cs="Courier New"/>
        </w:rPr>
        <w:t>sion (@Acts 20:</w:t>
      </w:r>
      <w:ins w:id="5721" w:author="Comparison" w:date="2013-05-05T19:43:00Z">
        <w:r w:rsidRPr="00AA4B48">
          <w:rPr>
            <w:rFonts w:ascii="Courier New" w:hAnsi="Courier New" w:cs="Courier New"/>
          </w:rPr>
          <w:t xml:space="preserve"> </w:t>
        </w:r>
      </w:ins>
      <w:r w:rsidRPr="00C100C3">
        <w:rPr>
          <w:rFonts w:ascii="Courier New" w:hAnsi="Courier New" w:cs="Courier New"/>
        </w:rPr>
        <w:t xml:space="preserve">28), </w:t>
      </w:r>
      <w:ins w:id="5722" w:author="Comparison" w:date="2013-05-05T19:43:00Z">
        <w:r w:rsidRPr="00AA4B48">
          <w:rPr>
            <w:rFonts w:ascii="Courier New" w:hAnsi="Courier New" w:cs="Courier New"/>
          </w:rPr>
          <w:t>"</w:t>
        </w:r>
      </w:ins>
      <w:del w:id="5723" w:author="Comparison" w:date="2013-05-05T19:43:00Z">
        <w:r w:rsidRPr="00C100C3">
          <w:rPr>
            <w:rFonts w:ascii="Courier New" w:hAnsi="Courier New" w:cs="Courier New"/>
          </w:rPr>
          <w:delText>&amp;#8220;</w:delText>
        </w:r>
      </w:del>
      <w:r w:rsidRPr="00C100C3">
        <w:rPr>
          <w:rFonts w:ascii="Courier New" w:hAnsi="Courier New" w:cs="Courier New"/>
        </w:rPr>
        <w:t>The Holy Ghost hath made you overseers</w:t>
      </w:r>
      <w:ins w:id="5724" w:author="Comparison" w:date="2013-05-05T19:43:00Z">
        <w:r w:rsidRPr="00AA4B48">
          <w:rPr>
            <w:rFonts w:ascii="Courier New" w:hAnsi="Courier New" w:cs="Courier New"/>
          </w:rPr>
          <w:t>"?</w:t>
        </w:r>
      </w:ins>
      <w:del w:id="5725" w:author="Comparison" w:date="2013-05-05T19:43:00Z">
        <w:r w:rsidRPr="00C100C3">
          <w:rPr>
            <w:rFonts w:ascii="Courier New" w:hAnsi="Courier New" w:cs="Courier New"/>
          </w:rPr>
          <w:delText>&amp;#8221;?</w:delText>
        </w:r>
      </w:del>
      <w:r w:rsidRPr="00C100C3">
        <w:rPr>
          <w:rFonts w:ascii="Courier New" w:hAnsi="Courier New" w:cs="Courier New"/>
        </w:rPr>
        <w:t xml:space="preserve"> Was the Holy Spirit then mistaken? Will the author dare to say to those whom he will have established at Geneva, that the Holy Spirit has set them over the flock of God, which He has</w:t>
      </w:r>
      <w:r w:rsidRPr="00C100C3">
        <w:rPr>
          <w:rFonts w:ascii="Courier New" w:hAnsi="Courier New" w:cs="Courier New"/>
        </w:rPr>
        <w:t xml:space="preserve"> bought with His own blood</w:t>
      </w:r>
      <w:ins w:id="5726" w:author="Comparison" w:date="2013-05-05T19:43:00Z">
        <w:r w:rsidRPr="00AA4B48">
          <w:rPr>
            <w:rFonts w:ascii="Courier New" w:hAnsi="Courier New" w:cs="Courier New"/>
          </w:rPr>
          <w:t>¦?</w:t>
        </w:r>
      </w:ins>
      <w:del w:id="5727" w:author="Comparison" w:date="2013-05-05T19:43:00Z">
        <w:r w:rsidRPr="00C100C3">
          <w:rPr>
            <w:rFonts w:ascii="Courier New" w:hAnsi="Courier New" w:cs="Courier New"/>
          </w:rPr>
          <w:delText>?|</w:delText>
        </w:r>
      </w:del>
    </w:p>
    <w:p w14:paraId="2542B4F2"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That is the root of the question. To correspond to those of whom the word of God speaks, the elders ought to be the elders which the Holy Spirit set over </w:t>
      </w:r>
      <w:del w:id="5728" w:author="Comparison" w:date="2013-05-05T19:43:00Z">
        <w:r w:rsidRPr="00C100C3">
          <w:rPr>
            <w:rFonts w:ascii="Courier New" w:hAnsi="Courier New" w:cs="Courier New"/>
          </w:rPr>
          <w:delText>*</w:delText>
        </w:r>
      </w:del>
      <w:r w:rsidRPr="00C100C3">
        <w:rPr>
          <w:rFonts w:ascii="Courier New" w:hAnsi="Courier New" w:cs="Courier New"/>
        </w:rPr>
        <w:t>the</w:t>
      </w:r>
      <w:del w:id="5729" w:author="Comparison" w:date="2013-05-05T19:43:00Z">
        <w:r w:rsidRPr="00C100C3">
          <w:rPr>
            <w:rFonts w:ascii="Courier New" w:hAnsi="Courier New" w:cs="Courier New"/>
          </w:rPr>
          <w:delText>*</w:delText>
        </w:r>
      </w:del>
      <w:r w:rsidRPr="00C100C3">
        <w:rPr>
          <w:rFonts w:ascii="Courier New" w:hAnsi="Courier New" w:cs="Courier New"/>
        </w:rPr>
        <w:t xml:space="preserve"> flock of God. If not, it is but a sect, with the chiefs which this</w:t>
      </w:r>
      <w:r w:rsidRPr="00C100C3">
        <w:rPr>
          <w:rFonts w:ascii="Courier New" w:hAnsi="Courier New" w:cs="Courier New"/>
        </w:rPr>
        <w:t xml:space="preserve"> sect would have. And here it is a question clearly of the visible unity of the Church of God, that visible unity which the author allows to be lost. Now the first thing to do is to re-establish it, to form this flock of God.</w:t>
      </w:r>
    </w:p>
    <w:p w14:paraId="0B246B6E" w14:textId="28241405" w:rsidR="00000000" w:rsidRPr="00C100C3" w:rsidRDefault="00362818" w:rsidP="00C100C3">
      <w:pPr>
        <w:pStyle w:val="PlainText"/>
        <w:rPr>
          <w:rFonts w:ascii="Courier New" w:hAnsi="Courier New" w:cs="Courier New"/>
        </w:rPr>
      </w:pPr>
      <w:ins w:id="5730" w:author="Comparison" w:date="2013-05-05T19:43:00Z">
        <w:r w:rsidRPr="00AA4B48">
          <w:rPr>
            <w:rFonts w:ascii="Courier New" w:hAnsi="Courier New" w:cs="Courier New"/>
          </w:rPr>
          <w:t>CHAPTER</w:t>
        </w:r>
      </w:ins>
      <w:del w:id="5731" w:author="Comparison" w:date="2013-05-05T19:43:00Z">
        <w:r w:rsidRPr="00C100C3">
          <w:rPr>
            <w:rFonts w:ascii="Courier New" w:hAnsi="Courier New" w:cs="Courier New"/>
          </w:rPr>
          <w:delText>&lt;h3&gt;Chapter</w:delText>
        </w:r>
      </w:del>
      <w:r w:rsidRPr="00C100C3">
        <w:rPr>
          <w:rFonts w:ascii="Courier New" w:hAnsi="Courier New" w:cs="Courier New"/>
        </w:rPr>
        <w:t xml:space="preserve"> 6</w:t>
      </w:r>
      <w:del w:id="5732" w:author="Comparison" w:date="2013-05-05T19:43:00Z">
        <w:r w:rsidRPr="00C100C3">
          <w:rPr>
            <w:rFonts w:ascii="Courier New" w:hAnsi="Courier New" w:cs="Courier New"/>
          </w:rPr>
          <w:delText>.&lt;/h3&gt;</w:delText>
        </w:r>
      </w:del>
    </w:p>
    <w:p w14:paraId="0F3A015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 conten</w:t>
      </w:r>
      <w:r w:rsidRPr="00C100C3">
        <w:rPr>
          <w:rFonts w:ascii="Courier New" w:hAnsi="Courier New" w:cs="Courier New"/>
        </w:rPr>
        <w:t>t myself now with the question relative to Geneva, although I believe that it would be impossible to do it in a single place with reality, during the general dispersion of the sheep. But let us confine ourselves to the consideration of one place. If I reco</w:t>
      </w:r>
      <w:r w:rsidRPr="00C100C3">
        <w:rPr>
          <w:rFonts w:ascii="Courier New" w:hAnsi="Courier New" w:cs="Courier New"/>
        </w:rPr>
        <w:t>gnize those whom God has caused to labour in this good work with the needful qualities, I only submit</w:t>
      </w:r>
    </w:p>
    <w:p w14:paraId="3F51A6FE" w14:textId="7B31A23B" w:rsidR="00000000" w:rsidRPr="00C100C3" w:rsidRDefault="00362818" w:rsidP="00C100C3">
      <w:pPr>
        <w:pStyle w:val="PlainText"/>
        <w:rPr>
          <w:rFonts w:ascii="Courier New" w:hAnsi="Courier New" w:cs="Courier New"/>
        </w:rPr>
      </w:pPr>
      <w:ins w:id="5733" w:author="Comparison" w:date="2013-05-05T19:43:00Z">
        <w:r w:rsidRPr="00AA4B48">
          <w:rPr>
            <w:rFonts w:ascii="Courier New" w:hAnsi="Courier New" w:cs="Courier New"/>
          </w:rPr>
          <w:t>¦</w:t>
        </w:r>
      </w:ins>
      <w:del w:id="5734" w:author="Comparison" w:date="2013-05-05T19:43:00Z">
        <w:r w:rsidRPr="00C100C3">
          <w:rPr>
            <w:rFonts w:ascii="Courier New" w:hAnsi="Courier New" w:cs="Courier New"/>
          </w:rPr>
          <w:delText>|</w:delText>
        </w:r>
      </w:del>
      <w:r w:rsidRPr="00C100C3">
        <w:rPr>
          <w:rFonts w:ascii="Courier New" w:hAnsi="Courier New" w:cs="Courier New"/>
        </w:rPr>
        <w:t xml:space="preserve"> This sentence is made available</w:t>
      </w:r>
      <w:ins w:id="5735" w:author="Comparison" w:date="2013-05-05T19:43:00Z">
        <w:r w:rsidRPr="00AA4B48">
          <w:rPr>
            <w:rFonts w:ascii="Courier New" w:hAnsi="Courier New" w:cs="Courier New"/>
          </w:rPr>
          <w:t xml:space="preserve"> "</w:t>
        </w:r>
      </w:ins>
      <w:del w:id="5736" w:author="Comparison" w:date="2013-05-05T19:43:00Z">
        <w:r w:rsidRPr="00C100C3">
          <w:rPr>
            <w:rFonts w:ascii="Courier New" w:hAnsi="Courier New" w:cs="Courier New"/>
          </w:rPr>
          <w:delText>&amp;#8212; &amp;#8220;</w:delText>
        </w:r>
      </w:del>
      <w:r w:rsidRPr="00C100C3">
        <w:rPr>
          <w:rFonts w:ascii="Courier New" w:hAnsi="Courier New" w:cs="Courier New"/>
        </w:rPr>
        <w:t>also of your own selves shall men arise speaking perverse things</w:t>
      </w:r>
      <w:ins w:id="5737" w:author="Comparison" w:date="2013-05-05T19:43:00Z">
        <w:r w:rsidRPr="00AA4B48">
          <w:rPr>
            <w:rFonts w:ascii="Courier New" w:hAnsi="Courier New" w:cs="Courier New"/>
          </w:rPr>
          <w:t xml:space="preserve"> "</w:t>
        </w:r>
      </w:ins>
      <w:del w:id="5738" w:author="Comparison" w:date="2013-05-05T19:43:00Z">
        <w:r w:rsidRPr="00C100C3">
          <w:rPr>
            <w:rFonts w:ascii="Courier New" w:hAnsi="Courier New" w:cs="Courier New"/>
          </w:rPr>
          <w:delText>&amp;#8221;&amp;#8212;</w:delText>
        </w:r>
      </w:del>
      <w:r w:rsidRPr="00C100C3">
        <w:rPr>
          <w:rFonts w:ascii="Courier New" w:hAnsi="Courier New" w:cs="Courier New"/>
        </w:rPr>
        <w:t>as if these words were appl</w:t>
      </w:r>
      <w:r w:rsidRPr="00C100C3">
        <w:rPr>
          <w:rFonts w:ascii="Courier New" w:hAnsi="Courier New" w:cs="Courier New"/>
        </w:rPr>
        <w:t xml:space="preserve">icable to the elders, to whom Paul was speaking. But it is plain that </w:t>
      </w:r>
      <w:ins w:id="5739" w:author="Comparison" w:date="2013-05-05T19:43:00Z">
        <w:r w:rsidRPr="00AA4B48">
          <w:rPr>
            <w:rFonts w:ascii="Courier New" w:hAnsi="Courier New" w:cs="Courier New"/>
          </w:rPr>
          <w:t>"</w:t>
        </w:r>
      </w:ins>
      <w:del w:id="5740" w:author="Comparison" w:date="2013-05-05T19:43:00Z">
        <w:r w:rsidRPr="00C100C3">
          <w:rPr>
            <w:rFonts w:ascii="Courier New" w:hAnsi="Courier New" w:cs="Courier New"/>
          </w:rPr>
          <w:delText>&amp;#8220;</w:delText>
        </w:r>
      </w:del>
      <w:r w:rsidRPr="00C100C3">
        <w:rPr>
          <w:rFonts w:ascii="Courier New" w:hAnsi="Courier New" w:cs="Courier New"/>
        </w:rPr>
        <w:t>of your own selves</w:t>
      </w:r>
      <w:ins w:id="5741" w:author="Comparison" w:date="2013-05-05T19:43:00Z">
        <w:r w:rsidRPr="00AA4B48">
          <w:rPr>
            <w:rFonts w:ascii="Courier New" w:hAnsi="Courier New" w:cs="Courier New"/>
          </w:rPr>
          <w:t>"</w:t>
        </w:r>
      </w:ins>
      <w:del w:id="5742" w:author="Comparison" w:date="2013-05-05T19:43:00Z">
        <w:r w:rsidRPr="00C100C3">
          <w:rPr>
            <w:rFonts w:ascii="Courier New" w:hAnsi="Courier New" w:cs="Courier New"/>
          </w:rPr>
          <w:delText>&amp;#8221;</w:delText>
        </w:r>
      </w:del>
      <w:r w:rsidRPr="00C100C3">
        <w:rPr>
          <w:rFonts w:ascii="Courier New" w:hAnsi="Courier New" w:cs="Courier New"/>
        </w:rPr>
        <w:t xml:space="preserve"> is applicable to all the Christians of that place. To make oneself sure of it one need only read verse 29, </w:t>
      </w:r>
      <w:ins w:id="5743" w:author="Comparison" w:date="2013-05-05T19:43:00Z">
        <w:r w:rsidRPr="00AA4B48">
          <w:rPr>
            <w:rFonts w:ascii="Courier New" w:hAnsi="Courier New" w:cs="Courier New"/>
          </w:rPr>
          <w:t>"</w:t>
        </w:r>
      </w:ins>
      <w:del w:id="5744" w:author="Comparison" w:date="2013-05-05T19:43:00Z">
        <w:r w:rsidRPr="00C100C3">
          <w:rPr>
            <w:rFonts w:ascii="Courier New" w:hAnsi="Courier New" w:cs="Courier New"/>
          </w:rPr>
          <w:delText>&amp;#8220;</w:delText>
        </w:r>
      </w:del>
      <w:r w:rsidRPr="00C100C3">
        <w:rPr>
          <w:rFonts w:ascii="Courier New" w:hAnsi="Courier New" w:cs="Courier New"/>
        </w:rPr>
        <w:t>grievous wolves shall enter in among yo</w:t>
      </w:r>
      <w:r w:rsidRPr="00C100C3">
        <w:rPr>
          <w:rFonts w:ascii="Courier New" w:hAnsi="Courier New" w:cs="Courier New"/>
        </w:rPr>
        <w:t>u</w:t>
      </w:r>
      <w:ins w:id="5745" w:author="Comparison" w:date="2013-05-05T19:43:00Z">
        <w:r w:rsidRPr="00AA4B48">
          <w:rPr>
            <w:rFonts w:ascii="Courier New" w:hAnsi="Courier New" w:cs="Courier New"/>
          </w:rPr>
          <w:t>."</w:t>
        </w:r>
      </w:ins>
      <w:del w:id="5746" w:author="Comparison" w:date="2013-05-05T19:43:00Z">
        <w:r w:rsidRPr="00C100C3">
          <w:rPr>
            <w:rFonts w:ascii="Courier New" w:hAnsi="Courier New" w:cs="Courier New"/>
          </w:rPr>
          <w:delText>.&amp;#8221;</w:delText>
        </w:r>
      </w:del>
      <w:r w:rsidRPr="00C100C3">
        <w:rPr>
          <w:rFonts w:ascii="Courier New" w:hAnsi="Courier New" w:cs="Courier New"/>
        </w:rPr>
        <w:t xml:space="preserve"> The words </w:t>
      </w:r>
      <w:ins w:id="5747" w:author="Comparison" w:date="2013-05-05T19:43:00Z">
        <w:r w:rsidRPr="00AA4B48">
          <w:rPr>
            <w:rFonts w:ascii="Courier New" w:hAnsi="Courier New" w:cs="Courier New"/>
          </w:rPr>
          <w:t>"</w:t>
        </w:r>
      </w:ins>
      <w:del w:id="5748" w:author="Comparison" w:date="2013-05-05T19:43:00Z">
        <w:r w:rsidRPr="00C100C3">
          <w:rPr>
            <w:rFonts w:ascii="Courier New" w:hAnsi="Courier New" w:cs="Courier New"/>
          </w:rPr>
          <w:delText>&amp;#8220;</w:delText>
        </w:r>
      </w:del>
      <w:r w:rsidRPr="00C100C3">
        <w:rPr>
          <w:rFonts w:ascii="Courier New" w:hAnsi="Courier New" w:cs="Courier New"/>
        </w:rPr>
        <w:t>among you</w:t>
      </w:r>
      <w:ins w:id="5749" w:author="Comparison" w:date="2013-05-05T19:43:00Z">
        <w:r w:rsidRPr="00AA4B48">
          <w:rPr>
            <w:rFonts w:ascii="Courier New" w:hAnsi="Courier New" w:cs="Courier New"/>
          </w:rPr>
          <w:t>"</w:t>
        </w:r>
      </w:ins>
      <w:del w:id="5750" w:author="Comparison" w:date="2013-05-05T19:43:00Z">
        <w:r w:rsidRPr="00C100C3">
          <w:rPr>
            <w:rFonts w:ascii="Courier New" w:hAnsi="Courier New" w:cs="Courier New"/>
          </w:rPr>
          <w:delText>&amp;#8221;</w:delText>
        </w:r>
      </w:del>
      <w:r w:rsidRPr="00C100C3">
        <w:rPr>
          <w:rFonts w:ascii="Courier New" w:hAnsi="Courier New" w:cs="Courier New"/>
        </w:rPr>
        <w:t xml:space="preserve"> mark clearly the Christians of whom the elders were in charge; and these words </w:t>
      </w:r>
      <w:ins w:id="5751" w:author="Comparison" w:date="2013-05-05T19:43:00Z">
        <w:r w:rsidRPr="00AA4B48">
          <w:rPr>
            <w:rFonts w:ascii="Courier New" w:hAnsi="Courier New" w:cs="Courier New"/>
          </w:rPr>
          <w:t>"</w:t>
        </w:r>
      </w:ins>
      <w:del w:id="5752" w:author="Comparison" w:date="2013-05-05T19:43:00Z">
        <w:r w:rsidRPr="00C100C3">
          <w:rPr>
            <w:rFonts w:ascii="Courier New" w:hAnsi="Courier New" w:cs="Courier New"/>
          </w:rPr>
          <w:delText>&amp;#8220;</w:delText>
        </w:r>
      </w:del>
      <w:r w:rsidRPr="00C100C3">
        <w:rPr>
          <w:rFonts w:ascii="Courier New" w:hAnsi="Courier New" w:cs="Courier New"/>
        </w:rPr>
        <w:t>of your own selves shall men arise</w:t>
      </w:r>
      <w:ins w:id="5753" w:author="Comparison" w:date="2013-05-05T19:43:00Z">
        <w:r w:rsidRPr="00AA4B48">
          <w:rPr>
            <w:rFonts w:ascii="Courier New" w:hAnsi="Courier New" w:cs="Courier New"/>
          </w:rPr>
          <w:t>"</w:t>
        </w:r>
      </w:ins>
      <w:del w:id="5754" w:author="Comparison" w:date="2013-05-05T19:43:00Z">
        <w:r w:rsidRPr="00C100C3">
          <w:rPr>
            <w:rFonts w:ascii="Courier New" w:hAnsi="Courier New" w:cs="Courier New"/>
          </w:rPr>
          <w:delText>&amp;#8221;</w:delText>
        </w:r>
      </w:del>
      <w:r w:rsidRPr="00C100C3">
        <w:rPr>
          <w:rFonts w:ascii="Courier New" w:hAnsi="Courier New" w:cs="Courier New"/>
        </w:rPr>
        <w:t xml:space="preserve"> are in contrast with the fact that some should enter within from without, and they a</w:t>
      </w:r>
      <w:r w:rsidRPr="00C100C3">
        <w:rPr>
          <w:rFonts w:ascii="Courier New" w:hAnsi="Courier New" w:cs="Courier New"/>
        </w:rPr>
        <w:t xml:space="preserve">pply equally to Christians. For this cause elders should watch, and watch not against themselves. And when the apostle says </w:t>
      </w:r>
      <w:ins w:id="5755" w:author="Comparison" w:date="2013-05-05T19:43:00Z">
        <w:r w:rsidRPr="00AA4B48">
          <w:rPr>
            <w:rFonts w:ascii="Courier New" w:hAnsi="Courier New" w:cs="Courier New"/>
          </w:rPr>
          <w:t>"</w:t>
        </w:r>
      </w:ins>
      <w:del w:id="5756" w:author="Comparison" w:date="2013-05-05T19:43:00Z">
        <w:r w:rsidRPr="00C100C3">
          <w:rPr>
            <w:rFonts w:ascii="Courier New" w:hAnsi="Courier New" w:cs="Courier New"/>
          </w:rPr>
          <w:delText>&amp;#8220;</w:delText>
        </w:r>
      </w:del>
      <w:r w:rsidRPr="00C100C3">
        <w:rPr>
          <w:rFonts w:ascii="Courier New" w:hAnsi="Courier New" w:cs="Courier New"/>
        </w:rPr>
        <w:t>I ceased not to warn every one</w:t>
      </w:r>
      <w:ins w:id="5757" w:author="Comparison" w:date="2013-05-05T19:43:00Z">
        <w:r w:rsidRPr="00AA4B48">
          <w:rPr>
            <w:rFonts w:ascii="Courier New" w:hAnsi="Courier New" w:cs="Courier New"/>
          </w:rPr>
          <w:t>,"</w:t>
        </w:r>
      </w:ins>
      <w:del w:id="5758" w:author="Comparison" w:date="2013-05-05T19:43:00Z">
        <w:r w:rsidRPr="00C100C3">
          <w:rPr>
            <w:rFonts w:ascii="Courier New" w:hAnsi="Courier New" w:cs="Courier New"/>
          </w:rPr>
          <w:delText>,&amp;#8221;</w:delText>
        </w:r>
      </w:del>
      <w:r w:rsidRPr="00C100C3">
        <w:rPr>
          <w:rFonts w:ascii="Courier New" w:hAnsi="Courier New" w:cs="Courier New"/>
        </w:rPr>
        <w:t xml:space="preserve"> he does not mean to say that he warned the elders only. Thus the arguments, by which h</w:t>
      </w:r>
      <w:r w:rsidRPr="00C100C3">
        <w:rPr>
          <w:rFonts w:ascii="Courier New" w:hAnsi="Courier New" w:cs="Courier New"/>
        </w:rPr>
        <w:t xml:space="preserve">e would insinuate that the elders only are meant in the word </w:t>
      </w:r>
      <w:ins w:id="5759" w:author="Comparison" w:date="2013-05-05T19:43:00Z">
        <w:r w:rsidRPr="00AA4B48">
          <w:rPr>
            <w:rFonts w:ascii="Courier New" w:hAnsi="Courier New" w:cs="Courier New"/>
          </w:rPr>
          <w:t>"</w:t>
        </w:r>
      </w:ins>
      <w:del w:id="5760" w:author="Comparison" w:date="2013-05-05T19:43:00Z">
        <w:r w:rsidRPr="00C100C3">
          <w:rPr>
            <w:rFonts w:ascii="Courier New" w:hAnsi="Courier New" w:cs="Courier New"/>
          </w:rPr>
          <w:delText>&amp;#8220;</w:delText>
        </w:r>
      </w:del>
      <w:r w:rsidRPr="00C100C3">
        <w:rPr>
          <w:rFonts w:ascii="Courier New" w:hAnsi="Courier New" w:cs="Courier New"/>
        </w:rPr>
        <w:t>you</w:t>
      </w:r>
      <w:ins w:id="5761" w:author="Comparison" w:date="2013-05-05T19:43:00Z">
        <w:r w:rsidRPr="00AA4B48">
          <w:rPr>
            <w:rFonts w:ascii="Courier New" w:hAnsi="Courier New" w:cs="Courier New"/>
          </w:rPr>
          <w:t>"</w:t>
        </w:r>
      </w:ins>
      <w:del w:id="5762" w:author="Comparison" w:date="2013-05-05T19:43:00Z">
        <w:r w:rsidRPr="00C100C3">
          <w:rPr>
            <w:rFonts w:ascii="Courier New" w:hAnsi="Courier New" w:cs="Courier New"/>
          </w:rPr>
          <w:delText>&amp;#8221;</w:delText>
        </w:r>
      </w:del>
      <w:r w:rsidRPr="00C100C3">
        <w:rPr>
          <w:rFonts w:ascii="Courier New" w:hAnsi="Courier New" w:cs="Courier New"/>
        </w:rPr>
        <w:t xml:space="preserve"> employed in this passage, are absolutely powerless.</w:t>
      </w:r>
    </w:p>
    <w:p w14:paraId="3A802FF2"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{219}</w:t>
      </w:r>
    </w:p>
    <w:p w14:paraId="62BC304D" w14:textId="71601AF2" w:rsidR="00000000" w:rsidRPr="00C100C3" w:rsidRDefault="00362818" w:rsidP="00C100C3">
      <w:pPr>
        <w:pStyle w:val="PlainText"/>
        <w:rPr>
          <w:rFonts w:ascii="Courier New" w:hAnsi="Courier New" w:cs="Courier New"/>
        </w:rPr>
      </w:pPr>
      <w:r w:rsidRPr="00C100C3">
        <w:rPr>
          <w:rFonts w:ascii="Courier New" w:hAnsi="Courier New" w:cs="Courier New"/>
        </w:rPr>
        <w:t>myself to what God has manifested, in supporting and honouring it. But if I said, You cannot obey, unless at least we</w:t>
      </w:r>
      <w:r w:rsidRPr="00C100C3">
        <w:rPr>
          <w:rFonts w:ascii="Courier New" w:hAnsi="Courier New" w:cs="Courier New"/>
        </w:rPr>
        <w:t xml:space="preserve"> establish them officially</w:t>
      </w:r>
      <w:ins w:id="5763" w:author="Comparison" w:date="2013-05-05T19:43:00Z">
        <w:r w:rsidRPr="00AA4B48">
          <w:rPr>
            <w:rFonts w:ascii="Courier New" w:hAnsi="Courier New" w:cs="Courier New"/>
          </w:rPr>
          <w:t>,</w:t>
        </w:r>
      </w:ins>
      <w:del w:id="5764" w:author="Comparison" w:date="2013-05-05T19:43:00Z">
        <w:r w:rsidRPr="00C100C3">
          <w:rPr>
            <w:rFonts w:ascii="Courier New" w:hAnsi="Courier New" w:cs="Courier New"/>
          </w:rPr>
          <w:delText>;</w:delText>
        </w:r>
      </w:del>
      <w:r w:rsidRPr="00C100C3">
        <w:rPr>
          <w:rFonts w:ascii="Courier New" w:hAnsi="Courier New" w:cs="Courier New"/>
        </w:rPr>
        <w:t xml:space="preserve"> in this case all depends on the authority which establishes, and on the correspondence of the work in truth with that which we find in the word. Have our brethren of Geneva, and with them the anonymous author, re-established the</w:t>
      </w:r>
      <w:r w:rsidRPr="00C100C3">
        <w:rPr>
          <w:rFonts w:ascii="Courier New" w:hAnsi="Courier New" w:cs="Courier New"/>
        </w:rPr>
        <w:t xml:space="preserve"> flock of God? If not, what are their elders elders of? Can they in virtue of their official nomination say, </w:t>
      </w:r>
      <w:ins w:id="5765" w:author="Comparison" w:date="2013-05-05T19:43:00Z">
        <w:r w:rsidRPr="00AA4B48">
          <w:rPr>
            <w:rFonts w:ascii="Courier New" w:hAnsi="Courier New" w:cs="Courier New"/>
          </w:rPr>
          <w:t>"*</w:t>
        </w:r>
      </w:ins>
      <w:del w:id="5766" w:author="Comparison" w:date="2013-05-05T19:43:00Z">
        <w:r w:rsidRPr="00C100C3">
          <w:rPr>
            <w:rFonts w:ascii="Courier New" w:hAnsi="Courier New" w:cs="Courier New"/>
          </w:rPr>
          <w:delText>&amp;#8220;*</w:delText>
        </w:r>
      </w:del>
      <w:r w:rsidRPr="00C100C3">
        <w:rPr>
          <w:rFonts w:ascii="Courier New" w:hAnsi="Courier New" w:cs="Courier New"/>
        </w:rPr>
        <w:t>Over which* the Holy Spirit has made us overseers</w:t>
      </w:r>
      <w:ins w:id="5767" w:author="Comparison" w:date="2013-05-05T19:43:00Z">
        <w:r w:rsidRPr="00AA4B48">
          <w:rPr>
            <w:rFonts w:ascii="Courier New" w:hAnsi="Courier New" w:cs="Courier New"/>
          </w:rPr>
          <w:t>"?</w:t>
        </w:r>
      </w:ins>
      <w:del w:id="5768" w:author="Comparison" w:date="2013-05-05T19:43:00Z">
        <w:r w:rsidRPr="00C100C3">
          <w:rPr>
            <w:rFonts w:ascii="Courier New" w:hAnsi="Courier New" w:cs="Courier New"/>
          </w:rPr>
          <w:delText>&amp;#8221;?</w:delText>
        </w:r>
      </w:del>
      <w:r w:rsidRPr="00C100C3">
        <w:rPr>
          <w:rFonts w:ascii="Courier New" w:hAnsi="Courier New" w:cs="Courier New"/>
        </w:rPr>
        <w:t xml:space="preserve"> For they say, </w:t>
      </w:r>
      <w:ins w:id="5769" w:author="Comparison" w:date="2013-05-05T19:43:00Z">
        <w:r w:rsidRPr="00AA4B48">
          <w:rPr>
            <w:rFonts w:ascii="Courier New" w:hAnsi="Courier New" w:cs="Courier New"/>
          </w:rPr>
          <w:t>"</w:t>
        </w:r>
      </w:ins>
      <w:del w:id="5770" w:author="Comparison" w:date="2013-05-05T19:43:00Z">
        <w:r w:rsidRPr="00C100C3">
          <w:rPr>
            <w:rFonts w:ascii="Courier New" w:hAnsi="Courier New" w:cs="Courier New"/>
          </w:rPr>
          <w:delText>&amp;#8220;</w:delText>
        </w:r>
      </w:del>
      <w:r w:rsidRPr="00C100C3">
        <w:rPr>
          <w:rFonts w:ascii="Courier New" w:hAnsi="Courier New" w:cs="Courier New"/>
        </w:rPr>
        <w:t>that one can only obey in virtue of this nomination</w:t>
      </w:r>
      <w:ins w:id="5771" w:author="Comparison" w:date="2013-05-05T19:43:00Z">
        <w:r w:rsidRPr="00AA4B48">
          <w:rPr>
            <w:rFonts w:ascii="Courier New" w:hAnsi="Courier New" w:cs="Courier New"/>
          </w:rPr>
          <w:t>."</w:t>
        </w:r>
      </w:ins>
      <w:del w:id="5772" w:author="Comparison" w:date="2013-05-05T19:43:00Z">
        <w:r w:rsidRPr="00C100C3">
          <w:rPr>
            <w:rFonts w:ascii="Courier New" w:hAnsi="Courier New" w:cs="Courier New"/>
          </w:rPr>
          <w:delText>.&amp;#8221;</w:delText>
        </w:r>
      </w:del>
      <w:r w:rsidRPr="00C100C3">
        <w:rPr>
          <w:rFonts w:ascii="Courier New" w:hAnsi="Courier New" w:cs="Courier New"/>
        </w:rPr>
        <w:t xml:space="preserve"> </w:t>
      </w:r>
      <w:r w:rsidRPr="00C100C3">
        <w:rPr>
          <w:rFonts w:ascii="Courier New" w:hAnsi="Courier New" w:cs="Courier New"/>
        </w:rPr>
        <w:t>For my part, I can act without fear or without hesitation on the principle I have laid down, in full recognition of our weakness; and I can do it, because I am on the ground of moral proofs and of the work done by the Holy Spirit; and it is my joy to recog</w:t>
      </w:r>
      <w:r w:rsidRPr="00C100C3">
        <w:rPr>
          <w:rFonts w:ascii="Courier New" w:hAnsi="Courier New" w:cs="Courier New"/>
        </w:rPr>
        <w:t>nize His work, wherever it may be.</w:t>
      </w:r>
    </w:p>
    <w:p w14:paraId="6895EE8F" w14:textId="2A3C887E" w:rsidR="00000000" w:rsidRPr="00C100C3" w:rsidRDefault="00362818" w:rsidP="00C100C3">
      <w:pPr>
        <w:pStyle w:val="PlainText"/>
        <w:rPr>
          <w:rFonts w:ascii="Courier New" w:hAnsi="Courier New" w:cs="Courier New"/>
        </w:rPr>
      </w:pPr>
      <w:r w:rsidRPr="00C100C3">
        <w:rPr>
          <w:rFonts w:ascii="Courier New" w:hAnsi="Courier New" w:cs="Courier New"/>
        </w:rPr>
        <w:t>You, brethren of the Evangelical Church at Geneva, you cannot do it. You rest solely on nomination and on official establishment. It is, you tell us, for this reason that it can be said that the Holy Spirit has placed th</w:t>
      </w:r>
      <w:r w:rsidRPr="00C100C3">
        <w:rPr>
          <w:rFonts w:ascii="Courier New" w:hAnsi="Courier New" w:cs="Courier New"/>
        </w:rPr>
        <w:t>em over the flock of God. Where is that flock? Does it consist of you, a mere handful of believers? Where is the authority of the Holy Spirit? It is we exclusively, say you, who exercise it, who put it in motion, and without this there is nothing which you</w:t>
      </w:r>
      <w:r w:rsidRPr="00C100C3">
        <w:rPr>
          <w:rFonts w:ascii="Courier New" w:hAnsi="Courier New" w:cs="Courier New"/>
        </w:rPr>
        <w:t xml:space="preserve"> can obey. Now there we are thrown upon the narrowness of the old</w:t>
      </w:r>
      <w:ins w:id="5773" w:author="Comparison" w:date="2013-05-05T19:43:00Z">
        <w:r w:rsidRPr="00AA4B48">
          <w:rPr>
            <w:rFonts w:ascii="Courier New" w:hAnsi="Courier New" w:cs="Courier New"/>
          </w:rPr>
          <w:t>¦</w:t>
        </w:r>
      </w:ins>
      <w:del w:id="5774" w:author="Comparison" w:date="2013-05-05T19:43:00Z">
        <w:r w:rsidRPr="00C100C3">
          <w:rPr>
            <w:rFonts w:ascii="Courier New" w:hAnsi="Courier New" w:cs="Courier New"/>
          </w:rPr>
          <w:delText>|</w:delText>
        </w:r>
      </w:del>
      <w:r w:rsidRPr="00C100C3">
        <w:rPr>
          <w:rFonts w:ascii="Courier New" w:hAnsi="Courier New" w:cs="Courier New"/>
        </w:rPr>
        <w:t xml:space="preserve"> dissenters</w:t>
      </w:r>
      <w:ins w:id="5775" w:author="Comparison" w:date="2013-05-05T19:43:00Z">
        <w:r w:rsidRPr="00AA4B48">
          <w:rPr>
            <w:rFonts w:ascii="Courier New" w:hAnsi="Courier New" w:cs="Courier New"/>
          </w:rPr>
          <w:t>¦,</w:t>
        </w:r>
      </w:ins>
      <w:del w:id="5776" w:author="Comparison" w:date="2013-05-05T19:43:00Z">
        <w:r w:rsidRPr="00C100C3">
          <w:rPr>
            <w:rFonts w:ascii="Courier New" w:hAnsi="Courier New" w:cs="Courier New"/>
          </w:rPr>
          <w:delText>,|</w:delText>
        </w:r>
      </w:del>
      <w:r w:rsidRPr="00C100C3">
        <w:rPr>
          <w:rFonts w:ascii="Courier New" w:hAnsi="Courier New" w:cs="Courier New"/>
        </w:rPr>
        <w:t xml:space="preserve"> and a clergy to boot; and if we do not recognize you, and if we do not recognize that which you do as binding on our souls, we reject the word of God. Which of the two is it, y</w:t>
      </w:r>
      <w:r w:rsidRPr="00C100C3">
        <w:rPr>
          <w:rFonts w:ascii="Courier New" w:hAnsi="Courier New" w:cs="Courier New"/>
        </w:rPr>
        <w:t xml:space="preserve">ou or we who give a hold to the Church of Rome? Is it you who tell us that obedience is impossible, if those to whom that obedience is due are not officially set up by the Church on earth? or is it we who accept that which God gives us in the midst of the </w:t>
      </w:r>
      <w:r w:rsidRPr="00C100C3">
        <w:rPr>
          <w:rFonts w:ascii="Courier New" w:hAnsi="Courier New" w:cs="Courier New"/>
        </w:rPr>
        <w:t>ruin which surrounds us, and who act according to the precious promise that where two or three are gathered together in the name of the Lord Jesus, He will be in the midst?</w:t>
      </w:r>
    </w:p>
    <w:p w14:paraId="5AEDD61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Brethren, know that we have made trial of the faithfulness of our gracious Master,</w:t>
      </w:r>
      <w:r w:rsidRPr="00C100C3">
        <w:rPr>
          <w:rFonts w:ascii="Courier New" w:hAnsi="Courier New" w:cs="Courier New"/>
        </w:rPr>
        <w:t xml:space="preserve"> according to His promise, and that in</w:t>
      </w:r>
    </w:p>
    <w:p w14:paraId="713A1627" w14:textId="6F4D214A" w:rsidR="00000000" w:rsidRPr="00C100C3" w:rsidRDefault="00362818" w:rsidP="00C100C3">
      <w:pPr>
        <w:pStyle w:val="PlainText"/>
        <w:rPr>
          <w:rFonts w:ascii="Courier New" w:hAnsi="Courier New" w:cs="Courier New"/>
        </w:rPr>
      </w:pPr>
      <w:ins w:id="5777" w:author="Comparison" w:date="2013-05-05T19:43:00Z">
        <w:r w:rsidRPr="00AA4B48">
          <w:rPr>
            <w:rFonts w:ascii="Courier New" w:hAnsi="Courier New" w:cs="Courier New"/>
          </w:rPr>
          <w:t>¦</w:t>
        </w:r>
      </w:ins>
      <w:del w:id="5778" w:author="Comparison" w:date="2013-05-05T19:43:00Z">
        <w:r w:rsidRPr="00C100C3">
          <w:rPr>
            <w:rFonts w:ascii="Courier New" w:hAnsi="Courier New" w:cs="Courier New"/>
          </w:rPr>
          <w:delText>|</w:delText>
        </w:r>
      </w:del>
      <w:r w:rsidRPr="00C100C3">
        <w:rPr>
          <w:rFonts w:ascii="Courier New" w:hAnsi="Courier New" w:cs="Courier New"/>
        </w:rPr>
        <w:t xml:space="preserve"> The bodies formed in Switzerland.</w:t>
      </w:r>
    </w:p>
    <w:p w14:paraId="5C70B70D" w14:textId="648C5F40" w:rsidR="00000000" w:rsidRPr="00C100C3" w:rsidRDefault="00362818" w:rsidP="00C100C3">
      <w:pPr>
        <w:pStyle w:val="PlainText"/>
        <w:rPr>
          <w:rFonts w:ascii="Courier New" w:hAnsi="Courier New" w:cs="Courier New"/>
        </w:rPr>
      </w:pPr>
      <w:ins w:id="5779" w:author="Comparison" w:date="2013-05-05T19:43:00Z">
        <w:r w:rsidRPr="00AA4B48">
          <w:rPr>
            <w:rFonts w:ascii="Courier New" w:hAnsi="Courier New" w:cs="Courier New"/>
          </w:rPr>
          <w:t>¦</w:t>
        </w:r>
      </w:ins>
      <w:del w:id="5780" w:author="Comparison" w:date="2013-05-05T19:43:00Z">
        <w:r w:rsidRPr="00C100C3">
          <w:rPr>
            <w:rFonts w:ascii="Courier New" w:hAnsi="Courier New" w:cs="Courier New"/>
          </w:rPr>
          <w:delText>|</w:delText>
        </w:r>
      </w:del>
      <w:r w:rsidRPr="00C100C3">
        <w:rPr>
          <w:rFonts w:ascii="Courier New" w:hAnsi="Courier New" w:cs="Courier New"/>
        </w:rPr>
        <w:t xml:space="preserve"> Setting </w:t>
      </w:r>
      <w:ins w:id="5781" w:author="Comparison" w:date="2013-05-05T19:43:00Z">
        <w:r w:rsidRPr="00AA4B48">
          <w:rPr>
            <w:rFonts w:ascii="Courier New" w:hAnsi="Courier New" w:cs="Courier New"/>
          </w:rPr>
          <w:t>congregationalism</w:t>
        </w:r>
      </w:ins>
      <w:del w:id="5782" w:author="Comparison" w:date="2013-05-05T19:43:00Z">
        <w:r w:rsidRPr="00C100C3">
          <w:rPr>
            <w:rFonts w:ascii="Courier New" w:hAnsi="Courier New" w:cs="Courier New"/>
          </w:rPr>
          <w:delText>Congregationalism</w:delText>
        </w:r>
      </w:del>
      <w:r w:rsidRPr="00C100C3">
        <w:rPr>
          <w:rFonts w:ascii="Courier New" w:hAnsi="Courier New" w:cs="Courier New"/>
        </w:rPr>
        <w:t xml:space="preserve"> aside, there is no difference between the principles put forward by these gentlemen and those of Mr. Rochat. That which the anonymous author and Mr. Me</w:t>
      </w:r>
      <w:r w:rsidRPr="00C100C3">
        <w:rPr>
          <w:rFonts w:ascii="Courier New" w:hAnsi="Courier New" w:cs="Courier New"/>
        </w:rPr>
        <w:t xml:space="preserve">rle said has been said by Mr. Rochat, only with less pretension. See Mr. </w:t>
      </w:r>
      <w:ins w:id="5783" w:author="Comparison" w:date="2013-05-05T19:43:00Z">
        <w:r w:rsidRPr="00AA4B48">
          <w:rPr>
            <w:rFonts w:ascii="Courier New" w:hAnsi="Courier New" w:cs="Courier New"/>
          </w:rPr>
          <w:t>Rochat's</w:t>
        </w:r>
      </w:ins>
      <w:del w:id="5784" w:author="Comparison" w:date="2013-05-05T19:43:00Z">
        <w:r w:rsidRPr="00C100C3">
          <w:rPr>
            <w:rFonts w:ascii="Courier New" w:hAnsi="Courier New" w:cs="Courier New"/>
          </w:rPr>
          <w:delText>Rochat&amp;#8217;s</w:delText>
        </w:r>
      </w:del>
      <w:r w:rsidRPr="00C100C3">
        <w:rPr>
          <w:rFonts w:ascii="Courier New" w:hAnsi="Courier New" w:cs="Courier New"/>
        </w:rPr>
        <w:t xml:space="preserve"> tract entitled, </w:t>
      </w:r>
      <w:ins w:id="5785" w:author="Comparison" w:date="2013-05-05T19:43:00Z">
        <w:r w:rsidRPr="00AA4B48">
          <w:rPr>
            <w:rFonts w:ascii="Courier New" w:hAnsi="Courier New" w:cs="Courier New"/>
          </w:rPr>
          <w:t>"</w:t>
        </w:r>
      </w:ins>
      <w:del w:id="5786" w:author="Comparison" w:date="2013-05-05T19:43:00Z">
        <w:r w:rsidRPr="00C100C3">
          <w:rPr>
            <w:rFonts w:ascii="Courier New" w:hAnsi="Courier New" w:cs="Courier New"/>
          </w:rPr>
          <w:delText>&amp;#8220;</w:delText>
        </w:r>
      </w:del>
      <w:r w:rsidRPr="00C100C3">
        <w:rPr>
          <w:rFonts w:ascii="Courier New" w:hAnsi="Courier New" w:cs="Courier New"/>
        </w:rPr>
        <w:t xml:space="preserve">Answer to the Anonymous </w:t>
      </w:r>
      <w:ins w:id="5787" w:author="Comparison" w:date="2013-05-05T19:43:00Z">
        <w:r w:rsidRPr="00AA4B48">
          <w:rPr>
            <w:rFonts w:ascii="Courier New" w:hAnsi="Courier New" w:cs="Courier New"/>
          </w:rPr>
          <w:t>Author's</w:t>
        </w:r>
      </w:ins>
      <w:del w:id="5788" w:author="Comparison" w:date="2013-05-05T19:43:00Z">
        <w:r w:rsidRPr="00C100C3">
          <w:rPr>
            <w:rFonts w:ascii="Courier New" w:hAnsi="Courier New" w:cs="Courier New"/>
          </w:rPr>
          <w:delText>Author&amp;#8217;s</w:delText>
        </w:r>
      </w:del>
      <w:r w:rsidRPr="00C100C3">
        <w:rPr>
          <w:rFonts w:ascii="Courier New" w:hAnsi="Courier New" w:cs="Courier New"/>
        </w:rPr>
        <w:t xml:space="preserve"> Tract, etc</w:t>
      </w:r>
      <w:ins w:id="5789" w:author="Comparison" w:date="2013-05-05T19:43:00Z">
        <w:r w:rsidRPr="00AA4B48">
          <w:rPr>
            <w:rFonts w:ascii="Courier New" w:hAnsi="Courier New" w:cs="Courier New"/>
          </w:rPr>
          <w:t>."</w:t>
        </w:r>
      </w:ins>
      <w:del w:id="5790" w:author="Comparison" w:date="2013-05-05T19:43:00Z">
        <w:r w:rsidRPr="00C100C3">
          <w:rPr>
            <w:rFonts w:ascii="Courier New" w:hAnsi="Courier New" w:cs="Courier New"/>
          </w:rPr>
          <w:delText>.&amp;#8221;</w:delText>
        </w:r>
      </w:del>
      <w:r w:rsidRPr="00C100C3">
        <w:rPr>
          <w:rFonts w:ascii="Courier New" w:hAnsi="Courier New" w:cs="Courier New"/>
        </w:rPr>
        <w:t xml:space="preserve"> page 14-18.</w:t>
      </w:r>
    </w:p>
    <w:p w14:paraId="6B2B425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{220}</w:t>
      </w:r>
    </w:p>
    <w:p w14:paraId="759BFA0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order to enjoy this, weak though we be, it has not been needful for</w:t>
      </w:r>
      <w:r w:rsidRPr="00C100C3">
        <w:rPr>
          <w:rFonts w:ascii="Courier New" w:hAnsi="Courier New" w:cs="Courier New"/>
        </w:rPr>
        <w:t xml:space="preserve"> us to await your convenience, nor to adhere to your pretension of re-establishing the Church of God.</w:t>
      </w:r>
    </w:p>
    <w:p w14:paraId="7BD4189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In order to put out of sight this grievous schism, you wish (and Mr. Merle insists on it) that we should come to you, that we should be one with our bret</w:t>
      </w:r>
      <w:r w:rsidRPr="00C100C3">
        <w:rPr>
          <w:rFonts w:ascii="Courier New" w:hAnsi="Courier New" w:cs="Courier New"/>
        </w:rPr>
        <w:t>hren. Since when has risen this pressing need of our being in your midst? Since when did you make the discovery that the clergy are of the devil? Since when have you, has Mr. Merle, made the discovery that it was absolutely necessary to have elders, withou</w:t>
      </w:r>
      <w:r w:rsidRPr="00C100C3">
        <w:rPr>
          <w:rFonts w:ascii="Courier New" w:hAnsi="Courier New" w:cs="Courier New"/>
        </w:rPr>
        <w:t>t whom they have gone on till this time? that not to come and submit to them is to sap the foundations of all obedience and morality; and finally, that not to range ourselves as partners in your work, is to make ourselves guilty of all sins? You make elder</w:t>
      </w:r>
      <w:r w:rsidRPr="00C100C3">
        <w:rPr>
          <w:rFonts w:ascii="Courier New" w:hAnsi="Courier New" w:cs="Courier New"/>
        </w:rPr>
        <w:t xml:space="preserve">s, I suppose, because you had none. What do you think then of your obedience and morality up to this moment? Brethren, such pretensions and such grand words come rather too late. Is it since your convocation to name a preparatory commission that Christian </w:t>
      </w:r>
      <w:r w:rsidRPr="00C100C3">
        <w:rPr>
          <w:rFonts w:ascii="Courier New" w:hAnsi="Courier New" w:cs="Courier New"/>
        </w:rPr>
        <w:t>morality is compromised in this affair?</w:t>
      </w:r>
    </w:p>
    <w:p w14:paraId="12C0334C" w14:textId="3B9958CA"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 anonymous author tells us, </w:t>
      </w:r>
      <w:ins w:id="5791" w:author="Comparison" w:date="2013-05-05T19:43:00Z">
        <w:r w:rsidRPr="00AA4B48">
          <w:rPr>
            <w:rFonts w:ascii="Courier New" w:hAnsi="Courier New" w:cs="Courier New"/>
          </w:rPr>
          <w:t>"</w:t>
        </w:r>
      </w:ins>
      <w:del w:id="5792" w:author="Comparison" w:date="2013-05-05T19:43:00Z">
        <w:r w:rsidRPr="00C100C3">
          <w:rPr>
            <w:rFonts w:ascii="Courier New" w:hAnsi="Courier New" w:cs="Courier New"/>
          </w:rPr>
          <w:delText>&amp;#8220;</w:delText>
        </w:r>
      </w:del>
      <w:r w:rsidRPr="00C100C3">
        <w:rPr>
          <w:rFonts w:ascii="Courier New" w:hAnsi="Courier New" w:cs="Courier New"/>
        </w:rPr>
        <w:t>It is for this reason that we raise up again, according to their example [</w:t>
      </w:r>
      <w:ins w:id="5793" w:author="Comparison" w:date="2013-05-05T19:43:00Z">
        <w:r w:rsidRPr="00AA4B48">
          <w:rPr>
            <w:rFonts w:ascii="Courier New" w:hAnsi="Courier New" w:cs="Courier New"/>
          </w:rPr>
          <w:t>Ezra's</w:t>
        </w:r>
      </w:ins>
      <w:del w:id="5794" w:author="Comparison" w:date="2013-05-05T19:43:00Z">
        <w:r w:rsidRPr="00C100C3">
          <w:rPr>
            <w:rFonts w:ascii="Courier New" w:hAnsi="Courier New" w:cs="Courier New"/>
          </w:rPr>
          <w:delText>Ezra&amp;#8217;s</w:delText>
        </w:r>
      </w:del>
      <w:r w:rsidRPr="00C100C3">
        <w:rPr>
          <w:rFonts w:ascii="Courier New" w:hAnsi="Courier New" w:cs="Courier New"/>
        </w:rPr>
        <w:t xml:space="preserve"> and </w:t>
      </w:r>
      <w:ins w:id="5795" w:author="Comparison" w:date="2013-05-05T19:43:00Z">
        <w:r w:rsidRPr="00AA4B48">
          <w:rPr>
            <w:rFonts w:ascii="Courier New" w:hAnsi="Courier New" w:cs="Courier New"/>
          </w:rPr>
          <w:t>Nehemiah's</w:t>
        </w:r>
      </w:ins>
      <w:del w:id="5796" w:author="Comparison" w:date="2013-05-05T19:43:00Z">
        <w:r w:rsidRPr="00C100C3">
          <w:rPr>
            <w:rFonts w:ascii="Courier New" w:hAnsi="Courier New" w:cs="Courier New"/>
          </w:rPr>
          <w:delText>Nehemiah&amp;#8217;s</w:delText>
        </w:r>
      </w:del>
      <w:r w:rsidRPr="00C100C3">
        <w:rPr>
          <w:rFonts w:ascii="Courier New" w:hAnsi="Courier New" w:cs="Courier New"/>
        </w:rPr>
        <w:t>], as far as we can, that which has fallen</w:t>
      </w:r>
      <w:ins w:id="5797" w:author="Comparison" w:date="2013-05-05T19:43:00Z">
        <w:r w:rsidRPr="00AA4B48">
          <w:rPr>
            <w:rFonts w:ascii="Courier New" w:hAnsi="Courier New" w:cs="Courier New"/>
          </w:rPr>
          <w:t>."</w:t>
        </w:r>
      </w:ins>
      <w:del w:id="5798" w:author="Comparison" w:date="2013-05-05T19:43:00Z">
        <w:r w:rsidRPr="00C100C3">
          <w:rPr>
            <w:rFonts w:ascii="Courier New" w:hAnsi="Courier New" w:cs="Courier New"/>
          </w:rPr>
          <w:delText>.&amp;#8221;</w:delText>
        </w:r>
      </w:del>
    </w:p>
    <w:p w14:paraId="727CA760" w14:textId="17D84B16" w:rsidR="00000000" w:rsidRPr="00C100C3" w:rsidRDefault="00362818" w:rsidP="00C100C3">
      <w:pPr>
        <w:pStyle w:val="PlainText"/>
        <w:rPr>
          <w:rFonts w:ascii="Courier New" w:hAnsi="Courier New" w:cs="Courier New"/>
        </w:rPr>
      </w:pPr>
      <w:r w:rsidRPr="00C100C3">
        <w:rPr>
          <w:rFonts w:ascii="Courier New" w:hAnsi="Courier New" w:cs="Courier New"/>
        </w:rPr>
        <w:t xml:space="preserve">Ah! what then has </w:t>
      </w:r>
      <w:r w:rsidRPr="00C100C3">
        <w:rPr>
          <w:rFonts w:ascii="Courier New" w:hAnsi="Courier New" w:cs="Courier New"/>
        </w:rPr>
        <w:t xml:space="preserve">fallen? It is no question here of </w:t>
      </w:r>
      <w:ins w:id="5799" w:author="Comparison" w:date="2013-05-05T19:43:00Z">
        <w:r w:rsidRPr="00AA4B48">
          <w:rPr>
            <w:rFonts w:ascii="Courier New" w:hAnsi="Courier New" w:cs="Courier New"/>
          </w:rPr>
          <w:t>"</w:t>
        </w:r>
      </w:ins>
      <w:del w:id="5800" w:author="Comparison" w:date="2013-05-05T19:43:00Z">
        <w:r w:rsidRPr="00C100C3">
          <w:rPr>
            <w:rFonts w:ascii="Courier New" w:hAnsi="Courier New" w:cs="Courier New"/>
          </w:rPr>
          <w:delText>&amp;#8220;</w:delText>
        </w:r>
      </w:del>
      <w:r w:rsidRPr="00C100C3">
        <w:rPr>
          <w:rFonts w:ascii="Courier New" w:hAnsi="Courier New" w:cs="Courier New"/>
        </w:rPr>
        <w:t xml:space="preserve">the </w:t>
      </w:r>
      <w:ins w:id="5801" w:author="Comparison" w:date="2013-05-05T19:43:00Z">
        <w:r w:rsidRPr="00AA4B48">
          <w:rPr>
            <w:rFonts w:ascii="Courier New" w:hAnsi="Courier New" w:cs="Courier New"/>
          </w:rPr>
          <w:t>brethren's</w:t>
        </w:r>
      </w:ins>
      <w:del w:id="5802" w:author="Comparison" w:date="2013-05-05T19:43:00Z">
        <w:r w:rsidRPr="00C100C3">
          <w:rPr>
            <w:rFonts w:ascii="Courier New" w:hAnsi="Courier New" w:cs="Courier New"/>
          </w:rPr>
          <w:delText>brethren&amp;#8217;s</w:delText>
        </w:r>
      </w:del>
      <w:r w:rsidRPr="00C100C3">
        <w:rPr>
          <w:rFonts w:ascii="Courier New" w:hAnsi="Courier New" w:cs="Courier New"/>
        </w:rPr>
        <w:t xml:space="preserve"> point of view</w:t>
      </w:r>
      <w:ins w:id="5803" w:author="Comparison" w:date="2013-05-05T19:43:00Z">
        <w:r w:rsidRPr="00AA4B48">
          <w:rPr>
            <w:rFonts w:ascii="Courier New" w:hAnsi="Courier New" w:cs="Courier New"/>
          </w:rPr>
          <w:t>."</w:t>
        </w:r>
      </w:ins>
      <w:del w:id="5804" w:author="Comparison" w:date="2013-05-05T19:43:00Z">
        <w:r w:rsidRPr="00C100C3">
          <w:rPr>
            <w:rFonts w:ascii="Courier New" w:hAnsi="Courier New" w:cs="Courier New"/>
          </w:rPr>
          <w:delText>.&amp;#8221;</w:delText>
        </w:r>
      </w:del>
      <w:r w:rsidRPr="00C100C3">
        <w:rPr>
          <w:rFonts w:ascii="Courier New" w:hAnsi="Courier New" w:cs="Courier New"/>
        </w:rPr>
        <w:t xml:space="preserve"> You do something; you raise up again the fallen Church, and this it is that you take on you to do, as Nehemiah did with regard to Israel. It is the analogy of which you ava</w:t>
      </w:r>
      <w:r w:rsidRPr="00C100C3">
        <w:rPr>
          <w:rFonts w:ascii="Courier New" w:hAnsi="Courier New" w:cs="Courier New"/>
        </w:rPr>
        <w:t>il yourselves. It is then the fallen Church, it is then the fallen dispensation, which you raise up again.</w:t>
      </w:r>
    </w:p>
    <w:p w14:paraId="332DF3A1" w14:textId="310DC452" w:rsidR="00000000" w:rsidRPr="00C100C3" w:rsidRDefault="00362818" w:rsidP="00C100C3">
      <w:pPr>
        <w:pStyle w:val="PlainText"/>
        <w:rPr>
          <w:rFonts w:ascii="Courier New" w:hAnsi="Courier New" w:cs="Courier New"/>
        </w:rPr>
      </w:pPr>
      <w:r w:rsidRPr="00C100C3">
        <w:rPr>
          <w:rFonts w:ascii="Courier New" w:hAnsi="Courier New" w:cs="Courier New"/>
        </w:rPr>
        <w:t xml:space="preserve">Ah! you tell me, we speak only </w:t>
      </w:r>
      <w:ins w:id="5805" w:author="Comparison" w:date="2013-05-05T19:43:00Z">
        <w:r w:rsidRPr="00AA4B48">
          <w:rPr>
            <w:rFonts w:ascii="Courier New" w:hAnsi="Courier New" w:cs="Courier New"/>
          </w:rPr>
          <w:t>"</w:t>
        </w:r>
      </w:ins>
      <w:del w:id="5806" w:author="Comparison" w:date="2013-05-05T19:43:00Z">
        <w:r w:rsidRPr="00C100C3">
          <w:rPr>
            <w:rFonts w:ascii="Courier New" w:hAnsi="Courier New" w:cs="Courier New"/>
          </w:rPr>
          <w:delText>&amp;#8220;</w:delText>
        </w:r>
      </w:del>
      <w:r w:rsidRPr="00C100C3">
        <w:rPr>
          <w:rFonts w:ascii="Courier New" w:hAnsi="Courier New" w:cs="Courier New"/>
        </w:rPr>
        <w:t>from the point of view of brethren</w:t>
      </w:r>
      <w:ins w:id="5807" w:author="Comparison" w:date="2013-05-05T19:43:00Z">
        <w:r w:rsidRPr="00AA4B48">
          <w:rPr>
            <w:rFonts w:ascii="Courier New" w:hAnsi="Courier New" w:cs="Courier New"/>
          </w:rPr>
          <w:t>."</w:t>
        </w:r>
      </w:ins>
      <w:del w:id="5808" w:author="Comparison" w:date="2013-05-05T19:43:00Z">
        <w:r w:rsidRPr="00C100C3">
          <w:rPr>
            <w:rFonts w:ascii="Courier New" w:hAnsi="Courier New" w:cs="Courier New"/>
          </w:rPr>
          <w:delText>.&amp;#8221;</w:delText>
        </w:r>
      </w:del>
    </w:p>
    <w:p w14:paraId="04E83498" w14:textId="17F2ED8D" w:rsidR="00000000" w:rsidRPr="00C100C3" w:rsidRDefault="00362818" w:rsidP="00C100C3">
      <w:pPr>
        <w:pStyle w:val="PlainText"/>
        <w:rPr>
          <w:rFonts w:ascii="Courier New" w:hAnsi="Courier New" w:cs="Courier New"/>
        </w:rPr>
      </w:pPr>
      <w:r w:rsidRPr="00C100C3">
        <w:rPr>
          <w:rFonts w:ascii="Courier New" w:hAnsi="Courier New" w:cs="Courier New"/>
        </w:rPr>
        <w:t>We are not speaking of words only. You do something, you are actin</w:t>
      </w:r>
      <w:r w:rsidRPr="00C100C3">
        <w:rPr>
          <w:rFonts w:ascii="Courier New" w:hAnsi="Courier New" w:cs="Courier New"/>
        </w:rPr>
        <w:t>g. And, tell us, are you acting according to the views of brethren? In that case, this view is true in your eyes. You raise up again. How raise again if nothing be fallen? The Church, its dispensation, you believe to be then in ruins. And you pretend to ra</w:t>
      </w:r>
      <w:r w:rsidRPr="00C100C3">
        <w:rPr>
          <w:rFonts w:ascii="Courier New" w:hAnsi="Courier New" w:cs="Courier New"/>
        </w:rPr>
        <w:t xml:space="preserve">ise them up again with such an authority on </w:t>
      </w:r>
      <w:ins w:id="5809" w:author="Comparison" w:date="2013-05-05T19:43:00Z">
        <w:r w:rsidRPr="00AA4B48">
          <w:rPr>
            <w:rFonts w:ascii="Courier New" w:hAnsi="Courier New" w:cs="Courier New"/>
          </w:rPr>
          <w:t>God's</w:t>
        </w:r>
      </w:ins>
      <w:del w:id="5810" w:author="Comparison" w:date="2013-05-05T19:43:00Z">
        <w:r w:rsidRPr="00C100C3">
          <w:rPr>
            <w:rFonts w:ascii="Courier New" w:hAnsi="Courier New" w:cs="Courier New"/>
          </w:rPr>
          <w:delText>God&amp;#8217;s</w:delText>
        </w:r>
      </w:del>
      <w:r w:rsidRPr="00C100C3">
        <w:rPr>
          <w:rFonts w:ascii="Courier New" w:hAnsi="Courier New" w:cs="Courier New"/>
        </w:rPr>
        <w:t xml:space="preserve"> part, that if we do not recognize your work, we are *unable to obey</w:t>
      </w:r>
      <w:ins w:id="5811" w:author="Comparison" w:date="2013-05-05T19:43:00Z">
        <w:r w:rsidRPr="00AA4B48">
          <w:rPr>
            <w:rFonts w:ascii="Courier New" w:hAnsi="Courier New" w:cs="Courier New"/>
          </w:rPr>
          <w:t>*!</w:t>
        </w:r>
      </w:ins>
      <w:del w:id="5812" w:author="Comparison" w:date="2013-05-05T19:43:00Z">
        <w:r w:rsidRPr="00C100C3">
          <w:rPr>
            <w:rFonts w:ascii="Courier New" w:hAnsi="Courier New" w:cs="Courier New"/>
          </w:rPr>
          <w:delText xml:space="preserve"> I*</w:delText>
        </w:r>
      </w:del>
      <w:r w:rsidRPr="00C100C3">
        <w:rPr>
          <w:rFonts w:ascii="Courier New" w:hAnsi="Courier New" w:cs="Courier New"/>
        </w:rPr>
        <w:t xml:space="preserve"> or, according to the language of Mr. Merle, we are guilty of every possible sin, according to the principle laid down by James, i</w:t>
      </w:r>
      <w:r w:rsidRPr="00C100C3">
        <w:rPr>
          <w:rFonts w:ascii="Courier New" w:hAnsi="Courier New" w:cs="Courier New"/>
        </w:rPr>
        <w:t>f we are not subject to that which you do!</w:t>
      </w:r>
    </w:p>
    <w:p w14:paraId="5B365B2C"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My brethren, forgive us if we do not admit pretensions so exorbitant. We find in admitting the ruin (and you admit it,</w:t>
      </w:r>
    </w:p>
    <w:p w14:paraId="4F548A6A"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{221}</w:t>
      </w:r>
    </w:p>
    <w:p w14:paraId="794EDFC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for you cannot raise again that which has not fallen, nor act as Nehemiah, if, in fac</w:t>
      </w:r>
      <w:r w:rsidRPr="00C100C3">
        <w:rPr>
          <w:rFonts w:ascii="Courier New" w:hAnsi="Courier New" w:cs="Courier New"/>
        </w:rPr>
        <w:t>t, all is not in ruin), you demand too much; you raise pretensions too extravagant.</w:t>
      </w:r>
    </w:p>
    <w:p w14:paraId="61EB6B8C"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It is Romanism in all its purity.</w:t>
      </w:r>
    </w:p>
    <w:p w14:paraId="1F89B1C1" w14:textId="5D8FF9AF" w:rsidR="00000000" w:rsidRPr="00C100C3" w:rsidRDefault="00362818" w:rsidP="00C100C3">
      <w:pPr>
        <w:pStyle w:val="PlainText"/>
        <w:rPr>
          <w:rFonts w:ascii="Courier New" w:hAnsi="Courier New" w:cs="Courier New"/>
        </w:rPr>
      </w:pPr>
      <w:r w:rsidRPr="00C100C3">
        <w:rPr>
          <w:rFonts w:ascii="Courier New" w:hAnsi="Courier New" w:cs="Courier New"/>
        </w:rPr>
        <w:t>Obedience, say you, is impossible outside your system; and think of this, of a system which is not yet established! And you hold this la</w:t>
      </w:r>
      <w:r w:rsidRPr="00C100C3">
        <w:rPr>
          <w:rFonts w:ascii="Courier New" w:hAnsi="Courier New" w:cs="Courier New"/>
        </w:rPr>
        <w:t>nguage to us</w:t>
      </w:r>
      <w:ins w:id="5813" w:author="Comparison" w:date="2013-05-05T19:43:00Z">
        <w:r w:rsidRPr="00AA4B48">
          <w:rPr>
            <w:rFonts w:ascii="Courier New" w:hAnsi="Courier New" w:cs="Courier New"/>
          </w:rPr>
          <w:t xml:space="preserve"> -- </w:t>
        </w:r>
      </w:ins>
      <w:del w:id="5814" w:author="Comparison" w:date="2013-05-05T19:43:00Z">
        <w:r w:rsidRPr="00C100C3">
          <w:rPr>
            <w:rFonts w:ascii="Courier New" w:hAnsi="Courier New" w:cs="Courier New"/>
          </w:rPr>
          <w:delText>&amp;#8212;</w:delText>
        </w:r>
      </w:del>
      <w:r w:rsidRPr="00C100C3">
        <w:rPr>
          <w:rFonts w:ascii="Courier New" w:hAnsi="Courier New" w:cs="Courier New"/>
        </w:rPr>
        <w:t>you who up to this day have lived in disobedience, for you had not then the indispensable elders, since you are going to set them up.</w:t>
      </w:r>
    </w:p>
    <w:p w14:paraId="0074EF1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 declare before God that, if at Geneva I had found true elders, who without pretension took care of t</w:t>
      </w:r>
      <w:r w:rsidRPr="00C100C3">
        <w:rPr>
          <w:rFonts w:ascii="Courier New" w:hAnsi="Courier New" w:cs="Courier New"/>
        </w:rPr>
        <w:t>he Church of God at Geneva, so far as the Holy Spirit had brought it together, I would have blessed God for it, and would have submitted thereto with all my heart. As I have already said, I have tried to do it.</w:t>
      </w:r>
    </w:p>
    <w:p w14:paraId="21040A43"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But when, in order to draw me into it, they </w:t>
      </w:r>
      <w:r w:rsidRPr="00C100C3">
        <w:rPr>
          <w:rFonts w:ascii="Courier New" w:hAnsi="Courier New" w:cs="Courier New"/>
        </w:rPr>
        <w:t xml:space="preserve">come and tell me that the clergy, to whom, until yesterday, they have so obstinately held, are of the devil; and that besides, they declare that *I cannot* obey without the human and official establishment of a distinct body of men; when they reason as if </w:t>
      </w:r>
      <w:r w:rsidRPr="00C100C3">
        <w:rPr>
          <w:rFonts w:ascii="Courier New" w:hAnsi="Courier New" w:cs="Courier New"/>
        </w:rPr>
        <w:t>those who are acting in this new mode formed by themselves the flock of God; and when they represent all those who do not walk with them as in the sin of schism; I avow that such a pretension awakes in me a deep distrust. I fear that they will raise up aga</w:t>
      </w:r>
      <w:r w:rsidRPr="00C100C3">
        <w:rPr>
          <w:rFonts w:ascii="Courier New" w:hAnsi="Courier New" w:cs="Courier New"/>
        </w:rPr>
        <w:t>in, not the Church, not the fallen dispensation (I hold in doubt their capacity for such a work), but that which has fallen, that which they well know has fallen, and, in the eyes of those taught of God, fallen for ever.</w:t>
      </w:r>
    </w:p>
    <w:p w14:paraId="330A70D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We repeat it, We suppress nothing.</w:t>
      </w:r>
      <w:r w:rsidRPr="00C100C3">
        <w:rPr>
          <w:rFonts w:ascii="Courier New" w:hAnsi="Courier New" w:cs="Courier New"/>
        </w:rPr>
        <w:t xml:space="preserve"> The proof of it is that, at the moment I am writing, you have not yet created the order which you are desirous we should submit to.</w:t>
      </w:r>
    </w:p>
    <w:p w14:paraId="329734BE"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You create something, and in doing so you have compromised the existence of the Reformed Church from its foundation, for o</w:t>
      </w:r>
      <w:r w:rsidRPr="00C100C3">
        <w:rPr>
          <w:rFonts w:ascii="Courier New" w:hAnsi="Courier New" w:cs="Courier New"/>
        </w:rPr>
        <w:t>bedience to it has been impossible. That to which it has been subject is of the devil, you tell us. It has been guilty of all sins at once. Christian morality has been thereby compromised. They have touched the apple of the eye, the throne, of God. For the</w:t>
      </w:r>
      <w:r w:rsidRPr="00C100C3">
        <w:rPr>
          <w:rFonts w:ascii="Courier New" w:hAnsi="Courier New" w:cs="Courier New"/>
        </w:rPr>
        <w:t>se elders (whom you are going to set up, raising up again that which is fallen) were not in existence there. Forsooth, it is the clergy who are found in it, with whom you will have no more to do. I believe indeed that such pretensions</w:t>
      </w:r>
    </w:p>
    <w:p w14:paraId="6DCF364C"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{222}</w:t>
      </w:r>
    </w:p>
    <w:p w14:paraId="4162FEED" w14:textId="776AA901" w:rsidR="00000000" w:rsidRPr="00C100C3" w:rsidRDefault="00362818" w:rsidP="00C100C3">
      <w:pPr>
        <w:pStyle w:val="PlainText"/>
        <w:rPr>
          <w:rFonts w:ascii="Courier New" w:hAnsi="Courier New" w:cs="Courier New"/>
        </w:rPr>
      </w:pPr>
      <w:r w:rsidRPr="00C100C3">
        <w:rPr>
          <w:rFonts w:ascii="Courier New" w:hAnsi="Courier New" w:cs="Courier New"/>
        </w:rPr>
        <w:t>are found but</w:t>
      </w:r>
      <w:r w:rsidRPr="00C100C3">
        <w:rPr>
          <w:rFonts w:ascii="Courier New" w:hAnsi="Courier New" w:cs="Courier New"/>
        </w:rPr>
        <w:t xml:space="preserve"> in few hearts; but they are none the less subject to those who set them up</w:t>
      </w:r>
      <w:ins w:id="5815" w:author="Comparison" w:date="2013-05-05T19:43:00Z">
        <w:r w:rsidRPr="00AA4B48">
          <w:rPr>
            <w:rFonts w:ascii="Courier New" w:hAnsi="Courier New" w:cs="Courier New"/>
          </w:rPr>
          <w:t>¦.</w:t>
        </w:r>
      </w:ins>
      <w:del w:id="5816" w:author="Comparison" w:date="2013-05-05T19:43:00Z">
        <w:r w:rsidRPr="00C100C3">
          <w:rPr>
            <w:rFonts w:ascii="Courier New" w:hAnsi="Courier New" w:cs="Courier New"/>
          </w:rPr>
          <w:delText>.|</w:delText>
        </w:r>
      </w:del>
    </w:p>
    <w:p w14:paraId="0DDAAF2E"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Mr. Merle declares, it is true, that he glories in belonging to the Reformed Church. To which? Where is this reformed church? I ask with a deep feeling of grief (for whatever ma</w:t>
      </w:r>
      <w:r w:rsidRPr="00C100C3">
        <w:rPr>
          <w:rFonts w:ascii="Courier New" w:hAnsi="Courier New" w:cs="Courier New"/>
        </w:rPr>
        <w:t>y be the attacks of our adversaries, the state of the Church and the actual result of the beautiful testimony of the sixteenth century, or rather of the faithlessness of man with respect to that testimony, have been for me a lesson learned with tears and i</w:t>
      </w:r>
      <w:r w:rsidRPr="00C100C3">
        <w:rPr>
          <w:rFonts w:ascii="Courier New" w:hAnsi="Courier New" w:cs="Courier New"/>
        </w:rPr>
        <w:t>n profound anguish).</w:t>
      </w:r>
    </w:p>
    <w:p w14:paraId="197F2C77" w14:textId="79EBD89C"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To what reformed church is it that this brilliant writer of </w:t>
      </w:r>
      <w:ins w:id="5817" w:author="Comparison" w:date="2013-05-05T19:43:00Z">
        <w:r w:rsidRPr="00AA4B48">
          <w:rPr>
            <w:rFonts w:ascii="Courier New" w:hAnsi="Courier New" w:cs="Courier New"/>
          </w:rPr>
          <w:t>"</w:t>
        </w:r>
      </w:ins>
      <w:del w:id="5818" w:author="Comparison" w:date="2013-05-05T19:43:00Z">
        <w:r w:rsidRPr="00C100C3">
          <w:rPr>
            <w:rFonts w:ascii="Courier New" w:hAnsi="Courier New" w:cs="Courier New"/>
          </w:rPr>
          <w:delText>&amp;#8220;</w:delText>
        </w:r>
      </w:del>
      <w:r w:rsidRPr="00C100C3">
        <w:rPr>
          <w:rFonts w:ascii="Courier New" w:hAnsi="Courier New" w:cs="Courier New"/>
        </w:rPr>
        <w:t>The History of the Reformation</w:t>
      </w:r>
      <w:ins w:id="5819" w:author="Comparison" w:date="2013-05-05T19:43:00Z">
        <w:r w:rsidRPr="00AA4B48">
          <w:rPr>
            <w:rFonts w:ascii="Courier New" w:hAnsi="Courier New" w:cs="Courier New"/>
          </w:rPr>
          <w:t>"</w:t>
        </w:r>
      </w:ins>
      <w:del w:id="5820" w:author="Comparison" w:date="2013-05-05T19:43:00Z">
        <w:r w:rsidRPr="00C100C3">
          <w:rPr>
            <w:rFonts w:ascii="Courier New" w:hAnsi="Courier New" w:cs="Courier New"/>
          </w:rPr>
          <w:delText>&amp;#8221;</w:delText>
        </w:r>
      </w:del>
      <w:r w:rsidRPr="00C100C3">
        <w:rPr>
          <w:rFonts w:ascii="Courier New" w:hAnsi="Courier New" w:cs="Courier New"/>
        </w:rPr>
        <w:t xml:space="preserve"> belongs? He is making a new one. He lends his hand to establish institutions which are opposed to those established by Calvin at </w:t>
      </w:r>
      <w:r w:rsidRPr="00C100C3">
        <w:rPr>
          <w:rFonts w:ascii="Courier New" w:hAnsi="Courier New" w:cs="Courier New"/>
        </w:rPr>
        <w:t>Geneva. Does he belong to the synod of the Reformed Church of France, or to those who, from convictions which all respect, have separated themselves from it?</w:t>
      </w:r>
    </w:p>
    <w:p w14:paraId="3ED97FE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Alas! all is ruin. We depend on the faithfulness of Him whom ruin cannot reach. Mr. Merle has hau</w:t>
      </w:r>
      <w:r w:rsidRPr="00C100C3">
        <w:rPr>
          <w:rFonts w:ascii="Courier New" w:hAnsi="Courier New" w:cs="Courier New"/>
        </w:rPr>
        <w:t xml:space="preserve">ghtily attacked those who were convinced of it. Now that he believes it, he sets up something new, telling us that we must needs come, and this too while saying he glories in belonging to that which exists no longer, to that which he has abandoned, as far </w:t>
      </w:r>
      <w:r w:rsidRPr="00C100C3">
        <w:rPr>
          <w:rFonts w:ascii="Courier New" w:hAnsi="Courier New" w:cs="Courier New"/>
        </w:rPr>
        <w:t>as it exists, and abandoned for conscientious convictions, for which I should be the last to blame him; but which he has in fact abandoned. For, finally, in the midst of the free churches on every side, in order to make the rights of Christ respected, to m</w:t>
      </w:r>
      <w:r w:rsidRPr="00C100C3">
        <w:rPr>
          <w:rFonts w:ascii="Courier New" w:hAnsi="Courier New" w:cs="Courier New"/>
        </w:rPr>
        <w:t>aintain healthy doctrine, to establish elders who did not exist and without which one cannot obey, where is that reformed church to which Mr. Merle belongs?</w:t>
      </w:r>
    </w:p>
    <w:p w14:paraId="390CEDB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No. The truth comes out in spite of them. They wish to raise up again that which is fallen, and th</w:t>
      </w:r>
      <w:r w:rsidRPr="00C100C3">
        <w:rPr>
          <w:rFonts w:ascii="Courier New" w:hAnsi="Courier New" w:cs="Courier New"/>
        </w:rPr>
        <w:t>ey wish that we should confide the task to them and their preparatory commission.</w:t>
      </w:r>
    </w:p>
    <w:p w14:paraId="4007E6FC" w14:textId="67E1DDBE" w:rsidR="00000000" w:rsidRPr="00C100C3" w:rsidRDefault="00362818" w:rsidP="00C100C3">
      <w:pPr>
        <w:pStyle w:val="PlainText"/>
        <w:rPr>
          <w:rFonts w:ascii="Courier New" w:hAnsi="Courier New" w:cs="Courier New"/>
        </w:rPr>
      </w:pPr>
      <w:r w:rsidRPr="00C100C3">
        <w:rPr>
          <w:rFonts w:ascii="Courier New" w:hAnsi="Courier New" w:cs="Courier New"/>
        </w:rPr>
        <w:t>Come *to us</w:t>
      </w:r>
      <w:ins w:id="5821" w:author="Comparison" w:date="2013-05-05T19:43:00Z">
        <w:r w:rsidRPr="00AA4B48">
          <w:rPr>
            <w:rFonts w:ascii="Courier New" w:hAnsi="Courier New" w:cs="Courier New"/>
          </w:rPr>
          <w:t>*,</w:t>
        </w:r>
      </w:ins>
      <w:del w:id="5822" w:author="Comparison" w:date="2013-05-05T19:43:00Z">
        <w:r w:rsidRPr="00C100C3">
          <w:rPr>
            <w:rFonts w:ascii="Courier New" w:hAnsi="Courier New" w:cs="Courier New"/>
          </w:rPr>
          <w:delText>,*</w:delText>
        </w:r>
      </w:del>
      <w:r w:rsidRPr="00C100C3">
        <w:rPr>
          <w:rFonts w:ascii="Courier New" w:hAnsi="Courier New" w:cs="Courier New"/>
        </w:rPr>
        <w:t xml:space="preserve"> they cry, and so you will put a stop to a schism which afflicts the Church. You are then the Church in its unity; and apart from you is schism.</w:t>
      </w:r>
    </w:p>
    <w:p w14:paraId="0A352E2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But I do not b</w:t>
      </w:r>
      <w:r w:rsidRPr="00C100C3">
        <w:rPr>
          <w:rFonts w:ascii="Courier New" w:hAnsi="Courier New" w:cs="Courier New"/>
        </w:rPr>
        <w:t>elieve it. The language you make us hear is that of Rome. I have come to Christ. I see no need of</w:t>
      </w:r>
    </w:p>
    <w:p w14:paraId="3538A1DA" w14:textId="6605D527" w:rsidR="00000000" w:rsidRPr="00C100C3" w:rsidRDefault="00362818" w:rsidP="00C100C3">
      <w:pPr>
        <w:pStyle w:val="PlainText"/>
        <w:rPr>
          <w:rFonts w:ascii="Courier New" w:hAnsi="Courier New" w:cs="Courier New"/>
        </w:rPr>
      </w:pPr>
      <w:ins w:id="5823" w:author="Comparison" w:date="2013-05-05T19:43:00Z">
        <w:r w:rsidRPr="00AA4B48">
          <w:rPr>
            <w:rFonts w:ascii="Courier New" w:hAnsi="Courier New" w:cs="Courier New"/>
          </w:rPr>
          <w:t>¦</w:t>
        </w:r>
      </w:ins>
      <w:del w:id="5824" w:author="Comparison" w:date="2013-05-05T19:43:00Z">
        <w:r w:rsidRPr="00C100C3">
          <w:rPr>
            <w:rFonts w:ascii="Courier New" w:hAnsi="Courier New" w:cs="Courier New"/>
          </w:rPr>
          <w:delText>|</w:delText>
        </w:r>
      </w:del>
      <w:r w:rsidRPr="00C100C3">
        <w:rPr>
          <w:rFonts w:ascii="Courier New" w:hAnsi="Courier New" w:cs="Courier New"/>
        </w:rPr>
        <w:t xml:space="preserve"> I have never read anything more thoroughly similar to the pretensions of Rome than pages 36 and 37 of the </w:t>
      </w:r>
      <w:ins w:id="5825" w:author="Comparison" w:date="2013-05-05T19:43:00Z">
        <w:r w:rsidRPr="00AA4B48">
          <w:rPr>
            <w:rFonts w:ascii="Courier New" w:hAnsi="Courier New" w:cs="Courier New"/>
          </w:rPr>
          <w:t>"</w:t>
        </w:r>
      </w:ins>
      <w:del w:id="5826" w:author="Comparison" w:date="2013-05-05T19:43:00Z">
        <w:r w:rsidRPr="00C100C3">
          <w:rPr>
            <w:rFonts w:ascii="Courier New" w:hAnsi="Courier New" w:cs="Courier New"/>
          </w:rPr>
          <w:delText>&amp;#8220;</w:delText>
        </w:r>
      </w:del>
      <w:r w:rsidRPr="00C100C3">
        <w:rPr>
          <w:rFonts w:ascii="Courier New" w:hAnsi="Courier New" w:cs="Courier New"/>
        </w:rPr>
        <w:t>Report</w:t>
      </w:r>
      <w:ins w:id="5827" w:author="Comparison" w:date="2013-05-05T19:43:00Z">
        <w:r w:rsidRPr="00AA4B48">
          <w:rPr>
            <w:rFonts w:ascii="Courier New" w:hAnsi="Courier New" w:cs="Courier New"/>
          </w:rPr>
          <w:t>"</w:t>
        </w:r>
      </w:ins>
      <w:del w:id="5828" w:author="Comparison" w:date="2013-05-05T19:43:00Z">
        <w:r w:rsidRPr="00C100C3">
          <w:rPr>
            <w:rFonts w:ascii="Courier New" w:hAnsi="Courier New" w:cs="Courier New"/>
          </w:rPr>
          <w:delText>&amp;#8221;</w:delText>
        </w:r>
      </w:del>
      <w:r w:rsidRPr="00C100C3">
        <w:rPr>
          <w:rFonts w:ascii="Courier New" w:hAnsi="Courier New" w:cs="Courier New"/>
        </w:rPr>
        <w:t xml:space="preserve"> of Mr. Merle.</w:t>
      </w:r>
    </w:p>
    <w:p w14:paraId="58A6028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{223}</w:t>
      </w:r>
    </w:p>
    <w:p w14:paraId="73BD040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going </w:t>
      </w:r>
      <w:r w:rsidRPr="00C100C3">
        <w:rPr>
          <w:rFonts w:ascii="Courier New" w:hAnsi="Courier New" w:cs="Courier New"/>
        </w:rPr>
        <w:t>farther; this would be to leave Christ. And who is it who addresses this invitation to us?</w:t>
      </w:r>
    </w:p>
    <w:p w14:paraId="3550B02D" w14:textId="322B781D" w:rsidR="00000000" w:rsidRPr="00C100C3" w:rsidRDefault="00362818" w:rsidP="00C100C3">
      <w:pPr>
        <w:pStyle w:val="PlainText"/>
        <w:rPr>
          <w:rFonts w:ascii="Courier New" w:hAnsi="Courier New" w:cs="Courier New"/>
        </w:rPr>
      </w:pPr>
      <w:r w:rsidRPr="00C100C3">
        <w:rPr>
          <w:rFonts w:ascii="Courier New" w:hAnsi="Courier New" w:cs="Courier New"/>
        </w:rPr>
        <w:t>It is the writer who published not long since that the ministry, that is to say the clergy, was that glory which should remain, mention of which is made in @2 Corin</w:t>
      </w:r>
      <w:r w:rsidRPr="00C100C3">
        <w:rPr>
          <w:rFonts w:ascii="Courier New" w:hAnsi="Courier New" w:cs="Courier New"/>
        </w:rPr>
        <w:t>thians 3:</w:t>
      </w:r>
      <w:ins w:id="5829" w:author="Comparison" w:date="2013-05-05T19:43:00Z">
        <w:r w:rsidRPr="00AA4B48">
          <w:rPr>
            <w:rFonts w:ascii="Courier New" w:hAnsi="Courier New" w:cs="Courier New"/>
          </w:rPr>
          <w:t xml:space="preserve"> </w:t>
        </w:r>
      </w:ins>
      <w:r w:rsidRPr="00C100C3">
        <w:rPr>
          <w:rFonts w:ascii="Courier New" w:hAnsi="Courier New" w:cs="Courier New"/>
        </w:rPr>
        <w:t xml:space="preserve">11! and who closes the exhortation of which we speak, by asking things which, notwithstanding his talents, which I most sincerely recognize, betray (as regards </w:t>
      </w:r>
      <w:ins w:id="5830" w:author="Comparison" w:date="2013-05-05T19:43:00Z">
        <w:r w:rsidRPr="00AA4B48">
          <w:rPr>
            <w:rFonts w:ascii="Courier New" w:hAnsi="Courier New" w:cs="Courier New"/>
          </w:rPr>
          <w:t>God's</w:t>
        </w:r>
      </w:ins>
      <w:del w:id="5831" w:author="Comparison" w:date="2013-05-05T19:43:00Z">
        <w:r w:rsidRPr="00C100C3">
          <w:rPr>
            <w:rFonts w:ascii="Courier New" w:hAnsi="Courier New" w:cs="Courier New"/>
          </w:rPr>
          <w:delText>God&amp;#8217;s</w:delText>
        </w:r>
      </w:del>
      <w:r w:rsidRPr="00C100C3">
        <w:rPr>
          <w:rFonts w:ascii="Courier New" w:hAnsi="Courier New" w:cs="Courier New"/>
        </w:rPr>
        <w:t xml:space="preserve"> ways and specially as to that which occupies us at this moment) an ignoranc</w:t>
      </w:r>
      <w:r w:rsidRPr="00C100C3">
        <w:rPr>
          <w:rFonts w:ascii="Courier New" w:hAnsi="Courier New" w:cs="Courier New"/>
        </w:rPr>
        <w:t xml:space="preserve">e which we should have had difficulty to suppose in him. Here are his words: </w:t>
      </w:r>
      <w:ins w:id="5832" w:author="Comparison" w:date="2013-05-05T19:43:00Z">
        <w:r w:rsidRPr="00AA4B48">
          <w:rPr>
            <w:rFonts w:ascii="Courier New" w:hAnsi="Courier New" w:cs="Courier New"/>
          </w:rPr>
          <w:t>"</w:t>
        </w:r>
      </w:ins>
      <w:del w:id="5833" w:author="Comparison" w:date="2013-05-05T19:43:00Z">
        <w:r w:rsidRPr="00C100C3">
          <w:rPr>
            <w:rFonts w:ascii="Courier New" w:hAnsi="Courier New" w:cs="Courier New"/>
          </w:rPr>
          <w:delText>&amp;#8220;</w:delText>
        </w:r>
      </w:del>
      <w:r w:rsidRPr="00C100C3">
        <w:rPr>
          <w:rFonts w:ascii="Courier New" w:hAnsi="Courier New" w:cs="Courier New"/>
        </w:rPr>
        <w:t xml:space="preserve">When we see how evangelical Christians are firmly bound up in different denominations, we ask if this great union </w:t>
      </w:r>
      <w:ins w:id="5834" w:author="Comparison" w:date="2013-05-05T19:43:00Z">
        <w:r w:rsidRPr="00AA4B48">
          <w:rPr>
            <w:rFonts w:ascii="Courier New" w:hAnsi="Courier New" w:cs="Courier New"/>
          </w:rPr>
          <w:t>'of</w:t>
        </w:r>
      </w:ins>
      <w:del w:id="5835" w:author="Comparison" w:date="2013-05-05T19:43:00Z">
        <w:r w:rsidRPr="00C100C3">
          <w:rPr>
            <w:rFonts w:ascii="Courier New" w:hAnsi="Courier New" w:cs="Courier New"/>
          </w:rPr>
          <w:delText>&amp;#8216;of</w:delText>
        </w:r>
      </w:del>
      <w:r w:rsidRPr="00C100C3">
        <w:rPr>
          <w:rFonts w:ascii="Courier New" w:hAnsi="Courier New" w:cs="Courier New"/>
        </w:rPr>
        <w:t xml:space="preserve"> a single flock under a single </w:t>
      </w:r>
      <w:ins w:id="5836" w:author="Comparison" w:date="2013-05-05T19:43:00Z">
        <w:r w:rsidRPr="00AA4B48">
          <w:rPr>
            <w:rFonts w:ascii="Courier New" w:hAnsi="Courier New" w:cs="Courier New"/>
          </w:rPr>
          <w:t>shepherd'</w:t>
        </w:r>
      </w:ins>
      <w:del w:id="5837" w:author="Comparison" w:date="2013-05-05T19:43:00Z">
        <w:r w:rsidRPr="00C100C3">
          <w:rPr>
            <w:rFonts w:ascii="Courier New" w:hAnsi="Courier New" w:cs="Courier New"/>
          </w:rPr>
          <w:delText>shepherd&amp;#8217;</w:delText>
        </w:r>
      </w:del>
      <w:r w:rsidRPr="00C100C3">
        <w:rPr>
          <w:rFonts w:ascii="Courier New" w:hAnsi="Courier New" w:cs="Courier New"/>
        </w:rPr>
        <w:t xml:space="preserve"> sh</w:t>
      </w:r>
      <w:r w:rsidRPr="00C100C3">
        <w:rPr>
          <w:rFonts w:ascii="Courier New" w:hAnsi="Courier New" w:cs="Courier New"/>
        </w:rPr>
        <w:t>all ever take place on this earth before some future period yet enveloped in mystery; and if, as it were, to melt all these little bells of peculiar churches into one great bell of the universal Church of Christ, which by its majestic sounds may call the w</w:t>
      </w:r>
      <w:r w:rsidRPr="00C100C3">
        <w:rPr>
          <w:rFonts w:ascii="Courier New" w:hAnsi="Courier New" w:cs="Courier New"/>
        </w:rPr>
        <w:t xml:space="preserve">orld to believe in Him whom the Father has sent, there be not needed an immediate intervention of Him who, in the day when He shall appear, shall be as the </w:t>
      </w:r>
      <w:ins w:id="5838" w:author="Comparison" w:date="2013-05-05T19:43:00Z">
        <w:r w:rsidRPr="00AA4B48">
          <w:rPr>
            <w:rFonts w:ascii="Courier New" w:hAnsi="Courier New" w:cs="Courier New"/>
          </w:rPr>
          <w:t>refiner's</w:t>
        </w:r>
      </w:ins>
      <w:del w:id="5839" w:author="Comparison" w:date="2013-05-05T19:43:00Z">
        <w:r w:rsidRPr="00C100C3">
          <w:rPr>
            <w:rFonts w:ascii="Courier New" w:hAnsi="Courier New" w:cs="Courier New"/>
          </w:rPr>
          <w:delText>refiner&amp;#8217;s</w:delText>
        </w:r>
      </w:del>
      <w:r w:rsidRPr="00C100C3">
        <w:rPr>
          <w:rFonts w:ascii="Courier New" w:hAnsi="Courier New" w:cs="Courier New"/>
        </w:rPr>
        <w:t xml:space="preserve"> fire</w:t>
      </w:r>
      <w:ins w:id="5840" w:author="Comparison" w:date="2013-05-05T19:43:00Z">
        <w:r w:rsidRPr="00AA4B48">
          <w:rPr>
            <w:rFonts w:ascii="Courier New" w:hAnsi="Courier New" w:cs="Courier New"/>
          </w:rPr>
          <w:t>?"</w:t>
        </w:r>
      </w:ins>
      <w:del w:id="5841" w:author="Comparison" w:date="2013-05-05T19:43:00Z">
        <w:r w:rsidRPr="00C100C3">
          <w:rPr>
            <w:rFonts w:ascii="Courier New" w:hAnsi="Courier New" w:cs="Courier New"/>
          </w:rPr>
          <w:delText>?&amp;#8221;</w:delText>
        </w:r>
      </w:del>
    </w:p>
    <w:p w14:paraId="73837F3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If we add withal the last paragraph of the Report, which calls for the</w:t>
      </w:r>
      <w:r w:rsidRPr="00C100C3">
        <w:rPr>
          <w:rFonts w:ascii="Courier New" w:hAnsi="Courier New" w:cs="Courier New"/>
        </w:rPr>
        <w:t xml:space="preserve"> coming of Jesus in the words of the Apocalypse, chapter 22, to come and dwell in the midst of the Church, as He who alone can increase in the midst of us cordial affection, I ask of those who have sober and thoughtful ideas on the revelations of the word </w:t>
      </w:r>
      <w:r w:rsidRPr="00C100C3">
        <w:rPr>
          <w:rFonts w:ascii="Courier New" w:hAnsi="Courier New" w:cs="Courier New"/>
        </w:rPr>
        <w:t>of God, What can we think of a declaration which binds together the passages which he quotes, with the desire of merging the separate churches into the universal Church of Christ on the earth, and of producing that great union of a single flock under a sin</w:t>
      </w:r>
      <w:r w:rsidRPr="00C100C3">
        <w:rPr>
          <w:rFonts w:ascii="Courier New" w:hAnsi="Courier New" w:cs="Courier New"/>
        </w:rPr>
        <w:t>gle shepherd, to call the world to believe in Him whom the Father has sent? And without speaking of details, I ask if it is not to ignore the first elements of the revelation of God, such as we have it in the word, to confound grace with judgment, the gosp</w:t>
      </w:r>
      <w:r w:rsidRPr="00C100C3">
        <w:rPr>
          <w:rFonts w:ascii="Courier New" w:hAnsi="Courier New" w:cs="Courier New"/>
        </w:rPr>
        <w:t>el with the personal reign of Jesus, the glory with the patience of the saints and the grace of God, heaven with earth?</w:t>
      </w:r>
    </w:p>
    <w:p w14:paraId="16B37AA2"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And in a critical and serious moment they present themselves to lead us, as if they possessed the intelligence of the ways of God. And </w:t>
      </w:r>
      <w:r w:rsidRPr="00C100C3">
        <w:rPr>
          <w:rFonts w:ascii="Courier New" w:hAnsi="Courier New" w:cs="Courier New"/>
        </w:rPr>
        <w:t>they do it while expressing thoughts in which an incredible confusion prevails.</w:t>
      </w:r>
    </w:p>
    <w:p w14:paraId="7E7447AE"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Is this a thing to command our confidence towards those who come forward to raise and set up again that which is</w:t>
      </w:r>
    </w:p>
    <w:p w14:paraId="4DEECC3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{224}</w:t>
      </w:r>
    </w:p>
    <w:p w14:paraId="5D1CD99B"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fallen, and to give a direction to the movement of the</w:t>
      </w:r>
      <w:r w:rsidRPr="00C100C3">
        <w:rPr>
          <w:rFonts w:ascii="Courier New" w:hAnsi="Courier New" w:cs="Courier New"/>
        </w:rPr>
        <w:t xml:space="preserve"> day?</w:t>
      </w:r>
    </w:p>
    <w:p w14:paraId="36D4ECAC"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Yes, it is a question of raising up again and re-establishing not only elders but the flock of God, over which, according to them, these elders are to be placed. They do not deny that what has resulted from the first establishment of elders is under</w:t>
      </w:r>
      <w:r w:rsidRPr="00C100C3">
        <w:rPr>
          <w:rFonts w:ascii="Courier New" w:hAnsi="Courier New" w:cs="Courier New"/>
        </w:rPr>
        <w:t xml:space="preserve"> the power of the enemy. They make a new church, a new presbytery, a presbytery so new that they have set up a preparatory commission to know how they should proceed in it. What can I see there but a sect with greater pretensions than others?</w:t>
      </w:r>
    </w:p>
    <w:p w14:paraId="2188426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They begin t</w:t>
      </w:r>
      <w:r w:rsidRPr="00C100C3">
        <w:rPr>
          <w:rFonts w:ascii="Courier New" w:hAnsi="Courier New" w:cs="Courier New"/>
        </w:rPr>
        <w:t>he thing. Those who lay on hands, whence come they? Is it the old clergy who will do it? Can everybody do it? This is important; for it is an authority in question so necessary and so obligatory, that without it elders could not exist nor the faithful obey</w:t>
      </w:r>
      <w:r w:rsidRPr="00C100C3">
        <w:rPr>
          <w:rFonts w:ascii="Courier New" w:hAnsi="Courier New" w:cs="Courier New"/>
        </w:rPr>
        <w:t>.</w:t>
      </w:r>
    </w:p>
    <w:p w14:paraId="03681A93" w14:textId="48ABB159" w:rsidR="00000000" w:rsidRPr="00C100C3" w:rsidRDefault="00362818" w:rsidP="00C100C3">
      <w:pPr>
        <w:pStyle w:val="PlainText"/>
        <w:rPr>
          <w:rFonts w:ascii="Courier New" w:hAnsi="Courier New" w:cs="Courier New"/>
        </w:rPr>
      </w:pPr>
      <w:ins w:id="5842" w:author="Comparison" w:date="2013-05-05T19:43:00Z">
        <w:r w:rsidRPr="00AA4B48">
          <w:rPr>
            <w:rFonts w:ascii="Courier New" w:hAnsi="Courier New" w:cs="Courier New"/>
          </w:rPr>
          <w:t>CHAPTER</w:t>
        </w:r>
      </w:ins>
      <w:del w:id="5843" w:author="Comparison" w:date="2013-05-05T19:43:00Z">
        <w:r w:rsidRPr="00C100C3">
          <w:rPr>
            <w:rFonts w:ascii="Courier New" w:hAnsi="Courier New" w:cs="Courier New"/>
          </w:rPr>
          <w:delText>&lt;h3&gt;Chapter</w:delText>
        </w:r>
      </w:del>
      <w:r w:rsidRPr="00C100C3">
        <w:rPr>
          <w:rFonts w:ascii="Courier New" w:hAnsi="Courier New" w:cs="Courier New"/>
        </w:rPr>
        <w:t xml:space="preserve"> 7</w:t>
      </w:r>
      <w:del w:id="5844" w:author="Comparison" w:date="2013-05-05T19:43:00Z">
        <w:r w:rsidRPr="00C100C3">
          <w:rPr>
            <w:rFonts w:ascii="Courier New" w:hAnsi="Courier New" w:cs="Courier New"/>
          </w:rPr>
          <w:delText>.&lt;/h3&gt;</w:delText>
        </w:r>
      </w:del>
    </w:p>
    <w:p w14:paraId="4BD032DF" w14:textId="6B21683B" w:rsidR="00000000" w:rsidRPr="00C100C3" w:rsidRDefault="00362818" w:rsidP="00C100C3">
      <w:pPr>
        <w:pStyle w:val="PlainText"/>
        <w:rPr>
          <w:rFonts w:ascii="Courier New" w:hAnsi="Courier New" w:cs="Courier New"/>
        </w:rPr>
      </w:pPr>
      <w:r w:rsidRPr="00C100C3">
        <w:rPr>
          <w:rFonts w:ascii="Courier New" w:hAnsi="Courier New" w:cs="Courier New"/>
        </w:rPr>
        <w:t xml:space="preserve">For myself I am not in this difficulty. The Apostle Peter speaks of elders in a way which by no means implies the idea of an official nomination. </w:t>
      </w:r>
      <w:ins w:id="5845" w:author="Comparison" w:date="2013-05-05T19:43:00Z">
        <w:r w:rsidRPr="00AA4B48">
          <w:rPr>
            <w:rFonts w:ascii="Courier New" w:hAnsi="Courier New" w:cs="Courier New"/>
          </w:rPr>
          <w:t>"</w:t>
        </w:r>
      </w:ins>
      <w:del w:id="5846" w:author="Comparison" w:date="2013-05-05T19:43:00Z">
        <w:r w:rsidRPr="00C100C3">
          <w:rPr>
            <w:rFonts w:ascii="Courier New" w:hAnsi="Courier New" w:cs="Courier New"/>
          </w:rPr>
          <w:delText>&amp;#8220;</w:delText>
        </w:r>
      </w:del>
      <w:r w:rsidRPr="00C100C3">
        <w:rPr>
          <w:rFonts w:ascii="Courier New" w:hAnsi="Courier New" w:cs="Courier New"/>
        </w:rPr>
        <w:t>The elders who are among you I exhort, who am also an elder</w:t>
      </w:r>
      <w:ins w:id="5847" w:author="Comparison" w:date="2013-05-05T19:43:00Z">
        <w:r w:rsidRPr="00AA4B48">
          <w:rPr>
            <w:rFonts w:ascii="Courier New" w:hAnsi="Courier New" w:cs="Courier New"/>
          </w:rPr>
          <w:t>."</w:t>
        </w:r>
      </w:ins>
      <w:del w:id="5848" w:author="Comparison" w:date="2013-05-05T19:43:00Z">
        <w:r w:rsidRPr="00C100C3">
          <w:rPr>
            <w:rFonts w:ascii="Courier New" w:hAnsi="Courier New" w:cs="Courier New"/>
          </w:rPr>
          <w:delText>.&amp;#8221;</w:delText>
        </w:r>
      </w:del>
      <w:r w:rsidRPr="00C100C3">
        <w:rPr>
          <w:rFonts w:ascii="Courier New" w:hAnsi="Courier New" w:cs="Courier New"/>
        </w:rPr>
        <w:t xml:space="preserve"> In like man</w:t>
      </w:r>
      <w:r w:rsidRPr="00C100C3">
        <w:rPr>
          <w:rFonts w:ascii="Courier New" w:hAnsi="Courier New" w:cs="Courier New"/>
        </w:rPr>
        <w:t xml:space="preserve">ner he adds, </w:t>
      </w:r>
      <w:ins w:id="5849" w:author="Comparison" w:date="2013-05-05T19:43:00Z">
        <w:r w:rsidRPr="00AA4B48">
          <w:rPr>
            <w:rFonts w:ascii="Courier New" w:hAnsi="Courier New" w:cs="Courier New"/>
          </w:rPr>
          <w:t>"</w:t>
        </w:r>
      </w:ins>
      <w:del w:id="5850" w:author="Comparison" w:date="2013-05-05T19:43:00Z">
        <w:r w:rsidRPr="00C100C3">
          <w:rPr>
            <w:rFonts w:ascii="Courier New" w:hAnsi="Courier New" w:cs="Courier New"/>
          </w:rPr>
          <w:delText>&amp;#8220;</w:delText>
        </w:r>
      </w:del>
      <w:r w:rsidRPr="00C100C3">
        <w:rPr>
          <w:rFonts w:ascii="Courier New" w:hAnsi="Courier New" w:cs="Courier New"/>
        </w:rPr>
        <w:t>Likewise ye younger [*presbuterois</w:t>
      </w:r>
      <w:ins w:id="5851" w:author="Comparison" w:date="2013-05-05T19:43:00Z">
        <w:r w:rsidRPr="00AA4B48">
          <w:rPr>
            <w:rFonts w:ascii="Courier New" w:hAnsi="Courier New" w:cs="Courier New"/>
          </w:rPr>
          <w:t>*, *</w:t>
        </w:r>
      </w:ins>
      <w:del w:id="5852" w:author="Comparison" w:date="2013-05-05T19:43:00Z">
        <w:r w:rsidRPr="00C100C3">
          <w:rPr>
            <w:rFonts w:ascii="Courier New" w:hAnsi="Courier New" w:cs="Courier New"/>
          </w:rPr>
          <w:delText xml:space="preserve">, </w:delText>
        </w:r>
      </w:del>
      <w:r w:rsidRPr="00C100C3">
        <w:rPr>
          <w:rFonts w:ascii="Courier New" w:hAnsi="Courier New" w:cs="Courier New"/>
        </w:rPr>
        <w:t>neoteroi*] submit yourselves unto the elder</w:t>
      </w:r>
      <w:ins w:id="5853" w:author="Comparison" w:date="2013-05-05T19:43:00Z">
        <w:r w:rsidRPr="00AA4B48">
          <w:rPr>
            <w:rFonts w:ascii="Courier New" w:hAnsi="Courier New" w:cs="Courier New"/>
          </w:rPr>
          <w:t>,"</w:t>
        </w:r>
      </w:ins>
      <w:del w:id="5854" w:author="Comparison" w:date="2013-05-05T19:43:00Z">
        <w:r w:rsidRPr="00C100C3">
          <w:rPr>
            <w:rFonts w:ascii="Courier New" w:hAnsi="Courier New" w:cs="Courier New"/>
          </w:rPr>
          <w:delText>,&amp;#8221;</w:delText>
        </w:r>
      </w:del>
      <w:r w:rsidRPr="00C100C3">
        <w:rPr>
          <w:rFonts w:ascii="Courier New" w:hAnsi="Courier New" w:cs="Courier New"/>
        </w:rPr>
        <w:t xml:space="preserve"> @1 Peter 5:</w:t>
      </w:r>
      <w:ins w:id="5855" w:author="Comparison" w:date="2013-05-05T19:43:00Z">
        <w:r w:rsidRPr="00AA4B48">
          <w:rPr>
            <w:rFonts w:ascii="Courier New" w:hAnsi="Courier New" w:cs="Courier New"/>
          </w:rPr>
          <w:t xml:space="preserve"> </w:t>
        </w:r>
      </w:ins>
      <w:r w:rsidRPr="00C100C3">
        <w:rPr>
          <w:rFonts w:ascii="Courier New" w:hAnsi="Courier New" w:cs="Courier New"/>
        </w:rPr>
        <w:t>1, 5.</w:t>
      </w:r>
    </w:p>
    <w:p w14:paraId="0D3C7B1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In @Acts 15 we find also in the assembly at Jerusalem elders, whose appointment is nowhere related, but who are there on the footi</w:t>
      </w:r>
      <w:r w:rsidRPr="00C100C3">
        <w:rPr>
          <w:rFonts w:ascii="Courier New" w:hAnsi="Courier New" w:cs="Courier New"/>
        </w:rPr>
        <w:t>ng on which Peter expressly put them in his epistle.</w:t>
      </w:r>
    </w:p>
    <w:p w14:paraId="6449FDC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 find, in the Epistle to the Hebrews, leaders recognized in their work. So that I doubt not at all, that in the midst of Christians of a Jewish origin the eldership was but a moral matter.</w:t>
      </w:r>
    </w:p>
    <w:p w14:paraId="0599F438" w14:textId="7BA8A254" w:rsidR="00000000" w:rsidRPr="00C100C3" w:rsidRDefault="00362818" w:rsidP="00C100C3">
      <w:pPr>
        <w:pStyle w:val="PlainText"/>
        <w:rPr>
          <w:rFonts w:ascii="Courier New" w:hAnsi="Courier New" w:cs="Courier New"/>
        </w:rPr>
      </w:pPr>
      <w:r w:rsidRPr="00C100C3">
        <w:rPr>
          <w:rFonts w:ascii="Courier New" w:hAnsi="Courier New" w:cs="Courier New"/>
        </w:rPr>
        <w:t>In the Firs</w:t>
      </w:r>
      <w:r w:rsidRPr="00C100C3">
        <w:rPr>
          <w:rFonts w:ascii="Courier New" w:hAnsi="Courier New" w:cs="Courier New"/>
        </w:rPr>
        <w:t xml:space="preserve">t Epistle to the Thessalonians I see that the apostle charges the faithful to take knowledge of those who were working amongst them and who went before them, and exhorts them to esteem them much for their </w:t>
      </w:r>
      <w:ins w:id="5856" w:author="Comparison" w:date="2013-05-05T19:43:00Z">
        <w:r w:rsidRPr="00AA4B48">
          <w:rPr>
            <w:rFonts w:ascii="Courier New" w:hAnsi="Courier New" w:cs="Courier New"/>
          </w:rPr>
          <w:t>work's</w:t>
        </w:r>
      </w:ins>
      <w:del w:id="5857" w:author="Comparison" w:date="2013-05-05T19:43:00Z">
        <w:r w:rsidRPr="00C100C3">
          <w:rPr>
            <w:rFonts w:ascii="Courier New" w:hAnsi="Courier New" w:cs="Courier New"/>
          </w:rPr>
          <w:delText>work&amp;#8217;s</w:delText>
        </w:r>
      </w:del>
      <w:r w:rsidRPr="00C100C3">
        <w:rPr>
          <w:rFonts w:ascii="Courier New" w:hAnsi="Courier New" w:cs="Courier New"/>
        </w:rPr>
        <w:t xml:space="preserve"> sake; a motive more moral than depende</w:t>
      </w:r>
      <w:r w:rsidRPr="00C100C3">
        <w:rPr>
          <w:rFonts w:ascii="Courier New" w:hAnsi="Courier New" w:cs="Courier New"/>
        </w:rPr>
        <w:t>nt on their age, although I doubt not this entered into it, save in exceptional cases.</w:t>
      </w:r>
    </w:p>
    <w:p w14:paraId="7E3AC6E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In the Epistle to the Romans I see persons who go before, faithful ones who in that sense were at the head of others, and who in their turn are exhorted to acquit thems</w:t>
      </w:r>
      <w:r w:rsidRPr="00C100C3">
        <w:rPr>
          <w:rFonts w:ascii="Courier New" w:hAnsi="Courier New" w:cs="Courier New"/>
        </w:rPr>
        <w:t>elves of it with diligence, in the same way that he had told the Hebrews that they watched over their souls.</w:t>
      </w:r>
    </w:p>
    <w:p w14:paraId="2FEDA5D2"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{225}</w:t>
      </w:r>
    </w:p>
    <w:p w14:paraId="4AFF4693" w14:textId="198D42D9" w:rsidR="00000000" w:rsidRPr="00C100C3" w:rsidRDefault="00362818" w:rsidP="00C100C3">
      <w:pPr>
        <w:pStyle w:val="PlainText"/>
        <w:rPr>
          <w:rFonts w:ascii="Courier New" w:hAnsi="Courier New" w:cs="Courier New"/>
        </w:rPr>
      </w:pPr>
      <w:r w:rsidRPr="00C100C3">
        <w:rPr>
          <w:rFonts w:ascii="Courier New" w:hAnsi="Courier New" w:cs="Courier New"/>
        </w:rPr>
        <w:t>We read in the First Epistle to the Corinthians 16:</w:t>
      </w:r>
      <w:ins w:id="5858" w:author="Comparison" w:date="2013-05-05T19:43:00Z">
        <w:r w:rsidRPr="00AA4B48">
          <w:rPr>
            <w:rFonts w:ascii="Courier New" w:hAnsi="Courier New" w:cs="Courier New"/>
          </w:rPr>
          <w:t xml:space="preserve"> </w:t>
        </w:r>
      </w:ins>
      <w:r w:rsidRPr="00C100C3">
        <w:rPr>
          <w:rFonts w:ascii="Courier New" w:hAnsi="Courier New" w:cs="Courier New"/>
        </w:rPr>
        <w:t xml:space="preserve">15: </w:t>
      </w:r>
      <w:ins w:id="5859" w:author="Comparison" w:date="2013-05-05T19:43:00Z">
        <w:r w:rsidRPr="00AA4B48">
          <w:rPr>
            <w:rFonts w:ascii="Courier New" w:hAnsi="Courier New" w:cs="Courier New"/>
          </w:rPr>
          <w:t>"</w:t>
        </w:r>
      </w:ins>
      <w:del w:id="5860" w:author="Comparison" w:date="2013-05-05T19:43:00Z">
        <w:r w:rsidRPr="00C100C3">
          <w:rPr>
            <w:rFonts w:ascii="Courier New" w:hAnsi="Courier New" w:cs="Courier New"/>
          </w:rPr>
          <w:delText>&amp;#8220;</w:delText>
        </w:r>
      </w:del>
      <w:r w:rsidRPr="00C100C3">
        <w:rPr>
          <w:rFonts w:ascii="Courier New" w:hAnsi="Courier New" w:cs="Courier New"/>
        </w:rPr>
        <w:t>I beseech you, brethren (ye know the house of Stephanas that it is the firstf</w:t>
      </w:r>
      <w:r w:rsidRPr="00C100C3">
        <w:rPr>
          <w:rFonts w:ascii="Courier New" w:hAnsi="Courier New" w:cs="Courier New"/>
        </w:rPr>
        <w:t xml:space="preserve">ruits of Achaia and that they have addicted </w:t>
      </w:r>
      <w:del w:id="5861" w:author="Comparison" w:date="2013-05-05T19:43:00Z">
        <w:r w:rsidRPr="00C100C3">
          <w:rPr>
            <w:rFonts w:ascii="Courier New" w:hAnsi="Courier New" w:cs="Courier New"/>
          </w:rPr>
          <w:delText>[</w:delText>
        </w:r>
      </w:del>
      <w:r w:rsidRPr="00C100C3">
        <w:rPr>
          <w:rFonts w:ascii="Courier New" w:hAnsi="Courier New" w:cs="Courier New"/>
        </w:rPr>
        <w:t>devoted themselves in a formal manner] themselves to the ministry of the saints), that ye submit yourselves unto such, and to every one that helpeth with us and laboureth</w:t>
      </w:r>
      <w:ins w:id="5862" w:author="Comparison" w:date="2013-05-05T19:43:00Z">
        <w:r w:rsidRPr="00AA4B48">
          <w:rPr>
            <w:rFonts w:ascii="Courier New" w:hAnsi="Courier New" w:cs="Courier New"/>
          </w:rPr>
          <w:t>."</w:t>
        </w:r>
      </w:ins>
      <w:del w:id="5863" w:author="Comparison" w:date="2013-05-05T19:43:00Z">
        <w:r w:rsidRPr="00C100C3">
          <w:rPr>
            <w:rFonts w:ascii="Courier New" w:hAnsi="Courier New" w:cs="Courier New"/>
          </w:rPr>
          <w:delText>.&amp;#8221;</w:delText>
        </w:r>
      </w:del>
    </w:p>
    <w:p w14:paraId="3E4354B6" w14:textId="4637E712"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 have then in the word of God </w:t>
      </w:r>
      <w:r w:rsidRPr="00C100C3">
        <w:rPr>
          <w:rFonts w:ascii="Courier New" w:hAnsi="Courier New" w:cs="Courier New"/>
        </w:rPr>
        <w:t>very clear authorities for recognizing those who are in the position in question; I have rules for my conduct with regard to them, and for their conduct in the midst of the flock. I profit by them; and the flocks are called to profit by them. They can do s</w:t>
      </w:r>
      <w:r w:rsidRPr="00C100C3">
        <w:rPr>
          <w:rFonts w:ascii="Courier New" w:hAnsi="Courier New" w:cs="Courier New"/>
        </w:rPr>
        <w:t>o without pretending to be the *flock of God</w:t>
      </w:r>
      <w:ins w:id="5864" w:author="Comparison" w:date="2013-05-05T19:43:00Z">
        <w:r w:rsidRPr="00AA4B48">
          <w:rPr>
            <w:rFonts w:ascii="Courier New" w:hAnsi="Courier New" w:cs="Courier New"/>
          </w:rPr>
          <w:t>*¦,</w:t>
        </w:r>
      </w:ins>
      <w:del w:id="5865" w:author="Comparison" w:date="2013-05-05T19:43:00Z">
        <w:r w:rsidRPr="00C100C3">
          <w:rPr>
            <w:rFonts w:ascii="Courier New" w:hAnsi="Courier New" w:cs="Courier New"/>
          </w:rPr>
          <w:delText>,|*</w:delText>
        </w:r>
      </w:del>
      <w:r w:rsidRPr="00C100C3">
        <w:rPr>
          <w:rFonts w:ascii="Courier New" w:hAnsi="Courier New" w:cs="Courier New"/>
        </w:rPr>
        <w:t xml:space="preserve"> whilst a great number of the faithful remain still outside their meeting, and that number among those perhaps who would be elders in reality if all were assembled; and they can do so without falsifying their </w:t>
      </w:r>
      <w:r w:rsidRPr="00C100C3">
        <w:rPr>
          <w:rFonts w:ascii="Courier New" w:hAnsi="Courier New" w:cs="Courier New"/>
        </w:rPr>
        <w:t>position in the very serious way which would be the case if they pretended to be that which they are not. They can do it without setting up that which God would put aside if He accomplished a complete work, for that would make them into a sect. They can en</w:t>
      </w:r>
      <w:r w:rsidRPr="00C100C3">
        <w:rPr>
          <w:rFonts w:ascii="Courier New" w:hAnsi="Courier New" w:cs="Courier New"/>
        </w:rPr>
        <w:t>joy according to God, all that God has given them, without denying the state of ruin of the visible Church</w:t>
      </w:r>
      <w:ins w:id="5866" w:author="Comparison" w:date="2013-05-05T19:43:00Z">
        <w:r w:rsidRPr="00AA4B48">
          <w:rPr>
            <w:rFonts w:ascii="Courier New" w:hAnsi="Courier New" w:cs="Courier New"/>
          </w:rPr>
          <w:t xml:space="preserve"> -- </w:t>
        </w:r>
      </w:ins>
      <w:del w:id="5867" w:author="Comparison" w:date="2013-05-05T19:43:00Z">
        <w:r w:rsidRPr="00C100C3">
          <w:rPr>
            <w:rFonts w:ascii="Courier New" w:hAnsi="Courier New" w:cs="Courier New"/>
          </w:rPr>
          <w:delText>&amp;#8212;</w:delText>
        </w:r>
      </w:del>
      <w:r w:rsidRPr="00C100C3">
        <w:rPr>
          <w:rFonts w:ascii="Courier New" w:hAnsi="Courier New" w:cs="Courier New"/>
        </w:rPr>
        <w:t>a state which has brought ruin on every side and the forgetfulness of which shews, alas! that the conscience is not reached by that which is ne</w:t>
      </w:r>
      <w:r w:rsidRPr="00C100C3">
        <w:rPr>
          <w:rFonts w:ascii="Courier New" w:hAnsi="Courier New" w:cs="Courier New"/>
        </w:rPr>
        <w:t xml:space="preserve">ar to the heart of Christ, and which ought to be to us deeply painful. The author of the tract </w:t>
      </w:r>
      <w:ins w:id="5868" w:author="Comparison" w:date="2013-05-05T19:43:00Z">
        <w:r w:rsidRPr="00AA4B48">
          <w:rPr>
            <w:rFonts w:ascii="Courier New" w:hAnsi="Courier New" w:cs="Courier New"/>
          </w:rPr>
          <w:t>"</w:t>
        </w:r>
      </w:ins>
      <w:del w:id="5869" w:author="Comparison" w:date="2013-05-05T19:43:00Z">
        <w:r w:rsidRPr="00C100C3">
          <w:rPr>
            <w:rFonts w:ascii="Courier New" w:hAnsi="Courier New" w:cs="Courier New"/>
          </w:rPr>
          <w:delText>&amp;#8220;</w:delText>
        </w:r>
      </w:del>
      <w:r w:rsidRPr="00C100C3">
        <w:rPr>
          <w:rFonts w:ascii="Courier New" w:hAnsi="Courier New" w:cs="Courier New"/>
        </w:rPr>
        <w:t>Are Elders to be established</w:t>
      </w:r>
      <w:ins w:id="5870" w:author="Comparison" w:date="2013-05-05T19:43:00Z">
        <w:r w:rsidRPr="00AA4B48">
          <w:rPr>
            <w:rFonts w:ascii="Courier New" w:hAnsi="Courier New" w:cs="Courier New"/>
          </w:rPr>
          <w:t>?"</w:t>
        </w:r>
      </w:ins>
      <w:del w:id="5871" w:author="Comparison" w:date="2013-05-05T19:43:00Z">
        <w:r w:rsidRPr="00C100C3">
          <w:rPr>
            <w:rFonts w:ascii="Courier New" w:hAnsi="Courier New" w:cs="Courier New"/>
          </w:rPr>
          <w:delText>?&amp;#8221;</w:delText>
        </w:r>
      </w:del>
      <w:r w:rsidRPr="00C100C3">
        <w:rPr>
          <w:rFonts w:ascii="Courier New" w:hAnsi="Courier New" w:cs="Courier New"/>
        </w:rPr>
        <w:t xml:space="preserve"> denies the possibility of obedience to the passages which we have just quoted.</w:t>
      </w:r>
    </w:p>
    <w:p w14:paraId="3815A5C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 am thoroughly convinced that the fo</w:t>
      </w:r>
      <w:r w:rsidRPr="00C100C3">
        <w:rPr>
          <w:rFonts w:ascii="Courier New" w:hAnsi="Courier New" w:cs="Courier New"/>
        </w:rPr>
        <w:t>undation thus laid in the word is the surest foundation, and that the walk which is directed according to this is the true walk. Thus, I can respect, according to the measure of their labour, those who are not fully manifested in the way demanded for the o</w:t>
      </w:r>
      <w:r w:rsidRPr="00C100C3">
        <w:rPr>
          <w:rFonts w:ascii="Courier New" w:hAnsi="Courier New" w:cs="Courier New"/>
        </w:rPr>
        <w:t>ffice, and without elevating, in a manner hurtful to himself, to a position which he cannot fill to the profit of others, one who does not possess all the qualities demanded for the charge.</w:t>
      </w:r>
    </w:p>
    <w:p w14:paraId="3184BC93"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To demand the establishment of elders, is at once to plunge onese</w:t>
      </w:r>
      <w:r w:rsidRPr="00C100C3">
        <w:rPr>
          <w:rFonts w:ascii="Courier New" w:hAnsi="Courier New" w:cs="Courier New"/>
        </w:rPr>
        <w:t>lf into all sorts of questions on the subject of their establishment; our powerlessness must be hidden under fine phrases;</w:t>
      </w:r>
    </w:p>
    <w:p w14:paraId="4C43169D" w14:textId="318DB430" w:rsidR="00000000" w:rsidRPr="00C100C3" w:rsidRDefault="00362818" w:rsidP="00C100C3">
      <w:pPr>
        <w:pStyle w:val="PlainText"/>
        <w:rPr>
          <w:rFonts w:ascii="Courier New" w:hAnsi="Courier New" w:cs="Courier New"/>
        </w:rPr>
      </w:pPr>
      <w:ins w:id="5872" w:author="Comparison" w:date="2013-05-05T19:43:00Z">
        <w:r w:rsidRPr="00AA4B48">
          <w:rPr>
            <w:rFonts w:ascii="Courier New" w:hAnsi="Courier New" w:cs="Courier New"/>
          </w:rPr>
          <w:t>¦</w:t>
        </w:r>
      </w:ins>
      <w:del w:id="5873" w:author="Comparison" w:date="2013-05-05T19:43:00Z">
        <w:r w:rsidRPr="00C100C3">
          <w:rPr>
            <w:rFonts w:ascii="Courier New" w:hAnsi="Courier New" w:cs="Courier New"/>
          </w:rPr>
          <w:delText>|</w:delText>
        </w:r>
      </w:del>
      <w:r w:rsidRPr="00C100C3">
        <w:rPr>
          <w:rFonts w:ascii="Courier New" w:hAnsi="Courier New" w:cs="Courier New"/>
        </w:rPr>
        <w:t xml:space="preserve"> I have no objection to the flock being called </w:t>
      </w:r>
      <w:ins w:id="5874" w:author="Comparison" w:date="2013-05-05T19:43:00Z">
        <w:r w:rsidRPr="00AA4B48">
          <w:rPr>
            <w:rFonts w:ascii="Courier New" w:hAnsi="Courier New" w:cs="Courier New"/>
          </w:rPr>
          <w:t>"</w:t>
        </w:r>
      </w:ins>
      <w:del w:id="5875" w:author="Comparison" w:date="2013-05-05T19:43:00Z">
        <w:r w:rsidRPr="00C100C3">
          <w:rPr>
            <w:rFonts w:ascii="Courier New" w:hAnsi="Courier New" w:cs="Courier New"/>
          </w:rPr>
          <w:delText>&amp;#8220;</w:delText>
        </w:r>
      </w:del>
      <w:r w:rsidRPr="00C100C3">
        <w:rPr>
          <w:rFonts w:ascii="Courier New" w:hAnsi="Courier New" w:cs="Courier New"/>
        </w:rPr>
        <w:t>church</w:t>
      </w:r>
      <w:ins w:id="5876" w:author="Comparison" w:date="2013-05-05T19:43:00Z">
        <w:r w:rsidRPr="00AA4B48">
          <w:rPr>
            <w:rFonts w:ascii="Courier New" w:hAnsi="Courier New" w:cs="Courier New"/>
          </w:rPr>
          <w:t>,"</w:t>
        </w:r>
      </w:ins>
      <w:del w:id="5877" w:author="Comparison" w:date="2013-05-05T19:43:00Z">
        <w:r w:rsidRPr="00C100C3">
          <w:rPr>
            <w:rFonts w:ascii="Courier New" w:hAnsi="Courier New" w:cs="Courier New"/>
          </w:rPr>
          <w:delText>,&amp;#8221;</w:delText>
        </w:r>
      </w:del>
      <w:r w:rsidRPr="00C100C3">
        <w:rPr>
          <w:rFonts w:ascii="Courier New" w:hAnsi="Courier New" w:cs="Courier New"/>
        </w:rPr>
        <w:t xml:space="preserve"> save the fear that, in imitation of ancient dissent, the idea </w:t>
      </w:r>
      <w:r w:rsidRPr="00C100C3">
        <w:rPr>
          <w:rFonts w:ascii="Courier New" w:hAnsi="Courier New" w:cs="Courier New"/>
        </w:rPr>
        <w:t>might be allowed that it is the church of the place. The word recognizes all the Christians of one place as forming the church of that place.</w:t>
      </w:r>
    </w:p>
    <w:p w14:paraId="44C75C4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{226}</w:t>
      </w:r>
    </w:p>
    <w:p w14:paraId="2F2AED93"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and then we fall into a labyrinth of gropings which always end in a clergy.</w:t>
      </w:r>
    </w:p>
    <w:p w14:paraId="1CE8F09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Who will choose them? Who wil</w:t>
      </w:r>
      <w:r w:rsidRPr="00C100C3">
        <w:rPr>
          <w:rFonts w:ascii="Courier New" w:hAnsi="Courier New" w:cs="Courier New"/>
        </w:rPr>
        <w:t>l establish them? Who will lay on hands? If every one is not agreed, there is a new sect. From the beginning brethren have acted according to the principle which I have drawn as above from the word of God. Perhaps in some places they do not draw from these</w:t>
      </w:r>
      <w:r w:rsidRPr="00C100C3">
        <w:rPr>
          <w:rFonts w:ascii="Courier New" w:hAnsi="Courier New" w:cs="Courier New"/>
        </w:rPr>
        <w:t xml:space="preserve"> passages the profit which they might. I think, besides, that in proportion to the fall of the Church the elders came more into prominence. But since that, all is changed. The proposal is to begin anew; and the official nomination raises the question of kn</w:t>
      </w:r>
      <w:r w:rsidRPr="00C100C3">
        <w:rPr>
          <w:rFonts w:ascii="Courier New" w:hAnsi="Courier New" w:cs="Courier New"/>
        </w:rPr>
        <w:t xml:space="preserve">owing who will do it, a question to which the word of God will only give you answer by making you feel the absence of those whose authority could resolve it. Not that they resolved it by a revelation (we possess this entire), but by an authority which had </w:t>
      </w:r>
      <w:r w:rsidRPr="00C100C3">
        <w:rPr>
          <w:rFonts w:ascii="Courier New" w:hAnsi="Courier New" w:cs="Courier New"/>
        </w:rPr>
        <w:t>been confided to them, and which you do not possess. The pretension of exercising it is either the yoke of popery, or the disorder of some who impose on others and only on those that follow them.</w:t>
      </w:r>
    </w:p>
    <w:p w14:paraId="2F621EE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Beside, are they agreed among themselves?</w:t>
      </w:r>
    </w:p>
    <w:p w14:paraId="624771A8" w14:textId="4073773D" w:rsidR="00000000" w:rsidRPr="00C100C3" w:rsidRDefault="00362818" w:rsidP="00C100C3">
      <w:pPr>
        <w:pStyle w:val="PlainText"/>
        <w:rPr>
          <w:rFonts w:ascii="Courier New" w:hAnsi="Courier New" w:cs="Courier New"/>
        </w:rPr>
      </w:pPr>
      <w:r w:rsidRPr="00C100C3">
        <w:rPr>
          <w:rFonts w:ascii="Courier New" w:hAnsi="Courier New" w:cs="Courier New"/>
        </w:rPr>
        <w:t>Far from that. I</w:t>
      </w:r>
      <w:r w:rsidRPr="00C100C3">
        <w:rPr>
          <w:rFonts w:ascii="Courier New" w:hAnsi="Courier New" w:cs="Courier New"/>
        </w:rPr>
        <w:t>f one consults them, I know not which to listen to. One tells me that all is free</w:t>
      </w:r>
      <w:ins w:id="5878" w:author="Comparison" w:date="2013-05-05T19:43:00Z">
        <w:r w:rsidRPr="00AA4B48">
          <w:rPr>
            <w:rFonts w:ascii="Courier New" w:hAnsi="Courier New" w:cs="Courier New"/>
          </w:rPr>
          <w:t xml:space="preserve"> -- </w:t>
        </w:r>
      </w:ins>
      <w:del w:id="5879" w:author="Comparison" w:date="2013-05-05T19:43:00Z">
        <w:r w:rsidRPr="00C100C3">
          <w:rPr>
            <w:rFonts w:ascii="Courier New" w:hAnsi="Courier New" w:cs="Courier New"/>
          </w:rPr>
          <w:delText>&amp;#8212;</w:delText>
        </w:r>
      </w:del>
      <w:r w:rsidRPr="00C100C3">
        <w:rPr>
          <w:rFonts w:ascii="Courier New" w:hAnsi="Courier New" w:cs="Courier New"/>
        </w:rPr>
        <w:t>that the word is no rule. Another tells me, it so completely is a rule that I can only obey by naming elders. A third tells me, Pastors and elders are the same thing. N</w:t>
      </w:r>
      <w:r w:rsidRPr="00C100C3">
        <w:rPr>
          <w:rFonts w:ascii="Courier New" w:hAnsi="Courier New" w:cs="Courier New"/>
        </w:rPr>
        <w:t>o, says a fourth; I assure you that the examination of the word shews the contrary. A fifth declares that the Greek word, which means *to choose</w:t>
      </w:r>
      <w:ins w:id="5880" w:author="Comparison" w:date="2013-05-05T19:43:00Z">
        <w:r w:rsidRPr="00AA4B48">
          <w:rPr>
            <w:rFonts w:ascii="Courier New" w:hAnsi="Courier New" w:cs="Courier New"/>
          </w:rPr>
          <w:t>*,</w:t>
        </w:r>
      </w:ins>
      <w:del w:id="5881" w:author="Comparison" w:date="2013-05-05T19:43:00Z">
        <w:r w:rsidRPr="00C100C3">
          <w:rPr>
            <w:rFonts w:ascii="Courier New" w:hAnsi="Courier New" w:cs="Courier New"/>
          </w:rPr>
          <w:delText>,*</w:delText>
        </w:r>
      </w:del>
      <w:r w:rsidRPr="00C100C3">
        <w:rPr>
          <w:rFonts w:ascii="Courier New" w:hAnsi="Courier New" w:cs="Courier New"/>
        </w:rPr>
        <w:t xml:space="preserve"> means *to make others vote</w:t>
      </w:r>
      <w:ins w:id="5882" w:author="Comparison" w:date="2013-05-05T19:43:00Z">
        <w:r w:rsidRPr="00AA4B48">
          <w:rPr>
            <w:rFonts w:ascii="Courier New" w:hAnsi="Courier New" w:cs="Courier New"/>
          </w:rPr>
          <w:t>*.</w:t>
        </w:r>
      </w:ins>
      <w:del w:id="5883" w:author="Comparison" w:date="2013-05-05T19:43:00Z">
        <w:r w:rsidRPr="00C100C3">
          <w:rPr>
            <w:rFonts w:ascii="Courier New" w:hAnsi="Courier New" w:cs="Courier New"/>
          </w:rPr>
          <w:delText>.*</w:delText>
        </w:r>
      </w:del>
      <w:r w:rsidRPr="00C100C3">
        <w:rPr>
          <w:rFonts w:ascii="Courier New" w:hAnsi="Courier New" w:cs="Courier New"/>
        </w:rPr>
        <w:t xml:space="preserve"> This is a mistake, cries a sixth.</w:t>
      </w:r>
    </w:p>
    <w:p w14:paraId="69E024A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At last the conversation is ended by telling </w:t>
      </w:r>
      <w:r w:rsidRPr="00C100C3">
        <w:rPr>
          <w:rFonts w:ascii="Courier New" w:hAnsi="Courier New" w:cs="Courier New"/>
        </w:rPr>
        <w:t>me, that if I do not join them I am disobedient and schismatic.</w:t>
      </w:r>
    </w:p>
    <w:p w14:paraId="56EB06B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Whom am I to join, pray?</w:t>
      </w:r>
    </w:p>
    <w:p w14:paraId="116D717A"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All of us.</w:t>
      </w:r>
    </w:p>
    <w:p w14:paraId="2EA7046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On what principle?</w:t>
      </w:r>
    </w:p>
    <w:p w14:paraId="585FB36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We are all agreed.</w:t>
      </w:r>
    </w:p>
    <w:p w14:paraId="6A72A97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On what?</w:t>
      </w:r>
    </w:p>
    <w:p w14:paraId="4BDD4B9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To have elders named and to condemn you.</w:t>
      </w:r>
    </w:p>
    <w:p w14:paraId="03AAEE7A"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Now I understand: only I ask what authority the word gives to</w:t>
      </w:r>
      <w:r w:rsidRPr="00C100C3">
        <w:rPr>
          <w:rFonts w:ascii="Courier New" w:hAnsi="Courier New" w:cs="Courier New"/>
        </w:rPr>
        <w:t xml:space="preserve"> your acts.</w:t>
      </w:r>
    </w:p>
    <w:p w14:paraId="28B2412B" w14:textId="77777777" w:rsidR="00000000" w:rsidRPr="00AA4B48" w:rsidRDefault="00362818" w:rsidP="00AA4B48">
      <w:pPr>
        <w:pStyle w:val="PlainText"/>
        <w:rPr>
          <w:ins w:id="5884" w:author="Comparison" w:date="2013-05-05T19:43:00Z"/>
          <w:rFonts w:ascii="Courier New" w:hAnsi="Courier New" w:cs="Courier New"/>
        </w:rPr>
      </w:pPr>
      <w:r w:rsidRPr="00C100C3">
        <w:rPr>
          <w:rFonts w:ascii="Courier New" w:hAnsi="Courier New" w:cs="Courier New"/>
        </w:rPr>
        <w:t>It must be done! it must be done</w:t>
      </w:r>
      <w:ins w:id="5885" w:author="Comparison" w:date="2013-05-05T19:43:00Z">
        <w:r w:rsidRPr="00AA4B48">
          <w:rPr>
            <w:rFonts w:ascii="Courier New" w:hAnsi="Courier New" w:cs="Courier New"/>
          </w:rPr>
          <w:t>!</w:t>
        </w:r>
      </w:ins>
    </w:p>
    <w:p w14:paraId="4F8B7E62" w14:textId="597AD893" w:rsidR="00000000" w:rsidRPr="00C100C3" w:rsidRDefault="00362818" w:rsidP="00C100C3">
      <w:pPr>
        <w:pStyle w:val="PlainText"/>
        <w:rPr>
          <w:rFonts w:ascii="Courier New" w:hAnsi="Courier New" w:cs="Courier New"/>
        </w:rPr>
      </w:pPr>
      <w:ins w:id="5886" w:author="Comparison" w:date="2013-05-05T19:43:00Z">
        <w:r w:rsidRPr="00AA4B48">
          <w:rPr>
            <w:rFonts w:ascii="Courier New" w:hAnsi="Courier New" w:cs="Courier New"/>
          </w:rPr>
          <w:t>{</w:t>
        </w:r>
      </w:ins>
      <w:del w:id="5887" w:author="Comparison" w:date="2013-05-05T19:43:00Z">
        <w:r w:rsidRPr="00C100C3">
          <w:rPr>
            <w:rFonts w:ascii="Courier New" w:hAnsi="Courier New" w:cs="Courier New"/>
          </w:rPr>
          <w:delText xml:space="preserve">!{pb </w:delText>
        </w:r>
      </w:del>
      <w:r w:rsidRPr="00C100C3">
        <w:rPr>
          <w:rFonts w:ascii="Courier New" w:hAnsi="Courier New" w:cs="Courier New"/>
        </w:rPr>
        <w:t>227}</w:t>
      </w:r>
    </w:p>
    <w:p w14:paraId="357C5B0E"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At last then I understand you; I forgive you, and I pray for you.</w:t>
      </w:r>
    </w:p>
    <w:p w14:paraId="58D363F4" w14:textId="77777777" w:rsidR="00000000" w:rsidRPr="00AA4B48" w:rsidRDefault="00362818" w:rsidP="00AA4B48">
      <w:pPr>
        <w:pStyle w:val="PlainText"/>
        <w:rPr>
          <w:ins w:id="5888" w:author="Comparison" w:date="2013-05-05T19:43:00Z"/>
          <w:rFonts w:ascii="Courier New" w:hAnsi="Courier New" w:cs="Courier New"/>
        </w:rPr>
      </w:pPr>
      <w:r w:rsidRPr="00C100C3">
        <w:rPr>
          <w:rFonts w:ascii="Courier New" w:hAnsi="Courier New" w:cs="Courier New"/>
        </w:rPr>
        <w:t>Meanwhile, I obey the word in recognizing those who have the rule over us; and I do not pretend to do that which you are pretending t</w:t>
      </w:r>
      <w:r w:rsidRPr="00C100C3">
        <w:rPr>
          <w:rFonts w:ascii="Courier New" w:hAnsi="Courier New" w:cs="Courier New"/>
        </w:rPr>
        <w:t>o do, without even being agreed amongst yourselves on what the word has said as to this subject, without even being agreed as to whether what it says about it has any authority.</w:t>
      </w:r>
    </w:p>
    <w:p w14:paraId="7EBDFFAC"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Although they may have not been named, I can recognize those who do a good work</w:t>
      </w:r>
      <w:r w:rsidRPr="00C100C3">
        <w:rPr>
          <w:rFonts w:ascii="Courier New" w:hAnsi="Courier New" w:cs="Courier New"/>
        </w:rPr>
        <w:t>, and I would even recognize them in their work, although they had entered thereon irregularly, and although the pretension of reconstituting the Church places them in a position which we cannot recognize as belonging to them.</w:t>
      </w:r>
    </w:p>
    <w:p w14:paraId="5A0676A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{228}</w:t>
      </w:r>
    </w:p>
    <w:p w14:paraId="40AE7EB4" w14:textId="77777777" w:rsidR="00000000" w:rsidRPr="00AA4B48" w:rsidRDefault="00362818" w:rsidP="00AA4B48">
      <w:pPr>
        <w:pStyle w:val="PlainText"/>
        <w:rPr>
          <w:ins w:id="5889" w:author="Comparison" w:date="2013-05-05T19:43:00Z"/>
          <w:rFonts w:ascii="Courier New" w:hAnsi="Courier New" w:cs="Courier New"/>
        </w:rPr>
      </w:pPr>
      <w:ins w:id="5890" w:author="Comparison" w:date="2013-05-05T19:43:00Z">
        <w:r w:rsidRPr="00AA4B48">
          <w:rPr>
            <w:rFonts w:ascii="Courier New" w:hAnsi="Courier New" w:cs="Courier New"/>
          </w:rPr>
          <w:t>EXAMINATION OF A FEW PASSAGES OF SCRIPTURE, THE FORCE OF WHICH HAS BEEN QUESTIONED IN THE DISCUSSION ON THE NEW CHURCHES; WITH REMARKS ON CERTAIN PRINCIPLES ALLEGED IN SUPPORT OF THEIR ESTABLIS</w:t>
        </w:r>
        <w:r w:rsidRPr="00AA4B48">
          <w:rPr>
            <w:rFonts w:ascii="Courier New" w:hAnsi="Courier New" w:cs="Courier New"/>
          </w:rPr>
          <w:t>HMENT¦</w:t>
        </w:r>
      </w:ins>
    </w:p>
    <w:p w14:paraId="4502A03C" w14:textId="77777777" w:rsidR="00000000" w:rsidRPr="00C100C3" w:rsidRDefault="00362818" w:rsidP="00C100C3">
      <w:pPr>
        <w:pStyle w:val="PlainText"/>
        <w:rPr>
          <w:del w:id="5891" w:author="Comparison" w:date="2013-05-05T19:43:00Z"/>
          <w:rFonts w:ascii="Courier New" w:hAnsi="Courier New" w:cs="Courier New"/>
        </w:rPr>
      </w:pPr>
      <w:moveFromRangeStart w:id="5892" w:author="Comparison" w:date="2013-05-05T19:43:00Z" w:name="move355546353"/>
      <w:moveFrom w:id="5893" w:author="Comparison" w:date="2013-05-05T19:43:00Z">
        <w:r w:rsidRPr="00C100C3">
          <w:rPr>
            <w:rFonts w:ascii="Courier New" w:hAnsi="Courier New" w:cs="Courier New"/>
          </w:rPr>
          <w:t xml:space="preserve"> occupied themselves </w:t>
        </w:r>
        <w:r w:rsidRPr="00C100C3">
          <w:rPr>
            <w:rFonts w:ascii="Courier New" w:hAnsi="Courier New" w:cs="Courier New"/>
          </w:rPr>
          <w:t xml:space="preserve">with souls and looked after them, met together in order that they might do so under the oversight of the Lord, and still do so when the opportunity offers. </w:t>
        </w:r>
      </w:moveFrom>
      <w:moveFromRangeEnd w:id="5892"/>
      <w:del w:id="5894" w:author="Comparison" w:date="2013-05-05T19:43:00Z">
        <w:r w:rsidRPr="00C100C3">
          <w:rPr>
            <w:rFonts w:ascii="Courier New" w:hAnsi="Courier New" w:cs="Courier New"/>
          </w:rPr>
          <w:delText>In places where circumstances have weakened this work I have always sought to give it energy.Examina</w:delText>
        </w:r>
        <w:r w:rsidRPr="00C100C3">
          <w:rPr>
            <w:rFonts w:ascii="Courier New" w:hAnsi="Courier New" w:cs="Courier New"/>
          </w:rPr>
          <w:delText>tion Of A Few Passages Of Scripture,</w:delText>
        </w:r>
      </w:del>
    </w:p>
    <w:p w14:paraId="10CA0726" w14:textId="77777777" w:rsidR="00000000" w:rsidRPr="00C100C3" w:rsidRDefault="00362818" w:rsidP="00C100C3">
      <w:pPr>
        <w:pStyle w:val="PlainText"/>
        <w:rPr>
          <w:del w:id="5895" w:author="Comparison" w:date="2013-05-05T19:43:00Z"/>
          <w:rFonts w:ascii="Courier New" w:hAnsi="Courier New" w:cs="Courier New"/>
        </w:rPr>
      </w:pPr>
      <w:del w:id="5896" w:author="Comparison" w:date="2013-05-05T19:43:00Z">
        <w:r w:rsidRPr="00C100C3">
          <w:rPr>
            <w:rFonts w:ascii="Courier New" w:hAnsi="Courier New" w:cs="Courier New"/>
          </w:rPr>
          <w:delText>*The Force of Which has been Questioned in the Discussion on the New Churches; with Remarks on Certain Principles Alleged in Support of their Establishment*|</w:delText>
        </w:r>
      </w:del>
    </w:p>
    <w:p w14:paraId="3180FF1E" w14:textId="013F8AEC" w:rsidR="00000000" w:rsidRPr="00C100C3" w:rsidRDefault="00362818" w:rsidP="00C100C3">
      <w:pPr>
        <w:pStyle w:val="PlainText"/>
        <w:rPr>
          <w:rFonts w:ascii="Courier New" w:hAnsi="Courier New" w:cs="Courier New"/>
        </w:rPr>
      </w:pPr>
      <w:r w:rsidRPr="00C100C3">
        <w:rPr>
          <w:rFonts w:ascii="Courier New" w:hAnsi="Courier New" w:cs="Courier New"/>
        </w:rPr>
        <w:t>The publication of these pages has been somewhat delayed, a</w:t>
      </w:r>
      <w:r w:rsidRPr="00C100C3">
        <w:rPr>
          <w:rFonts w:ascii="Courier New" w:hAnsi="Courier New" w:cs="Courier New"/>
        </w:rPr>
        <w:t xml:space="preserve">lthough the manuscript was ready some months ago. The </w:t>
      </w:r>
      <w:ins w:id="5897" w:author="Comparison" w:date="2013-05-05T19:43:00Z">
        <w:r w:rsidRPr="00AA4B48">
          <w:rPr>
            <w:rFonts w:ascii="Courier New" w:hAnsi="Courier New" w:cs="Courier New"/>
          </w:rPr>
          <w:t>author</w:t>
        </w:r>
      </w:ins>
      <w:del w:id="5898" w:author="Comparison" w:date="2013-05-05T19:43:00Z">
        <w:r w:rsidRPr="00C100C3">
          <w:rPr>
            <w:rFonts w:ascii="Courier New" w:hAnsi="Courier New" w:cs="Courier New"/>
          </w:rPr>
          <w:delText>anchor</w:delText>
        </w:r>
      </w:del>
      <w:r w:rsidRPr="00C100C3">
        <w:rPr>
          <w:rFonts w:ascii="Courier New" w:hAnsi="Courier New" w:cs="Courier New"/>
        </w:rPr>
        <w:t xml:space="preserve"> had always hoped to take it himself to Geneva and superintend the printing of it; but beside the impossibility of realizing this intention at the time, sickness and other circumstances came in, a</w:t>
      </w:r>
      <w:r w:rsidRPr="00C100C3">
        <w:rPr>
          <w:rFonts w:ascii="Courier New" w:hAnsi="Courier New" w:cs="Courier New"/>
        </w:rPr>
        <w:t>nd the publication was thus again adjourned.</w:t>
      </w:r>
    </w:p>
    <w:p w14:paraId="3CC7F23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If this tract is now printed, it is because the author considers that what helps to understand the passages of the word is never out of season, and he presents but little else in these remarks.</w:t>
      </w:r>
    </w:p>
    <w:p w14:paraId="5DA443C1" w14:textId="2CF0CC88"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 reader may </w:t>
      </w:r>
      <w:r w:rsidRPr="00C100C3">
        <w:rPr>
          <w:rFonts w:ascii="Courier New" w:hAnsi="Courier New" w:cs="Courier New"/>
        </w:rPr>
        <w:t xml:space="preserve">perhaps perceive that the pamphlet entitled </w:t>
      </w:r>
      <w:ins w:id="5899" w:author="Comparison" w:date="2013-05-05T19:43:00Z">
        <w:r w:rsidRPr="00AA4B48">
          <w:rPr>
            <w:rFonts w:ascii="Courier New" w:hAnsi="Courier New" w:cs="Courier New"/>
          </w:rPr>
          <w:t>"</w:t>
        </w:r>
      </w:ins>
      <w:del w:id="5900" w:author="Comparison" w:date="2013-05-05T19:43:00Z">
        <w:r w:rsidRPr="00C100C3">
          <w:rPr>
            <w:rFonts w:ascii="Courier New" w:hAnsi="Courier New" w:cs="Courier New"/>
          </w:rPr>
          <w:delText>&amp;#8220;</w:delText>
        </w:r>
      </w:del>
      <w:r w:rsidRPr="00C100C3">
        <w:rPr>
          <w:rFonts w:ascii="Courier New" w:hAnsi="Courier New" w:cs="Courier New"/>
        </w:rPr>
        <w:t>The Seven Proceedings of Mr. Darby</w:t>
      </w:r>
      <w:ins w:id="5901" w:author="Comparison" w:date="2013-05-05T19:43:00Z">
        <w:r w:rsidRPr="00AA4B48">
          <w:rPr>
            <w:rFonts w:ascii="Courier New" w:hAnsi="Courier New" w:cs="Courier New"/>
          </w:rPr>
          <w:t>,"</w:t>
        </w:r>
      </w:ins>
      <w:del w:id="5902" w:author="Comparison" w:date="2013-05-05T19:43:00Z">
        <w:r w:rsidRPr="00C100C3">
          <w:rPr>
            <w:rFonts w:ascii="Courier New" w:hAnsi="Courier New" w:cs="Courier New"/>
          </w:rPr>
          <w:delText>,&amp;#8221;</w:delText>
        </w:r>
      </w:del>
      <w:r w:rsidRPr="00C100C3">
        <w:rPr>
          <w:rFonts w:ascii="Courier New" w:hAnsi="Courier New" w:cs="Courier New"/>
        </w:rPr>
        <w:t xml:space="preserve"> was, in part, the occasion of the publication of this one. But I must warn him that he will find no answer to the attacks which fill the pages of </w:t>
      </w:r>
      <w:ins w:id="5903" w:author="Comparison" w:date="2013-05-05T19:43:00Z">
        <w:r w:rsidRPr="00AA4B48">
          <w:rPr>
            <w:rFonts w:ascii="Courier New" w:hAnsi="Courier New" w:cs="Courier New"/>
          </w:rPr>
          <w:t>"</w:t>
        </w:r>
      </w:ins>
      <w:del w:id="5904" w:author="Comparison" w:date="2013-05-05T19:43:00Z">
        <w:r w:rsidRPr="00C100C3">
          <w:rPr>
            <w:rFonts w:ascii="Courier New" w:hAnsi="Courier New" w:cs="Courier New"/>
          </w:rPr>
          <w:delText>&amp;#8220;</w:delText>
        </w:r>
      </w:del>
      <w:r w:rsidRPr="00C100C3">
        <w:rPr>
          <w:rFonts w:ascii="Courier New" w:hAnsi="Courier New" w:cs="Courier New"/>
        </w:rPr>
        <w:t>The Seven</w:t>
      </w:r>
      <w:r w:rsidRPr="00C100C3">
        <w:rPr>
          <w:rFonts w:ascii="Courier New" w:hAnsi="Courier New" w:cs="Courier New"/>
        </w:rPr>
        <w:t xml:space="preserve"> Proceedings</w:t>
      </w:r>
      <w:ins w:id="5905" w:author="Comparison" w:date="2013-05-05T19:43:00Z">
        <w:r w:rsidRPr="00AA4B48">
          <w:rPr>
            <w:rFonts w:ascii="Courier New" w:hAnsi="Courier New" w:cs="Courier New"/>
          </w:rPr>
          <w:t>."</w:t>
        </w:r>
      </w:ins>
      <w:del w:id="5906" w:author="Comparison" w:date="2013-05-05T19:43:00Z">
        <w:r w:rsidRPr="00C100C3">
          <w:rPr>
            <w:rFonts w:ascii="Courier New" w:hAnsi="Courier New" w:cs="Courier New"/>
          </w:rPr>
          <w:delText>.&amp;#8221;</w:delText>
        </w:r>
      </w:del>
      <w:r w:rsidRPr="00C100C3">
        <w:rPr>
          <w:rFonts w:ascii="Courier New" w:hAnsi="Courier New" w:cs="Courier New"/>
        </w:rPr>
        <w:t xml:space="preserve"> I do not answer them, because, first, It is meet the Christian should bear with insults; secondly, Those who take the trouble to read my pamphlets, can easily judge of what is said in them</w:t>
      </w:r>
      <w:ins w:id="5907" w:author="Comparison" w:date="2013-05-05T19:43:00Z">
        <w:r w:rsidRPr="00AA4B48">
          <w:rPr>
            <w:rFonts w:ascii="Courier New" w:hAnsi="Courier New" w:cs="Courier New"/>
          </w:rPr>
          <w:t>¦,</w:t>
        </w:r>
      </w:ins>
      <w:del w:id="5908" w:author="Comparison" w:date="2013-05-05T19:43:00Z">
        <w:r w:rsidRPr="00C100C3">
          <w:rPr>
            <w:rFonts w:ascii="Courier New" w:hAnsi="Courier New" w:cs="Courier New"/>
          </w:rPr>
          <w:delText>,|</w:delText>
        </w:r>
      </w:del>
      <w:r w:rsidRPr="00C100C3">
        <w:rPr>
          <w:rFonts w:ascii="Courier New" w:hAnsi="Courier New" w:cs="Courier New"/>
        </w:rPr>
        <w:t xml:space="preserve"> and I cannot take into account the judgment </w:t>
      </w:r>
      <w:r w:rsidRPr="00C100C3">
        <w:rPr>
          <w:rFonts w:ascii="Courier New" w:hAnsi="Courier New" w:cs="Courier New"/>
        </w:rPr>
        <w:t>of those who do not read them; thirdly, It seemed to me that attacks of this kind do not deserve an answer. Nevertheless, I have examined each accusation, in writing my answer, in order to make all clear to myself, and I have found</w:t>
      </w:r>
    </w:p>
    <w:p w14:paraId="01C83529" w14:textId="2CE33AA0" w:rsidR="00000000" w:rsidRPr="00C100C3" w:rsidRDefault="00362818" w:rsidP="00C100C3">
      <w:pPr>
        <w:pStyle w:val="PlainText"/>
        <w:rPr>
          <w:rFonts w:ascii="Courier New" w:hAnsi="Courier New" w:cs="Courier New"/>
        </w:rPr>
      </w:pPr>
      <w:ins w:id="5909" w:author="Comparison" w:date="2013-05-05T19:43:00Z">
        <w:r w:rsidRPr="00AA4B48">
          <w:rPr>
            <w:rFonts w:ascii="Courier New" w:hAnsi="Courier New" w:cs="Courier New"/>
          </w:rPr>
          <w:t>¦</w:t>
        </w:r>
      </w:ins>
      <w:del w:id="5910" w:author="Comparison" w:date="2013-05-05T19:43:00Z">
        <w:r w:rsidRPr="00C100C3">
          <w:rPr>
            <w:rFonts w:ascii="Courier New" w:hAnsi="Courier New" w:cs="Courier New"/>
          </w:rPr>
          <w:delText>|</w:delText>
        </w:r>
      </w:del>
      <w:r w:rsidRPr="00C100C3">
        <w:rPr>
          <w:rFonts w:ascii="Courier New" w:hAnsi="Courier New" w:cs="Courier New"/>
        </w:rPr>
        <w:t xml:space="preserve"> Geneva, 1850.</w:t>
      </w:r>
    </w:p>
    <w:p w14:paraId="78AC0489" w14:textId="659EBDF2" w:rsidR="00000000" w:rsidRPr="00C100C3" w:rsidRDefault="00362818" w:rsidP="00C100C3">
      <w:pPr>
        <w:pStyle w:val="PlainText"/>
        <w:rPr>
          <w:rFonts w:ascii="Courier New" w:hAnsi="Courier New" w:cs="Courier New"/>
        </w:rPr>
      </w:pPr>
      <w:ins w:id="5911" w:author="Comparison" w:date="2013-05-05T19:43:00Z">
        <w:r w:rsidRPr="00AA4B48">
          <w:rPr>
            <w:rFonts w:ascii="Courier New" w:hAnsi="Courier New" w:cs="Courier New"/>
          </w:rPr>
          <w:t>¦</w:t>
        </w:r>
      </w:ins>
      <w:del w:id="5912" w:author="Comparison" w:date="2013-05-05T19:43:00Z">
        <w:r w:rsidRPr="00C100C3">
          <w:rPr>
            <w:rFonts w:ascii="Courier New" w:hAnsi="Courier New" w:cs="Courier New"/>
          </w:rPr>
          <w:delText>|</w:delText>
        </w:r>
      </w:del>
      <w:r w:rsidRPr="00C100C3">
        <w:rPr>
          <w:rFonts w:ascii="Courier New" w:hAnsi="Courier New" w:cs="Courier New"/>
        </w:rPr>
        <w:t xml:space="preserve"> One </w:t>
      </w:r>
      <w:r w:rsidRPr="00C100C3">
        <w:rPr>
          <w:rFonts w:ascii="Courier New" w:hAnsi="Courier New" w:cs="Courier New"/>
        </w:rPr>
        <w:t xml:space="preserve">must not suppose that all the passages in italics, in the tract entitled </w:t>
      </w:r>
      <w:ins w:id="5913" w:author="Comparison" w:date="2013-05-05T19:43:00Z">
        <w:r w:rsidRPr="00AA4B48">
          <w:rPr>
            <w:rFonts w:ascii="Courier New" w:hAnsi="Courier New" w:cs="Courier New"/>
          </w:rPr>
          <w:t>"</w:t>
        </w:r>
      </w:ins>
      <w:del w:id="5914" w:author="Comparison" w:date="2013-05-05T19:43:00Z">
        <w:r w:rsidRPr="00C100C3">
          <w:rPr>
            <w:rFonts w:ascii="Courier New" w:hAnsi="Courier New" w:cs="Courier New"/>
          </w:rPr>
          <w:delText>&amp;#8220;</w:delText>
        </w:r>
      </w:del>
      <w:r w:rsidRPr="00C100C3">
        <w:rPr>
          <w:rFonts w:ascii="Courier New" w:hAnsi="Courier New" w:cs="Courier New"/>
        </w:rPr>
        <w:t>The Seven Proceedings</w:t>
      </w:r>
      <w:ins w:id="5915" w:author="Comparison" w:date="2013-05-05T19:43:00Z">
        <w:r w:rsidRPr="00AA4B48">
          <w:rPr>
            <w:rFonts w:ascii="Courier New" w:hAnsi="Courier New" w:cs="Courier New"/>
          </w:rPr>
          <w:t>,"</w:t>
        </w:r>
      </w:ins>
      <w:del w:id="5916" w:author="Comparison" w:date="2013-05-05T19:43:00Z">
        <w:r w:rsidRPr="00C100C3">
          <w:rPr>
            <w:rFonts w:ascii="Courier New" w:hAnsi="Courier New" w:cs="Courier New"/>
          </w:rPr>
          <w:delText>,&amp;#8221;</w:delText>
        </w:r>
      </w:del>
      <w:r w:rsidRPr="00C100C3">
        <w:rPr>
          <w:rFonts w:ascii="Courier New" w:hAnsi="Courier New" w:cs="Courier New"/>
        </w:rPr>
        <w:t xml:space="preserve"> and given as the expression of the views it condemns, are quotations from what was really said. There are some on elders, which are so; but severa</w:t>
      </w:r>
      <w:r w:rsidRPr="00C100C3">
        <w:rPr>
          <w:rFonts w:ascii="Courier New" w:hAnsi="Courier New" w:cs="Courier New"/>
        </w:rPr>
        <w:t xml:space="preserve">l are merely the form which is attributed to the views one wishes to refute. This is so true that </w:t>
      </w:r>
      <w:ins w:id="5917" w:author="Comparison" w:date="2013-05-05T19:43:00Z">
        <w:r w:rsidRPr="00AA4B48">
          <w:rPr>
            <w:rFonts w:ascii="Courier New" w:hAnsi="Courier New" w:cs="Courier New"/>
          </w:rPr>
          <w:t>"</w:t>
        </w:r>
      </w:ins>
      <w:del w:id="5918" w:author="Comparison" w:date="2013-05-05T19:43:00Z">
        <w:r w:rsidRPr="00C100C3">
          <w:rPr>
            <w:rFonts w:ascii="Courier New" w:hAnsi="Courier New" w:cs="Courier New"/>
          </w:rPr>
          <w:delText>&amp;#8220;</w:delText>
        </w:r>
      </w:del>
      <w:r w:rsidRPr="00C100C3">
        <w:rPr>
          <w:rFonts w:ascii="Courier New" w:hAnsi="Courier New" w:cs="Courier New"/>
        </w:rPr>
        <w:t>The Seven Proceedings</w:t>
      </w:r>
      <w:ins w:id="5919" w:author="Comparison" w:date="2013-05-05T19:43:00Z">
        <w:r w:rsidRPr="00AA4B48">
          <w:rPr>
            <w:rFonts w:ascii="Courier New" w:hAnsi="Courier New" w:cs="Courier New"/>
          </w:rPr>
          <w:t>"</w:t>
        </w:r>
      </w:ins>
      <w:del w:id="5920" w:author="Comparison" w:date="2013-05-05T19:43:00Z">
        <w:r w:rsidRPr="00C100C3">
          <w:rPr>
            <w:rFonts w:ascii="Courier New" w:hAnsi="Courier New" w:cs="Courier New"/>
          </w:rPr>
          <w:delText>&amp;#8221;</w:delText>
        </w:r>
      </w:del>
      <w:r w:rsidRPr="00C100C3">
        <w:rPr>
          <w:rFonts w:ascii="Courier New" w:hAnsi="Courier New" w:cs="Courier New"/>
        </w:rPr>
        <w:t xml:space="preserve"> reproduces a passage textually taken from the pamphlet of the same author </w:t>
      </w:r>
      <w:ins w:id="5921" w:author="Comparison" w:date="2013-05-05T19:43:00Z">
        <w:r w:rsidRPr="00AA4B48">
          <w:rPr>
            <w:rFonts w:ascii="Courier New" w:hAnsi="Courier New" w:cs="Courier New"/>
          </w:rPr>
          <w:t>"</w:t>
        </w:r>
      </w:ins>
      <w:del w:id="5922" w:author="Comparison" w:date="2013-05-05T19:43:00Z">
        <w:r w:rsidRPr="00C100C3">
          <w:rPr>
            <w:rFonts w:ascii="Courier New" w:hAnsi="Courier New" w:cs="Courier New"/>
          </w:rPr>
          <w:delText>&amp;#8220;</w:delText>
        </w:r>
      </w:del>
      <w:r w:rsidRPr="00C100C3">
        <w:rPr>
          <w:rFonts w:ascii="Courier New" w:hAnsi="Courier New" w:cs="Courier New"/>
        </w:rPr>
        <w:t>Are Elders to be established</w:t>
      </w:r>
      <w:ins w:id="5923" w:author="Comparison" w:date="2013-05-05T19:43:00Z">
        <w:r w:rsidRPr="00AA4B48">
          <w:rPr>
            <w:rFonts w:ascii="Courier New" w:hAnsi="Courier New" w:cs="Courier New"/>
          </w:rPr>
          <w:t>?"</w:t>
        </w:r>
      </w:ins>
      <w:del w:id="5924" w:author="Comparison" w:date="2013-05-05T19:43:00Z">
        <w:r w:rsidRPr="00C100C3">
          <w:rPr>
            <w:rFonts w:ascii="Courier New" w:hAnsi="Courier New" w:cs="Courier New"/>
          </w:rPr>
          <w:delText>?&amp;#8221;</w:delText>
        </w:r>
      </w:del>
      <w:r w:rsidRPr="00C100C3">
        <w:rPr>
          <w:rFonts w:ascii="Courier New" w:hAnsi="Courier New" w:cs="Courier New"/>
        </w:rPr>
        <w:t xml:space="preserve"> as b</w:t>
      </w:r>
      <w:r w:rsidRPr="00C100C3">
        <w:rPr>
          <w:rFonts w:ascii="Courier New" w:hAnsi="Courier New" w:cs="Courier New"/>
        </w:rPr>
        <w:t>eing the assertion of Mr. Foulquier.</w:t>
      </w:r>
    </w:p>
    <w:p w14:paraId="7A370723"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{229}</w:t>
      </w:r>
    </w:p>
    <w:p w14:paraId="2C19B4CA" w14:textId="578B5542" w:rsidR="00000000" w:rsidRPr="00C100C3" w:rsidRDefault="00362818" w:rsidP="00C100C3">
      <w:pPr>
        <w:pStyle w:val="PlainText"/>
        <w:rPr>
          <w:rFonts w:ascii="Courier New" w:hAnsi="Courier New" w:cs="Courier New"/>
        </w:rPr>
      </w:pPr>
      <w:r w:rsidRPr="00C100C3">
        <w:rPr>
          <w:rFonts w:ascii="Courier New" w:hAnsi="Courier New" w:cs="Courier New"/>
        </w:rPr>
        <w:t>nothing to alter, except a few things corrected farther on. And finally, I felt that a personal debate can be profitable neither to the Church of God, nor to any one else. It is true that there are a few facts w</w:t>
      </w:r>
      <w:r w:rsidRPr="00C100C3">
        <w:rPr>
          <w:rFonts w:ascii="Courier New" w:hAnsi="Courier New" w:cs="Courier New"/>
        </w:rPr>
        <w:t xml:space="preserve">anting to explain the history of this matter; but I think people will be thankful that I do not revert to them. If there be some humiliation for some brethren, which might be removed by speaking of them, I doubt whether they would be gainers by it, before </w:t>
      </w:r>
      <w:r w:rsidRPr="00C100C3">
        <w:rPr>
          <w:rFonts w:ascii="Courier New" w:hAnsi="Courier New" w:cs="Courier New"/>
        </w:rPr>
        <w:t>God. A complete silence will therefore be found with regard to all these things. Farther on, I shall give my authority for one single fact. But there are a few scriptural questions at the end of the pamphlet in question, which call for some explanations th</w:t>
      </w:r>
      <w:r w:rsidRPr="00C100C3">
        <w:rPr>
          <w:rFonts w:ascii="Courier New" w:hAnsi="Courier New" w:cs="Courier New"/>
        </w:rPr>
        <w:t xml:space="preserve">at I will give here. I avail myself of this opportunity to acknowledge two or three things in </w:t>
      </w:r>
      <w:ins w:id="5925" w:author="Comparison" w:date="2013-05-05T19:43:00Z">
        <w:r w:rsidRPr="00AA4B48">
          <w:rPr>
            <w:rFonts w:ascii="Courier New" w:hAnsi="Courier New" w:cs="Courier New"/>
          </w:rPr>
          <w:t>"</w:t>
        </w:r>
      </w:ins>
      <w:del w:id="5926" w:author="Comparison" w:date="2013-05-05T19:43:00Z">
        <w:r w:rsidRPr="00C100C3">
          <w:rPr>
            <w:rFonts w:ascii="Courier New" w:hAnsi="Courier New" w:cs="Courier New"/>
          </w:rPr>
          <w:delText>&amp;#8220;</w:delText>
        </w:r>
      </w:del>
      <w:r w:rsidRPr="00C100C3">
        <w:rPr>
          <w:rFonts w:ascii="Courier New" w:hAnsi="Courier New" w:cs="Courier New"/>
        </w:rPr>
        <w:t>Scriptural Views</w:t>
      </w:r>
      <w:ins w:id="5927" w:author="Comparison" w:date="2013-05-05T19:43:00Z">
        <w:r w:rsidRPr="00AA4B48">
          <w:rPr>
            <w:rFonts w:ascii="Courier New" w:hAnsi="Courier New" w:cs="Courier New"/>
          </w:rPr>
          <w:t>"</w:t>
        </w:r>
      </w:ins>
      <w:del w:id="5928" w:author="Comparison" w:date="2013-05-05T19:43:00Z">
        <w:r w:rsidRPr="00C100C3">
          <w:rPr>
            <w:rFonts w:ascii="Courier New" w:hAnsi="Courier New" w:cs="Courier New"/>
          </w:rPr>
          <w:delText>&amp;#8221;</w:delText>
        </w:r>
      </w:del>
      <w:r w:rsidRPr="00C100C3">
        <w:rPr>
          <w:rFonts w:ascii="Courier New" w:hAnsi="Courier New" w:cs="Courier New"/>
        </w:rPr>
        <w:t xml:space="preserve"> which need to be either corrected or explained; and at the same time I repeat the expression of my convictions as to the main point</w:t>
      </w:r>
      <w:r w:rsidRPr="00C100C3">
        <w:rPr>
          <w:rFonts w:ascii="Courier New" w:hAnsi="Courier New" w:cs="Courier New"/>
        </w:rPr>
        <w:t xml:space="preserve"> of the question. First, I think it would have been more exact, chronologically, to say </w:t>
      </w:r>
      <w:ins w:id="5929" w:author="Comparison" w:date="2013-05-05T19:43:00Z">
        <w:r w:rsidRPr="00AA4B48">
          <w:rPr>
            <w:rFonts w:ascii="Courier New" w:hAnsi="Courier New" w:cs="Courier New"/>
          </w:rPr>
          <w:t>"</w:t>
        </w:r>
      </w:ins>
      <w:del w:id="5930" w:author="Comparison" w:date="2013-05-05T19:43:00Z">
        <w:r w:rsidRPr="00C100C3">
          <w:rPr>
            <w:rFonts w:ascii="Courier New" w:hAnsi="Courier New" w:cs="Courier New"/>
          </w:rPr>
          <w:delText>&amp;#8220;</w:delText>
        </w:r>
      </w:del>
      <w:r w:rsidRPr="00C100C3">
        <w:rPr>
          <w:rFonts w:ascii="Courier New" w:hAnsi="Courier New" w:cs="Courier New"/>
        </w:rPr>
        <w:t>son of Zerubbabel</w:t>
      </w:r>
      <w:ins w:id="5931" w:author="Comparison" w:date="2013-05-05T19:43:00Z">
        <w:r w:rsidRPr="00AA4B48">
          <w:rPr>
            <w:rFonts w:ascii="Courier New" w:hAnsi="Courier New" w:cs="Courier New"/>
          </w:rPr>
          <w:t>¦."</w:t>
        </w:r>
      </w:ins>
      <w:del w:id="5932" w:author="Comparison" w:date="2013-05-05T19:43:00Z">
        <w:r w:rsidRPr="00C100C3">
          <w:rPr>
            <w:rFonts w:ascii="Courier New" w:hAnsi="Courier New" w:cs="Courier New"/>
          </w:rPr>
          <w:delText>.&amp;#8221;|</w:delText>
        </w:r>
      </w:del>
      <w:r w:rsidRPr="00C100C3">
        <w:rPr>
          <w:rFonts w:ascii="Courier New" w:hAnsi="Courier New" w:cs="Courier New"/>
        </w:rPr>
        <w:t xml:space="preserve"> This latter name is prominent in the Book of Nehemiah, as that of a descendant of David and heir of his claim to the throne of Israel;</w:t>
      </w:r>
      <w:r w:rsidRPr="00C100C3">
        <w:rPr>
          <w:rFonts w:ascii="Courier New" w:hAnsi="Courier New" w:cs="Courier New"/>
        </w:rPr>
        <w:t xml:space="preserve"> and I had not paid attention to the dates which lead to the thought that he was dead. The argument loses none of its force by this alteration, even if it were the grandson of Zerubbabel. The force of the reasoning depends on this, that it is the heir of t</w:t>
      </w:r>
      <w:r w:rsidRPr="00C100C3">
        <w:rPr>
          <w:rFonts w:ascii="Courier New" w:hAnsi="Courier New" w:cs="Courier New"/>
        </w:rPr>
        <w:t>he rights of the family of David.</w:t>
      </w:r>
    </w:p>
    <w:p w14:paraId="71397296" w14:textId="1A132DF1"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Then it is denied that what is called the Evangelical Church at Geneva is a national church. In the passage blamed, the word </w:t>
      </w:r>
      <w:ins w:id="5933" w:author="Comparison" w:date="2013-05-05T19:43:00Z">
        <w:r w:rsidRPr="00AA4B48">
          <w:rPr>
            <w:rFonts w:ascii="Courier New" w:hAnsi="Courier New" w:cs="Courier New"/>
          </w:rPr>
          <w:t>"</w:t>
        </w:r>
      </w:ins>
      <w:del w:id="5934" w:author="Comparison" w:date="2013-05-05T19:43:00Z">
        <w:r w:rsidRPr="00C100C3">
          <w:rPr>
            <w:rFonts w:ascii="Courier New" w:hAnsi="Courier New" w:cs="Courier New"/>
          </w:rPr>
          <w:delText>&amp;#8220;</w:delText>
        </w:r>
      </w:del>
      <w:r w:rsidRPr="00C100C3">
        <w:rPr>
          <w:rFonts w:ascii="Courier New" w:hAnsi="Courier New" w:cs="Courier New"/>
        </w:rPr>
        <w:t>national</w:t>
      </w:r>
      <w:ins w:id="5935" w:author="Comparison" w:date="2013-05-05T19:43:00Z">
        <w:r w:rsidRPr="00AA4B48">
          <w:rPr>
            <w:rFonts w:ascii="Courier New" w:hAnsi="Courier New" w:cs="Courier New"/>
          </w:rPr>
          <w:t>"</w:t>
        </w:r>
      </w:ins>
      <w:del w:id="5936" w:author="Comparison" w:date="2013-05-05T19:43:00Z">
        <w:r w:rsidRPr="00C100C3">
          <w:rPr>
            <w:rFonts w:ascii="Courier New" w:hAnsi="Courier New" w:cs="Courier New"/>
          </w:rPr>
          <w:delText>&amp;#8221;</w:delText>
        </w:r>
      </w:del>
      <w:r w:rsidRPr="00C100C3">
        <w:rPr>
          <w:rFonts w:ascii="Courier New" w:hAnsi="Courier New" w:cs="Courier New"/>
        </w:rPr>
        <w:t xml:space="preserve"> is used with respect to all free churches in general. At bottom, I find n</w:t>
      </w:r>
      <w:r w:rsidRPr="00C100C3">
        <w:rPr>
          <w:rFonts w:ascii="Courier New" w:hAnsi="Courier New" w:cs="Courier New"/>
        </w:rPr>
        <w:t>o moral difference as to the Evangelical Church of Geneva; but I here take note of the protest made in its favour, reserving my own convictions as to the moral value of the difference, and I ought to have made the exception in my pamphlet</w:t>
      </w:r>
      <w:del w:id="5937" w:author="Comparison" w:date="2013-05-05T19:43:00Z">
        <w:r w:rsidRPr="00C100C3">
          <w:rPr>
            <w:rFonts w:ascii="Courier New" w:hAnsi="Courier New" w:cs="Courier New"/>
          </w:rPr>
          <w:delText>.</w:delText>
        </w:r>
      </w:del>
      <w:r w:rsidRPr="00C100C3">
        <w:rPr>
          <w:rFonts w:ascii="Courier New" w:hAnsi="Courier New" w:cs="Courier New"/>
        </w:rPr>
        <w:t xml:space="preserve"> Circumstances al</w:t>
      </w:r>
      <w:r w:rsidRPr="00C100C3">
        <w:rPr>
          <w:rFonts w:ascii="Courier New" w:hAnsi="Courier New" w:cs="Courier New"/>
        </w:rPr>
        <w:t>so have prevented those who left the national system in France from choosing the form they would have desired. The movement has taken the form I had predicted in my pamphlet, so that it would be needful also to have made an exception for the new French sys</w:t>
      </w:r>
      <w:r w:rsidRPr="00C100C3">
        <w:rPr>
          <w:rFonts w:ascii="Courier New" w:hAnsi="Courier New" w:cs="Courier New"/>
        </w:rPr>
        <w:t xml:space="preserve">tem. There is nothing else, as far as I am aware of, which I have to correct. I give a passage of the letter which authorized my saying that the author of </w:t>
      </w:r>
      <w:ins w:id="5938" w:author="Comparison" w:date="2013-05-05T19:43:00Z">
        <w:r w:rsidRPr="00AA4B48">
          <w:rPr>
            <w:rFonts w:ascii="Courier New" w:hAnsi="Courier New" w:cs="Courier New"/>
          </w:rPr>
          <w:t>"</w:t>
        </w:r>
      </w:ins>
      <w:del w:id="5939" w:author="Comparison" w:date="2013-05-05T19:43:00Z">
        <w:r w:rsidRPr="00C100C3">
          <w:rPr>
            <w:rFonts w:ascii="Courier New" w:hAnsi="Courier New" w:cs="Courier New"/>
          </w:rPr>
          <w:delText>&amp;#8220;</w:delText>
        </w:r>
      </w:del>
      <w:r w:rsidRPr="00C100C3">
        <w:rPr>
          <w:rFonts w:ascii="Courier New" w:hAnsi="Courier New" w:cs="Courier New"/>
        </w:rPr>
        <w:t>Are Elders to be established</w:t>
      </w:r>
      <w:ins w:id="5940" w:author="Comparison" w:date="2013-05-05T19:43:00Z">
        <w:r w:rsidRPr="00AA4B48">
          <w:rPr>
            <w:rFonts w:ascii="Courier New" w:hAnsi="Courier New" w:cs="Courier New"/>
          </w:rPr>
          <w:t>?"</w:t>
        </w:r>
      </w:ins>
      <w:del w:id="5941" w:author="Comparison" w:date="2013-05-05T19:43:00Z">
        <w:r w:rsidRPr="00C100C3">
          <w:rPr>
            <w:rFonts w:ascii="Courier New" w:hAnsi="Courier New" w:cs="Courier New"/>
          </w:rPr>
          <w:delText>?&amp;#8221;</w:delText>
        </w:r>
      </w:del>
      <w:r w:rsidRPr="00C100C3">
        <w:rPr>
          <w:rFonts w:ascii="Courier New" w:hAnsi="Courier New" w:cs="Courier New"/>
        </w:rPr>
        <w:t xml:space="preserve"> issued the Guillaumet paper to answer that of Foulquier, </w:t>
      </w:r>
      <w:r w:rsidRPr="00C100C3">
        <w:rPr>
          <w:rFonts w:ascii="Courier New" w:hAnsi="Courier New" w:cs="Courier New"/>
        </w:rPr>
        <w:t>so</w:t>
      </w:r>
    </w:p>
    <w:p w14:paraId="43EDD017" w14:textId="739AAC39" w:rsidR="00000000" w:rsidRPr="00C100C3" w:rsidRDefault="00362818" w:rsidP="00C100C3">
      <w:pPr>
        <w:pStyle w:val="PlainText"/>
        <w:rPr>
          <w:rFonts w:ascii="Courier New" w:hAnsi="Courier New" w:cs="Courier New"/>
        </w:rPr>
      </w:pPr>
      <w:ins w:id="5942" w:author="Comparison" w:date="2013-05-05T19:43:00Z">
        <w:r w:rsidRPr="00AA4B48">
          <w:rPr>
            <w:rFonts w:ascii="Courier New" w:hAnsi="Courier New" w:cs="Courier New"/>
          </w:rPr>
          <w:t>¦ "</w:t>
        </w:r>
      </w:ins>
      <w:del w:id="5943" w:author="Comparison" w:date="2013-05-05T19:43:00Z">
        <w:r w:rsidRPr="00C100C3">
          <w:rPr>
            <w:rFonts w:ascii="Courier New" w:hAnsi="Courier New" w:cs="Courier New"/>
          </w:rPr>
          <w:delText>| &amp;#8220;</w:delText>
        </w:r>
      </w:del>
      <w:r w:rsidRPr="00C100C3">
        <w:rPr>
          <w:rFonts w:ascii="Courier New" w:hAnsi="Courier New" w:cs="Courier New"/>
        </w:rPr>
        <w:t xml:space="preserve">Scriptural </w:t>
      </w:r>
      <w:ins w:id="5944" w:author="Comparison" w:date="2013-05-05T19:43:00Z">
        <w:r w:rsidRPr="00AA4B48">
          <w:rPr>
            <w:rFonts w:ascii="Courier New" w:hAnsi="Courier New" w:cs="Courier New"/>
          </w:rPr>
          <w:t>views," page</w:t>
        </w:r>
      </w:ins>
      <w:del w:id="5945" w:author="Comparison" w:date="2013-05-05T19:43:00Z">
        <w:r w:rsidRPr="00C100C3">
          <w:rPr>
            <w:rFonts w:ascii="Courier New" w:hAnsi="Courier New" w:cs="Courier New"/>
          </w:rPr>
          <w:delText>Views,&amp;#8221; p.</w:delText>
        </w:r>
      </w:del>
      <w:r w:rsidRPr="00C100C3">
        <w:rPr>
          <w:rFonts w:ascii="Courier New" w:hAnsi="Courier New" w:cs="Courier New"/>
        </w:rPr>
        <w:t xml:space="preserve"> 26.</w:t>
      </w:r>
    </w:p>
    <w:p w14:paraId="1554D5E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{230}</w:t>
      </w:r>
    </w:p>
    <w:p w14:paraId="729EC6B2"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that one may not think that I asserted these things inconsiderately. The letter is from the author to Mr. Foulquier. Here is the passage:</w:t>
      </w:r>
    </w:p>
    <w:p w14:paraId="50399B51" w14:textId="5D1B7BC3" w:rsidR="00000000" w:rsidRPr="00C100C3" w:rsidRDefault="00362818" w:rsidP="00C100C3">
      <w:pPr>
        <w:pStyle w:val="PlainText"/>
        <w:rPr>
          <w:rFonts w:ascii="Courier New" w:hAnsi="Courier New" w:cs="Courier New"/>
        </w:rPr>
      </w:pPr>
      <w:ins w:id="5946" w:author="Comparison" w:date="2013-05-05T19:43:00Z">
        <w:r w:rsidRPr="00AA4B48">
          <w:rPr>
            <w:rFonts w:ascii="Courier New" w:hAnsi="Courier New" w:cs="Courier New"/>
          </w:rPr>
          <w:t>"</w:t>
        </w:r>
      </w:ins>
      <w:del w:id="5947" w:author="Comparison" w:date="2013-05-05T19:43:00Z">
        <w:r w:rsidRPr="00C100C3">
          <w:rPr>
            <w:rFonts w:ascii="Courier New" w:hAnsi="Courier New" w:cs="Courier New"/>
          </w:rPr>
          <w:delText>&amp;#8220;</w:delText>
        </w:r>
      </w:del>
      <w:r w:rsidRPr="00C100C3">
        <w:rPr>
          <w:rFonts w:ascii="Courier New" w:hAnsi="Courier New" w:cs="Courier New"/>
        </w:rPr>
        <w:t>I have scarcely had time to copy a few passages of it [of</w:t>
      </w:r>
      <w:r w:rsidRPr="00C100C3">
        <w:rPr>
          <w:rFonts w:ascii="Courier New" w:hAnsi="Courier New" w:cs="Courier New"/>
        </w:rPr>
        <w:t xml:space="preserve"> the Guillaumet manuscript]. I was just occupied with refuting these passages in the revised text that I was preparing of the notes read in the conference at my house, when your tract was handed over to me. As soon as I met with the sad declaration </w:t>
      </w:r>
      <w:ins w:id="5948" w:author="Comparison" w:date="2013-05-05T19:43:00Z">
        <w:r w:rsidRPr="00AA4B48">
          <w:rPr>
            <w:rFonts w:ascii="Courier New" w:hAnsi="Courier New" w:cs="Courier New"/>
          </w:rPr>
          <w:t>'If</w:t>
        </w:r>
      </w:ins>
      <w:del w:id="5949" w:author="Comparison" w:date="2013-05-05T19:43:00Z">
        <w:r w:rsidRPr="00C100C3">
          <w:rPr>
            <w:rFonts w:ascii="Courier New" w:hAnsi="Courier New" w:cs="Courier New"/>
          </w:rPr>
          <w:delText>&amp;#8216;</w:delText>
        </w:r>
        <w:r w:rsidRPr="00C100C3">
          <w:rPr>
            <w:rFonts w:ascii="Courier New" w:hAnsi="Courier New" w:cs="Courier New"/>
          </w:rPr>
          <w:delText>If</w:delText>
        </w:r>
      </w:del>
      <w:r w:rsidRPr="00C100C3">
        <w:rPr>
          <w:rFonts w:ascii="Courier New" w:hAnsi="Courier New" w:cs="Courier New"/>
        </w:rPr>
        <w:t xml:space="preserve"> even</w:t>
      </w:r>
      <w:ins w:id="5950" w:author="Comparison" w:date="2013-05-05T19:43:00Z">
        <w:r w:rsidRPr="00AA4B48">
          <w:rPr>
            <w:rFonts w:ascii="Courier New" w:hAnsi="Courier New" w:cs="Courier New"/>
          </w:rPr>
          <w:t>,'</w:t>
        </w:r>
      </w:ins>
      <w:del w:id="5951" w:author="Comparison" w:date="2013-05-05T19:43:00Z">
        <w:r w:rsidRPr="00C100C3">
          <w:rPr>
            <w:rFonts w:ascii="Courier New" w:hAnsi="Courier New" w:cs="Courier New"/>
          </w:rPr>
          <w:delText>,&amp;#8217;</w:delText>
        </w:r>
      </w:del>
      <w:r w:rsidRPr="00C100C3">
        <w:rPr>
          <w:rFonts w:ascii="Courier New" w:hAnsi="Courier New" w:cs="Courier New"/>
        </w:rPr>
        <w:t xml:space="preserve"> etc., I laid aside my first paper, and at once began writing a refutation of your tract</w:t>
      </w:r>
      <w:ins w:id="5952" w:author="Comparison" w:date="2013-05-05T19:43:00Z">
        <w:r w:rsidRPr="00AA4B48">
          <w:rPr>
            <w:rFonts w:ascii="Courier New" w:hAnsi="Courier New" w:cs="Courier New"/>
          </w:rPr>
          <w:t>."</w:t>
        </w:r>
      </w:ins>
      <w:del w:id="5953" w:author="Comparison" w:date="2013-05-05T19:43:00Z">
        <w:r w:rsidRPr="00C100C3">
          <w:rPr>
            <w:rFonts w:ascii="Courier New" w:hAnsi="Courier New" w:cs="Courier New"/>
          </w:rPr>
          <w:delText>.&amp;#8221;</w:delText>
        </w:r>
      </w:del>
    </w:p>
    <w:p w14:paraId="4D08479E" w14:textId="2BBA4092" w:rsidR="00000000" w:rsidRPr="00C100C3" w:rsidRDefault="00362818" w:rsidP="00C100C3">
      <w:pPr>
        <w:pStyle w:val="PlainText"/>
        <w:rPr>
          <w:rFonts w:ascii="Courier New" w:hAnsi="Courier New" w:cs="Courier New"/>
        </w:rPr>
      </w:pPr>
      <w:r w:rsidRPr="00C100C3">
        <w:rPr>
          <w:rFonts w:ascii="Courier New" w:hAnsi="Courier New" w:cs="Courier New"/>
        </w:rPr>
        <w:t>I fully maintain all I said of the clergy, of elders, of Romanism, and in general all, except what I have just corrected, but without any desir</w:t>
      </w:r>
      <w:r w:rsidRPr="00C100C3">
        <w:rPr>
          <w:rFonts w:ascii="Courier New" w:hAnsi="Courier New" w:cs="Courier New"/>
        </w:rPr>
        <w:t xml:space="preserve">e of wounding any one. I will explain the passage which might produce that effect. I never said, nor thought for an instant (and I need hardly mention it), that the elders named at Geneva were impostors; but I said, </w:t>
      </w:r>
      <w:ins w:id="5954" w:author="Comparison" w:date="2013-05-05T19:43:00Z">
        <w:r w:rsidRPr="00AA4B48">
          <w:rPr>
            <w:rFonts w:ascii="Courier New" w:hAnsi="Courier New" w:cs="Courier New"/>
          </w:rPr>
          <w:t>"</w:t>
        </w:r>
      </w:ins>
      <w:del w:id="5955" w:author="Comparison" w:date="2013-05-05T19:43:00Z">
        <w:r w:rsidRPr="00C100C3">
          <w:rPr>
            <w:rFonts w:ascii="Courier New" w:hAnsi="Courier New" w:cs="Courier New"/>
          </w:rPr>
          <w:delText>&amp;#8220;</w:delText>
        </w:r>
      </w:del>
      <w:r w:rsidRPr="00C100C3">
        <w:rPr>
          <w:rFonts w:ascii="Courier New" w:hAnsi="Courier New" w:cs="Courier New"/>
        </w:rPr>
        <w:t>Who only deceive those who follow</w:t>
      </w:r>
      <w:r w:rsidRPr="00C100C3">
        <w:rPr>
          <w:rFonts w:ascii="Courier New" w:hAnsi="Courier New" w:cs="Courier New"/>
        </w:rPr>
        <w:t xml:space="preserve"> them</w:t>
      </w:r>
      <w:ins w:id="5956" w:author="Comparison" w:date="2013-05-05T19:43:00Z">
        <w:r w:rsidRPr="00AA4B48">
          <w:rPr>
            <w:rFonts w:ascii="Courier New" w:hAnsi="Courier New" w:cs="Courier New"/>
          </w:rPr>
          <w:t>."</w:t>
        </w:r>
      </w:ins>
      <w:del w:id="5957" w:author="Comparison" w:date="2013-05-05T19:43:00Z">
        <w:r w:rsidRPr="00C100C3">
          <w:rPr>
            <w:rFonts w:ascii="Courier New" w:hAnsi="Courier New" w:cs="Courier New"/>
          </w:rPr>
          <w:delText>.&amp;#8221;</w:delText>
        </w:r>
      </w:del>
      <w:r w:rsidRPr="00C100C3">
        <w:rPr>
          <w:rFonts w:ascii="Courier New" w:hAnsi="Courier New" w:cs="Courier New"/>
        </w:rPr>
        <w:t xml:space="preserve"> This is what I meant</w:t>
      </w:r>
      <w:ins w:id="5958" w:author="Comparison" w:date="2013-05-05T19:43:00Z">
        <w:r w:rsidRPr="00AA4B48">
          <w:rPr>
            <w:rFonts w:ascii="Courier New" w:hAnsi="Courier New" w:cs="Courier New"/>
          </w:rPr>
          <w:t xml:space="preserve"> -- </w:t>
        </w:r>
      </w:ins>
      <w:del w:id="5959" w:author="Comparison" w:date="2013-05-05T19:43:00Z">
        <w:r w:rsidRPr="00C100C3">
          <w:rPr>
            <w:rFonts w:ascii="Courier New" w:hAnsi="Courier New" w:cs="Courier New"/>
          </w:rPr>
          <w:delText>&amp;#8212;</w:delText>
        </w:r>
      </w:del>
      <w:r w:rsidRPr="00C100C3">
        <w:rPr>
          <w:rFonts w:ascii="Courier New" w:hAnsi="Courier New" w:cs="Courier New"/>
        </w:rPr>
        <w:t>that they impose their authority as elders, without being true elders according to God; that the pretension to be an elder, because one has been chosen and named, is a false pretension, which only deceives those who</w:t>
      </w:r>
      <w:r w:rsidRPr="00C100C3">
        <w:rPr>
          <w:rFonts w:ascii="Courier New" w:hAnsi="Courier New" w:cs="Courier New"/>
        </w:rPr>
        <w:t xml:space="preserve"> follow the persons who pretend to be elders. I confess I look upon this pretension to be an elder as false. Those persons, doubtless very good brethren and men, are no more *elders* for having been named as they have been, than any one you please of the i</w:t>
      </w:r>
      <w:r w:rsidRPr="00C100C3">
        <w:rPr>
          <w:rFonts w:ascii="Courier New" w:hAnsi="Courier New" w:cs="Courier New"/>
        </w:rPr>
        <w:t xml:space="preserve">nhabitants of Geneva; and it is very proper this should be understood. One cannot assume official authority in the Church at </w:t>
      </w:r>
      <w:ins w:id="5960" w:author="Comparison" w:date="2013-05-05T19:43:00Z">
        <w:r w:rsidRPr="00AA4B48">
          <w:rPr>
            <w:rFonts w:ascii="Courier New" w:hAnsi="Courier New" w:cs="Courier New"/>
          </w:rPr>
          <w:t>one's</w:t>
        </w:r>
      </w:ins>
      <w:del w:id="5961" w:author="Comparison" w:date="2013-05-05T19:43:00Z">
        <w:r w:rsidRPr="00C100C3">
          <w:rPr>
            <w:rFonts w:ascii="Courier New" w:hAnsi="Courier New" w:cs="Courier New"/>
          </w:rPr>
          <w:delText>one&amp;#8217;s</w:delText>
        </w:r>
      </w:del>
      <w:r w:rsidRPr="00C100C3">
        <w:rPr>
          <w:rFonts w:ascii="Courier New" w:hAnsi="Courier New" w:cs="Courier New"/>
        </w:rPr>
        <w:t xml:space="preserve"> own will, or by a mutual understanding so to do. If the expression I used means more than that, I withdraw it. I have n</w:t>
      </w:r>
      <w:r w:rsidRPr="00C100C3">
        <w:rPr>
          <w:rFonts w:ascii="Courier New" w:hAnsi="Courier New" w:cs="Courier New"/>
        </w:rPr>
        <w:t xml:space="preserve">o desire to employ even the appearance of insult. The old clergy had the excuse of hereditary prejudice; the new have nothing but false pretensions. Such is my conviction; but, while expressing it in the clearest and strongest way (and that is what I wish </w:t>
      </w:r>
      <w:r w:rsidRPr="00C100C3">
        <w:rPr>
          <w:rFonts w:ascii="Courier New" w:hAnsi="Courier New" w:cs="Courier New"/>
        </w:rPr>
        <w:t>to do), I desire also to avoid all that might wound; and if the expression may have wounded the susceptibility of any one, I withdraw it, asking him with all my heart to forgive me.</w:t>
      </w:r>
    </w:p>
    <w:p w14:paraId="51B0666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But you, my brethren, who have agreed with others who follow you to give </w:t>
      </w:r>
      <w:r w:rsidRPr="00C100C3">
        <w:rPr>
          <w:rFonts w:ascii="Courier New" w:hAnsi="Courier New" w:cs="Courier New"/>
        </w:rPr>
        <w:t xml:space="preserve">yourselves this title, you will not avoid the discussion of the validity of that which you have assumed. We ask you for the proofs of your special authority, for the vouchers. Who is it that named you? Who is it that authorized you to take that title? Who </w:t>
      </w:r>
      <w:r w:rsidRPr="00C100C3">
        <w:rPr>
          <w:rFonts w:ascii="Courier New" w:hAnsi="Courier New" w:cs="Courier New"/>
        </w:rPr>
        <w:t>discerned your qualifications?</w:t>
      </w:r>
    </w:p>
    <w:p w14:paraId="7754FD0A"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{231}</w:t>
      </w:r>
    </w:p>
    <w:p w14:paraId="127C6C5C" w14:textId="32ED690C" w:rsidR="00000000" w:rsidRPr="00C100C3" w:rsidRDefault="00362818" w:rsidP="00C100C3">
      <w:pPr>
        <w:pStyle w:val="PlainText"/>
        <w:rPr>
          <w:rFonts w:ascii="Courier New" w:hAnsi="Courier New" w:cs="Courier New"/>
        </w:rPr>
      </w:pPr>
      <w:r w:rsidRPr="00C100C3">
        <w:rPr>
          <w:rFonts w:ascii="Courier New" w:hAnsi="Courier New" w:cs="Courier New"/>
        </w:rPr>
        <w:t xml:space="preserve">Whence comes the authority you pretend to in the house of God? How would you exercise it towards any one who might dispute it? When such men as Paul, Timothy (if it was so in his case), and Titus had with apostolical </w:t>
      </w:r>
      <w:r w:rsidRPr="00C100C3">
        <w:rPr>
          <w:rFonts w:ascii="Courier New" w:hAnsi="Courier New" w:cs="Courier New"/>
        </w:rPr>
        <w:t xml:space="preserve">authority established elders in the churches, if the authority of these elders were disputed, it was disputing the apostolical authority that had placed them there. But as regards you, who made you elders? Except it be with revolutionists, authority flows </w:t>
      </w:r>
      <w:r w:rsidRPr="00C100C3">
        <w:rPr>
          <w:rFonts w:ascii="Courier New" w:hAnsi="Courier New" w:cs="Courier New"/>
        </w:rPr>
        <w:t>from authority. Thus it was in the Church. Christ named apostles. The apostles named elders. Who is it that named you? Who is it that communicated to you your authority? You know, and you cannot deny, that the apostles and their special delegates establish</w:t>
      </w:r>
      <w:r w:rsidRPr="00C100C3">
        <w:rPr>
          <w:rFonts w:ascii="Courier New" w:hAnsi="Courier New" w:cs="Courier New"/>
        </w:rPr>
        <w:t xml:space="preserve">ed elders at the beginning. You ask for proof </w:t>
      </w:r>
      <w:ins w:id="5962" w:author="Comparison" w:date="2013-05-05T19:43:00Z">
        <w:r w:rsidRPr="00AA4B48">
          <w:rPr>
            <w:rFonts w:ascii="Courier New" w:hAnsi="Courier New" w:cs="Courier New"/>
          </w:rPr>
          <w:t>"</w:t>
        </w:r>
      </w:ins>
      <w:del w:id="5963" w:author="Comparison" w:date="2013-05-05T19:43:00Z">
        <w:r w:rsidRPr="00C100C3">
          <w:rPr>
            <w:rFonts w:ascii="Courier New" w:hAnsi="Courier New" w:cs="Courier New"/>
          </w:rPr>
          <w:delText>&amp;#8220;</w:delText>
        </w:r>
      </w:del>
      <w:r w:rsidRPr="00C100C3">
        <w:rPr>
          <w:rFonts w:ascii="Courier New" w:hAnsi="Courier New" w:cs="Courier New"/>
        </w:rPr>
        <w:t>that this was forbidden to any others</w:t>
      </w:r>
      <w:ins w:id="5964" w:author="Comparison" w:date="2013-05-05T19:43:00Z">
        <w:r w:rsidRPr="00AA4B48">
          <w:rPr>
            <w:rFonts w:ascii="Courier New" w:hAnsi="Courier New" w:cs="Courier New"/>
          </w:rPr>
          <w:t>."</w:t>
        </w:r>
      </w:ins>
      <w:del w:id="5965" w:author="Comparison" w:date="2013-05-05T19:43:00Z">
        <w:r w:rsidRPr="00C100C3">
          <w:rPr>
            <w:rFonts w:ascii="Courier New" w:hAnsi="Courier New" w:cs="Courier New"/>
          </w:rPr>
          <w:delText>.&amp;#8221;</w:delText>
        </w:r>
      </w:del>
      <w:r w:rsidRPr="00C100C3">
        <w:rPr>
          <w:rFonts w:ascii="Courier New" w:hAnsi="Courier New" w:cs="Courier New"/>
        </w:rPr>
        <w:t xml:space="preserve"> Is it thus that one can assume authority? If the right of naming public functionaries was exercised by the king in a state of which he was the sovereign, cou</w:t>
      </w:r>
      <w:r w:rsidRPr="00C100C3">
        <w:rPr>
          <w:rFonts w:ascii="Courier New" w:hAnsi="Courier New" w:cs="Courier New"/>
        </w:rPr>
        <w:t>ld each one name as he chose, over a small portion of the citizens, because there was nothing in the laws declaring that none else had a right to make them? Who would listen to such nonsense? Well! it is much more serious and much worse to do so in the thi</w:t>
      </w:r>
      <w:r w:rsidRPr="00C100C3">
        <w:rPr>
          <w:rFonts w:ascii="Courier New" w:hAnsi="Courier New" w:cs="Courier New"/>
        </w:rPr>
        <w:t>ngs of God. One would not dare to say or to do such things in human society. Alas! one dares everything in the Church of God.</w:t>
      </w:r>
    </w:p>
    <w:p w14:paraId="4A55C55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Have you a real authority from God over His flock, an authority which you can use over the whole flock? If not, you are the heads</w:t>
      </w:r>
      <w:r w:rsidRPr="00C100C3">
        <w:rPr>
          <w:rFonts w:ascii="Courier New" w:hAnsi="Courier New" w:cs="Courier New"/>
        </w:rPr>
        <w:t xml:space="preserve"> of a sect. You are not the elders of the flock of God; but you only bear this title as from those who would have you. It is absolutely and exclusively the will of man that is the source of your authority, and without that will you neither pretend to exerc</w:t>
      </w:r>
      <w:r w:rsidRPr="00C100C3">
        <w:rPr>
          <w:rFonts w:ascii="Courier New" w:hAnsi="Courier New" w:cs="Courier New"/>
        </w:rPr>
        <w:t>ise it, nor to possess it: the moment it is not accepted, it is powerless. For, abandoning it, one only abandons what one has created oneself. It is said that I am seeking for apostolical succession; it is not so at all. I seek for the existence of the aut</w:t>
      </w:r>
      <w:r w:rsidRPr="00C100C3">
        <w:rPr>
          <w:rFonts w:ascii="Courier New" w:hAnsi="Courier New" w:cs="Courier New"/>
        </w:rPr>
        <w:t>hority which conferred upon you your own. Where is it? You tell me the institution subsists. Where? In the word, you tell me. Doubtless, there were elders then; but as for you, say what you please, you are not an institution. Who is it that placed you in t</w:t>
      </w:r>
      <w:r w:rsidRPr="00C100C3">
        <w:rPr>
          <w:rFonts w:ascii="Courier New" w:hAnsi="Courier New" w:cs="Courier New"/>
        </w:rPr>
        <w:t>he position to which you pretend? That is the question. Tongues we find in the word, and miracles, and we find apostles also. Do those things now subsist because we find their existence at that time recorded in the word? As a fact, the institution of elder</w:t>
      </w:r>
      <w:r w:rsidRPr="00C100C3">
        <w:rPr>
          <w:rFonts w:ascii="Courier New" w:hAnsi="Courier New" w:cs="Courier New"/>
        </w:rPr>
        <w:t>s does</w:t>
      </w:r>
    </w:p>
    <w:p w14:paraId="57804BC2"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{232}</w:t>
      </w:r>
    </w:p>
    <w:p w14:paraId="2196F69B" w14:textId="77777777" w:rsidR="00000000" w:rsidRPr="00AA4B48" w:rsidRDefault="00362818" w:rsidP="00AA4B48">
      <w:pPr>
        <w:pStyle w:val="PlainText"/>
        <w:rPr>
          <w:ins w:id="5966" w:author="Comparison" w:date="2013-05-05T19:43:00Z"/>
          <w:rFonts w:ascii="Courier New" w:hAnsi="Courier New" w:cs="Courier New"/>
        </w:rPr>
      </w:pPr>
      <w:r w:rsidRPr="00C100C3">
        <w:rPr>
          <w:rFonts w:ascii="Courier New" w:hAnsi="Courier New" w:cs="Courier New"/>
        </w:rPr>
        <w:t>not subsist; this one cannot deny. They act on a revolutionary principle in the Church of God in creating authorities, however perfect the model they would copy in establishing them. I said they wished to have a clergy: where ministry is lim</w:t>
      </w:r>
      <w:r w:rsidRPr="00C100C3">
        <w:rPr>
          <w:rFonts w:ascii="Courier New" w:hAnsi="Courier New" w:cs="Courier New"/>
        </w:rPr>
        <w:t xml:space="preserve">ited, where authorities, officially recognized, are found, there is a clergy, because ministry becomes a separate caste. According to </w:t>
      </w:r>
      <w:ins w:id="5967" w:author="Comparison" w:date="2013-05-05T19:43:00Z">
        <w:r w:rsidRPr="00AA4B48">
          <w:rPr>
            <w:rFonts w:ascii="Courier New" w:hAnsi="Courier New" w:cs="Courier New"/>
          </w:rPr>
          <w:t>the</w:t>
        </w:r>
      </w:ins>
      <w:del w:id="5968" w:author="Comparison" w:date="2013-05-05T19:43:00Z">
        <w:r w:rsidRPr="00C100C3">
          <w:rPr>
            <w:rFonts w:ascii="Courier New" w:hAnsi="Courier New" w:cs="Courier New"/>
          </w:rPr>
          <w:delText>die</w:delText>
        </w:r>
      </w:del>
      <w:r w:rsidRPr="00C100C3">
        <w:rPr>
          <w:rFonts w:ascii="Courier New" w:hAnsi="Courier New" w:cs="Courier New"/>
        </w:rPr>
        <w:t xml:space="preserve"> word, *the members of the body of Christ* act according to the energy which is communicated to them from above, each i</w:t>
      </w:r>
      <w:r w:rsidRPr="00C100C3">
        <w:rPr>
          <w:rFonts w:ascii="Courier New" w:hAnsi="Courier New" w:cs="Courier New"/>
        </w:rPr>
        <w:t>n its place, subject to the discipline prescribed by the word, and to the rules given there; and they exercise their ministry in the whole body, according as God has dealt to each. In a clerical sect, ministry is limited to those who are officially recogni</w:t>
      </w:r>
      <w:r w:rsidRPr="00C100C3">
        <w:rPr>
          <w:rFonts w:ascii="Courier New" w:hAnsi="Courier New" w:cs="Courier New"/>
        </w:rPr>
        <w:t>zed in its bosom. By courtesy those who are elsewhere in a similar position may be received; but those persons officially recognized in the sect itself form the recognized ministry of that sect. Take the different systems, National, Independent, Baptist, W</w:t>
      </w:r>
      <w:r w:rsidRPr="00C100C3">
        <w:rPr>
          <w:rFonts w:ascii="Courier New" w:hAnsi="Courier New" w:cs="Courier New"/>
        </w:rPr>
        <w:t xml:space="preserve">esleyan, the Free Church of the Canton de Vaud; the principle is recognized in them. Take the constitution of what calls itself the </w:t>
      </w:r>
      <w:ins w:id="5969" w:author="Comparison" w:date="2013-05-05T19:43:00Z">
        <w:r w:rsidRPr="00AA4B48">
          <w:rPr>
            <w:rFonts w:ascii="Courier New" w:hAnsi="Courier New" w:cs="Courier New"/>
          </w:rPr>
          <w:t>"</w:t>
        </w:r>
      </w:ins>
      <w:del w:id="5970" w:author="Comparison" w:date="2013-05-05T19:43:00Z">
        <w:r w:rsidRPr="00C100C3">
          <w:rPr>
            <w:rFonts w:ascii="Courier New" w:hAnsi="Courier New" w:cs="Courier New"/>
          </w:rPr>
          <w:delText>&amp;#8220;</w:delText>
        </w:r>
      </w:del>
      <w:r w:rsidRPr="00C100C3">
        <w:rPr>
          <w:rFonts w:ascii="Courier New" w:hAnsi="Courier New" w:cs="Courier New"/>
        </w:rPr>
        <w:t>Evangelical Church at Geneva</w:t>
      </w:r>
      <w:ins w:id="5971" w:author="Comparison" w:date="2013-05-05T19:43:00Z">
        <w:r w:rsidRPr="00AA4B48">
          <w:rPr>
            <w:rFonts w:ascii="Courier New" w:hAnsi="Courier New" w:cs="Courier New"/>
          </w:rPr>
          <w:t>,"</w:t>
        </w:r>
      </w:ins>
      <w:del w:id="5972" w:author="Comparison" w:date="2013-05-05T19:43:00Z">
        <w:r w:rsidRPr="00C100C3">
          <w:rPr>
            <w:rFonts w:ascii="Courier New" w:hAnsi="Courier New" w:cs="Courier New"/>
          </w:rPr>
          <w:delText>,&amp;#8221;</w:delText>
        </w:r>
      </w:del>
      <w:r w:rsidRPr="00C100C3">
        <w:rPr>
          <w:rFonts w:ascii="Courier New" w:hAnsi="Courier New" w:cs="Courier New"/>
        </w:rPr>
        <w:t xml:space="preserve"> there also the thing exists, as clearly as possible. It </w:t>
      </w:r>
      <w:ins w:id="5973" w:author="Comparison" w:date="2013-05-05T19:43:00Z">
        <w:r w:rsidRPr="00AA4B48">
          <w:rPr>
            <w:rFonts w:ascii="Courier New" w:hAnsi="Courier New" w:cs="Courier New"/>
          </w:rPr>
          <w:t>"</w:t>
        </w:r>
      </w:ins>
      <w:del w:id="5974" w:author="Comparison" w:date="2013-05-05T19:43:00Z">
        <w:r w:rsidRPr="00C100C3">
          <w:rPr>
            <w:rFonts w:ascii="Courier New" w:hAnsi="Courier New" w:cs="Courier New"/>
          </w:rPr>
          <w:delText>&amp;#8220;</w:delText>
        </w:r>
      </w:del>
      <w:r w:rsidRPr="00C100C3">
        <w:rPr>
          <w:rFonts w:ascii="Courier New" w:hAnsi="Courier New" w:cs="Courier New"/>
        </w:rPr>
        <w:t>recognizes the ne</w:t>
      </w:r>
      <w:r w:rsidRPr="00C100C3">
        <w:rPr>
          <w:rFonts w:ascii="Courier New" w:hAnsi="Courier New" w:cs="Courier New"/>
        </w:rPr>
        <w:t>cessity of a special ministry, as an institution of God and a permanent want of the Church; consequently, *it has* elders and deacons</w:t>
      </w:r>
      <w:ins w:id="5975" w:author="Comparison" w:date="2013-05-05T19:43:00Z">
        <w:r w:rsidRPr="00AA4B48">
          <w:rPr>
            <w:rFonts w:ascii="Courier New" w:hAnsi="Courier New" w:cs="Courier New"/>
          </w:rPr>
          <w:t>."</w:t>
        </w:r>
      </w:ins>
      <w:del w:id="5976" w:author="Comparison" w:date="2013-05-05T19:43:00Z">
        <w:r w:rsidRPr="00C100C3">
          <w:rPr>
            <w:rFonts w:ascii="Courier New" w:hAnsi="Courier New" w:cs="Courier New"/>
          </w:rPr>
          <w:delText>.&amp;#8221;</w:delText>
        </w:r>
      </w:del>
      <w:r w:rsidRPr="00C100C3">
        <w:rPr>
          <w:rFonts w:ascii="Courier New" w:hAnsi="Courier New" w:cs="Courier New"/>
        </w:rPr>
        <w:t xml:space="preserve"> Such is *its* ministry. Do these elders and deacons form the ministry of another body of Christians? Clearly not. </w:t>
      </w:r>
      <w:r w:rsidRPr="00C100C3">
        <w:rPr>
          <w:rFonts w:ascii="Courier New" w:hAnsi="Courier New" w:cs="Courier New"/>
        </w:rPr>
        <w:t xml:space="preserve">The thing is still more </w:t>
      </w:r>
      <w:ins w:id="5977" w:author="Comparison" w:date="2013-05-05T19:43:00Z">
        <w:r w:rsidRPr="00AA4B48">
          <w:rPr>
            <w:rFonts w:ascii="Courier New" w:hAnsi="Courier New" w:cs="Courier New"/>
          </w:rPr>
          <w:t>limited</w:t>
        </w:r>
      </w:ins>
      <w:del w:id="5978" w:author="Comparison" w:date="2013-05-05T19:43:00Z">
        <w:r w:rsidRPr="00C100C3">
          <w:rPr>
            <w:rFonts w:ascii="Courier New" w:hAnsi="Courier New" w:cs="Courier New"/>
          </w:rPr>
          <w:delText>Umited</w:delText>
        </w:r>
      </w:del>
      <w:r w:rsidRPr="00C100C3">
        <w:rPr>
          <w:rFonts w:ascii="Courier New" w:hAnsi="Courier New" w:cs="Courier New"/>
        </w:rPr>
        <w:t xml:space="preserve"> when it is said, </w:t>
      </w:r>
      <w:ins w:id="5979" w:author="Comparison" w:date="2013-05-05T19:43:00Z">
        <w:r w:rsidRPr="00AA4B48">
          <w:rPr>
            <w:rFonts w:ascii="Courier New" w:hAnsi="Courier New" w:cs="Courier New"/>
          </w:rPr>
          <w:t>"</w:t>
        </w:r>
      </w:ins>
      <w:del w:id="5980" w:author="Comparison" w:date="2013-05-05T19:43:00Z">
        <w:r w:rsidRPr="00C100C3">
          <w:rPr>
            <w:rFonts w:ascii="Courier New" w:hAnsi="Courier New" w:cs="Courier New"/>
          </w:rPr>
          <w:delText>&amp;#8220;</w:delText>
        </w:r>
      </w:del>
      <w:r w:rsidRPr="00C100C3">
        <w:rPr>
          <w:rFonts w:ascii="Courier New" w:hAnsi="Courier New" w:cs="Courier New"/>
        </w:rPr>
        <w:t>A distinct part of them [the elders] are the ministers of the word, who, prepared by holy studies, are more specially called to teaching and preaching</w:t>
      </w:r>
      <w:ins w:id="5981" w:author="Comparison" w:date="2013-05-05T19:43:00Z">
        <w:r w:rsidRPr="00AA4B48">
          <w:rPr>
            <w:rFonts w:ascii="Courier New" w:hAnsi="Courier New" w:cs="Courier New"/>
          </w:rPr>
          <w:t>."</w:t>
        </w:r>
      </w:ins>
      <w:del w:id="5982" w:author="Comparison" w:date="2013-05-05T19:43:00Z">
        <w:r w:rsidRPr="00C100C3">
          <w:rPr>
            <w:rFonts w:ascii="Courier New" w:hAnsi="Courier New" w:cs="Courier New"/>
          </w:rPr>
          <w:delText>.&amp;#8221;</w:delText>
        </w:r>
      </w:del>
      <w:r w:rsidRPr="00C100C3">
        <w:rPr>
          <w:rFonts w:ascii="Courier New" w:hAnsi="Courier New" w:cs="Courier New"/>
        </w:rPr>
        <w:t xml:space="preserve"> What difference is there between this and </w:t>
      </w:r>
      <w:r w:rsidRPr="00C100C3">
        <w:rPr>
          <w:rFonts w:ascii="Courier New" w:hAnsi="Courier New" w:cs="Courier New"/>
        </w:rPr>
        <w:t>the clergy elsewhere? It is a separate caste. That this will subsist long practically, is what I do not believe, because the principle of a clergy is according to the heart of man, and one will never communicate to these laymen elders</w:t>
      </w:r>
      <w:ins w:id="5983" w:author="Comparison" w:date="2013-05-05T19:43:00Z">
        <w:r w:rsidRPr="00AA4B48">
          <w:rPr>
            <w:rFonts w:ascii="Courier New" w:hAnsi="Courier New" w:cs="Courier New"/>
          </w:rPr>
          <w:t>¬</w:t>
        </w:r>
      </w:ins>
      <w:del w:id="5984" w:author="Comparison" w:date="2013-05-05T19:43:00Z">
        <w:r w:rsidRPr="00C100C3">
          <w:rPr>
            <w:rFonts w:ascii="Courier New" w:hAnsi="Courier New" w:cs="Courier New"/>
          </w:rPr>
          <w:delText>&amp;#8217;</w:delText>
        </w:r>
      </w:del>
      <w:r w:rsidRPr="00C100C3">
        <w:rPr>
          <w:rFonts w:ascii="Courier New" w:hAnsi="Courier New" w:cs="Courier New"/>
        </w:rPr>
        <w:t xml:space="preserve"> authority over</w:t>
      </w:r>
      <w:r w:rsidRPr="00C100C3">
        <w:rPr>
          <w:rFonts w:ascii="Courier New" w:hAnsi="Courier New" w:cs="Courier New"/>
        </w:rPr>
        <w:t xml:space="preserve"> souls, which one cannot give them as from God. This is the principle I oppose. I think indeed, and I repeat it, that it is to deny the authority of Christ over His own house.</w:t>
      </w:r>
    </w:p>
    <w:p w14:paraId="6FE7314F" w14:textId="377F5753" w:rsidR="00000000" w:rsidRPr="00C100C3" w:rsidRDefault="00362818" w:rsidP="00C100C3">
      <w:pPr>
        <w:pStyle w:val="PlainText"/>
        <w:rPr>
          <w:rFonts w:ascii="Courier New" w:hAnsi="Courier New" w:cs="Courier New"/>
        </w:rPr>
      </w:pPr>
      <w:del w:id="5985" w:author="Comparison" w:date="2013-05-05T19:43:00Z">
        <w:r w:rsidRPr="00C100C3">
          <w:rPr>
            <w:rFonts w:ascii="Courier New" w:hAnsi="Courier New" w:cs="Courier New"/>
          </w:rPr>
          <w:delText xml:space="preserve"> </w:delText>
        </w:r>
      </w:del>
      <w:r w:rsidRPr="00C100C3">
        <w:rPr>
          <w:rFonts w:ascii="Courier New" w:hAnsi="Courier New" w:cs="Courier New"/>
        </w:rPr>
        <w:t>There are three other important principles which I wish to point out to the read</w:t>
      </w:r>
      <w:r w:rsidRPr="00C100C3">
        <w:rPr>
          <w:rFonts w:ascii="Courier New" w:hAnsi="Courier New" w:cs="Courier New"/>
        </w:rPr>
        <w:t>er before considering the passages I have to examine: principles which are in question in the formation of the different new churches. First, as to discipline at Geneva, I beg every sincere Christian to examine the printed constitution. I do not pretend to</w:t>
      </w:r>
      <w:r w:rsidRPr="00C100C3">
        <w:rPr>
          <w:rFonts w:ascii="Courier New" w:hAnsi="Courier New" w:cs="Courier New"/>
        </w:rPr>
        <w:t xml:space="preserve"> judge assurances given verbally in </w:t>
      </w:r>
      <w:ins w:id="5986" w:author="Comparison" w:date="2013-05-05T19:43:00Z">
        <w:r w:rsidRPr="00AA4B48">
          <w:rPr>
            <w:rFonts w:ascii="Courier New" w:hAnsi="Courier New" w:cs="Courier New"/>
          </w:rPr>
          <w:t>the</w:t>
        </w:r>
      </w:ins>
      <w:del w:id="5987" w:author="Comparison" w:date="2013-05-05T19:43:00Z">
        <w:r w:rsidRPr="00C100C3">
          <w:rPr>
            <w:rFonts w:ascii="Courier New" w:hAnsi="Courier New" w:cs="Courier New"/>
          </w:rPr>
          <w:delText>die</w:delText>
        </w:r>
      </w:del>
      <w:r w:rsidRPr="00C100C3">
        <w:rPr>
          <w:rFonts w:ascii="Courier New" w:hAnsi="Courier New" w:cs="Courier New"/>
        </w:rPr>
        <w:t xml:space="preserve"> midst of their assemblies; but I have before me their</w:t>
      </w:r>
    </w:p>
    <w:p w14:paraId="135B89C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{233}</w:t>
      </w:r>
    </w:p>
    <w:p w14:paraId="39C073BA" w14:textId="14CE42B4" w:rsidR="00000000" w:rsidRPr="00C100C3" w:rsidRDefault="00362818" w:rsidP="00C100C3">
      <w:pPr>
        <w:pStyle w:val="PlainText"/>
        <w:rPr>
          <w:rFonts w:ascii="Courier New" w:hAnsi="Courier New" w:cs="Courier New"/>
        </w:rPr>
      </w:pPr>
      <w:r w:rsidRPr="00C100C3">
        <w:rPr>
          <w:rFonts w:ascii="Courier New" w:hAnsi="Courier New" w:cs="Courier New"/>
        </w:rPr>
        <w:t>public profession of principles, and it is without controversy that discipline is either brotherly reproof, or, in extreme cases, the absolute authority o</w:t>
      </w:r>
      <w:r w:rsidRPr="00C100C3">
        <w:rPr>
          <w:rFonts w:ascii="Courier New" w:hAnsi="Courier New" w:cs="Courier New"/>
        </w:rPr>
        <w:t xml:space="preserve">f the presbytery, plain and open absolutism. The Church has no part in it, except submission. There is no discipline exercised for the purifying of the conscience of the Church, as Paul could say, </w:t>
      </w:r>
      <w:ins w:id="5988" w:author="Comparison" w:date="2013-05-05T19:43:00Z">
        <w:r w:rsidRPr="00AA4B48">
          <w:rPr>
            <w:rFonts w:ascii="Courier New" w:hAnsi="Courier New" w:cs="Courier New"/>
          </w:rPr>
          <w:t>"</w:t>
        </w:r>
      </w:ins>
      <w:del w:id="5989" w:author="Comparison" w:date="2013-05-05T19:43:00Z">
        <w:r w:rsidRPr="00C100C3">
          <w:rPr>
            <w:rFonts w:ascii="Courier New" w:hAnsi="Courier New" w:cs="Courier New"/>
          </w:rPr>
          <w:delText>&amp;#8220;</w:delText>
        </w:r>
      </w:del>
      <w:r w:rsidRPr="00C100C3">
        <w:rPr>
          <w:rFonts w:ascii="Courier New" w:hAnsi="Courier New" w:cs="Courier New"/>
        </w:rPr>
        <w:t>Ye have approved yourselves clear in this matter</w:t>
      </w:r>
      <w:ins w:id="5990" w:author="Comparison" w:date="2013-05-05T19:43:00Z">
        <w:r w:rsidRPr="00AA4B48">
          <w:rPr>
            <w:rFonts w:ascii="Courier New" w:hAnsi="Courier New" w:cs="Courier New"/>
          </w:rPr>
          <w:t>,"</w:t>
        </w:r>
      </w:ins>
      <w:del w:id="5991" w:author="Comparison" w:date="2013-05-05T19:43:00Z">
        <w:r w:rsidRPr="00C100C3">
          <w:rPr>
            <w:rFonts w:ascii="Courier New" w:hAnsi="Courier New" w:cs="Courier New"/>
          </w:rPr>
          <w:delText>,&amp;#8</w:delText>
        </w:r>
        <w:r w:rsidRPr="00C100C3">
          <w:rPr>
            <w:rFonts w:ascii="Courier New" w:hAnsi="Courier New" w:cs="Courier New"/>
          </w:rPr>
          <w:delText>221;</w:delText>
        </w:r>
      </w:del>
      <w:r w:rsidRPr="00C100C3">
        <w:rPr>
          <w:rFonts w:ascii="Courier New" w:hAnsi="Courier New" w:cs="Courier New"/>
        </w:rPr>
        <w:t xml:space="preserve"> @2 Corinthians 7:</w:t>
      </w:r>
      <w:ins w:id="5992" w:author="Comparison" w:date="2013-05-05T19:43:00Z">
        <w:r w:rsidRPr="00AA4B48">
          <w:rPr>
            <w:rFonts w:ascii="Courier New" w:hAnsi="Courier New" w:cs="Courier New"/>
          </w:rPr>
          <w:t xml:space="preserve"> </w:t>
        </w:r>
      </w:ins>
      <w:r w:rsidRPr="00C100C3">
        <w:rPr>
          <w:rFonts w:ascii="Courier New" w:hAnsi="Courier New" w:cs="Courier New"/>
        </w:rPr>
        <w:t xml:space="preserve">11. It is true that they do not add </w:t>
      </w:r>
      <w:ins w:id="5993" w:author="Comparison" w:date="2013-05-05T19:43:00Z">
        <w:r w:rsidRPr="00AA4B48">
          <w:rPr>
            <w:rFonts w:ascii="Courier New" w:hAnsi="Courier New" w:cs="Courier New"/>
          </w:rPr>
          <w:t>"</w:t>
        </w:r>
      </w:ins>
      <w:del w:id="5994" w:author="Comparison" w:date="2013-05-05T19:43:00Z">
        <w:r w:rsidRPr="00C100C3">
          <w:rPr>
            <w:rFonts w:ascii="Courier New" w:hAnsi="Courier New" w:cs="Courier New"/>
          </w:rPr>
          <w:delText>&amp;#8220;</w:delText>
        </w:r>
      </w:del>
      <w:r w:rsidRPr="00C100C3">
        <w:rPr>
          <w:rFonts w:ascii="Courier New" w:hAnsi="Courier New" w:cs="Courier New"/>
        </w:rPr>
        <w:t>and not otherwise</w:t>
      </w:r>
      <w:ins w:id="5995" w:author="Comparison" w:date="2013-05-05T19:43:00Z">
        <w:r w:rsidRPr="00AA4B48">
          <w:rPr>
            <w:rFonts w:ascii="Courier New" w:hAnsi="Courier New" w:cs="Courier New"/>
          </w:rPr>
          <w:t>."</w:t>
        </w:r>
      </w:ins>
      <w:del w:id="5996" w:author="Comparison" w:date="2013-05-05T19:43:00Z">
        <w:r w:rsidRPr="00C100C3">
          <w:rPr>
            <w:rFonts w:ascii="Courier New" w:hAnsi="Courier New" w:cs="Courier New"/>
          </w:rPr>
          <w:delText>.&amp;#8221;</w:delText>
        </w:r>
      </w:del>
      <w:r w:rsidRPr="00C100C3">
        <w:rPr>
          <w:rFonts w:ascii="Courier New" w:hAnsi="Courier New" w:cs="Courier New"/>
        </w:rPr>
        <w:t xml:space="preserve"> So that, according to the principle on which they chose their elders, leaving aside Paul and Titus, all the brethren may exercise discipline without looking to the e</w:t>
      </w:r>
      <w:r w:rsidRPr="00C100C3">
        <w:rPr>
          <w:rFonts w:ascii="Courier New" w:hAnsi="Courier New" w:cs="Courier New"/>
        </w:rPr>
        <w:t xml:space="preserve">lders and presbytery named in the rules, and take no account of them, without the least infraction of the rules. The absence of the </w:t>
      </w:r>
      <w:ins w:id="5997" w:author="Comparison" w:date="2013-05-05T19:43:00Z">
        <w:r w:rsidRPr="00AA4B48">
          <w:rPr>
            <w:rFonts w:ascii="Courier New" w:hAnsi="Courier New" w:cs="Courier New"/>
          </w:rPr>
          <w:t>"</w:t>
        </w:r>
      </w:ins>
      <w:del w:id="5998" w:author="Comparison" w:date="2013-05-05T19:43:00Z">
        <w:r w:rsidRPr="00C100C3">
          <w:rPr>
            <w:rFonts w:ascii="Courier New" w:hAnsi="Courier New" w:cs="Courier New"/>
          </w:rPr>
          <w:delText>&amp;#8220;</w:delText>
        </w:r>
      </w:del>
      <w:r w:rsidRPr="00C100C3">
        <w:rPr>
          <w:rFonts w:ascii="Courier New" w:hAnsi="Courier New" w:cs="Courier New"/>
        </w:rPr>
        <w:t>not otherwise</w:t>
      </w:r>
      <w:ins w:id="5999" w:author="Comparison" w:date="2013-05-05T19:43:00Z">
        <w:r w:rsidRPr="00AA4B48">
          <w:rPr>
            <w:rFonts w:ascii="Courier New" w:hAnsi="Courier New" w:cs="Courier New"/>
          </w:rPr>
          <w:t>"</w:t>
        </w:r>
      </w:ins>
      <w:del w:id="6000" w:author="Comparison" w:date="2013-05-05T19:43:00Z">
        <w:r w:rsidRPr="00C100C3">
          <w:rPr>
            <w:rFonts w:ascii="Courier New" w:hAnsi="Courier New" w:cs="Courier New"/>
          </w:rPr>
          <w:delText>&amp;#8221;</w:delText>
        </w:r>
      </w:del>
      <w:r w:rsidRPr="00C100C3">
        <w:rPr>
          <w:rFonts w:ascii="Courier New" w:hAnsi="Courier New" w:cs="Courier New"/>
        </w:rPr>
        <w:t xml:space="preserve"> leaves the door open to every possible mode of acting, and the article preserves all its force a</w:t>
      </w:r>
      <w:r w:rsidRPr="00C100C3">
        <w:rPr>
          <w:rFonts w:ascii="Courier New" w:hAnsi="Courier New" w:cs="Courier New"/>
        </w:rPr>
        <w:t>nd value</w:t>
      </w:r>
      <w:ins w:id="6001" w:author="Comparison" w:date="2013-05-05T19:43:00Z">
        <w:r w:rsidRPr="00AA4B48">
          <w:rPr>
            <w:rFonts w:ascii="Courier New" w:hAnsi="Courier New" w:cs="Courier New"/>
          </w:rPr>
          <w:t xml:space="preserve"> ...</w:t>
        </w:r>
      </w:ins>
      <w:del w:id="6002" w:author="Comparison" w:date="2013-05-05T19:43:00Z">
        <w:r w:rsidRPr="00C100C3">
          <w:rPr>
            <w:rFonts w:ascii="Courier New" w:hAnsi="Courier New" w:cs="Courier New"/>
          </w:rPr>
          <w:delText>&amp;#8230;</w:delText>
        </w:r>
      </w:del>
      <w:r w:rsidRPr="00C100C3">
        <w:rPr>
          <w:rFonts w:ascii="Courier New" w:hAnsi="Courier New" w:cs="Courier New"/>
        </w:rPr>
        <w:t xml:space="preserve"> the institution subsists. Unless it be on this principle, discipline is either simply brotherly reproof or the absolute authority of the clergy. According to the word, pastors, elders, may enlighten the conscience of the brethren, counsel t</w:t>
      </w:r>
      <w:r w:rsidRPr="00C100C3">
        <w:rPr>
          <w:rFonts w:ascii="Courier New" w:hAnsi="Courier New" w:cs="Courier New"/>
        </w:rPr>
        <w:t>hem, exercise a scriptural influence that the body may walk according to God; but according to the word it is the conscience of the Church which is brought into activity, it is the Church that removes from its midst the wicked person. The constitution of G</w:t>
      </w:r>
      <w:r w:rsidRPr="00C100C3">
        <w:rPr>
          <w:rFonts w:ascii="Courier New" w:hAnsi="Courier New" w:cs="Courier New"/>
        </w:rPr>
        <w:t>eneva settles the matter quite differently, and the very explanations, which overthrow the article of the constitution, are themselves also contrary to the word. The elders pronounce after having informed the Church. The conscience of the Church has nothin</w:t>
      </w:r>
      <w:r w:rsidRPr="00C100C3">
        <w:rPr>
          <w:rFonts w:ascii="Courier New" w:hAnsi="Courier New" w:cs="Courier New"/>
        </w:rPr>
        <w:t>g to do with it.</w:t>
      </w:r>
    </w:p>
    <w:p w14:paraId="27246C6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There are two more points which I wish to treat briefly, as being general principles of importance, which may exercise the heart on the occasion of the formation of these new churches.</w:t>
      </w:r>
    </w:p>
    <w:p w14:paraId="3B5F9059" w14:textId="1615F728" w:rsidR="00000000" w:rsidRPr="00C100C3" w:rsidRDefault="00362818" w:rsidP="00C100C3">
      <w:pPr>
        <w:pStyle w:val="PlainText"/>
        <w:rPr>
          <w:rFonts w:ascii="Courier New" w:hAnsi="Courier New" w:cs="Courier New"/>
        </w:rPr>
      </w:pPr>
      <w:r w:rsidRPr="00C100C3">
        <w:rPr>
          <w:rFonts w:ascii="Courier New" w:hAnsi="Courier New" w:cs="Courier New"/>
        </w:rPr>
        <w:t>The first point with which I shall occupy my reader,</w:t>
      </w:r>
      <w:r w:rsidRPr="00C100C3">
        <w:rPr>
          <w:rFonts w:ascii="Courier New" w:hAnsi="Courier New" w:cs="Courier New"/>
        </w:rPr>
        <w:t xml:space="preserve"> is that of the idea of union on the principle of mutual concession with respect to the divers views which are found among Christians, and of conciliation by these means. This principle has a great repute and a very fair appearance; but it is profoundly ev</w:t>
      </w:r>
      <w:r w:rsidRPr="00C100C3">
        <w:rPr>
          <w:rFonts w:ascii="Courier New" w:hAnsi="Courier New" w:cs="Courier New"/>
        </w:rPr>
        <w:t>il and presumptuous. *It supposes that the truth is at our disposal</w:t>
      </w:r>
      <w:ins w:id="6003" w:author="Comparison" w:date="2013-05-05T19:43:00Z">
        <w:r w:rsidRPr="00AA4B48">
          <w:rPr>
            <w:rFonts w:ascii="Courier New" w:hAnsi="Courier New" w:cs="Courier New"/>
          </w:rPr>
          <w:t>*.</w:t>
        </w:r>
      </w:ins>
      <w:del w:id="6004" w:author="Comparison" w:date="2013-05-05T19:43:00Z">
        <w:r w:rsidRPr="00C100C3">
          <w:rPr>
            <w:rFonts w:ascii="Courier New" w:hAnsi="Courier New" w:cs="Courier New"/>
          </w:rPr>
          <w:delText>.*</w:delText>
        </w:r>
      </w:del>
      <w:r w:rsidRPr="00C100C3">
        <w:rPr>
          <w:rFonts w:ascii="Courier New" w:hAnsi="Courier New" w:cs="Courier New"/>
        </w:rPr>
        <w:t xml:space="preserve"> @Philippians 3 teaches quite a different principle: there is no idea of concession nor of any arrangement in expressing the truth so as to reconcile different views. It is said, </w:t>
      </w:r>
      <w:ins w:id="6005" w:author="Comparison" w:date="2013-05-05T19:43:00Z">
        <w:r w:rsidRPr="00AA4B48">
          <w:rPr>
            <w:rFonts w:ascii="Courier New" w:hAnsi="Courier New" w:cs="Courier New"/>
          </w:rPr>
          <w:t>"</w:t>
        </w:r>
      </w:ins>
      <w:del w:id="6006" w:author="Comparison" w:date="2013-05-05T19:43:00Z">
        <w:r w:rsidRPr="00C100C3">
          <w:rPr>
            <w:rFonts w:ascii="Courier New" w:hAnsi="Courier New" w:cs="Courier New"/>
          </w:rPr>
          <w:delText>&amp;#8220;</w:delText>
        </w:r>
      </w:del>
      <w:r w:rsidRPr="00C100C3">
        <w:rPr>
          <w:rFonts w:ascii="Courier New" w:hAnsi="Courier New" w:cs="Courier New"/>
        </w:rPr>
        <w:t>L</w:t>
      </w:r>
      <w:r w:rsidRPr="00C100C3">
        <w:rPr>
          <w:rFonts w:ascii="Courier New" w:hAnsi="Courier New" w:cs="Courier New"/>
        </w:rPr>
        <w:t>et us therefore, as many as be perfect, be thus minded</w:t>
      </w:r>
      <w:ins w:id="6007" w:author="Comparison" w:date="2013-05-05T19:43:00Z">
        <w:r w:rsidRPr="00AA4B48">
          <w:rPr>
            <w:rFonts w:ascii="Courier New" w:hAnsi="Courier New" w:cs="Courier New"/>
          </w:rPr>
          <w:t>."</w:t>
        </w:r>
      </w:ins>
      <w:del w:id="6008" w:author="Comparison" w:date="2013-05-05T19:43:00Z">
        <w:r w:rsidRPr="00C100C3">
          <w:rPr>
            <w:rFonts w:ascii="Courier New" w:hAnsi="Courier New" w:cs="Courier New"/>
          </w:rPr>
          <w:delText>.&amp;#8221;</w:delText>
        </w:r>
      </w:del>
      <w:r w:rsidRPr="00C100C3">
        <w:rPr>
          <w:rFonts w:ascii="Courier New" w:hAnsi="Courier New" w:cs="Courier New"/>
        </w:rPr>
        <w:t xml:space="preserve"> It is not, Let us lower down the truth to the measure of him who has not come up to it; it is not two persons ignoring which of the</w:t>
      </w:r>
    </w:p>
    <w:p w14:paraId="5C317382"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{234}</w:t>
      </w:r>
    </w:p>
    <w:p w14:paraId="70291F82" w14:textId="04B144EB" w:rsidR="00000000" w:rsidRPr="00C100C3" w:rsidRDefault="00362818" w:rsidP="00C100C3">
      <w:pPr>
        <w:pStyle w:val="PlainText"/>
        <w:rPr>
          <w:rFonts w:ascii="Courier New" w:hAnsi="Courier New" w:cs="Courier New"/>
        </w:rPr>
      </w:pPr>
      <w:r w:rsidRPr="00C100C3">
        <w:rPr>
          <w:rFonts w:ascii="Courier New" w:hAnsi="Courier New" w:cs="Courier New"/>
        </w:rPr>
        <w:t>two has the truth, or content to suppose the possibil</w:t>
      </w:r>
      <w:r w:rsidRPr="00C100C3">
        <w:rPr>
          <w:rFonts w:ascii="Courier New" w:hAnsi="Courier New" w:cs="Courier New"/>
        </w:rPr>
        <w:t xml:space="preserve">ity of error in giving up more or less what they hold, in order to express themselves so as to be agreed: all that is an infringement upon the authority of the truth on us. </w:t>
      </w:r>
      <w:ins w:id="6009" w:author="Comparison" w:date="2013-05-05T19:43:00Z">
        <w:r w:rsidRPr="00AA4B48">
          <w:rPr>
            <w:rFonts w:ascii="Courier New" w:hAnsi="Courier New" w:cs="Courier New"/>
          </w:rPr>
          <w:t>"</w:t>
        </w:r>
      </w:ins>
      <w:del w:id="6010" w:author="Comparison" w:date="2013-05-05T19:43:00Z">
        <w:r w:rsidRPr="00C100C3">
          <w:rPr>
            <w:rFonts w:ascii="Courier New" w:hAnsi="Courier New" w:cs="Courier New"/>
          </w:rPr>
          <w:delText>&amp;#8220;</w:delText>
        </w:r>
      </w:del>
      <w:r w:rsidRPr="00C100C3">
        <w:rPr>
          <w:rFonts w:ascii="Courier New" w:hAnsi="Courier New" w:cs="Courier New"/>
        </w:rPr>
        <w:t>And if in anything ye be otherwise minded, God shall reveal even this unto y</w:t>
      </w:r>
      <w:r w:rsidRPr="00C100C3">
        <w:rPr>
          <w:rFonts w:ascii="Courier New" w:hAnsi="Courier New" w:cs="Courier New"/>
        </w:rPr>
        <w:t>ou</w:t>
      </w:r>
      <w:ins w:id="6011" w:author="Comparison" w:date="2013-05-05T19:43:00Z">
        <w:r w:rsidRPr="00AA4B48">
          <w:rPr>
            <w:rFonts w:ascii="Courier New" w:hAnsi="Courier New" w:cs="Courier New"/>
          </w:rPr>
          <w:t>."</w:t>
        </w:r>
      </w:ins>
      <w:del w:id="6012" w:author="Comparison" w:date="2013-05-05T19:43:00Z">
        <w:r w:rsidRPr="00C100C3">
          <w:rPr>
            <w:rFonts w:ascii="Courier New" w:hAnsi="Courier New" w:cs="Courier New"/>
          </w:rPr>
          <w:delText>.&amp;#8221;</w:delText>
        </w:r>
      </w:del>
      <w:r w:rsidRPr="00C100C3">
        <w:rPr>
          <w:rFonts w:ascii="Courier New" w:hAnsi="Courier New" w:cs="Courier New"/>
        </w:rPr>
        <w:t xml:space="preserve"> There is no question here of concessions, but of the revelation from God to enlighten him who is not perfect in the truth. </w:t>
      </w:r>
      <w:ins w:id="6013" w:author="Comparison" w:date="2013-05-05T19:43:00Z">
        <w:r w:rsidRPr="00AA4B48">
          <w:rPr>
            <w:rFonts w:ascii="Courier New" w:hAnsi="Courier New" w:cs="Courier New"/>
          </w:rPr>
          <w:t>"</w:t>
        </w:r>
      </w:ins>
      <w:del w:id="6014" w:author="Comparison" w:date="2013-05-05T19:43:00Z">
        <w:r w:rsidRPr="00C100C3">
          <w:rPr>
            <w:rFonts w:ascii="Courier New" w:hAnsi="Courier New" w:cs="Courier New"/>
          </w:rPr>
          <w:delText>&amp;#8220;</w:delText>
        </w:r>
      </w:del>
      <w:r w:rsidRPr="00C100C3">
        <w:rPr>
          <w:rFonts w:ascii="Courier New" w:hAnsi="Courier New" w:cs="Courier New"/>
        </w:rPr>
        <w:t>Nevertheless, whereto we have already attained, let us walk by the same rule, let us mind the same thing</w:t>
      </w:r>
      <w:ins w:id="6015" w:author="Comparison" w:date="2013-05-05T19:43:00Z">
        <w:r w:rsidRPr="00AA4B48">
          <w:rPr>
            <w:rFonts w:ascii="Courier New" w:hAnsi="Courier New" w:cs="Courier New"/>
          </w:rPr>
          <w:t>."</w:t>
        </w:r>
      </w:ins>
      <w:del w:id="6016" w:author="Comparison" w:date="2013-05-05T19:43:00Z">
        <w:r w:rsidRPr="00C100C3">
          <w:rPr>
            <w:rFonts w:ascii="Courier New" w:hAnsi="Courier New" w:cs="Courier New"/>
          </w:rPr>
          <w:delText>.&amp;#8221;</w:delText>
        </w:r>
      </w:del>
      <w:r w:rsidRPr="00C100C3">
        <w:rPr>
          <w:rFonts w:ascii="Courier New" w:hAnsi="Courier New" w:cs="Courier New"/>
        </w:rPr>
        <w:t xml:space="preserve"> Th</w:t>
      </w:r>
      <w:r w:rsidRPr="00C100C3">
        <w:rPr>
          <w:rFonts w:ascii="Courier New" w:hAnsi="Courier New" w:cs="Courier New"/>
        </w:rPr>
        <w:t>ere is no question here of concessions, but of walking together in the things we possess, with regard to which, because recognized as being the truth of God, there is no giving up anything, all being subject to it. In that case, there is no concession, eit</w:t>
      </w:r>
      <w:r w:rsidRPr="00C100C3">
        <w:rPr>
          <w:rFonts w:ascii="Courier New" w:hAnsi="Courier New" w:cs="Courier New"/>
        </w:rPr>
        <w:t>her on one side or on the other, for all possess the same truth, having already attained to it in a measure, and they walk together minding the same thing. The remedy for the diversity of mind which may remain is not to make concessions (how deal thus with</w:t>
      </w:r>
      <w:r w:rsidRPr="00C100C3">
        <w:rPr>
          <w:rFonts w:ascii="Courier New" w:hAnsi="Courier New" w:cs="Courier New"/>
        </w:rPr>
        <w:t xml:space="preserve"> the truth?) but the revelation from God in favour of him who is ignorant, as we are all of us on divers points.</w:t>
      </w:r>
    </w:p>
    <w:p w14:paraId="74AAC3E5" w14:textId="64D8C3CD" w:rsidR="00000000" w:rsidRPr="00C100C3" w:rsidRDefault="00362818" w:rsidP="00C100C3">
      <w:pPr>
        <w:pStyle w:val="PlainText"/>
        <w:rPr>
          <w:rFonts w:ascii="Courier New" w:hAnsi="Courier New" w:cs="Courier New"/>
        </w:rPr>
      </w:pPr>
      <w:r w:rsidRPr="00C100C3">
        <w:rPr>
          <w:rFonts w:ascii="Courier New" w:hAnsi="Courier New" w:cs="Courier New"/>
        </w:rPr>
        <w:t>But I shall be told, On that footing, one will never come to an agreement. Where will you find in the word such a thing as coming to an agreem</w:t>
      </w:r>
      <w:r w:rsidRPr="00C100C3">
        <w:rPr>
          <w:rFonts w:ascii="Courier New" w:hAnsi="Courier New" w:cs="Courier New"/>
        </w:rPr>
        <w:t>ent? To come to an agreement is not the unity of the Church of God. The truth is not to be modified, and we are not called to force our imperfect views on anyone. I must have faith, and one must have the same faith, to walk together; but in the things rece</w:t>
      </w:r>
      <w:r w:rsidRPr="00C100C3">
        <w:rPr>
          <w:rFonts w:ascii="Courier New" w:hAnsi="Courier New" w:cs="Courier New"/>
        </w:rPr>
        <w:t xml:space="preserve">ived as the truth of God by faith, I can make no concession; I may bear with ignorance, but I cannot arrange the truth to please another. You will tell me, In that case, how walk together? Why lay down grounds of unity which require either unity of views, </w:t>
      </w:r>
      <w:r w:rsidRPr="00C100C3">
        <w:rPr>
          <w:rFonts w:ascii="Courier New" w:hAnsi="Courier New" w:cs="Courier New"/>
        </w:rPr>
        <w:t>or so evil a thing as concession on such or such a truth? As to the things on which we possess the truth, and with regard to which we have faith, we have the same mind, we walk in them together. If I acquire some knowledge more, I bear with the ignorance o</w:t>
      </w:r>
      <w:r w:rsidRPr="00C100C3">
        <w:rPr>
          <w:rFonts w:ascii="Courier New" w:hAnsi="Courier New" w:cs="Courier New"/>
        </w:rPr>
        <w:t>f my brother, until God reveals the thing to him. Our unity is in Christ Himself. If unity depends on concessions, it is only a sect founded on human opinions, because the principle of the absolute authority of the truth is lost. They will tell me, that tr</w:t>
      </w:r>
      <w:r w:rsidRPr="00C100C3">
        <w:rPr>
          <w:rFonts w:ascii="Courier New" w:hAnsi="Courier New" w:cs="Courier New"/>
        </w:rPr>
        <w:t xml:space="preserve">ue Christians will never yield on fundamental points. I was going to say </w:t>
      </w:r>
      <w:ins w:id="6017" w:author="Comparison" w:date="2013-05-05T19:43:00Z">
        <w:r w:rsidRPr="00AA4B48">
          <w:rPr>
            <w:rFonts w:ascii="Courier New" w:hAnsi="Courier New" w:cs="Courier New"/>
          </w:rPr>
          <w:t>"</w:t>
        </w:r>
      </w:ins>
      <w:del w:id="6018" w:author="Comparison" w:date="2013-05-05T19:43:00Z">
        <w:r w:rsidRPr="00C100C3">
          <w:rPr>
            <w:rFonts w:ascii="Courier New" w:hAnsi="Courier New" w:cs="Courier New"/>
          </w:rPr>
          <w:delText>&amp;#8220;</w:delText>
        </w:r>
      </w:del>
      <w:r w:rsidRPr="00C100C3">
        <w:rPr>
          <w:rFonts w:ascii="Courier New" w:hAnsi="Courier New" w:cs="Courier New"/>
        </w:rPr>
        <w:t>I understand</w:t>
      </w:r>
      <w:ins w:id="6019" w:author="Comparison" w:date="2013-05-05T19:43:00Z">
        <w:r w:rsidRPr="00AA4B48">
          <w:rPr>
            <w:rFonts w:ascii="Courier New" w:hAnsi="Courier New" w:cs="Courier New"/>
          </w:rPr>
          <w:t>";</w:t>
        </w:r>
      </w:ins>
      <w:del w:id="6020" w:author="Comparison" w:date="2013-05-05T19:43:00Z">
        <w:r w:rsidRPr="00C100C3">
          <w:rPr>
            <w:rFonts w:ascii="Courier New" w:hAnsi="Courier New" w:cs="Courier New"/>
          </w:rPr>
          <w:delText>&amp;#8221;;</w:delText>
        </w:r>
      </w:del>
      <w:r w:rsidRPr="00C100C3">
        <w:rPr>
          <w:rFonts w:ascii="Courier New" w:hAnsi="Courier New" w:cs="Courier New"/>
        </w:rPr>
        <w:t xml:space="preserve"> but it is not so. There are many who are agreed in spite of the errors which affect the foundations; I know that others would not; but this does</w:t>
      </w:r>
    </w:p>
    <w:p w14:paraId="562A2A3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{235}</w:t>
      </w:r>
    </w:p>
    <w:p w14:paraId="2AA17956" w14:textId="20351CEE" w:rsidR="00000000" w:rsidRPr="00C100C3" w:rsidRDefault="00362818" w:rsidP="00C100C3">
      <w:pPr>
        <w:pStyle w:val="PlainText"/>
        <w:rPr>
          <w:rFonts w:ascii="Courier New" w:hAnsi="Courier New" w:cs="Courier New"/>
        </w:rPr>
      </w:pPr>
      <w:r w:rsidRPr="00C100C3">
        <w:rPr>
          <w:rFonts w:ascii="Courier New" w:hAnsi="Courier New" w:cs="Courier New"/>
        </w:rPr>
        <w:t>no</w:t>
      </w:r>
      <w:r w:rsidRPr="00C100C3">
        <w:rPr>
          <w:rFonts w:ascii="Courier New" w:hAnsi="Courier New" w:cs="Courier New"/>
        </w:rPr>
        <w:t>t prevent the fact that the principle of concessions is in nowise authorized in the word, denies the authority of the truth on us, and pretends to be able to dispose of it for the sake of peace</w:t>
      </w:r>
      <w:ins w:id="6021" w:author="Comparison" w:date="2013-05-05T19:43:00Z">
        <w:r w:rsidRPr="00AA4B48">
          <w:rPr>
            <w:rFonts w:ascii="Courier New" w:hAnsi="Courier New" w:cs="Courier New"/>
          </w:rPr>
          <w:t>¦.</w:t>
        </w:r>
      </w:ins>
      <w:del w:id="6022" w:author="Comparison" w:date="2013-05-05T19:43:00Z">
        <w:r w:rsidRPr="00C100C3">
          <w:rPr>
            <w:rFonts w:ascii="Courier New" w:hAnsi="Courier New" w:cs="Courier New"/>
          </w:rPr>
          <w:delText>.|</w:delText>
        </w:r>
      </w:del>
      <w:r w:rsidRPr="00C100C3">
        <w:rPr>
          <w:rFonts w:ascii="Courier New" w:hAnsi="Courier New" w:cs="Courier New"/>
        </w:rPr>
        <w:t xml:space="preserve"> The word supposes the bearing with ignorance, but never conc</w:t>
      </w:r>
      <w:r w:rsidRPr="00C100C3">
        <w:rPr>
          <w:rFonts w:ascii="Courier New" w:hAnsi="Courier New" w:cs="Courier New"/>
        </w:rPr>
        <w:t xml:space="preserve">essions, because it does not suppose that men could make a rule different from itself, in order to come to an agreement. I receive a man </w:t>
      </w:r>
      <w:ins w:id="6023" w:author="Comparison" w:date="2013-05-05T19:43:00Z">
        <w:r w:rsidRPr="00AA4B48">
          <w:rPr>
            <w:rFonts w:ascii="Courier New" w:hAnsi="Courier New" w:cs="Courier New"/>
          </w:rPr>
          <w:t>"</w:t>
        </w:r>
      </w:ins>
      <w:del w:id="6024" w:author="Comparison" w:date="2013-05-05T19:43:00Z">
        <w:r w:rsidRPr="00C100C3">
          <w:rPr>
            <w:rFonts w:ascii="Courier New" w:hAnsi="Courier New" w:cs="Courier New"/>
          </w:rPr>
          <w:delText>&amp;#8220;</w:delText>
        </w:r>
      </w:del>
      <w:r w:rsidRPr="00C100C3">
        <w:rPr>
          <w:rFonts w:ascii="Courier New" w:hAnsi="Courier New" w:cs="Courier New"/>
        </w:rPr>
        <w:t>weak in the faith</w:t>
      </w:r>
      <w:ins w:id="6025" w:author="Comparison" w:date="2013-05-05T19:43:00Z">
        <w:r w:rsidRPr="00AA4B48">
          <w:rPr>
            <w:rFonts w:ascii="Courier New" w:hAnsi="Courier New" w:cs="Courier New"/>
          </w:rPr>
          <w:t>";</w:t>
        </w:r>
      </w:ins>
      <w:del w:id="6026" w:author="Comparison" w:date="2013-05-05T19:43:00Z">
        <w:r w:rsidRPr="00C100C3">
          <w:rPr>
            <w:rFonts w:ascii="Courier New" w:hAnsi="Courier New" w:cs="Courier New"/>
          </w:rPr>
          <w:delText>&amp;#8221;;</w:delText>
        </w:r>
      </w:del>
      <w:r w:rsidRPr="00C100C3">
        <w:rPr>
          <w:rFonts w:ascii="Courier New" w:hAnsi="Courier New" w:cs="Courier New"/>
        </w:rPr>
        <w:t xml:space="preserve"> but I do not yield anything to him as to the truth, even on such a point as eating her</w:t>
      </w:r>
      <w:r w:rsidRPr="00C100C3">
        <w:rPr>
          <w:rFonts w:ascii="Courier New" w:hAnsi="Courier New" w:cs="Courier New"/>
        </w:rPr>
        <w:t>bs</w:t>
      </w:r>
      <w:ins w:id="6027" w:author="Comparison" w:date="2013-05-05T19:43:00Z">
        <w:r w:rsidRPr="00AA4B48">
          <w:rPr>
            <w:rFonts w:ascii="Courier New" w:hAnsi="Courier New" w:cs="Courier New"/>
          </w:rPr>
          <w:t>;</w:t>
        </w:r>
      </w:ins>
      <w:del w:id="6028" w:author="Comparison" w:date="2013-05-05T19:43:00Z">
        <w:r w:rsidRPr="00C100C3">
          <w:rPr>
            <w:rFonts w:ascii="Courier New" w:hAnsi="Courier New" w:cs="Courier New"/>
          </w:rPr>
          <w:delText>*;*</w:delText>
        </w:r>
      </w:del>
      <w:r w:rsidRPr="00C100C3">
        <w:rPr>
          <w:rFonts w:ascii="Courier New" w:hAnsi="Courier New" w:cs="Courier New"/>
        </w:rPr>
        <w:t xml:space="preserve"> I might perhaps deny essential truths by so doing. Such a case may happen, where to observe days might lead to doubt of the Christianity of him who does it. (See @Galatians 4:</w:t>
      </w:r>
      <w:ins w:id="6029" w:author="Comparison" w:date="2013-05-05T19:43:00Z">
        <w:r w:rsidRPr="00AA4B48">
          <w:rPr>
            <w:rFonts w:ascii="Courier New" w:hAnsi="Courier New" w:cs="Courier New"/>
          </w:rPr>
          <w:t xml:space="preserve"> </w:t>
        </w:r>
      </w:ins>
      <w:r w:rsidRPr="00C100C3">
        <w:rPr>
          <w:rFonts w:ascii="Courier New" w:hAnsi="Courier New" w:cs="Courier New"/>
        </w:rPr>
        <w:t>9</w:t>
      </w:r>
      <w:ins w:id="6030" w:author="Comparison" w:date="2013-05-05T19:43:00Z">
        <w:r w:rsidRPr="00AA4B48">
          <w:rPr>
            <w:rFonts w:ascii="Courier New" w:hAnsi="Courier New" w:cs="Courier New"/>
          </w:rPr>
          <w:t>-</w:t>
        </w:r>
      </w:ins>
      <w:del w:id="6031" w:author="Comparison" w:date="2013-05-05T19:43:00Z">
        <w:r w:rsidRPr="00C100C3">
          <w:rPr>
            <w:rFonts w:ascii="Courier New" w:hAnsi="Courier New" w:cs="Courier New"/>
          </w:rPr>
          <w:delText xml:space="preserve"> - </w:delText>
        </w:r>
      </w:del>
      <w:r w:rsidRPr="00C100C3">
        <w:rPr>
          <w:rFonts w:ascii="Courier New" w:hAnsi="Courier New" w:cs="Courier New"/>
        </w:rPr>
        <w:t>11.) There might be another case where I could only say, On this very p</w:t>
      </w:r>
      <w:r w:rsidRPr="00C100C3">
        <w:rPr>
          <w:rFonts w:ascii="Courier New" w:hAnsi="Courier New" w:cs="Courier New"/>
        </w:rPr>
        <w:t xml:space="preserve">oint, </w:t>
      </w:r>
      <w:ins w:id="6032" w:author="Comparison" w:date="2013-05-05T19:43:00Z">
        <w:r w:rsidRPr="00AA4B48">
          <w:rPr>
            <w:rFonts w:ascii="Courier New" w:hAnsi="Courier New" w:cs="Courier New"/>
          </w:rPr>
          <w:t>"</w:t>
        </w:r>
      </w:ins>
      <w:del w:id="6033" w:author="Comparison" w:date="2013-05-05T19:43:00Z">
        <w:r w:rsidRPr="00C100C3">
          <w:rPr>
            <w:rFonts w:ascii="Courier New" w:hAnsi="Courier New" w:cs="Courier New"/>
          </w:rPr>
          <w:delText>&amp;#8220;</w:delText>
        </w:r>
      </w:del>
      <w:r w:rsidRPr="00C100C3">
        <w:rPr>
          <w:rFonts w:ascii="Courier New" w:hAnsi="Courier New" w:cs="Courier New"/>
        </w:rPr>
        <w:t>let every man be fully persuaded</w:t>
      </w:r>
      <w:ins w:id="6034" w:author="Comparison" w:date="2013-05-05T19:43:00Z">
        <w:r w:rsidRPr="00AA4B48">
          <w:rPr>
            <w:rFonts w:ascii="Courier New" w:hAnsi="Courier New" w:cs="Courier New"/>
          </w:rPr>
          <w:t>,"</w:t>
        </w:r>
      </w:ins>
      <w:del w:id="6035" w:author="Comparison" w:date="2013-05-05T19:43:00Z">
        <w:r w:rsidRPr="00C100C3">
          <w:rPr>
            <w:rFonts w:ascii="Courier New" w:hAnsi="Courier New" w:cs="Courier New"/>
          </w:rPr>
          <w:delText>,&amp;#8221;</w:delText>
        </w:r>
      </w:del>
      <w:r w:rsidRPr="00C100C3">
        <w:rPr>
          <w:rFonts w:ascii="Courier New" w:hAnsi="Courier New" w:cs="Courier New"/>
        </w:rPr>
        <w:t xml:space="preserve"> @Romans 14:</w:t>
      </w:r>
      <w:ins w:id="6036" w:author="Comparison" w:date="2013-05-05T19:43:00Z">
        <w:r w:rsidRPr="00AA4B48">
          <w:rPr>
            <w:rFonts w:ascii="Courier New" w:hAnsi="Courier New" w:cs="Courier New"/>
          </w:rPr>
          <w:t xml:space="preserve"> </w:t>
        </w:r>
      </w:ins>
      <w:r w:rsidRPr="00C100C3">
        <w:rPr>
          <w:rFonts w:ascii="Courier New" w:hAnsi="Courier New" w:cs="Courier New"/>
        </w:rPr>
        <w:t>5, 6, etc. Sometimes the whole of Christianity depends upon something which can be borne with in other points of view; @Galatians 2:</w:t>
      </w:r>
      <w:ins w:id="6037" w:author="Comparison" w:date="2013-05-05T19:43:00Z">
        <w:r w:rsidRPr="00AA4B48">
          <w:rPr>
            <w:rFonts w:ascii="Courier New" w:hAnsi="Courier New" w:cs="Courier New"/>
          </w:rPr>
          <w:t xml:space="preserve"> </w:t>
        </w:r>
      </w:ins>
      <w:r w:rsidRPr="00C100C3">
        <w:rPr>
          <w:rFonts w:ascii="Courier New" w:hAnsi="Courier New" w:cs="Courier New"/>
        </w:rPr>
        <w:t>1</w:t>
      </w:r>
      <w:ins w:id="6038" w:author="Comparison" w:date="2013-05-05T19:43:00Z">
        <w:r w:rsidRPr="00AA4B48">
          <w:rPr>
            <w:rFonts w:ascii="Courier New" w:hAnsi="Courier New" w:cs="Courier New"/>
          </w:rPr>
          <w:t>-</w:t>
        </w:r>
      </w:ins>
      <w:del w:id="6039" w:author="Comparison" w:date="2013-05-05T19:43:00Z">
        <w:r w:rsidRPr="00C100C3">
          <w:rPr>
            <w:rFonts w:ascii="Courier New" w:hAnsi="Courier New" w:cs="Courier New"/>
          </w:rPr>
          <w:delText xml:space="preserve"> - </w:delText>
        </w:r>
      </w:del>
      <w:r w:rsidRPr="00C100C3">
        <w:rPr>
          <w:rFonts w:ascii="Courier New" w:hAnsi="Courier New" w:cs="Courier New"/>
        </w:rPr>
        <w:t xml:space="preserve">4. I repeat, there is no trace in the word of a system </w:t>
      </w:r>
      <w:r w:rsidRPr="00C100C3">
        <w:rPr>
          <w:rFonts w:ascii="Courier New" w:hAnsi="Courier New" w:cs="Courier New"/>
        </w:rPr>
        <w:t>which suppresses a part of the truth so as to have a common confession, but the contrary. There was the perfect truth, and God revealed what was wanting, when it was otherwise. They were of one mind and they walked together, and there was no need of conces</w:t>
      </w:r>
      <w:r w:rsidRPr="00C100C3">
        <w:rPr>
          <w:rFonts w:ascii="Courier New" w:hAnsi="Courier New" w:cs="Courier New"/>
        </w:rPr>
        <w:t>sions. One did not pretend to such things as required them; that is, the Bible does not suppose what one has the pretension to do. It is to mutilate the truth that it may be adopted by many. The word, therefore, and especially @Philippians 3, condemns this</w:t>
      </w:r>
      <w:r w:rsidRPr="00C100C3">
        <w:rPr>
          <w:rFonts w:ascii="Courier New" w:hAnsi="Courier New" w:cs="Courier New"/>
        </w:rPr>
        <w:t xml:space="preserve"> arrangement of mutilated truth, with a view to get them to be adopted by everyone; for this is to dishonour God and</w:t>
      </w:r>
    </w:p>
    <w:p w14:paraId="0FB8A26D" w14:textId="763D3F4D" w:rsidR="00000000" w:rsidRPr="00C100C3" w:rsidRDefault="00362818" w:rsidP="00C100C3">
      <w:pPr>
        <w:pStyle w:val="PlainText"/>
        <w:rPr>
          <w:rFonts w:ascii="Courier New" w:hAnsi="Courier New" w:cs="Courier New"/>
        </w:rPr>
      </w:pPr>
      <w:ins w:id="6040" w:author="Comparison" w:date="2013-05-05T19:43:00Z">
        <w:r w:rsidRPr="00AA4B48">
          <w:rPr>
            <w:rFonts w:ascii="Courier New" w:hAnsi="Courier New" w:cs="Courier New"/>
          </w:rPr>
          <w:t>¦</w:t>
        </w:r>
      </w:ins>
      <w:del w:id="6041" w:author="Comparison" w:date="2013-05-05T19:43:00Z">
        <w:r w:rsidRPr="00C100C3">
          <w:rPr>
            <w:rFonts w:ascii="Courier New" w:hAnsi="Courier New" w:cs="Courier New"/>
          </w:rPr>
          <w:delText>|</w:delText>
        </w:r>
      </w:del>
      <w:r w:rsidRPr="00C100C3">
        <w:rPr>
          <w:rFonts w:ascii="Courier New" w:hAnsi="Courier New" w:cs="Courier New"/>
        </w:rPr>
        <w:t xml:space="preserve"> Here is the thing better expressed than I could do it myself: </w:t>
      </w:r>
      <w:ins w:id="6042" w:author="Comparison" w:date="2013-05-05T19:43:00Z">
        <w:r w:rsidRPr="00AA4B48">
          <w:rPr>
            <w:rFonts w:ascii="Courier New" w:hAnsi="Courier New" w:cs="Courier New"/>
          </w:rPr>
          <w:t>&lt;p&gt;"</w:t>
        </w:r>
      </w:ins>
      <w:del w:id="6043" w:author="Comparison" w:date="2013-05-05T19:43:00Z">
        <w:r w:rsidRPr="00C100C3">
          <w:rPr>
            <w:rFonts w:ascii="Courier New" w:hAnsi="Courier New" w:cs="Courier New"/>
          </w:rPr>
          <w:delText>&amp;#8220;</w:delText>
        </w:r>
      </w:del>
      <w:r w:rsidRPr="00C100C3">
        <w:rPr>
          <w:rFonts w:ascii="Courier New" w:hAnsi="Courier New" w:cs="Courier New"/>
        </w:rPr>
        <w:t>There is something which is more compromised among us than the trut</w:t>
      </w:r>
      <w:r w:rsidRPr="00C100C3">
        <w:rPr>
          <w:rFonts w:ascii="Courier New" w:hAnsi="Courier New" w:cs="Courier New"/>
        </w:rPr>
        <w:t>h; it is its value and its claims. We are less far from finding the same dogmas in the scriptures, than from giving them the same authority over us; and we may be allowed to affirm that the questions on which Christians are divided would soon be settled, i</w:t>
      </w:r>
      <w:r w:rsidRPr="00C100C3">
        <w:rPr>
          <w:rFonts w:ascii="Courier New" w:hAnsi="Courier New" w:cs="Courier New"/>
        </w:rPr>
        <w:t>f they drew near to the Bible with the intention of taking seriously all the truths it proclaims. Alas! while we read, the devil murmurs in our ear, All that is not equally pressing, equally obligatory; we are commanded to bear with the weak; Paul made him</w:t>
      </w:r>
      <w:r w:rsidRPr="00C100C3">
        <w:rPr>
          <w:rFonts w:ascii="Courier New" w:hAnsi="Courier New" w:cs="Courier New"/>
        </w:rPr>
        <w:t>self all things to all; he consented to offer sacrifice and to circumcise Timothy: on the other hand, edification goes before dogma; the principal dogma itself goes before the secondary dogmas, etc. One voluntarily opens the ear to a language which appears</w:t>
      </w:r>
      <w:r w:rsidRPr="00C100C3">
        <w:rPr>
          <w:rFonts w:ascii="Courier New" w:hAnsi="Courier New" w:cs="Courier New"/>
        </w:rPr>
        <w:t xml:space="preserve"> plausible and prudent; which appears not to attack a single truth, but which is only the more calculated to render them all powerless. From afar, one bows before each truth, but if it comes near to us, if it requires us to act, to sacrifice anything, at o</w:t>
      </w:r>
      <w:r w:rsidRPr="00C100C3">
        <w:rPr>
          <w:rFonts w:ascii="Courier New" w:hAnsi="Courier New" w:cs="Courier New"/>
        </w:rPr>
        <w:t>nce the present truth is ranked among the truths that are out of season</w:t>
      </w:r>
      <w:ins w:id="6044" w:author="Comparison" w:date="2013-05-05T19:43:00Z">
        <w:r w:rsidRPr="00AA4B48">
          <w:rPr>
            <w:rFonts w:ascii="Courier New" w:hAnsi="Courier New" w:cs="Courier New"/>
          </w:rPr>
          <w:t>." *</w:t>
        </w:r>
      </w:ins>
      <w:del w:id="6045" w:author="Comparison" w:date="2013-05-05T19:43:00Z">
        <w:r w:rsidRPr="00C100C3">
          <w:rPr>
            <w:rFonts w:ascii="Courier New" w:hAnsi="Courier New" w:cs="Courier New"/>
          </w:rPr>
          <w:delText>.&amp;#8221;&amp;#8212;*</w:delText>
        </w:r>
      </w:del>
      <w:r w:rsidRPr="00C100C3">
        <w:rPr>
          <w:rFonts w:ascii="Courier New" w:hAnsi="Courier New" w:cs="Courier New"/>
        </w:rPr>
        <w:t>Archives</w:t>
      </w:r>
      <w:ins w:id="6046" w:author="Comparison" w:date="2013-05-05T19:43:00Z">
        <w:r w:rsidRPr="00AA4B48">
          <w:rPr>
            <w:rFonts w:ascii="Courier New" w:hAnsi="Courier New" w:cs="Courier New"/>
          </w:rPr>
          <w:t>*,</w:t>
        </w:r>
      </w:ins>
      <w:del w:id="6047" w:author="Comparison" w:date="2013-05-05T19:43:00Z">
        <w:r w:rsidRPr="00C100C3">
          <w:rPr>
            <w:rFonts w:ascii="Courier New" w:hAnsi="Courier New" w:cs="Courier New"/>
          </w:rPr>
          <w:delText>,*</w:delText>
        </w:r>
      </w:del>
      <w:r w:rsidRPr="00C100C3">
        <w:rPr>
          <w:rFonts w:ascii="Courier New" w:hAnsi="Courier New" w:cs="Courier New"/>
        </w:rPr>
        <w:t xml:space="preserve"> Sept</w:t>
      </w:r>
      <w:ins w:id="6048" w:author="Comparison" w:date="2013-05-05T19:43:00Z">
        <w:r w:rsidRPr="00AA4B48">
          <w:rPr>
            <w:rFonts w:ascii="Courier New" w:hAnsi="Courier New" w:cs="Courier New"/>
          </w:rPr>
          <w:t>.</w:t>
        </w:r>
      </w:ins>
      <w:r w:rsidRPr="00C100C3">
        <w:rPr>
          <w:rFonts w:ascii="Courier New" w:hAnsi="Courier New" w:cs="Courier New"/>
        </w:rPr>
        <w:t xml:space="preserve"> 22, 1849.</w:t>
      </w:r>
    </w:p>
    <w:p w14:paraId="393BDC5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{236}</w:t>
      </w:r>
    </w:p>
    <w:p w14:paraId="48806D37" w14:textId="26B27651" w:rsidR="00000000" w:rsidRPr="00C100C3" w:rsidRDefault="00362818" w:rsidP="00C100C3">
      <w:pPr>
        <w:pStyle w:val="PlainText"/>
        <w:rPr>
          <w:rFonts w:ascii="Courier New" w:hAnsi="Courier New" w:cs="Courier New"/>
        </w:rPr>
      </w:pPr>
      <w:r w:rsidRPr="00C100C3">
        <w:rPr>
          <w:rFonts w:ascii="Courier New" w:hAnsi="Courier New" w:cs="Courier New"/>
        </w:rPr>
        <w:t>His truth. These are means for forming a sect, composed of those who are agreed on the points laid down as grounds of union. It is neve</w:t>
      </w:r>
      <w:r w:rsidRPr="00C100C3">
        <w:rPr>
          <w:rFonts w:ascii="Courier New" w:hAnsi="Courier New" w:cs="Courier New"/>
        </w:rPr>
        <w:t>r the unity of the Church of God; it will be an orthodox sect, if they are agreed on fundamental points, yet always a sect, even if it should take in a greater part of a nation, because it is a body formed on the agreement to which men have come on certain</w:t>
      </w:r>
      <w:r w:rsidRPr="00C100C3">
        <w:rPr>
          <w:rFonts w:ascii="Courier New" w:hAnsi="Courier New" w:cs="Courier New"/>
        </w:rPr>
        <w:t xml:space="preserve"> truths; but it is not the unity of the Church of God. In a confession of faith there is no question of bearing with individuals who are ignorant on certain points, nor of acknowledging together that one is lacking as to the knowledge thereof</w:t>
      </w:r>
      <w:ins w:id="6049" w:author="Comparison" w:date="2013-05-05T19:43:00Z">
        <w:r w:rsidRPr="00AA4B48">
          <w:rPr>
            <w:rFonts w:ascii="Courier New" w:hAnsi="Courier New" w:cs="Courier New"/>
          </w:rPr>
          <w:t>,</w:t>
        </w:r>
      </w:ins>
      <w:r w:rsidRPr="00C100C3">
        <w:rPr>
          <w:rFonts w:ascii="Courier New" w:hAnsi="Courier New" w:cs="Courier New"/>
        </w:rPr>
        <w:t xml:space="preserve"> nor of enligh</w:t>
      </w:r>
      <w:r w:rsidRPr="00C100C3">
        <w:rPr>
          <w:rFonts w:ascii="Courier New" w:hAnsi="Courier New" w:cs="Courier New"/>
        </w:rPr>
        <w:t xml:space="preserve">tening those who are so; but of declaring the truth one possesses, that *others* may, by agreeing with that declaration, join themselves to such as have adopted it as a ground of union. That all may adopt it, the profession of the truth must be reduced to </w:t>
      </w:r>
      <w:r w:rsidRPr="00C100C3">
        <w:rPr>
          <w:rFonts w:ascii="Courier New" w:hAnsi="Courier New" w:cs="Courier New"/>
        </w:rPr>
        <w:t>the measure of ignorance of all those who come in, if they are sincere in that profession; but that is not bearing with others, but persons, as I have said, who dispose of the truth of God by a human compromise. Is that the unity of the Spirit?</w:t>
      </w:r>
    </w:p>
    <w:p w14:paraId="01EAA3A3" w14:textId="55AAD4BD" w:rsidR="00000000" w:rsidRPr="00C100C3" w:rsidRDefault="00362818" w:rsidP="00C100C3">
      <w:pPr>
        <w:pStyle w:val="PlainText"/>
        <w:rPr>
          <w:rFonts w:ascii="Courier New" w:hAnsi="Courier New" w:cs="Courier New"/>
        </w:rPr>
      </w:pPr>
      <w:r w:rsidRPr="00C100C3">
        <w:rPr>
          <w:rFonts w:ascii="Courier New" w:hAnsi="Courier New" w:cs="Courier New"/>
        </w:rPr>
        <w:t>And, again</w:t>
      </w:r>
      <w:r w:rsidRPr="00C100C3">
        <w:rPr>
          <w:rFonts w:ascii="Courier New" w:hAnsi="Courier New" w:cs="Courier New"/>
        </w:rPr>
        <w:t>, pay attention to this. If I know the truth and make a concession so as to unite myself to others in a common profession, my concession is just simply yielding the truth to him who will not have it. If I, with others, make concessions because we only have</w:t>
      </w:r>
      <w:r w:rsidRPr="00C100C3">
        <w:rPr>
          <w:rFonts w:ascii="Courier New" w:hAnsi="Courier New" w:cs="Courier New"/>
        </w:rPr>
        <w:t xml:space="preserve"> opinions and are ignorant of the truth, or have no certainty as to it, what a monstrous pretension to lay down, in that state of ignorance, a rule to be imposed on others as a ground of the unity of the Church, under penalty of not forming part of it</w:t>
      </w:r>
      <w:ins w:id="6050" w:author="Comparison" w:date="2013-05-05T19:43:00Z">
        <w:r w:rsidRPr="00AA4B48">
          <w:rPr>
            <w:rFonts w:ascii="Courier New" w:hAnsi="Courier New" w:cs="Courier New"/>
          </w:rPr>
          <w:t>!</w:t>
        </w:r>
      </w:ins>
      <w:del w:id="6051" w:author="Comparison" w:date="2013-05-05T19:43:00Z">
        <w:r w:rsidRPr="00C100C3">
          <w:rPr>
            <w:rFonts w:ascii="Courier New" w:hAnsi="Courier New" w:cs="Courier New"/>
          </w:rPr>
          <w:delText xml:space="preserve"> I</w:delText>
        </w:r>
      </w:del>
      <w:r w:rsidRPr="00C100C3">
        <w:rPr>
          <w:rFonts w:ascii="Courier New" w:hAnsi="Courier New" w:cs="Courier New"/>
        </w:rPr>
        <w:t xml:space="preserve"> I </w:t>
      </w:r>
      <w:r w:rsidRPr="00C100C3">
        <w:rPr>
          <w:rFonts w:ascii="Courier New" w:hAnsi="Courier New" w:cs="Courier New"/>
        </w:rPr>
        <w:t xml:space="preserve">may be told, But, instead of this, you impose your views, as being sure of the truth. Not at all; because I believe in a unity which already exists, the unity of the body of Christ, of which every Christian forms part; whereas you establish union on views </w:t>
      </w:r>
      <w:r w:rsidRPr="00C100C3">
        <w:rPr>
          <w:rFonts w:ascii="Courier New" w:hAnsi="Courier New" w:cs="Courier New"/>
        </w:rPr>
        <w:t>on which you have come to an agreement. You will tell me, You are indifferent then as to the truth. No; but you have used improper means to guard it, by imposing the profession of a part of the truth as a basis of unity. Some Christians in Paris, already i</w:t>
      </w:r>
      <w:r w:rsidRPr="00C100C3">
        <w:rPr>
          <w:rFonts w:ascii="Courier New" w:hAnsi="Courier New" w:cs="Courier New"/>
        </w:rPr>
        <w:t>n the truth, as I suppose</w:t>
      </w:r>
      <w:ins w:id="6052" w:author="Comparison" w:date="2013-05-05T19:43:00Z">
        <w:r w:rsidRPr="00AA4B48">
          <w:rPr>
            <w:rFonts w:ascii="Courier New" w:hAnsi="Courier New" w:cs="Courier New"/>
          </w:rPr>
          <w:t xml:space="preserve"> -- </w:t>
        </w:r>
      </w:ins>
      <w:del w:id="6053" w:author="Comparison" w:date="2013-05-05T19:43:00Z">
        <w:r w:rsidRPr="00C100C3">
          <w:rPr>
            <w:rFonts w:ascii="Courier New" w:hAnsi="Courier New" w:cs="Courier New"/>
          </w:rPr>
          <w:delText>&amp;#8212;</w:delText>
        </w:r>
      </w:del>
      <w:r w:rsidRPr="00C100C3">
        <w:rPr>
          <w:rFonts w:ascii="Courier New" w:hAnsi="Courier New" w:cs="Courier New"/>
        </w:rPr>
        <w:t>these brethren in Paris are gathered on the ground of the unity of the body of Christ. By the power of the Holy Ghost and by discipline the body is guardian of the truth as of holiness. If any one upholds error and we have b</w:t>
      </w:r>
      <w:r w:rsidRPr="00C100C3">
        <w:rPr>
          <w:rFonts w:ascii="Courier New" w:hAnsi="Courier New" w:cs="Courier New"/>
        </w:rPr>
        <w:t>een unable to make him give up that error, he is not received or he is excluded. It is a duty towards Christ, Head of the</w:t>
      </w:r>
    </w:p>
    <w:p w14:paraId="219450B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{237}</w:t>
      </w:r>
    </w:p>
    <w:p w14:paraId="51E99F0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Church, and towards His sheep dear to His heart. If it be only ignorance, one bears with it, and one seeks to enlighten. That </w:t>
      </w:r>
      <w:r w:rsidRPr="00C100C3">
        <w:rPr>
          <w:rFonts w:ascii="Courier New" w:hAnsi="Courier New" w:cs="Courier New"/>
        </w:rPr>
        <w:t>discipline may be exercised with the divine wisdom which the word supplies, and in the manner as well as in the measure, for which it gives us the necessary instructions. What I complain of is, that men have substituted another unity for the unity of the b</w:t>
      </w:r>
      <w:r w:rsidRPr="00C100C3">
        <w:rPr>
          <w:rFonts w:ascii="Courier New" w:hAnsi="Courier New" w:cs="Courier New"/>
        </w:rPr>
        <w:t>ody of Christ, and thus a truth which is not secondary is compromised, and the true unity is rendered impossible. We shall see presently the proofs of this.</w:t>
      </w:r>
    </w:p>
    <w:p w14:paraId="0A85B305" w14:textId="61AACD9E" w:rsidR="00000000" w:rsidRPr="00C100C3" w:rsidRDefault="00362818" w:rsidP="00C100C3">
      <w:pPr>
        <w:pStyle w:val="PlainText"/>
        <w:rPr>
          <w:rFonts w:ascii="Courier New" w:hAnsi="Courier New" w:cs="Courier New"/>
        </w:rPr>
      </w:pPr>
      <w:r w:rsidRPr="00C100C3">
        <w:rPr>
          <w:rFonts w:ascii="Courier New" w:hAnsi="Courier New" w:cs="Courier New"/>
        </w:rPr>
        <w:t>See under what conditions I may take part in the union at Geneva. I must accept their system of el</w:t>
      </w:r>
      <w:r w:rsidRPr="00C100C3">
        <w:rPr>
          <w:rFonts w:ascii="Courier New" w:hAnsi="Courier New" w:cs="Courier New"/>
        </w:rPr>
        <w:t>ders, the popular choice of authorities in the Church of God by majorities, not to repeat what I have said on discipline and on the clergy. These are conditions which must precede. If I believe these things to be contrary to the word, I must force my consc</w:t>
      </w:r>
      <w:r w:rsidRPr="00C100C3">
        <w:rPr>
          <w:rFonts w:ascii="Courier New" w:hAnsi="Courier New" w:cs="Courier New"/>
        </w:rPr>
        <w:t xml:space="preserve">ience or withdraw. In France, one must accept a system of delegates, synods, church-inspection, a synodal committee, voting by majority which binds the churches, a proportional majority in certain cases. Suppose I believe that the principle which requires </w:t>
      </w:r>
      <w:r w:rsidRPr="00C100C3">
        <w:rPr>
          <w:rFonts w:ascii="Courier New" w:hAnsi="Courier New" w:cs="Courier New"/>
        </w:rPr>
        <w:t>of us to decide in the things of God by majorities, is an utterly carnal principle (necessary in human things, but</w:t>
      </w:r>
      <w:ins w:id="6054" w:author="Comparison" w:date="2013-05-05T19:43:00Z">
        <w:r w:rsidRPr="00AA4B48">
          <w:rPr>
            <w:rFonts w:ascii="Courier New" w:hAnsi="Courier New" w:cs="Courier New"/>
          </w:rPr>
          <w:t xml:space="preserve"> </w:t>
        </w:r>
      </w:ins>
      <w:del w:id="6055" w:author="Comparison" w:date="2013-05-05T19:43:00Z">
        <w:r w:rsidRPr="00C100C3">
          <w:rPr>
            <w:rFonts w:ascii="Courier New" w:hAnsi="Courier New" w:cs="Courier New"/>
          </w:rPr>
          <w:delText>-</w:delText>
        </w:r>
      </w:del>
      <w:r w:rsidRPr="00C100C3">
        <w:rPr>
          <w:rFonts w:ascii="Courier New" w:hAnsi="Courier New" w:cs="Courier New"/>
        </w:rPr>
        <w:t xml:space="preserve">an abomination in the Church, since the Spirit must reign there, and two spiritual men may be right in face of a whole crowd), here am I, if </w:t>
      </w:r>
      <w:r w:rsidRPr="00C100C3">
        <w:rPr>
          <w:rFonts w:ascii="Courier New" w:hAnsi="Courier New" w:cs="Courier New"/>
        </w:rPr>
        <w:t xml:space="preserve">I do not accept a principle which to my mind denies the authority of the Holy Ghost, excluded from the unity of what is called the Church of France. It is impossible for anyone who believes in the Church and its unity, and who believes that the Holy Ghost </w:t>
      </w:r>
      <w:r w:rsidRPr="00C100C3">
        <w:rPr>
          <w:rFonts w:ascii="Courier New" w:hAnsi="Courier New" w:cs="Courier New"/>
        </w:rPr>
        <w:t>has any authority in the Church of God, to accept such a system. And I pray the reader to</w:t>
      </w:r>
      <w:ins w:id="6056" w:author="Comparison" w:date="2013-05-05T19:43:00Z">
        <w:r w:rsidRPr="00AA4B48">
          <w:rPr>
            <w:rFonts w:ascii="Courier New" w:hAnsi="Courier New" w:cs="Courier New"/>
          </w:rPr>
          <w:t xml:space="preserve"> I</w:t>
        </w:r>
      </w:ins>
      <w:r w:rsidRPr="00C100C3">
        <w:rPr>
          <w:rFonts w:ascii="Courier New" w:hAnsi="Courier New" w:cs="Courier New"/>
        </w:rPr>
        <w:t xml:space="preserve"> observe here, how closely practice is connected with doctrine, and how those who are ignorant of a doctrine may act with great sincerity in establishing a common walk</w:t>
      </w:r>
      <w:r w:rsidRPr="00C100C3">
        <w:rPr>
          <w:rFonts w:ascii="Courier New" w:hAnsi="Courier New" w:cs="Courier New"/>
        </w:rPr>
        <w:t xml:space="preserve"> for Christians, without suspecting that they interfere with dogmas of the highest importance. There is no doctrine of greater importance, after the eternal foundations of truth have been laid, than the unity of the Church and the presence and authority of</w:t>
      </w:r>
      <w:r w:rsidRPr="00C100C3">
        <w:rPr>
          <w:rFonts w:ascii="Courier New" w:hAnsi="Courier New" w:cs="Courier New"/>
        </w:rPr>
        <w:t xml:space="preserve"> the Holy Ghost in the Church; it is a vital doctrine for these times</w:t>
      </w:r>
      <w:ins w:id="6057" w:author="Comparison" w:date="2013-05-05T19:43:00Z">
        <w:r w:rsidRPr="00AA4B48">
          <w:rPr>
            <w:rFonts w:ascii="Courier New" w:hAnsi="Courier New" w:cs="Courier New"/>
          </w:rPr>
          <w:t xml:space="preserve"> --</w:t>
        </w:r>
      </w:ins>
      <w:del w:id="6058" w:author="Comparison" w:date="2013-05-05T19:43:00Z">
        <w:r w:rsidRPr="00C100C3">
          <w:rPr>
            <w:rFonts w:ascii="Courier New" w:hAnsi="Courier New" w:cs="Courier New"/>
          </w:rPr>
          <w:delText>&amp;#8212;</w:delText>
        </w:r>
      </w:del>
      <w:r w:rsidRPr="00C100C3">
        <w:rPr>
          <w:rFonts w:ascii="Courier New" w:hAnsi="Courier New" w:cs="Courier New"/>
        </w:rPr>
        <w:t xml:space="preserve"> the importance of which can scarcely be exaggerated. Now it is evident that a system of delegation, majority of votes, a synodal committee, with regulations for not re-electing im</w:t>
      </w:r>
      <w:r w:rsidRPr="00C100C3">
        <w:rPr>
          <w:rFonts w:ascii="Courier New" w:hAnsi="Courier New" w:cs="Courier New"/>
        </w:rPr>
        <w:t>mediately all the members of the latter, is a complete denial of the authority of the Holy Ghost. It is founded on human</w:t>
      </w:r>
    </w:p>
    <w:p w14:paraId="46318F7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{238}</w:t>
      </w:r>
    </w:p>
    <w:p w14:paraId="765ADC51" w14:textId="57C66A68" w:rsidR="00000000" w:rsidRPr="00C100C3" w:rsidRDefault="00362818" w:rsidP="00C100C3">
      <w:pPr>
        <w:pStyle w:val="PlainText"/>
        <w:rPr>
          <w:rFonts w:ascii="Courier New" w:hAnsi="Courier New" w:cs="Courier New"/>
        </w:rPr>
      </w:pPr>
      <w:r w:rsidRPr="00C100C3">
        <w:rPr>
          <w:rFonts w:ascii="Courier New" w:hAnsi="Courier New" w:cs="Courier New"/>
        </w:rPr>
        <w:t xml:space="preserve">rights and arranged to meet the fear of human jealousies. If I believe in the unity of the body of Christ and the authority of </w:t>
      </w:r>
      <w:r w:rsidRPr="00C100C3">
        <w:rPr>
          <w:rFonts w:ascii="Courier New" w:hAnsi="Courier New" w:cs="Courier New"/>
        </w:rPr>
        <w:t xml:space="preserve">the Holy Ghost, can I join that which binds me to such a system? Again, is it according to the word, or is it a human principle, that churches have rights in virtue of the number of their members? </w:t>
      </w:r>
      <w:ins w:id="6059" w:author="Comparison" w:date="2013-05-05T19:43:00Z">
        <w:r w:rsidRPr="00AA4B48">
          <w:rPr>
            <w:rFonts w:ascii="Courier New" w:hAnsi="Courier New" w:cs="Courier New"/>
          </w:rPr>
          <w:t>"</w:t>
        </w:r>
      </w:ins>
      <w:del w:id="6060" w:author="Comparison" w:date="2013-05-05T19:43:00Z">
        <w:r w:rsidRPr="00C100C3">
          <w:rPr>
            <w:rFonts w:ascii="Courier New" w:hAnsi="Courier New" w:cs="Courier New"/>
          </w:rPr>
          <w:delText>&amp;#8220;</w:delText>
        </w:r>
      </w:del>
      <w:r w:rsidRPr="00C100C3">
        <w:rPr>
          <w:rFonts w:ascii="Courier New" w:hAnsi="Courier New" w:cs="Courier New"/>
        </w:rPr>
        <w:t>Member of a church</w:t>
      </w:r>
      <w:ins w:id="6061" w:author="Comparison" w:date="2013-05-05T19:43:00Z">
        <w:r w:rsidRPr="00AA4B48">
          <w:rPr>
            <w:rFonts w:ascii="Courier New" w:hAnsi="Courier New" w:cs="Courier New"/>
          </w:rPr>
          <w:t>"</w:t>
        </w:r>
      </w:ins>
      <w:del w:id="6062" w:author="Comparison" w:date="2013-05-05T19:43:00Z">
        <w:r w:rsidRPr="00C100C3">
          <w:rPr>
            <w:rFonts w:ascii="Courier New" w:hAnsi="Courier New" w:cs="Courier New"/>
          </w:rPr>
          <w:delText>&amp;#8221;</w:delText>
        </w:r>
      </w:del>
      <w:r w:rsidRPr="00C100C3">
        <w:rPr>
          <w:rFonts w:ascii="Courier New" w:hAnsi="Courier New" w:cs="Courier New"/>
        </w:rPr>
        <w:t xml:space="preserve"> is not a scriptural idea: </w:t>
      </w:r>
      <w:r w:rsidRPr="00C100C3">
        <w:rPr>
          <w:rFonts w:ascii="Courier New" w:hAnsi="Courier New" w:cs="Courier New"/>
        </w:rPr>
        <w:t>a Christian is a member of the body of Christ. The doctrine of the Church, of the unity of the body of Christ, is wanting; and men have replaced it by a system of agreement in fundamental views and of synodal authority. And far are they in practice from ha</w:t>
      </w:r>
      <w:r w:rsidRPr="00C100C3">
        <w:rPr>
          <w:rFonts w:ascii="Courier New" w:hAnsi="Courier New" w:cs="Courier New"/>
        </w:rPr>
        <w:t xml:space="preserve">ving the idea of laying down a basis which would take in all Christians, that if the principle of the profession of the faith is not accepted, the best Christian must remain outside </w:t>
      </w:r>
      <w:ins w:id="6063" w:author="Comparison" w:date="2013-05-05T19:43:00Z">
        <w:r w:rsidRPr="00AA4B48">
          <w:rPr>
            <w:rFonts w:ascii="Courier New" w:hAnsi="Courier New" w:cs="Courier New"/>
          </w:rPr>
          <w:t>(*</w:t>
        </w:r>
      </w:ins>
      <w:del w:id="6064" w:author="Comparison" w:date="2013-05-05T19:43:00Z">
        <w:r w:rsidRPr="00C100C3">
          <w:rPr>
            <w:rFonts w:ascii="Courier New" w:hAnsi="Courier New" w:cs="Courier New"/>
          </w:rPr>
          <w:delText>*(</w:delText>
        </w:r>
      </w:del>
      <w:r w:rsidRPr="00C100C3">
        <w:rPr>
          <w:rFonts w:ascii="Courier New" w:hAnsi="Courier New" w:cs="Courier New"/>
        </w:rPr>
        <w:t>Archives</w:t>
      </w:r>
      <w:ins w:id="6065" w:author="Comparison" w:date="2013-05-05T19:43:00Z">
        <w:r w:rsidRPr="00AA4B48">
          <w:rPr>
            <w:rFonts w:ascii="Courier New" w:hAnsi="Courier New" w:cs="Courier New"/>
          </w:rPr>
          <w:t>*, September</w:t>
        </w:r>
      </w:ins>
      <w:del w:id="6066" w:author="Comparison" w:date="2013-05-05T19:43:00Z">
        <w:r w:rsidRPr="00C100C3">
          <w:rPr>
            <w:rFonts w:ascii="Courier New" w:hAnsi="Courier New" w:cs="Courier New"/>
          </w:rPr>
          <w:delText>,* Sept.</w:delText>
        </w:r>
      </w:del>
      <w:r w:rsidRPr="00C100C3">
        <w:rPr>
          <w:rFonts w:ascii="Courier New" w:hAnsi="Courier New" w:cs="Courier New"/>
        </w:rPr>
        <w:t xml:space="preserve"> 8.) And this profession of the faith must be exactly ac</w:t>
      </w:r>
      <w:r w:rsidRPr="00C100C3">
        <w:rPr>
          <w:rFonts w:ascii="Courier New" w:hAnsi="Courier New" w:cs="Courier New"/>
        </w:rPr>
        <w:t>cording to the creed inserted in the constitution, for all the churches must adhere to that one</w:t>
      </w:r>
      <w:ins w:id="6067" w:author="Comparison" w:date="2013-05-05T19:43:00Z">
        <w:r w:rsidRPr="00AA4B48">
          <w:rPr>
            <w:rFonts w:ascii="Courier New" w:hAnsi="Courier New" w:cs="Courier New"/>
          </w:rPr>
          <w:t>¦.</w:t>
        </w:r>
      </w:ins>
      <w:del w:id="6068" w:author="Comparison" w:date="2013-05-05T19:43:00Z">
        <w:r w:rsidRPr="00C100C3">
          <w:rPr>
            <w:rFonts w:ascii="Courier New" w:hAnsi="Courier New" w:cs="Courier New"/>
          </w:rPr>
          <w:delText>.|</w:delText>
        </w:r>
      </w:del>
    </w:p>
    <w:p w14:paraId="16C2FFD2" w14:textId="6DE001A1" w:rsidR="00000000" w:rsidRPr="00C100C3" w:rsidRDefault="00362818" w:rsidP="00C100C3">
      <w:pPr>
        <w:pStyle w:val="PlainText"/>
        <w:rPr>
          <w:rFonts w:ascii="Courier New" w:hAnsi="Courier New" w:cs="Courier New"/>
        </w:rPr>
      </w:pPr>
      <w:r w:rsidRPr="00C100C3">
        <w:rPr>
          <w:rFonts w:ascii="Courier New" w:hAnsi="Courier New" w:cs="Courier New"/>
        </w:rPr>
        <w:t xml:space="preserve">Here is the defence of this system: </w:t>
      </w:r>
      <w:ins w:id="6069" w:author="Comparison" w:date="2013-05-05T19:43:00Z">
        <w:r w:rsidRPr="00AA4B48">
          <w:rPr>
            <w:rFonts w:ascii="Courier New" w:hAnsi="Courier New" w:cs="Courier New"/>
          </w:rPr>
          <w:t>"</w:t>
        </w:r>
      </w:ins>
      <w:del w:id="6070" w:author="Comparison" w:date="2013-05-05T19:43:00Z">
        <w:r w:rsidRPr="00C100C3">
          <w:rPr>
            <w:rFonts w:ascii="Courier New" w:hAnsi="Courier New" w:cs="Courier New"/>
          </w:rPr>
          <w:delText>&amp;#8220;</w:delText>
        </w:r>
      </w:del>
      <w:r w:rsidRPr="00C100C3">
        <w:rPr>
          <w:rFonts w:ascii="Courier New" w:hAnsi="Courier New" w:cs="Courier New"/>
        </w:rPr>
        <w:t>Every one who was desirous of making for that union every sacrifice that can be reconciled with conscience and fai</w:t>
      </w:r>
      <w:r w:rsidRPr="00C100C3">
        <w:rPr>
          <w:rFonts w:ascii="Courier New" w:hAnsi="Courier New" w:cs="Courier New"/>
        </w:rPr>
        <w:t>thfulness. Here the concessions were genuine, for the question was not to reconcile that which is irreconcilable, the yea and nay on fundamental and distinctive doctrines of Christianity; but to reconcile different views on *secondary questions of applicat</w:t>
      </w:r>
      <w:r w:rsidRPr="00C100C3">
        <w:rPr>
          <w:rFonts w:ascii="Courier New" w:hAnsi="Courier New" w:cs="Courier New"/>
        </w:rPr>
        <w:t>ion* and of ecclesiastical government</w:t>
      </w:r>
      <w:ins w:id="6071" w:author="Comparison" w:date="2013-05-05T19:43:00Z">
        <w:r w:rsidRPr="00AA4B48">
          <w:rPr>
            <w:rFonts w:ascii="Courier New" w:hAnsi="Courier New" w:cs="Courier New"/>
          </w:rPr>
          <w:t xml:space="preserve"> -</w:t>
        </w:r>
        <w:r w:rsidRPr="00AA4B48">
          <w:rPr>
            <w:rFonts w:ascii="Courier New" w:hAnsi="Courier New" w:cs="Courier New"/>
          </w:rPr>
          <w:t xml:space="preserve">- </w:t>
        </w:r>
      </w:ins>
      <w:del w:id="6072" w:author="Comparison" w:date="2013-05-05T19:43:00Z">
        <w:r w:rsidRPr="00C100C3">
          <w:rPr>
            <w:rFonts w:ascii="Courier New" w:hAnsi="Courier New" w:cs="Courier New"/>
          </w:rPr>
          <w:delText>&amp;#8212;</w:delText>
        </w:r>
      </w:del>
      <w:r w:rsidRPr="00C100C3">
        <w:rPr>
          <w:rFonts w:ascii="Courier New" w:hAnsi="Courier New" w:cs="Courier New"/>
        </w:rPr>
        <w:t>questions with regard to which the most upright mind and the most scrupulous conscience can consent to submit</w:t>
      </w:r>
      <w:ins w:id="6073" w:author="Comparison" w:date="2013-05-05T19:43:00Z">
        <w:r w:rsidRPr="00AA4B48">
          <w:rPr>
            <w:rFonts w:ascii="Courier New" w:hAnsi="Courier New" w:cs="Courier New"/>
          </w:rPr>
          <w:t>."</w:t>
        </w:r>
      </w:ins>
      <w:del w:id="6074" w:author="Comparison" w:date="2013-05-05T19:43:00Z">
        <w:r w:rsidRPr="00C100C3">
          <w:rPr>
            <w:rFonts w:ascii="Courier New" w:hAnsi="Courier New" w:cs="Courier New"/>
          </w:rPr>
          <w:delText>.&amp;#8221;</w:delText>
        </w:r>
      </w:del>
    </w:p>
    <w:p w14:paraId="51DCE072" w14:textId="34351185" w:rsidR="00000000" w:rsidRPr="00C100C3" w:rsidRDefault="00362818" w:rsidP="00C100C3">
      <w:pPr>
        <w:pStyle w:val="PlainText"/>
        <w:rPr>
          <w:rFonts w:ascii="Courier New" w:hAnsi="Courier New" w:cs="Courier New"/>
        </w:rPr>
      </w:pPr>
      <w:r w:rsidRPr="00C100C3">
        <w:rPr>
          <w:rFonts w:ascii="Courier New" w:hAnsi="Courier New" w:cs="Courier New"/>
        </w:rPr>
        <w:t>Here is an answer taken from the same journal (</w:t>
      </w:r>
      <w:ins w:id="6075" w:author="Comparison" w:date="2013-05-05T19:43:00Z">
        <w:r w:rsidRPr="00AA4B48">
          <w:rPr>
            <w:rFonts w:ascii="Courier New" w:hAnsi="Courier New" w:cs="Courier New"/>
          </w:rPr>
          <w:t>August</w:t>
        </w:r>
      </w:ins>
      <w:del w:id="6076" w:author="Comparison" w:date="2013-05-05T19:43:00Z">
        <w:r w:rsidRPr="00C100C3">
          <w:rPr>
            <w:rFonts w:ascii="Courier New" w:hAnsi="Courier New" w:cs="Courier New"/>
          </w:rPr>
          <w:delText>Aug.</w:delText>
        </w:r>
      </w:del>
      <w:r w:rsidRPr="00C100C3">
        <w:rPr>
          <w:rFonts w:ascii="Courier New" w:hAnsi="Courier New" w:cs="Courier New"/>
        </w:rPr>
        <w:t xml:space="preserve"> 25): </w:t>
      </w:r>
      <w:ins w:id="6077" w:author="Comparison" w:date="2013-05-05T19:43:00Z">
        <w:r w:rsidRPr="00AA4B48">
          <w:rPr>
            <w:rFonts w:ascii="Courier New" w:hAnsi="Courier New" w:cs="Courier New"/>
          </w:rPr>
          <w:t>"</w:t>
        </w:r>
      </w:ins>
      <w:del w:id="6078" w:author="Comparison" w:date="2013-05-05T19:43:00Z">
        <w:r w:rsidRPr="00C100C3">
          <w:rPr>
            <w:rFonts w:ascii="Courier New" w:hAnsi="Courier New" w:cs="Courier New"/>
          </w:rPr>
          <w:delText>&amp;#8220;</w:delText>
        </w:r>
      </w:del>
      <w:r w:rsidRPr="00C100C3">
        <w:rPr>
          <w:rFonts w:ascii="Courier New" w:hAnsi="Courier New" w:cs="Courier New"/>
        </w:rPr>
        <w:t>Yes; they have made of the *C</w:t>
      </w:r>
      <w:r w:rsidRPr="00C100C3">
        <w:rPr>
          <w:rFonts w:ascii="Courier New" w:hAnsi="Courier New" w:cs="Courier New"/>
        </w:rPr>
        <w:t>hurch</w:t>
      </w:r>
      <w:ins w:id="6079" w:author="Comparison" w:date="2013-05-05T19:43:00Z">
        <w:r w:rsidRPr="00AA4B48">
          <w:rPr>
            <w:rFonts w:ascii="Courier New" w:hAnsi="Courier New" w:cs="Courier New"/>
          </w:rPr>
          <w:t>*,</w:t>
        </w:r>
      </w:ins>
      <w:del w:id="6080" w:author="Comparison" w:date="2013-05-05T19:43:00Z">
        <w:r w:rsidRPr="00C100C3">
          <w:rPr>
            <w:rFonts w:ascii="Courier New" w:hAnsi="Courier New" w:cs="Courier New"/>
          </w:rPr>
          <w:delText>,*</w:delText>
        </w:r>
      </w:del>
      <w:r w:rsidRPr="00C100C3">
        <w:rPr>
          <w:rFonts w:ascii="Courier New" w:hAnsi="Courier New" w:cs="Courier New"/>
        </w:rPr>
        <w:t xml:space="preserve"> and of *sound doctrine</w:t>
      </w:r>
      <w:ins w:id="6081" w:author="Comparison" w:date="2013-05-05T19:43:00Z">
        <w:r w:rsidRPr="00AA4B48">
          <w:rPr>
            <w:rFonts w:ascii="Courier New" w:hAnsi="Courier New" w:cs="Courier New"/>
          </w:rPr>
          <w:t>*,</w:t>
        </w:r>
      </w:ins>
      <w:del w:id="6082" w:author="Comparison" w:date="2013-05-05T19:43:00Z">
        <w:r w:rsidRPr="00C100C3">
          <w:rPr>
            <w:rFonts w:ascii="Courier New" w:hAnsi="Courier New" w:cs="Courier New"/>
          </w:rPr>
          <w:delText>,*</w:delText>
        </w:r>
      </w:del>
      <w:r w:rsidRPr="00C100C3">
        <w:rPr>
          <w:rFonts w:ascii="Courier New" w:hAnsi="Courier New" w:cs="Courier New"/>
        </w:rPr>
        <w:t xml:space="preserve"> secondary truths. Our secondary truths are always those which demand our acting and our sacrifices</w:t>
      </w:r>
      <w:ins w:id="6083" w:author="Comparison" w:date="2013-05-05T19:43:00Z">
        <w:r w:rsidRPr="00AA4B48">
          <w:rPr>
            <w:rFonts w:ascii="Courier New" w:hAnsi="Courier New" w:cs="Courier New"/>
          </w:rPr>
          <w:t>."</w:t>
        </w:r>
      </w:ins>
      <w:del w:id="6084" w:author="Comparison" w:date="2013-05-05T19:43:00Z">
        <w:r w:rsidRPr="00C100C3">
          <w:rPr>
            <w:rFonts w:ascii="Courier New" w:hAnsi="Courier New" w:cs="Courier New"/>
          </w:rPr>
          <w:delText>.&amp;#8221;</w:delText>
        </w:r>
      </w:del>
      <w:r w:rsidRPr="00C100C3">
        <w:rPr>
          <w:rFonts w:ascii="Courier New" w:hAnsi="Courier New" w:cs="Courier New"/>
        </w:rPr>
        <w:t xml:space="preserve"> I leave aside sound doctrine as not being in question here. It is agreed that the Church is not a secondary truth.</w:t>
      </w:r>
    </w:p>
    <w:p w14:paraId="219B685B" w14:textId="2C112628" w:rsidR="00000000" w:rsidRPr="00C100C3" w:rsidRDefault="00362818" w:rsidP="00C100C3">
      <w:pPr>
        <w:pStyle w:val="PlainText"/>
        <w:rPr>
          <w:rFonts w:ascii="Courier New" w:hAnsi="Courier New" w:cs="Courier New"/>
        </w:rPr>
      </w:pPr>
      <w:r w:rsidRPr="00C100C3">
        <w:rPr>
          <w:rFonts w:ascii="Courier New" w:hAnsi="Courier New" w:cs="Courier New"/>
        </w:rPr>
        <w:t xml:space="preserve">Here again is a way of testing the thing. </w:t>
      </w:r>
      <w:ins w:id="6085" w:author="Comparison" w:date="2013-05-05T19:43:00Z">
        <w:r w:rsidRPr="00AA4B48">
          <w:rPr>
            <w:rFonts w:ascii="Courier New" w:hAnsi="Courier New" w:cs="Courier New"/>
          </w:rPr>
          <w:t>"</w:t>
        </w:r>
      </w:ins>
      <w:del w:id="6086" w:author="Comparison" w:date="2013-05-05T19:43:00Z">
        <w:r w:rsidRPr="00C100C3">
          <w:rPr>
            <w:rFonts w:ascii="Courier New" w:hAnsi="Courier New" w:cs="Courier New"/>
          </w:rPr>
          <w:delText>&amp;#8220;</w:delText>
        </w:r>
      </w:del>
      <w:r w:rsidRPr="00C100C3">
        <w:rPr>
          <w:rFonts w:ascii="Courier New" w:hAnsi="Courier New" w:cs="Courier New"/>
        </w:rPr>
        <w:t>We will tell you the only way to get yourself expelled: Pass on from theory to *application</w:t>
      </w:r>
      <w:ins w:id="6087" w:author="Comparison" w:date="2013-05-05T19:43:00Z">
        <w:r w:rsidRPr="00AA4B48">
          <w:rPr>
            <w:rFonts w:ascii="Courier New" w:hAnsi="Courier New" w:cs="Courier New"/>
          </w:rPr>
          <w:t>*.</w:t>
        </w:r>
      </w:ins>
      <w:del w:id="6088" w:author="Comparison" w:date="2013-05-05T19:43:00Z">
        <w:r w:rsidRPr="00C100C3">
          <w:rPr>
            <w:rFonts w:ascii="Courier New" w:hAnsi="Courier New" w:cs="Courier New"/>
          </w:rPr>
          <w:delText>.*</w:delText>
        </w:r>
      </w:del>
      <w:r w:rsidRPr="00C100C3">
        <w:rPr>
          <w:rFonts w:ascii="Courier New" w:hAnsi="Courier New" w:cs="Courier New"/>
        </w:rPr>
        <w:t xml:space="preserve"> The worldly churches bear with theory, but are very sensitive as to practice. The world knows very well how</w:t>
      </w:r>
    </w:p>
    <w:p w14:paraId="61FF36F6" w14:textId="7C2AF430" w:rsidR="00000000" w:rsidRPr="00C100C3" w:rsidRDefault="00362818" w:rsidP="00C100C3">
      <w:pPr>
        <w:pStyle w:val="PlainText"/>
        <w:rPr>
          <w:rFonts w:ascii="Courier New" w:hAnsi="Courier New" w:cs="Courier New"/>
        </w:rPr>
      </w:pPr>
      <w:ins w:id="6089" w:author="Comparison" w:date="2013-05-05T19:43:00Z">
        <w:r w:rsidRPr="00AA4B48">
          <w:rPr>
            <w:rFonts w:ascii="Courier New" w:hAnsi="Courier New" w:cs="Courier New"/>
          </w:rPr>
          <w:t>¦</w:t>
        </w:r>
      </w:ins>
      <w:del w:id="6090" w:author="Comparison" w:date="2013-05-05T19:43:00Z">
        <w:r w:rsidRPr="00C100C3">
          <w:rPr>
            <w:rFonts w:ascii="Courier New" w:hAnsi="Courier New" w:cs="Courier New"/>
          </w:rPr>
          <w:delText>|</w:delText>
        </w:r>
      </w:del>
      <w:r w:rsidRPr="00C100C3">
        <w:rPr>
          <w:rFonts w:ascii="Courier New" w:hAnsi="Courier New" w:cs="Courier New"/>
        </w:rPr>
        <w:t xml:space="preserve"> Al</w:t>
      </w:r>
      <w:r w:rsidRPr="00C100C3">
        <w:rPr>
          <w:rFonts w:ascii="Courier New" w:hAnsi="Courier New" w:cs="Courier New"/>
        </w:rPr>
        <w:t xml:space="preserve">l the Evangelical Churches of France, composed of members who have made a profession, individual and explicit, of the faith, etc., unite themselves together. Article 4. Each church, in order to form a part of the union, must </w:t>
      </w:r>
      <w:ins w:id="6091" w:author="Comparison" w:date="2013-05-05T19:43:00Z">
        <w:r w:rsidRPr="00AA4B48">
          <w:rPr>
            <w:rFonts w:ascii="Courier New" w:hAnsi="Courier New" w:cs="Courier New"/>
          </w:rPr>
          <w:t>...</w:t>
        </w:r>
      </w:ins>
      <w:del w:id="6092" w:author="Comparison" w:date="2013-05-05T19:43:00Z">
        <w:r w:rsidRPr="00C100C3">
          <w:rPr>
            <w:rFonts w:ascii="Courier New" w:hAnsi="Courier New" w:cs="Courier New"/>
          </w:rPr>
          <w:delText>&amp;#8230;</w:delText>
        </w:r>
      </w:del>
      <w:r w:rsidRPr="00C100C3">
        <w:rPr>
          <w:rFonts w:ascii="Courier New" w:hAnsi="Courier New" w:cs="Courier New"/>
        </w:rPr>
        <w:t xml:space="preserve"> secondly, adhere to the</w:t>
      </w:r>
      <w:r w:rsidRPr="00C100C3">
        <w:rPr>
          <w:rFonts w:ascii="Courier New" w:hAnsi="Courier New" w:cs="Courier New"/>
        </w:rPr>
        <w:t xml:space="preserve"> profession of </w:t>
      </w:r>
      <w:ins w:id="6093" w:author="Comparison" w:date="2013-05-05T19:43:00Z">
        <w:r w:rsidRPr="00AA4B48">
          <w:rPr>
            <w:rFonts w:ascii="Courier New" w:hAnsi="Courier New" w:cs="Courier New"/>
          </w:rPr>
          <w:t>the</w:t>
        </w:r>
      </w:ins>
      <w:del w:id="6094" w:author="Comparison" w:date="2013-05-05T19:43:00Z">
        <w:r w:rsidRPr="00C100C3">
          <w:rPr>
            <w:rFonts w:ascii="Courier New" w:hAnsi="Courier New" w:cs="Courier New"/>
          </w:rPr>
          <w:delText>die</w:delText>
        </w:r>
      </w:del>
      <w:r w:rsidRPr="00C100C3">
        <w:rPr>
          <w:rFonts w:ascii="Courier New" w:hAnsi="Courier New" w:cs="Courier New"/>
        </w:rPr>
        <w:t xml:space="preserve"> faith given in Article 2 (</w:t>
      </w:r>
      <w:ins w:id="6095" w:author="Comparison" w:date="2013-05-05T19:43:00Z">
        <w:r w:rsidRPr="00AA4B48">
          <w:rPr>
            <w:rFonts w:ascii="Courier New" w:hAnsi="Courier New" w:cs="Courier New"/>
          </w:rPr>
          <w:t>September</w:t>
        </w:r>
      </w:ins>
      <w:del w:id="6096" w:author="Comparison" w:date="2013-05-05T19:43:00Z">
        <w:r w:rsidRPr="00C100C3">
          <w:rPr>
            <w:rFonts w:ascii="Courier New" w:hAnsi="Courier New" w:cs="Courier New"/>
          </w:rPr>
          <w:delText>Sept.</w:delText>
        </w:r>
      </w:del>
      <w:r w:rsidRPr="00C100C3">
        <w:rPr>
          <w:rFonts w:ascii="Courier New" w:hAnsi="Courier New" w:cs="Courier New"/>
        </w:rPr>
        <w:t xml:space="preserve"> 8).</w:t>
      </w:r>
    </w:p>
    <w:p w14:paraId="16EC554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{239}</w:t>
      </w:r>
    </w:p>
    <w:p w14:paraId="039083CD" w14:textId="1474A140" w:rsidR="00000000" w:rsidRPr="00C100C3" w:rsidRDefault="00362818" w:rsidP="00C100C3">
      <w:pPr>
        <w:pStyle w:val="PlainText"/>
        <w:rPr>
          <w:rFonts w:ascii="Courier New" w:hAnsi="Courier New" w:cs="Courier New"/>
        </w:rPr>
      </w:pPr>
      <w:r w:rsidRPr="00C100C3">
        <w:rPr>
          <w:rFonts w:ascii="Courier New" w:hAnsi="Courier New" w:cs="Courier New"/>
        </w:rPr>
        <w:t>to distinguish between what threatens it and what serves it. Make orthodox discourses, but do not touch upon any point of discipline</w:t>
      </w:r>
      <w:ins w:id="6097" w:author="Comparison" w:date="2013-05-05T19:43:00Z">
        <w:r w:rsidRPr="00AA4B48">
          <w:rPr>
            <w:rFonts w:ascii="Courier New" w:hAnsi="Courier New" w:cs="Courier New"/>
          </w:rPr>
          <w:t>."</w:t>
        </w:r>
      </w:ins>
      <w:del w:id="6098" w:author="Comparison" w:date="2013-05-05T19:43:00Z">
        <w:r w:rsidRPr="00C100C3">
          <w:rPr>
            <w:rFonts w:ascii="Courier New" w:hAnsi="Courier New" w:cs="Courier New"/>
          </w:rPr>
          <w:delText>.&amp;#8221;</w:delText>
        </w:r>
      </w:del>
      <w:r w:rsidRPr="00C100C3">
        <w:rPr>
          <w:rFonts w:ascii="Courier New" w:hAnsi="Courier New" w:cs="Courier New"/>
        </w:rPr>
        <w:t xml:space="preserve"> I have these two points here: the Church is not a se</w:t>
      </w:r>
      <w:r w:rsidRPr="00C100C3">
        <w:rPr>
          <w:rFonts w:ascii="Courier New" w:hAnsi="Courier New" w:cs="Courier New"/>
        </w:rPr>
        <w:t>condary truth, and to bring that to the test you must come to practice, to application. Now the unity of all those who are members of Christ, and that by the baptism of the Holy Ghost, is the scriptural doctrine of the Church. Orthodox thoughts will easily</w:t>
      </w:r>
      <w:r w:rsidRPr="00C100C3">
        <w:rPr>
          <w:rFonts w:ascii="Courier New" w:hAnsi="Courier New" w:cs="Courier New"/>
        </w:rPr>
        <w:t xml:space="preserve"> be admitted on this point; but touch upon discipline, ask that Mr. Ponson be recognized as member of this union of churches; he cannot be. He is recognized to be a brother. There is nothing to reproach him with, it would appear, whether with regard to his</w:t>
      </w:r>
      <w:r w:rsidRPr="00C100C3">
        <w:rPr>
          <w:rFonts w:ascii="Courier New" w:hAnsi="Courier New" w:cs="Courier New"/>
        </w:rPr>
        <w:t xml:space="preserve"> doctrine or his conduct; but the whole synod, without exception, has accepted fundamental grounds, laid down by the Circular of March 31, which have excluded him</w:t>
      </w:r>
      <w:ins w:id="6099" w:author="Comparison" w:date="2013-05-05T19:43:00Z">
        <w:r w:rsidRPr="00AA4B48">
          <w:rPr>
            <w:rFonts w:ascii="Courier New" w:hAnsi="Courier New" w:cs="Courier New"/>
          </w:rPr>
          <w:t>¦.</w:t>
        </w:r>
      </w:ins>
      <w:del w:id="6100" w:author="Comparison" w:date="2013-05-05T19:43:00Z">
        <w:r w:rsidRPr="00C100C3">
          <w:rPr>
            <w:rFonts w:ascii="Courier New" w:hAnsi="Courier New" w:cs="Courier New"/>
          </w:rPr>
          <w:delText>.|</w:delText>
        </w:r>
      </w:del>
      <w:r w:rsidRPr="00C100C3">
        <w:rPr>
          <w:rFonts w:ascii="Courier New" w:hAnsi="Courier New" w:cs="Courier New"/>
        </w:rPr>
        <w:t xml:space="preserve"> So that it is not enough to be a Christian, known to be such in doctrine and practice; one </w:t>
      </w:r>
      <w:r w:rsidRPr="00C100C3">
        <w:rPr>
          <w:rFonts w:ascii="Courier New" w:hAnsi="Courier New" w:cs="Courier New"/>
        </w:rPr>
        <w:t>must besides be a member</w:t>
      </w:r>
      <w:ins w:id="6101" w:author="Comparison" w:date="2013-05-05T19:43:00Z">
        <w:r w:rsidRPr="00AA4B48">
          <w:rPr>
            <w:rFonts w:ascii="Courier New" w:hAnsi="Courier New" w:cs="Courier New"/>
          </w:rPr>
          <w:t xml:space="preserve"> -- </w:t>
        </w:r>
      </w:ins>
      <w:del w:id="6102" w:author="Comparison" w:date="2013-05-05T19:43:00Z">
        <w:r w:rsidRPr="00C100C3">
          <w:rPr>
            <w:rFonts w:ascii="Courier New" w:hAnsi="Courier New" w:cs="Courier New"/>
          </w:rPr>
          <w:delText>&amp;#8212;</w:delText>
        </w:r>
      </w:del>
      <w:r w:rsidRPr="00C100C3">
        <w:rPr>
          <w:rFonts w:ascii="Courier New" w:hAnsi="Courier New" w:cs="Courier New"/>
        </w:rPr>
        <w:t>not of Christ but of a church</w:t>
      </w:r>
      <w:ins w:id="6103" w:author="Comparison" w:date="2013-05-05T19:43:00Z">
        <w:r w:rsidRPr="00AA4B48">
          <w:rPr>
            <w:rFonts w:ascii="Courier New" w:hAnsi="Courier New" w:cs="Courier New"/>
          </w:rPr>
          <w:t xml:space="preserve"> -- </w:t>
        </w:r>
      </w:ins>
      <w:del w:id="6104" w:author="Comparison" w:date="2013-05-05T19:43:00Z">
        <w:r w:rsidRPr="00C100C3">
          <w:rPr>
            <w:rFonts w:ascii="Courier New" w:hAnsi="Courier New" w:cs="Courier New"/>
          </w:rPr>
          <w:delText>&amp;#8212;</w:delText>
        </w:r>
      </w:del>
      <w:r w:rsidRPr="00C100C3">
        <w:rPr>
          <w:rFonts w:ascii="Courier New" w:hAnsi="Courier New" w:cs="Courier New"/>
        </w:rPr>
        <w:t>adhere to the constitution voted in Paris, to the principle of voting and deciding by a majority, and to a crowd of other principles. If I cannot accept all that (things which render imposs</w:t>
      </w:r>
      <w:r w:rsidRPr="00C100C3">
        <w:rPr>
          <w:rFonts w:ascii="Courier New" w:hAnsi="Courier New" w:cs="Courier New"/>
        </w:rPr>
        <w:t xml:space="preserve">ible the unity of the body of Christ), I am excluded from the system. A nationalist is made to say, The Bible condemns a sectarian spirit; it commands us to manifest before all the union of brethren, and to bear with the weak; but it is useful to maintain </w:t>
      </w:r>
      <w:r w:rsidRPr="00C100C3">
        <w:rPr>
          <w:rFonts w:ascii="Courier New" w:hAnsi="Courier New" w:cs="Courier New"/>
        </w:rPr>
        <w:t>for the present the divided state</w:t>
      </w:r>
      <w:ins w:id="6105" w:author="Comparison" w:date="2013-05-05T19:43:00Z">
        <w:r w:rsidRPr="00AA4B48">
          <w:rPr>
            <w:rFonts w:ascii="Courier New" w:hAnsi="Courier New" w:cs="Courier New"/>
          </w:rPr>
          <w:t xml:space="preserve"> ... . "*</w:t>
        </w:r>
      </w:ins>
      <w:del w:id="6106" w:author="Comparison" w:date="2013-05-05T19:43:00Z">
        <w:r w:rsidRPr="00C100C3">
          <w:rPr>
            <w:rFonts w:ascii="Courier New" w:hAnsi="Courier New" w:cs="Courier New"/>
          </w:rPr>
          <w:delText>. &amp;#8230; &amp;#8220;*</w:delText>
        </w:r>
      </w:del>
      <w:r w:rsidRPr="00C100C3">
        <w:rPr>
          <w:rFonts w:ascii="Courier New" w:hAnsi="Courier New" w:cs="Courier New"/>
        </w:rPr>
        <w:t>Sacred interests would be compromised if we were too obedient</w:t>
      </w:r>
      <w:ins w:id="6107" w:author="Comparison" w:date="2013-05-05T19:43:00Z">
        <w:r w:rsidRPr="00AA4B48">
          <w:rPr>
            <w:rFonts w:ascii="Courier New" w:hAnsi="Courier New" w:cs="Courier New"/>
          </w:rPr>
          <w:t>*."</w:t>
        </w:r>
      </w:ins>
      <w:del w:id="6108" w:author="Comparison" w:date="2013-05-05T19:43:00Z">
        <w:r w:rsidRPr="00C100C3">
          <w:rPr>
            <w:rFonts w:ascii="Courier New" w:hAnsi="Courier New" w:cs="Courier New"/>
          </w:rPr>
          <w:delText>*.&amp;#8221;</w:delText>
        </w:r>
      </w:del>
      <w:r w:rsidRPr="00C100C3">
        <w:rPr>
          <w:rFonts w:ascii="Courier New" w:hAnsi="Courier New" w:cs="Courier New"/>
        </w:rPr>
        <w:t xml:space="preserve"> Do not these words apply to the synod? Those sacred interests here mentioned are the principles of the Circular of March 4. Outside th</w:t>
      </w:r>
      <w:r w:rsidRPr="00C100C3">
        <w:rPr>
          <w:rFonts w:ascii="Courier New" w:hAnsi="Courier New" w:cs="Courier New"/>
        </w:rPr>
        <w:t>ese, no union. However fine these words may sound, concession and reconciliation, it is a fatal and presumptuous principle. If I accept the unity of the Church of God, I do not need that principle, the weak of the faith are of the Church, and I bear with t</w:t>
      </w:r>
      <w:r w:rsidRPr="00C100C3">
        <w:rPr>
          <w:rFonts w:ascii="Courier New" w:hAnsi="Courier New" w:cs="Courier New"/>
        </w:rPr>
        <w:t xml:space="preserve">heir weakness; the Bible is my measure; a perfect measure, capable of rendering the man of God </w:t>
      </w:r>
      <w:ins w:id="6109" w:author="Comparison" w:date="2013-05-05T19:43:00Z">
        <w:r w:rsidRPr="00AA4B48">
          <w:rPr>
            <w:rFonts w:ascii="Courier New" w:hAnsi="Courier New" w:cs="Courier New"/>
          </w:rPr>
          <w:t>"</w:t>
        </w:r>
      </w:ins>
      <w:del w:id="6110" w:author="Comparison" w:date="2013-05-05T19:43:00Z">
        <w:r w:rsidRPr="00C100C3">
          <w:rPr>
            <w:rFonts w:ascii="Courier New" w:hAnsi="Courier New" w:cs="Courier New"/>
          </w:rPr>
          <w:delText>&amp;#8220;</w:delText>
        </w:r>
      </w:del>
      <w:r w:rsidRPr="00C100C3">
        <w:rPr>
          <w:rFonts w:ascii="Courier New" w:hAnsi="Courier New" w:cs="Courier New"/>
        </w:rPr>
        <w:t>perfect, throughly furnished unto all good works</w:t>
      </w:r>
      <w:ins w:id="6111" w:author="Comparison" w:date="2013-05-05T19:43:00Z">
        <w:r w:rsidRPr="00AA4B48">
          <w:rPr>
            <w:rFonts w:ascii="Courier New" w:hAnsi="Courier New" w:cs="Courier New"/>
          </w:rPr>
          <w:t>."</w:t>
        </w:r>
      </w:ins>
      <w:del w:id="6112" w:author="Comparison" w:date="2013-05-05T19:43:00Z">
        <w:r w:rsidRPr="00C100C3">
          <w:rPr>
            <w:rFonts w:ascii="Courier New" w:hAnsi="Courier New" w:cs="Courier New"/>
          </w:rPr>
          <w:delText>.&amp;#8221;</w:delText>
        </w:r>
      </w:del>
      <w:r w:rsidRPr="00C100C3">
        <w:rPr>
          <w:rFonts w:ascii="Courier New" w:hAnsi="Courier New" w:cs="Courier New"/>
        </w:rPr>
        <w:t xml:space="preserve"> Unity of views, however desirable, is not necessary to that unity. The body of Christ is one, and</w:t>
      </w:r>
      <w:r w:rsidRPr="00C100C3">
        <w:rPr>
          <w:rFonts w:ascii="Courier New" w:hAnsi="Courier New" w:cs="Courier New"/>
        </w:rPr>
        <w:t xml:space="preserve"> whatever be the degree of progress, the Christian is of the body. As a profession of faith, we do not want anything less perfect than the Bible, because we possess</w:t>
      </w:r>
    </w:p>
    <w:p w14:paraId="5A1CFE60" w14:textId="57BF717A" w:rsidR="00000000" w:rsidRPr="00C100C3" w:rsidRDefault="00362818" w:rsidP="00C100C3">
      <w:pPr>
        <w:pStyle w:val="PlainText"/>
        <w:rPr>
          <w:rFonts w:ascii="Courier New" w:hAnsi="Courier New" w:cs="Courier New"/>
        </w:rPr>
      </w:pPr>
      <w:ins w:id="6113" w:author="Comparison" w:date="2013-05-05T19:43:00Z">
        <w:r w:rsidRPr="00AA4B48">
          <w:rPr>
            <w:rFonts w:ascii="Courier New" w:hAnsi="Courier New" w:cs="Courier New"/>
          </w:rPr>
          <w:t>¦ "</w:t>
        </w:r>
      </w:ins>
      <w:del w:id="6114" w:author="Comparison" w:date="2013-05-05T19:43:00Z">
        <w:r w:rsidRPr="00C100C3">
          <w:rPr>
            <w:rFonts w:ascii="Courier New" w:hAnsi="Courier New" w:cs="Courier New"/>
          </w:rPr>
          <w:delText>| &amp;#8220;</w:delText>
        </w:r>
      </w:del>
      <w:r w:rsidRPr="00C100C3">
        <w:rPr>
          <w:rFonts w:ascii="Courier New" w:hAnsi="Courier New" w:cs="Courier New"/>
        </w:rPr>
        <w:t>In point of fact, those Christians only were called to the synod who accept the f</w:t>
      </w:r>
      <w:r w:rsidRPr="00C100C3">
        <w:rPr>
          <w:rFonts w:ascii="Courier New" w:hAnsi="Courier New" w:cs="Courier New"/>
        </w:rPr>
        <w:t xml:space="preserve">undamental grounds </w:t>
      </w:r>
      <w:ins w:id="6115" w:author="Comparison" w:date="2013-05-05T19:43:00Z">
        <w:r w:rsidRPr="00AA4B48">
          <w:rPr>
            <w:rFonts w:ascii="Courier New" w:hAnsi="Courier New" w:cs="Courier New"/>
          </w:rPr>
          <w:t>Laid</w:t>
        </w:r>
      </w:ins>
      <w:del w:id="6116" w:author="Comparison" w:date="2013-05-05T19:43:00Z">
        <w:r w:rsidRPr="00C100C3">
          <w:rPr>
            <w:rFonts w:ascii="Courier New" w:hAnsi="Courier New" w:cs="Courier New"/>
          </w:rPr>
          <w:delText>laid</w:delText>
        </w:r>
      </w:del>
      <w:r w:rsidRPr="00C100C3">
        <w:rPr>
          <w:rFonts w:ascii="Courier New" w:hAnsi="Courier New" w:cs="Courier New"/>
        </w:rPr>
        <w:t xml:space="preserve"> down by the Consultative Committee, in their Circular of March 31</w:t>
      </w:r>
      <w:ins w:id="6117" w:author="Comparison" w:date="2013-05-05T19:43:00Z">
        <w:r w:rsidRPr="00AA4B48">
          <w:rPr>
            <w:rFonts w:ascii="Courier New" w:hAnsi="Courier New" w:cs="Courier New"/>
          </w:rPr>
          <w:t>." *</w:t>
        </w:r>
      </w:ins>
      <w:del w:id="6118" w:author="Comparison" w:date="2013-05-05T19:43:00Z">
        <w:r w:rsidRPr="00C100C3">
          <w:rPr>
            <w:rFonts w:ascii="Courier New" w:hAnsi="Courier New" w:cs="Courier New"/>
          </w:rPr>
          <w:delText>.&amp;#8221;&amp;#8212;*</w:delText>
        </w:r>
      </w:del>
      <w:r w:rsidRPr="00C100C3">
        <w:rPr>
          <w:rFonts w:ascii="Courier New" w:hAnsi="Courier New" w:cs="Courier New"/>
        </w:rPr>
        <w:t>Archives</w:t>
      </w:r>
      <w:ins w:id="6119" w:author="Comparison" w:date="2013-05-05T19:43:00Z">
        <w:r w:rsidRPr="00AA4B48">
          <w:rPr>
            <w:rFonts w:ascii="Courier New" w:hAnsi="Courier New" w:cs="Courier New"/>
          </w:rPr>
          <w:t>*, Septe</w:t>
        </w:r>
        <w:r w:rsidRPr="00AA4B48">
          <w:rPr>
            <w:rFonts w:ascii="Courier New" w:hAnsi="Courier New" w:cs="Courier New"/>
          </w:rPr>
          <w:t>mber</w:t>
        </w:r>
      </w:ins>
      <w:del w:id="6120" w:author="Comparison" w:date="2013-05-05T19:43:00Z">
        <w:r w:rsidRPr="00C100C3">
          <w:rPr>
            <w:rFonts w:ascii="Courier New" w:hAnsi="Courier New" w:cs="Courier New"/>
          </w:rPr>
          <w:delText>,* Sept.</w:delText>
        </w:r>
      </w:del>
      <w:r w:rsidRPr="00C100C3">
        <w:rPr>
          <w:rFonts w:ascii="Courier New" w:hAnsi="Courier New" w:cs="Courier New"/>
        </w:rPr>
        <w:t xml:space="preserve"> 8.</w:t>
      </w:r>
    </w:p>
    <w:p w14:paraId="25579DD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{240}</w:t>
      </w:r>
    </w:p>
    <w:p w14:paraId="2D4F0956" w14:textId="20925967" w:rsidR="00000000" w:rsidRPr="00C100C3" w:rsidRDefault="00362818" w:rsidP="00C100C3">
      <w:pPr>
        <w:pStyle w:val="PlainText"/>
        <w:rPr>
          <w:rFonts w:ascii="Courier New" w:hAnsi="Courier New" w:cs="Courier New"/>
        </w:rPr>
      </w:pPr>
      <w:r w:rsidRPr="00C100C3">
        <w:rPr>
          <w:rFonts w:ascii="Courier New" w:hAnsi="Courier New" w:cs="Courier New"/>
        </w:rPr>
        <w:t>the unity which is according to God, without seeking to make one according to man. There are those who, having no idea of t</w:t>
      </w:r>
      <w:r w:rsidRPr="00C100C3">
        <w:rPr>
          <w:rFonts w:ascii="Courier New" w:hAnsi="Courier New" w:cs="Courier New"/>
        </w:rPr>
        <w:t>he Church of God, will only have the Bible to be enabled only to profess that which reason accepts. Others, to put a barrier to that licentiousness, make professions of faith, to gather people according to those ideas. What is wanting is the unity of the C</w:t>
      </w:r>
      <w:r w:rsidRPr="00C100C3">
        <w:rPr>
          <w:rFonts w:ascii="Courier New" w:hAnsi="Courier New" w:cs="Courier New"/>
        </w:rPr>
        <w:t xml:space="preserve">hurch of God, which possesses the whole truth, which is the </w:t>
      </w:r>
      <w:ins w:id="6121" w:author="Comparison" w:date="2013-05-05T19:43:00Z">
        <w:r w:rsidRPr="00AA4B48">
          <w:rPr>
            <w:rFonts w:ascii="Courier New" w:hAnsi="Courier New" w:cs="Courier New"/>
          </w:rPr>
          <w:t>"</w:t>
        </w:r>
      </w:ins>
      <w:del w:id="6122" w:author="Comparison" w:date="2013-05-05T19:43:00Z">
        <w:r w:rsidRPr="00C100C3">
          <w:rPr>
            <w:rFonts w:ascii="Courier New" w:hAnsi="Courier New" w:cs="Courier New"/>
          </w:rPr>
          <w:delText>&amp;#8220;</w:delText>
        </w:r>
      </w:del>
      <w:r w:rsidRPr="00C100C3">
        <w:rPr>
          <w:rFonts w:ascii="Courier New" w:hAnsi="Courier New" w:cs="Courier New"/>
        </w:rPr>
        <w:t>pillar and the ground of the truth</w:t>
      </w:r>
      <w:ins w:id="6123" w:author="Comparison" w:date="2013-05-05T19:43:00Z">
        <w:r w:rsidRPr="00AA4B48">
          <w:rPr>
            <w:rFonts w:ascii="Courier New" w:hAnsi="Courier New" w:cs="Courier New"/>
          </w:rPr>
          <w:t>,"</w:t>
        </w:r>
      </w:ins>
      <w:del w:id="6124" w:author="Comparison" w:date="2013-05-05T19:43:00Z">
        <w:r w:rsidRPr="00C100C3">
          <w:rPr>
            <w:rFonts w:ascii="Courier New" w:hAnsi="Courier New" w:cs="Courier New"/>
          </w:rPr>
          <w:delText>,&amp;#8221;</w:delText>
        </w:r>
      </w:del>
      <w:r w:rsidRPr="00C100C3">
        <w:rPr>
          <w:rFonts w:ascii="Courier New" w:hAnsi="Courier New" w:cs="Courier New"/>
        </w:rPr>
        <w:t xml:space="preserve"> as the Bible is its perfect rule.</w:t>
      </w:r>
    </w:p>
    <w:p w14:paraId="4C2605FA" w14:textId="1A1613F0" w:rsidR="00000000" w:rsidRPr="00C100C3" w:rsidRDefault="00362818" w:rsidP="00C100C3">
      <w:pPr>
        <w:pStyle w:val="PlainText"/>
        <w:rPr>
          <w:rFonts w:ascii="Courier New" w:hAnsi="Courier New" w:cs="Courier New"/>
        </w:rPr>
      </w:pPr>
      <w:r w:rsidRPr="00C100C3">
        <w:rPr>
          <w:rFonts w:ascii="Courier New" w:hAnsi="Courier New" w:cs="Courier New"/>
        </w:rPr>
        <w:t>The last principle I would point out, to which I have already alluded, and which has been largely insisted on f</w:t>
      </w:r>
      <w:r w:rsidRPr="00C100C3">
        <w:rPr>
          <w:rFonts w:ascii="Courier New" w:hAnsi="Courier New" w:cs="Courier New"/>
        </w:rPr>
        <w:t xml:space="preserve">or some years past, and which has recently been put forward in a particular way, is this: That which is not prohibited is allowed; or else one must find the words </w:t>
      </w:r>
      <w:ins w:id="6125" w:author="Comparison" w:date="2013-05-05T19:43:00Z">
        <w:r w:rsidRPr="00AA4B48">
          <w:rPr>
            <w:rFonts w:ascii="Courier New" w:hAnsi="Courier New" w:cs="Courier New"/>
          </w:rPr>
          <w:t>"</w:t>
        </w:r>
      </w:ins>
      <w:del w:id="6126" w:author="Comparison" w:date="2013-05-05T19:43:00Z">
        <w:r w:rsidRPr="00C100C3">
          <w:rPr>
            <w:rFonts w:ascii="Courier New" w:hAnsi="Courier New" w:cs="Courier New"/>
          </w:rPr>
          <w:delText>&amp;#8220;</w:delText>
        </w:r>
      </w:del>
      <w:r w:rsidRPr="00C100C3">
        <w:rPr>
          <w:rFonts w:ascii="Courier New" w:hAnsi="Courier New" w:cs="Courier New"/>
        </w:rPr>
        <w:t>not otherwise</w:t>
      </w:r>
      <w:ins w:id="6127" w:author="Comparison" w:date="2013-05-05T19:43:00Z">
        <w:r w:rsidRPr="00AA4B48">
          <w:rPr>
            <w:rFonts w:ascii="Courier New" w:hAnsi="Courier New" w:cs="Courier New"/>
          </w:rPr>
          <w:t>"</w:t>
        </w:r>
      </w:ins>
      <w:del w:id="6128" w:author="Comparison" w:date="2013-05-05T19:43:00Z">
        <w:r w:rsidRPr="00C100C3">
          <w:rPr>
            <w:rFonts w:ascii="Courier New" w:hAnsi="Courier New" w:cs="Courier New"/>
          </w:rPr>
          <w:delText>&amp;#8221;</w:delText>
        </w:r>
      </w:del>
      <w:r w:rsidRPr="00C100C3">
        <w:rPr>
          <w:rFonts w:ascii="Courier New" w:hAnsi="Courier New" w:cs="Courier New"/>
        </w:rPr>
        <w:t xml:space="preserve"> joined to what is said in the Bible; if not, we may do the </w:t>
      </w:r>
      <w:ins w:id="6129" w:author="Comparison" w:date="2013-05-05T19:43:00Z">
        <w:r w:rsidRPr="00AA4B48">
          <w:rPr>
            <w:rFonts w:ascii="Courier New" w:hAnsi="Courier New" w:cs="Courier New"/>
          </w:rPr>
          <w:t>thing</w:t>
        </w:r>
      </w:ins>
      <w:del w:id="6130" w:author="Comparison" w:date="2013-05-05T19:43:00Z">
        <w:r w:rsidRPr="00C100C3">
          <w:rPr>
            <w:rFonts w:ascii="Courier New" w:hAnsi="Courier New" w:cs="Courier New"/>
          </w:rPr>
          <w:delText>jhing</w:delText>
        </w:r>
      </w:del>
      <w:r w:rsidRPr="00C100C3">
        <w:rPr>
          <w:rFonts w:ascii="Courier New" w:hAnsi="Courier New" w:cs="Courier New"/>
        </w:rPr>
        <w:t xml:space="preserve"> </w:t>
      </w:r>
      <w:r w:rsidRPr="00C100C3">
        <w:rPr>
          <w:rFonts w:ascii="Courier New" w:hAnsi="Courier New" w:cs="Courier New"/>
        </w:rPr>
        <w:t>quite differently. Now the Bible, as far as I know, never says this. Certainly we do not find it in the New Testament, so that it is evident that all that is written therein furnishes no rule of conduct whatever; because, if when there is a walk traced out</w:t>
      </w:r>
      <w:r w:rsidRPr="00C100C3">
        <w:rPr>
          <w:rFonts w:ascii="Courier New" w:hAnsi="Courier New" w:cs="Courier New"/>
        </w:rPr>
        <w:t xml:space="preserve"> in the Bible one may act otherwise unless one finds the phrase </w:t>
      </w:r>
      <w:ins w:id="6131" w:author="Comparison" w:date="2013-05-05T19:43:00Z">
        <w:r w:rsidRPr="00AA4B48">
          <w:rPr>
            <w:rFonts w:ascii="Courier New" w:hAnsi="Courier New" w:cs="Courier New"/>
          </w:rPr>
          <w:t>"</w:t>
        </w:r>
      </w:ins>
      <w:del w:id="6132" w:author="Comparison" w:date="2013-05-05T19:43:00Z">
        <w:r w:rsidRPr="00C100C3">
          <w:rPr>
            <w:rFonts w:ascii="Courier New" w:hAnsi="Courier New" w:cs="Courier New"/>
          </w:rPr>
          <w:delText>&amp;#8220;</w:delText>
        </w:r>
      </w:del>
      <w:r w:rsidRPr="00C100C3">
        <w:rPr>
          <w:rFonts w:ascii="Courier New" w:hAnsi="Courier New" w:cs="Courier New"/>
        </w:rPr>
        <w:t>not otherwise</w:t>
      </w:r>
      <w:ins w:id="6133" w:author="Comparison" w:date="2013-05-05T19:43:00Z">
        <w:r w:rsidRPr="00AA4B48">
          <w:rPr>
            <w:rFonts w:ascii="Courier New" w:hAnsi="Courier New" w:cs="Courier New"/>
          </w:rPr>
          <w:t>"</w:t>
        </w:r>
      </w:ins>
      <w:del w:id="6134" w:author="Comparison" w:date="2013-05-05T19:43:00Z">
        <w:r w:rsidRPr="00C100C3">
          <w:rPr>
            <w:rFonts w:ascii="Courier New" w:hAnsi="Courier New" w:cs="Courier New"/>
          </w:rPr>
          <w:delText>&amp;#8221;</w:delText>
        </w:r>
      </w:del>
      <w:r w:rsidRPr="00C100C3">
        <w:rPr>
          <w:rFonts w:ascii="Courier New" w:hAnsi="Courier New" w:cs="Courier New"/>
        </w:rPr>
        <w:t xml:space="preserve"> it is evident that there is in it no obligatory direction (that is, that the biblical directions and walk are nothing as authority). You cannot find a more iniquito</w:t>
      </w:r>
      <w:r w:rsidRPr="00C100C3">
        <w:rPr>
          <w:rFonts w:ascii="Courier New" w:hAnsi="Courier New" w:cs="Courier New"/>
        </w:rPr>
        <w:t xml:space="preserve">us principle. People felt themselves without any authority in the word for a certain mode of acting; they spoke of a commandment; but after all, they felt that all that was alleged could not serve as a foundation to what they were building. Sometimes they </w:t>
      </w:r>
      <w:r w:rsidRPr="00C100C3">
        <w:rPr>
          <w:rFonts w:ascii="Courier New" w:hAnsi="Courier New" w:cs="Courier New"/>
        </w:rPr>
        <w:t xml:space="preserve">will say that the word has not force of law. Sometimes they will not have a Gospel-code; and finally they do things as they please, alleging that the word has not said </w:t>
      </w:r>
      <w:ins w:id="6135" w:author="Comparison" w:date="2013-05-05T19:43:00Z">
        <w:r w:rsidRPr="00AA4B48">
          <w:rPr>
            <w:rFonts w:ascii="Courier New" w:hAnsi="Courier New" w:cs="Courier New"/>
          </w:rPr>
          <w:t>"</w:t>
        </w:r>
      </w:ins>
      <w:del w:id="6136" w:author="Comparison" w:date="2013-05-05T19:43:00Z">
        <w:r w:rsidRPr="00C100C3">
          <w:rPr>
            <w:rFonts w:ascii="Courier New" w:hAnsi="Courier New" w:cs="Courier New"/>
          </w:rPr>
          <w:delText>&amp;#8220;</w:delText>
        </w:r>
      </w:del>
      <w:r w:rsidRPr="00C100C3">
        <w:rPr>
          <w:rFonts w:ascii="Courier New" w:hAnsi="Courier New" w:cs="Courier New"/>
        </w:rPr>
        <w:t>not otherwise</w:t>
      </w:r>
      <w:ins w:id="6137" w:author="Comparison" w:date="2013-05-05T19:43:00Z">
        <w:r w:rsidRPr="00AA4B48">
          <w:rPr>
            <w:rFonts w:ascii="Courier New" w:hAnsi="Courier New" w:cs="Courier New"/>
          </w:rPr>
          <w:t>."</w:t>
        </w:r>
      </w:ins>
      <w:del w:id="6138" w:author="Comparison" w:date="2013-05-05T19:43:00Z">
        <w:r w:rsidRPr="00C100C3">
          <w:rPr>
            <w:rFonts w:ascii="Courier New" w:hAnsi="Courier New" w:cs="Courier New"/>
          </w:rPr>
          <w:delText>.&amp;#8221;</w:delText>
        </w:r>
      </w:del>
      <w:r w:rsidRPr="00C100C3">
        <w:rPr>
          <w:rFonts w:ascii="Courier New" w:hAnsi="Courier New" w:cs="Courier New"/>
        </w:rPr>
        <w:t xml:space="preserve"> Let the Christian understand fully what this walk is, in or</w:t>
      </w:r>
      <w:r w:rsidRPr="00C100C3">
        <w:rPr>
          <w:rFonts w:ascii="Courier New" w:hAnsi="Courier New" w:cs="Courier New"/>
        </w:rPr>
        <w:t>der to brand it with all his spiritual might. This is what forms the basis of the whole Romish system. The word does suffice for our direction. If we find things done in a certain way, an authority committed to certain persons, we are quite as free to do i</w:t>
      </w:r>
      <w:r w:rsidRPr="00C100C3">
        <w:rPr>
          <w:rFonts w:ascii="Courier New" w:hAnsi="Courier New" w:cs="Courier New"/>
        </w:rPr>
        <w:t xml:space="preserve">t in another way, and to exercise the authority although it has not been committed to us, because it is not said </w:t>
      </w:r>
      <w:ins w:id="6139" w:author="Comparison" w:date="2013-05-05T19:43:00Z">
        <w:r w:rsidRPr="00AA4B48">
          <w:rPr>
            <w:rFonts w:ascii="Courier New" w:hAnsi="Courier New" w:cs="Courier New"/>
          </w:rPr>
          <w:t>"</w:t>
        </w:r>
      </w:ins>
      <w:del w:id="6140" w:author="Comparison" w:date="2013-05-05T19:43:00Z">
        <w:r w:rsidRPr="00C100C3">
          <w:rPr>
            <w:rFonts w:ascii="Courier New" w:hAnsi="Courier New" w:cs="Courier New"/>
          </w:rPr>
          <w:delText>&amp;#8220;</w:delText>
        </w:r>
      </w:del>
      <w:r w:rsidRPr="00C100C3">
        <w:rPr>
          <w:rFonts w:ascii="Courier New" w:hAnsi="Courier New" w:cs="Courier New"/>
        </w:rPr>
        <w:t>not otherwise</w:t>
      </w:r>
      <w:ins w:id="6141" w:author="Comparison" w:date="2013-05-05T19:43:00Z">
        <w:r w:rsidRPr="00AA4B48">
          <w:rPr>
            <w:rFonts w:ascii="Courier New" w:hAnsi="Courier New" w:cs="Courier New"/>
          </w:rPr>
          <w:t>."</w:t>
        </w:r>
      </w:ins>
      <w:del w:id="6142" w:author="Comparison" w:date="2013-05-05T19:43:00Z">
        <w:r w:rsidRPr="00C100C3">
          <w:rPr>
            <w:rFonts w:ascii="Courier New" w:hAnsi="Courier New" w:cs="Courier New"/>
          </w:rPr>
          <w:delText>.&amp;#8221;</w:delText>
        </w:r>
      </w:del>
      <w:r w:rsidRPr="00C100C3">
        <w:rPr>
          <w:rFonts w:ascii="Courier New" w:hAnsi="Courier New" w:cs="Courier New"/>
        </w:rPr>
        <w:t xml:space="preserve"> For instance, here is what we are told with regard to the elders named at Geneva. They cannot deny that the apostl</w:t>
      </w:r>
      <w:r w:rsidRPr="00C100C3">
        <w:rPr>
          <w:rFonts w:ascii="Courier New" w:hAnsi="Courier New" w:cs="Courier New"/>
        </w:rPr>
        <w:t xml:space="preserve">e and his delegates did establish the elders. What are we to do now that the one or the others are no longer here? </w:t>
      </w:r>
      <w:ins w:id="6143" w:author="Comparison" w:date="2013-05-05T19:43:00Z">
        <w:r w:rsidRPr="00AA4B48">
          <w:rPr>
            <w:rFonts w:ascii="Courier New" w:hAnsi="Courier New" w:cs="Courier New"/>
          </w:rPr>
          <w:t>"</w:t>
        </w:r>
      </w:ins>
      <w:del w:id="6144" w:author="Comparison" w:date="2013-05-05T19:43:00Z">
        <w:r w:rsidRPr="00C100C3">
          <w:rPr>
            <w:rFonts w:ascii="Courier New" w:hAnsi="Courier New" w:cs="Courier New"/>
          </w:rPr>
          <w:delText>&amp;#8220;</w:delText>
        </w:r>
      </w:del>
      <w:r w:rsidRPr="00C100C3">
        <w:rPr>
          <w:rFonts w:ascii="Courier New" w:hAnsi="Courier New" w:cs="Courier New"/>
        </w:rPr>
        <w:t>We challenge our brethren to quote one single text where the Holy Ghost commands</w:t>
      </w:r>
    </w:p>
    <w:p w14:paraId="69C02A93"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{241}</w:t>
      </w:r>
    </w:p>
    <w:p w14:paraId="0C2E32AE" w14:textId="06F0E0F1" w:rsidR="00000000" w:rsidRPr="00C100C3" w:rsidRDefault="00362818" w:rsidP="00C100C3">
      <w:pPr>
        <w:pStyle w:val="PlainText"/>
        <w:rPr>
          <w:rFonts w:ascii="Courier New" w:hAnsi="Courier New" w:cs="Courier New"/>
        </w:rPr>
      </w:pPr>
      <w:r w:rsidRPr="00C100C3">
        <w:rPr>
          <w:rFonts w:ascii="Courier New" w:hAnsi="Courier New" w:cs="Courier New"/>
        </w:rPr>
        <w:t>clearly to establish elders through the minis</w:t>
      </w:r>
      <w:r w:rsidRPr="00C100C3">
        <w:rPr>
          <w:rFonts w:ascii="Courier New" w:hAnsi="Courier New" w:cs="Courier New"/>
        </w:rPr>
        <w:t>try of the apostles or their delegates, and not otherwise</w:t>
      </w:r>
      <w:ins w:id="6145" w:author="Comparison" w:date="2013-05-05T19:43:00Z">
        <w:r w:rsidRPr="00AA4B48">
          <w:rPr>
            <w:rFonts w:ascii="Courier New" w:hAnsi="Courier New" w:cs="Courier New"/>
          </w:rPr>
          <w:t>."</w:t>
        </w:r>
      </w:ins>
      <w:del w:id="6146" w:author="Comparison" w:date="2013-05-05T19:43:00Z">
        <w:r w:rsidRPr="00C100C3">
          <w:rPr>
            <w:rFonts w:ascii="Courier New" w:hAnsi="Courier New" w:cs="Courier New"/>
          </w:rPr>
          <w:delText>.&amp;#8221;</w:delText>
        </w:r>
      </w:del>
      <w:r w:rsidRPr="00C100C3">
        <w:rPr>
          <w:rFonts w:ascii="Courier New" w:hAnsi="Courier New" w:cs="Courier New"/>
        </w:rPr>
        <w:t xml:space="preserve"> We do indeed find some which clearly say that it was the apostle or his delegates, and the latter with the apostolical authority. We have even proved that, in biblical history, the thing is </w:t>
      </w:r>
      <w:r w:rsidRPr="00C100C3">
        <w:rPr>
          <w:rFonts w:ascii="Courier New" w:hAnsi="Courier New" w:cs="Courier New"/>
        </w:rPr>
        <w:t>not done otherwise; and that, when the opportunity presented itself for doing so in Crete, the apostle followed the order which is pointed out; he did not commit this task to the Church, but he left Titus to do this as well as some other things which requi</w:t>
      </w:r>
      <w:r w:rsidRPr="00C100C3">
        <w:rPr>
          <w:rFonts w:ascii="Courier New" w:hAnsi="Courier New" w:cs="Courier New"/>
        </w:rPr>
        <w:t xml:space="preserve">red apostolical authority. That is to say, the biblical mode of acting is very clearly marked out: we cannot mistake the principle that directed it; and now people stand up to tell us that they will do it quite otherwise, and in a way in which the apostle </w:t>
      </w:r>
      <w:r w:rsidRPr="00C100C3">
        <w:rPr>
          <w:rFonts w:ascii="Courier New" w:hAnsi="Courier New" w:cs="Courier New"/>
        </w:rPr>
        <w:t xml:space="preserve">did not think fit to do it, because it is not said </w:t>
      </w:r>
      <w:ins w:id="6147" w:author="Comparison" w:date="2013-05-05T19:43:00Z">
        <w:r w:rsidRPr="00AA4B48">
          <w:rPr>
            <w:rFonts w:ascii="Courier New" w:hAnsi="Courier New" w:cs="Courier New"/>
          </w:rPr>
          <w:t>"</w:t>
        </w:r>
      </w:ins>
      <w:del w:id="6148" w:author="Comparison" w:date="2013-05-05T19:43:00Z">
        <w:r w:rsidRPr="00C100C3">
          <w:rPr>
            <w:rFonts w:ascii="Courier New" w:hAnsi="Courier New" w:cs="Courier New"/>
          </w:rPr>
          <w:delText>&amp;#8220;</w:delText>
        </w:r>
      </w:del>
      <w:r w:rsidRPr="00C100C3">
        <w:rPr>
          <w:rFonts w:ascii="Courier New" w:hAnsi="Courier New" w:cs="Courier New"/>
        </w:rPr>
        <w:t>and not otherwise</w:t>
      </w:r>
      <w:ins w:id="6149" w:author="Comparison" w:date="2013-05-05T19:43:00Z">
        <w:r w:rsidRPr="00AA4B48">
          <w:rPr>
            <w:rFonts w:ascii="Courier New" w:hAnsi="Courier New" w:cs="Courier New"/>
          </w:rPr>
          <w:t>."</w:t>
        </w:r>
      </w:ins>
      <w:del w:id="6150" w:author="Comparison" w:date="2013-05-05T19:43:00Z">
        <w:r w:rsidRPr="00C100C3">
          <w:rPr>
            <w:rFonts w:ascii="Courier New" w:hAnsi="Courier New" w:cs="Courier New"/>
          </w:rPr>
          <w:delText>.&amp;#8221;</w:delText>
        </w:r>
      </w:del>
      <w:r w:rsidRPr="00C100C3">
        <w:rPr>
          <w:rFonts w:ascii="Courier New" w:hAnsi="Courier New" w:cs="Courier New"/>
        </w:rPr>
        <w:t xml:space="preserve"> What could not be done with such a principle? Where is the prohibition to carry the sacrament in procession? Where do we find that which forbids confessing sins to a priest</w:t>
      </w:r>
      <w:r w:rsidRPr="00C100C3">
        <w:rPr>
          <w:rFonts w:ascii="Courier New" w:hAnsi="Courier New" w:cs="Courier New"/>
        </w:rPr>
        <w:t xml:space="preserve">? for it is said, </w:t>
      </w:r>
      <w:ins w:id="6151" w:author="Comparison" w:date="2013-05-05T19:43:00Z">
        <w:r w:rsidRPr="00AA4B48">
          <w:rPr>
            <w:rFonts w:ascii="Courier New" w:hAnsi="Courier New" w:cs="Courier New"/>
          </w:rPr>
          <w:t>"</w:t>
        </w:r>
      </w:ins>
      <w:del w:id="6152" w:author="Comparison" w:date="2013-05-05T19:43:00Z">
        <w:r w:rsidRPr="00C100C3">
          <w:rPr>
            <w:rFonts w:ascii="Courier New" w:hAnsi="Courier New" w:cs="Courier New"/>
          </w:rPr>
          <w:delText>&amp;#8220;</w:delText>
        </w:r>
      </w:del>
      <w:r w:rsidRPr="00C100C3">
        <w:rPr>
          <w:rFonts w:ascii="Courier New" w:hAnsi="Courier New" w:cs="Courier New"/>
        </w:rPr>
        <w:t>Confess your faults one to another</w:t>
      </w:r>
      <w:ins w:id="6153" w:author="Comparison" w:date="2013-05-05T19:43:00Z">
        <w:r w:rsidRPr="00AA4B48">
          <w:rPr>
            <w:rFonts w:ascii="Courier New" w:hAnsi="Courier New" w:cs="Courier New"/>
          </w:rPr>
          <w:t>,"</w:t>
        </w:r>
      </w:ins>
      <w:del w:id="6154" w:author="Comparison" w:date="2013-05-05T19:43:00Z">
        <w:r w:rsidRPr="00C100C3">
          <w:rPr>
            <w:rFonts w:ascii="Courier New" w:hAnsi="Courier New" w:cs="Courier New"/>
          </w:rPr>
          <w:delText>,&amp;#8221;</w:delText>
        </w:r>
      </w:del>
      <w:r w:rsidRPr="00C100C3">
        <w:rPr>
          <w:rFonts w:ascii="Courier New" w:hAnsi="Courier New" w:cs="Courier New"/>
        </w:rPr>
        <w:t xml:space="preserve"> and it is not added </w:t>
      </w:r>
      <w:ins w:id="6155" w:author="Comparison" w:date="2013-05-05T19:43:00Z">
        <w:r w:rsidRPr="00AA4B48">
          <w:rPr>
            <w:rFonts w:ascii="Courier New" w:hAnsi="Courier New" w:cs="Courier New"/>
          </w:rPr>
          <w:t>"</w:t>
        </w:r>
      </w:ins>
      <w:del w:id="6156" w:author="Comparison" w:date="2013-05-05T19:43:00Z">
        <w:r w:rsidRPr="00C100C3">
          <w:rPr>
            <w:rFonts w:ascii="Courier New" w:hAnsi="Courier New" w:cs="Courier New"/>
          </w:rPr>
          <w:delText>&amp;#8220;</w:delText>
        </w:r>
      </w:del>
      <w:r w:rsidRPr="00C100C3">
        <w:rPr>
          <w:rFonts w:ascii="Courier New" w:hAnsi="Courier New" w:cs="Courier New"/>
        </w:rPr>
        <w:t>and not otherwise</w:t>
      </w:r>
      <w:ins w:id="6157" w:author="Comparison" w:date="2013-05-05T19:43:00Z">
        <w:r w:rsidRPr="00AA4B48">
          <w:rPr>
            <w:rFonts w:ascii="Courier New" w:hAnsi="Courier New" w:cs="Courier New"/>
          </w:rPr>
          <w:t>."</w:t>
        </w:r>
      </w:ins>
      <w:del w:id="6158" w:author="Comparison" w:date="2013-05-05T19:43:00Z">
        <w:r w:rsidRPr="00C100C3">
          <w:rPr>
            <w:rFonts w:ascii="Courier New" w:hAnsi="Courier New" w:cs="Courier New"/>
          </w:rPr>
          <w:delText>.&amp;#8221;</w:delText>
        </w:r>
      </w:del>
      <w:r w:rsidRPr="00C100C3">
        <w:rPr>
          <w:rFonts w:ascii="Courier New" w:hAnsi="Courier New" w:cs="Courier New"/>
        </w:rPr>
        <w:t xml:space="preserve"> If the Church is to remove the wicked person from its midst, why could it not be done by act of authority on the part of the clergy, si</w:t>
      </w:r>
      <w:r w:rsidRPr="00C100C3">
        <w:rPr>
          <w:rFonts w:ascii="Courier New" w:hAnsi="Courier New" w:cs="Courier New"/>
        </w:rPr>
        <w:t xml:space="preserve">nce it is not said </w:t>
      </w:r>
      <w:ins w:id="6159" w:author="Comparison" w:date="2013-05-05T19:43:00Z">
        <w:r w:rsidRPr="00AA4B48">
          <w:rPr>
            <w:rFonts w:ascii="Courier New" w:hAnsi="Courier New" w:cs="Courier New"/>
          </w:rPr>
          <w:t>"</w:t>
        </w:r>
      </w:ins>
      <w:del w:id="6160" w:author="Comparison" w:date="2013-05-05T19:43:00Z">
        <w:r w:rsidRPr="00C100C3">
          <w:rPr>
            <w:rFonts w:ascii="Courier New" w:hAnsi="Courier New" w:cs="Courier New"/>
          </w:rPr>
          <w:delText>&amp;#8220;</w:delText>
        </w:r>
      </w:del>
      <w:r w:rsidRPr="00C100C3">
        <w:rPr>
          <w:rFonts w:ascii="Courier New" w:hAnsi="Courier New" w:cs="Courier New"/>
        </w:rPr>
        <w:t>and not otherwise</w:t>
      </w:r>
      <w:ins w:id="6161" w:author="Comparison" w:date="2013-05-05T19:43:00Z">
        <w:r w:rsidRPr="00AA4B48">
          <w:rPr>
            <w:rFonts w:ascii="Courier New" w:hAnsi="Courier New" w:cs="Courier New"/>
          </w:rPr>
          <w:t>"?</w:t>
        </w:r>
      </w:ins>
      <w:del w:id="6162" w:author="Comparison" w:date="2013-05-05T19:43:00Z">
        <w:r w:rsidRPr="00C100C3">
          <w:rPr>
            <w:rFonts w:ascii="Courier New" w:hAnsi="Courier New" w:cs="Courier New"/>
          </w:rPr>
          <w:delText>&amp;#8221;?</w:delText>
        </w:r>
      </w:del>
      <w:r w:rsidRPr="00C100C3">
        <w:rPr>
          <w:rFonts w:ascii="Courier New" w:hAnsi="Courier New" w:cs="Courier New"/>
        </w:rPr>
        <w:t xml:space="preserve"> Why not have acolytes, sub-deacons, patriarchs, archdeacons, popes? Let us remember that, in point of fact, in the case which gave rise to the discussion of this horrid principle, it is a question of a pr</w:t>
      </w:r>
      <w:r w:rsidRPr="00C100C3">
        <w:rPr>
          <w:rFonts w:ascii="Courier New" w:hAnsi="Courier New" w:cs="Courier New"/>
        </w:rPr>
        <w:t xml:space="preserve">etension of an immense scope, namely, the authority to name the officers in the house of God, and even over all the brethren; for if it is not this, they are not elders established by the Holy Ghost over the flock of God. And I would say by the way (for I </w:t>
      </w:r>
      <w:r w:rsidRPr="00C100C3">
        <w:rPr>
          <w:rFonts w:ascii="Courier New" w:hAnsi="Courier New" w:cs="Courier New"/>
        </w:rPr>
        <w:t>wish to confine myself to general principles), this horrid principle is the only basis of the whole building of the new system at Geneva; for it is as clear as daylight, that, if the word really authorized what they have done, they would not have had recou</w:t>
      </w:r>
      <w:r w:rsidRPr="00C100C3">
        <w:rPr>
          <w:rFonts w:ascii="Courier New" w:hAnsi="Courier New" w:cs="Courier New"/>
        </w:rPr>
        <w:t>rse to this argument, that it was not forbidden to do otherwise.</w:t>
      </w:r>
    </w:p>
    <w:p w14:paraId="635AF88D" w14:textId="61F228A2" w:rsidR="00000000" w:rsidRPr="00C100C3" w:rsidRDefault="00362818" w:rsidP="00C100C3">
      <w:pPr>
        <w:pStyle w:val="PlainText"/>
        <w:rPr>
          <w:rFonts w:ascii="Courier New" w:hAnsi="Courier New" w:cs="Courier New"/>
        </w:rPr>
      </w:pPr>
      <w:r w:rsidRPr="00C100C3">
        <w:rPr>
          <w:rFonts w:ascii="Courier New" w:hAnsi="Courier New" w:cs="Courier New"/>
        </w:rPr>
        <w:t>They have judged their own cause. They have had the pretension to confer authority in the Church of God on certain persons, and they have been told: You have not that authority; you have had</w:t>
      </w:r>
      <w:r w:rsidRPr="00C100C3">
        <w:rPr>
          <w:rFonts w:ascii="Courier New" w:hAnsi="Courier New" w:cs="Courier New"/>
        </w:rPr>
        <w:t xml:space="preserve"> the pretension to create elders and you cannot</w:t>
      </w:r>
      <w:ins w:id="6163" w:author="Comparison" w:date="2013-05-05T19:43:00Z">
        <w:r w:rsidRPr="00AA4B48">
          <w:rPr>
            <w:rFonts w:ascii="Courier New" w:hAnsi="Courier New" w:cs="Courier New"/>
          </w:rPr>
          <w:t xml:space="preserve"> --</w:t>
        </w:r>
      </w:ins>
      <w:del w:id="6164" w:author="Comparison" w:date="2013-05-05T19:43:00Z">
        <w:r w:rsidRPr="00C100C3">
          <w:rPr>
            <w:rFonts w:ascii="Courier New" w:hAnsi="Courier New" w:cs="Courier New"/>
          </w:rPr>
          <w:delText>&amp;#8212;</w:delText>
        </w:r>
      </w:del>
      <w:r w:rsidRPr="00C100C3">
        <w:rPr>
          <w:rFonts w:ascii="Courier New" w:hAnsi="Courier New" w:cs="Courier New"/>
        </w:rPr>
        <w:t xml:space="preserve"> they are not really elders. If you have that authority, shew it. In answer, they shew the authority in the hands of Paul, of Timothy, of Titus. We reply to them: But you are neither</w:t>
      </w:r>
    </w:p>
    <w:p w14:paraId="33FE340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{242}</w:t>
      </w:r>
    </w:p>
    <w:p w14:paraId="3A1EE595" w14:textId="0399E29F" w:rsidR="00000000" w:rsidRPr="00C100C3" w:rsidRDefault="00362818" w:rsidP="00C100C3">
      <w:pPr>
        <w:pStyle w:val="PlainText"/>
        <w:rPr>
          <w:rFonts w:ascii="Courier New" w:hAnsi="Courier New" w:cs="Courier New"/>
        </w:rPr>
      </w:pPr>
      <w:r w:rsidRPr="00C100C3">
        <w:rPr>
          <w:rFonts w:ascii="Courier New" w:hAnsi="Courier New" w:cs="Courier New"/>
        </w:rPr>
        <w:t>Paul, nor T</w:t>
      </w:r>
      <w:r w:rsidRPr="00C100C3">
        <w:rPr>
          <w:rFonts w:ascii="Courier New" w:hAnsi="Courier New" w:cs="Courier New"/>
        </w:rPr>
        <w:t xml:space="preserve">imothy, nor Titus. Then comes the fatal principle: But it is not said </w:t>
      </w:r>
      <w:ins w:id="6165" w:author="Comparison" w:date="2013-05-05T19:43:00Z">
        <w:r w:rsidRPr="00AA4B48">
          <w:rPr>
            <w:rFonts w:ascii="Courier New" w:hAnsi="Courier New" w:cs="Courier New"/>
          </w:rPr>
          <w:t>"</w:t>
        </w:r>
      </w:ins>
      <w:del w:id="6166" w:author="Comparison" w:date="2013-05-05T19:43:00Z">
        <w:r w:rsidRPr="00C100C3">
          <w:rPr>
            <w:rFonts w:ascii="Courier New" w:hAnsi="Courier New" w:cs="Courier New"/>
          </w:rPr>
          <w:delText>&amp;#8220;</w:delText>
        </w:r>
      </w:del>
      <w:r w:rsidRPr="00C100C3">
        <w:rPr>
          <w:rFonts w:ascii="Courier New" w:hAnsi="Courier New" w:cs="Courier New"/>
        </w:rPr>
        <w:t>and not otherwise</w:t>
      </w:r>
      <w:ins w:id="6167" w:author="Comparison" w:date="2013-05-05T19:43:00Z">
        <w:r w:rsidRPr="00AA4B48">
          <w:rPr>
            <w:rFonts w:ascii="Courier New" w:hAnsi="Courier New" w:cs="Courier New"/>
          </w:rPr>
          <w:t>!"</w:t>
        </w:r>
      </w:ins>
      <w:del w:id="6168" w:author="Comparison" w:date="2013-05-05T19:43:00Z">
        <w:r w:rsidRPr="00C100C3">
          <w:rPr>
            <w:rFonts w:ascii="Courier New" w:hAnsi="Courier New" w:cs="Courier New"/>
          </w:rPr>
          <w:delText>!&amp;#8221;</w:delText>
        </w:r>
      </w:del>
    </w:p>
    <w:p w14:paraId="4E5A545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Such then is the foundation of the authority which is exercised in that which is called the Evangelical Church at Geneva.</w:t>
      </w:r>
    </w:p>
    <w:p w14:paraId="7A61F420" w14:textId="539936F6" w:rsidR="00000000" w:rsidRPr="00C100C3" w:rsidRDefault="00362818" w:rsidP="00C100C3">
      <w:pPr>
        <w:pStyle w:val="PlainText"/>
        <w:rPr>
          <w:rFonts w:ascii="Courier New" w:hAnsi="Courier New" w:cs="Courier New"/>
        </w:rPr>
      </w:pPr>
      <w:r w:rsidRPr="00C100C3">
        <w:rPr>
          <w:rFonts w:ascii="Courier New" w:hAnsi="Courier New" w:cs="Courier New"/>
        </w:rPr>
        <w:t>After all, to say that a dire</w:t>
      </w:r>
      <w:r w:rsidRPr="00C100C3">
        <w:rPr>
          <w:rFonts w:ascii="Courier New" w:hAnsi="Courier New" w:cs="Courier New"/>
        </w:rPr>
        <w:t>ction given to a superior authority to know how one ought to conduct oneself in the sphere of his action confers on everyone to arrogate to himself that authority, even as a matter of obedience, would be too absurd a pretext to be put forward; and they fee</w:t>
      </w:r>
      <w:r w:rsidRPr="00C100C3">
        <w:rPr>
          <w:rFonts w:ascii="Courier New" w:hAnsi="Courier New" w:cs="Courier New"/>
        </w:rPr>
        <w:t xml:space="preserve">l it in spite of themselves, if it were not a question of justifying, when the thing is done, what is required by the principle we are now discussing, viz., that the absence of this </w:t>
      </w:r>
      <w:ins w:id="6169" w:author="Comparison" w:date="2013-05-05T19:43:00Z">
        <w:r w:rsidRPr="00AA4B48">
          <w:rPr>
            <w:rFonts w:ascii="Courier New" w:hAnsi="Courier New" w:cs="Courier New"/>
          </w:rPr>
          <w:t>"</w:t>
        </w:r>
      </w:ins>
      <w:del w:id="6170" w:author="Comparison" w:date="2013-05-05T19:43:00Z">
        <w:r w:rsidRPr="00C100C3">
          <w:rPr>
            <w:rFonts w:ascii="Courier New" w:hAnsi="Courier New" w:cs="Courier New"/>
          </w:rPr>
          <w:delText>&amp;#8220;</w:delText>
        </w:r>
      </w:del>
      <w:r w:rsidRPr="00C100C3">
        <w:rPr>
          <w:rFonts w:ascii="Courier New" w:hAnsi="Courier New" w:cs="Courier New"/>
        </w:rPr>
        <w:t>not otherwise</w:t>
      </w:r>
      <w:ins w:id="6171" w:author="Comparison" w:date="2013-05-05T19:43:00Z">
        <w:r w:rsidRPr="00AA4B48">
          <w:rPr>
            <w:rFonts w:ascii="Courier New" w:hAnsi="Courier New" w:cs="Courier New"/>
          </w:rPr>
          <w:t xml:space="preserve">" </w:t>
        </w:r>
      </w:ins>
      <w:del w:id="6172" w:author="Comparison" w:date="2013-05-05T19:43:00Z">
        <w:r w:rsidRPr="00C100C3">
          <w:rPr>
            <w:rFonts w:ascii="Courier New" w:hAnsi="Courier New" w:cs="Courier New"/>
          </w:rPr>
          <w:delText xml:space="preserve"> &amp;#8220;</w:delText>
        </w:r>
      </w:del>
      <w:r w:rsidRPr="00C100C3">
        <w:rPr>
          <w:rFonts w:ascii="Courier New" w:hAnsi="Courier New" w:cs="Courier New"/>
        </w:rPr>
        <w:t>leaves everything free</w:t>
      </w:r>
      <w:ins w:id="6173" w:author="Comparison" w:date="2013-05-05T19:43:00Z">
        <w:r w:rsidRPr="00AA4B48">
          <w:rPr>
            <w:rFonts w:ascii="Courier New" w:hAnsi="Courier New" w:cs="Courier New"/>
          </w:rPr>
          <w:t xml:space="preserve"> --</w:t>
        </w:r>
      </w:ins>
      <w:del w:id="6174" w:author="Comparison" w:date="2013-05-05T19:43:00Z">
        <w:r w:rsidRPr="00C100C3">
          <w:rPr>
            <w:rFonts w:ascii="Courier New" w:hAnsi="Courier New" w:cs="Courier New"/>
          </w:rPr>
          <w:delText>&amp;#8212;</w:delText>
        </w:r>
      </w:del>
      <w:r w:rsidRPr="00C100C3">
        <w:rPr>
          <w:rFonts w:ascii="Courier New" w:hAnsi="Courier New" w:cs="Courier New"/>
        </w:rPr>
        <w:t xml:space="preserve"> a principle whic</w:t>
      </w:r>
      <w:r w:rsidRPr="00C100C3">
        <w:rPr>
          <w:rFonts w:ascii="Courier New" w:hAnsi="Courier New" w:cs="Courier New"/>
        </w:rPr>
        <w:t>h sweeps away all that is said in the word, because we may do quite otherwise, without there being an infraction of the rule that is found in it and of the mode of action which is followed in it.</w:t>
      </w:r>
    </w:p>
    <w:p w14:paraId="1ADF791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 come now to the discussion of a few passages of scripture</w:t>
      </w:r>
      <w:r w:rsidRPr="00C100C3">
        <w:rPr>
          <w:rFonts w:ascii="Courier New" w:hAnsi="Courier New" w:cs="Courier New"/>
        </w:rPr>
        <w:t>.</w:t>
      </w:r>
    </w:p>
    <w:p w14:paraId="0A3659BB" w14:textId="6436FAE3" w:rsidR="00000000" w:rsidRPr="00C100C3" w:rsidRDefault="00362818" w:rsidP="00C100C3">
      <w:pPr>
        <w:pStyle w:val="PlainText"/>
        <w:rPr>
          <w:rFonts w:ascii="Courier New" w:hAnsi="Courier New" w:cs="Courier New"/>
        </w:rPr>
      </w:pPr>
      <w:r w:rsidRPr="00C100C3">
        <w:rPr>
          <w:rFonts w:ascii="Courier New" w:hAnsi="Courier New" w:cs="Courier New"/>
        </w:rPr>
        <w:t>There is a case of small importance, but I shall notice it, since it is a question of the word. The application of @Isaiah 63:</w:t>
      </w:r>
      <w:ins w:id="6175" w:author="Comparison" w:date="2013-05-05T19:43:00Z">
        <w:r w:rsidRPr="00AA4B48">
          <w:rPr>
            <w:rFonts w:ascii="Courier New" w:hAnsi="Courier New" w:cs="Courier New"/>
          </w:rPr>
          <w:t xml:space="preserve"> </w:t>
        </w:r>
      </w:ins>
      <w:r w:rsidRPr="00C100C3">
        <w:rPr>
          <w:rFonts w:ascii="Courier New" w:hAnsi="Courier New" w:cs="Courier New"/>
        </w:rPr>
        <w:t>14, and of @Nehemiah 11:</w:t>
      </w:r>
      <w:ins w:id="6176" w:author="Comparison" w:date="2013-05-05T19:43:00Z">
        <w:r w:rsidRPr="00AA4B48">
          <w:rPr>
            <w:rFonts w:ascii="Courier New" w:hAnsi="Courier New" w:cs="Courier New"/>
          </w:rPr>
          <w:t xml:space="preserve"> </w:t>
        </w:r>
      </w:ins>
      <w:r w:rsidRPr="00C100C3">
        <w:rPr>
          <w:rFonts w:ascii="Courier New" w:hAnsi="Courier New" w:cs="Courier New"/>
        </w:rPr>
        <w:t>20, is perfectly right. It has been alleged that the Spirit was given after the captivity in a more exc</w:t>
      </w:r>
      <w:r w:rsidRPr="00C100C3">
        <w:rPr>
          <w:rFonts w:ascii="Courier New" w:hAnsi="Courier New" w:cs="Courier New"/>
        </w:rPr>
        <w:t>ellent way, inasmuch as it was to abide. I answer: The prophet on the contrary encourages the Jews by telling them that just as the Spirit was with them when they came out of Egypt, God having vouchsafed it to them at that time, the Spirit remained and was</w:t>
      </w:r>
      <w:r w:rsidRPr="00C100C3">
        <w:rPr>
          <w:rFonts w:ascii="Courier New" w:hAnsi="Courier New" w:cs="Courier New"/>
        </w:rPr>
        <w:t xml:space="preserve"> abiding still in spite of the captivity; and I quote passages which prove that the Holy Spirit was given at the beginning, and that even after the captivity Nehemiah reminds them of this gift as being one of their special privileges. These were very appro</w:t>
      </w:r>
      <w:r w:rsidRPr="00C100C3">
        <w:rPr>
          <w:rFonts w:ascii="Courier New" w:hAnsi="Courier New" w:cs="Courier New"/>
        </w:rPr>
        <w:t>priate quotations to shew that the words of Haggai mean that what had been given when they came out of Egypt was not lost, but still remained with them. That is evidently the sense of the passage, and it shews that the Spirit was also with them at the begi</w:t>
      </w:r>
      <w:r w:rsidRPr="00C100C3">
        <w:rPr>
          <w:rFonts w:ascii="Courier New" w:hAnsi="Courier New" w:cs="Courier New"/>
        </w:rPr>
        <w:t>nning. This is precisely what it was important to shew. I have perhaps been mistaken in thinking that everyone could lay hold of the force of the passage without an unfolding of it. We must remember that the prophet himself alludes to the time of their com</w:t>
      </w:r>
      <w:r w:rsidRPr="00C100C3">
        <w:rPr>
          <w:rFonts w:ascii="Courier New" w:hAnsi="Courier New" w:cs="Courier New"/>
        </w:rPr>
        <w:t xml:space="preserve">ing out of Egypt. </w:t>
      </w:r>
      <w:ins w:id="6177" w:author="Comparison" w:date="2013-05-05T19:43:00Z">
        <w:r w:rsidRPr="00AA4B48">
          <w:rPr>
            <w:rFonts w:ascii="Courier New" w:hAnsi="Courier New" w:cs="Courier New"/>
          </w:rPr>
          <w:t>"</w:t>
        </w:r>
      </w:ins>
      <w:del w:id="6178" w:author="Comparison" w:date="2013-05-05T19:43:00Z">
        <w:r w:rsidRPr="00C100C3">
          <w:rPr>
            <w:rFonts w:ascii="Courier New" w:hAnsi="Courier New" w:cs="Courier New"/>
          </w:rPr>
          <w:delText>&amp;#8220;</w:delText>
        </w:r>
      </w:del>
      <w:r w:rsidRPr="00C100C3">
        <w:rPr>
          <w:rFonts w:ascii="Courier New" w:hAnsi="Courier New" w:cs="Courier New"/>
        </w:rPr>
        <w:t>According to the word that I covenanted with you, when ye came out of Egypt, so my spirit remaineth among you: fear ye not</w:t>
      </w:r>
      <w:ins w:id="6179" w:author="Comparison" w:date="2013-05-05T19:43:00Z">
        <w:r w:rsidRPr="00AA4B48">
          <w:rPr>
            <w:rFonts w:ascii="Courier New" w:hAnsi="Courier New" w:cs="Courier New"/>
          </w:rPr>
          <w:t>,"</w:t>
        </w:r>
      </w:ins>
      <w:del w:id="6180" w:author="Comparison" w:date="2013-05-05T19:43:00Z">
        <w:r w:rsidRPr="00C100C3">
          <w:rPr>
            <w:rFonts w:ascii="Courier New" w:hAnsi="Courier New" w:cs="Courier New"/>
          </w:rPr>
          <w:delText>,&amp;#8221;</w:delText>
        </w:r>
      </w:del>
      <w:r w:rsidRPr="00C100C3">
        <w:rPr>
          <w:rFonts w:ascii="Courier New" w:hAnsi="Courier New" w:cs="Courier New"/>
        </w:rPr>
        <w:t xml:space="preserve"> @Haggai 2:</w:t>
      </w:r>
      <w:ins w:id="6181" w:author="Comparison" w:date="2013-05-05T19:43:00Z">
        <w:r w:rsidRPr="00AA4B48">
          <w:rPr>
            <w:rFonts w:ascii="Courier New" w:hAnsi="Courier New" w:cs="Courier New"/>
          </w:rPr>
          <w:t xml:space="preserve"> </w:t>
        </w:r>
      </w:ins>
      <w:r w:rsidRPr="00C100C3">
        <w:rPr>
          <w:rFonts w:ascii="Courier New" w:hAnsi="Courier New" w:cs="Courier New"/>
        </w:rPr>
        <w:t>5. Is</w:t>
      </w:r>
    </w:p>
    <w:p w14:paraId="621D08A3"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{243}</w:t>
      </w:r>
    </w:p>
    <w:p w14:paraId="0EE14DC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it not evident that it is a question of possessing the same privilege as at </w:t>
      </w:r>
      <w:r w:rsidRPr="00C100C3">
        <w:rPr>
          <w:rFonts w:ascii="Courier New" w:hAnsi="Courier New" w:cs="Courier New"/>
        </w:rPr>
        <w:t>the beginning without having lost it by the captivity, as the latter might have given rise to the thought that it was? I quote passages which prove that the presence of the Holy Spirit was one of their privileges when they came out of Egypt.</w:t>
      </w:r>
    </w:p>
    <w:p w14:paraId="747188BB" w14:textId="2F894277" w:rsidR="00000000" w:rsidRPr="00C100C3" w:rsidRDefault="00362818" w:rsidP="00C100C3">
      <w:pPr>
        <w:pStyle w:val="PlainText"/>
        <w:rPr>
          <w:rFonts w:ascii="Courier New" w:hAnsi="Courier New" w:cs="Courier New"/>
        </w:rPr>
      </w:pPr>
      <w:r w:rsidRPr="00C100C3">
        <w:rPr>
          <w:rFonts w:ascii="Courier New" w:hAnsi="Courier New" w:cs="Courier New"/>
        </w:rPr>
        <w:t>As to @Acts 2</w:t>
      </w:r>
      <w:r w:rsidRPr="00C100C3">
        <w:rPr>
          <w:rFonts w:ascii="Courier New" w:hAnsi="Courier New" w:cs="Courier New"/>
        </w:rPr>
        <w:t>0, it is clear that it was the elders of Ephesus that the apostle was addressing. He had sent, calling them to come to Miletus, to avoid the loss of time which a visit to the whole church would have occasioned</w:t>
      </w:r>
      <w:del w:id="6182" w:author="Comparison" w:date="2013-05-05T19:43:00Z">
        <w:r w:rsidRPr="00C100C3">
          <w:rPr>
            <w:rFonts w:ascii="Courier New" w:hAnsi="Courier New" w:cs="Courier New"/>
          </w:rPr>
          <w:delText>,</w:delText>
        </w:r>
      </w:del>
      <w:r w:rsidRPr="00C100C3">
        <w:rPr>
          <w:rFonts w:ascii="Courier New" w:hAnsi="Courier New" w:cs="Courier New"/>
        </w:rPr>
        <w:t xml:space="preserve"> him </w:t>
      </w:r>
      <w:ins w:id="6183" w:author="Comparison" w:date="2013-05-05T19:43:00Z">
        <w:r w:rsidRPr="00AA4B48">
          <w:rPr>
            <w:rFonts w:ascii="Courier New" w:hAnsi="Courier New" w:cs="Courier New"/>
          </w:rPr>
          <w:t>(</w:t>
        </w:r>
      </w:ins>
      <w:del w:id="6184" w:author="Comparison" w:date="2013-05-05T19:43:00Z">
        <w:r w:rsidRPr="00C100C3">
          <w:rPr>
            <w:rFonts w:ascii="Courier New" w:hAnsi="Courier New" w:cs="Courier New"/>
          </w:rPr>
          <w:delText>(*</w:delText>
        </w:r>
      </w:del>
      <w:r w:rsidRPr="00C100C3">
        <w:rPr>
          <w:rFonts w:ascii="Courier New" w:hAnsi="Courier New" w:cs="Courier New"/>
        </w:rPr>
        <w:t>verse</w:t>
      </w:r>
      <w:del w:id="6185" w:author="Comparison" w:date="2013-05-05T19:43:00Z">
        <w:r w:rsidRPr="00C100C3">
          <w:rPr>
            <w:rFonts w:ascii="Courier New" w:hAnsi="Courier New" w:cs="Courier New"/>
          </w:rPr>
          <w:delText>*</w:delText>
        </w:r>
      </w:del>
      <w:r w:rsidRPr="00C100C3">
        <w:rPr>
          <w:rFonts w:ascii="Courier New" w:hAnsi="Courier New" w:cs="Courier New"/>
        </w:rPr>
        <w:t xml:space="preserve"> 16). Ephesus was a city where th</w:t>
      </w:r>
      <w:r w:rsidRPr="00C100C3">
        <w:rPr>
          <w:rFonts w:ascii="Courier New" w:hAnsi="Courier New" w:cs="Courier New"/>
        </w:rPr>
        <w:t>e apostle had dwelt for a long time, exercising a most blessed and powerful ministry, so that all Asia (the province) had heard the word, and thus this church had intercourse with all the Christians of the country. He calls the elders to Miletus, and addre</w:t>
      </w:r>
      <w:r w:rsidRPr="00C100C3">
        <w:rPr>
          <w:rFonts w:ascii="Courier New" w:hAnsi="Courier New" w:cs="Courier New"/>
        </w:rPr>
        <w:t xml:space="preserve">sses them in the touching discourse that we find in verses 18 to 35. Now it is evident that in sending for them he had on his heart not only those elders, but all the Christians of the place, and even of the whole province. He begins by shewing it. </w:t>
      </w:r>
      <w:ins w:id="6186" w:author="Comparison" w:date="2013-05-05T19:43:00Z">
        <w:r w:rsidRPr="00AA4B48">
          <w:rPr>
            <w:rFonts w:ascii="Courier New" w:hAnsi="Courier New" w:cs="Courier New"/>
          </w:rPr>
          <w:t>"</w:t>
        </w:r>
      </w:ins>
      <w:del w:id="6187" w:author="Comparison" w:date="2013-05-05T19:43:00Z">
        <w:r w:rsidRPr="00C100C3">
          <w:rPr>
            <w:rFonts w:ascii="Courier New" w:hAnsi="Courier New" w:cs="Courier New"/>
          </w:rPr>
          <w:delText>&amp;#8220;</w:delText>
        </w:r>
      </w:del>
      <w:r w:rsidRPr="00C100C3">
        <w:rPr>
          <w:rFonts w:ascii="Courier New" w:hAnsi="Courier New" w:cs="Courier New"/>
        </w:rPr>
        <w:t>Ye know</w:t>
      </w:r>
      <w:ins w:id="6188" w:author="Comparison" w:date="2013-05-05T19:43:00Z">
        <w:r w:rsidRPr="00AA4B48">
          <w:rPr>
            <w:rFonts w:ascii="Courier New" w:hAnsi="Courier New" w:cs="Courier New"/>
          </w:rPr>
          <w:t>,"</w:t>
        </w:r>
      </w:ins>
      <w:del w:id="6189" w:author="Comparison" w:date="2013-05-05T19:43:00Z">
        <w:r w:rsidRPr="00C100C3">
          <w:rPr>
            <w:rFonts w:ascii="Courier New" w:hAnsi="Courier New" w:cs="Courier New"/>
          </w:rPr>
          <w:delText>,&amp;#8221;</w:delText>
        </w:r>
      </w:del>
      <w:r w:rsidRPr="00C100C3">
        <w:rPr>
          <w:rFonts w:ascii="Courier New" w:hAnsi="Courier New" w:cs="Courier New"/>
        </w:rPr>
        <w:t xml:space="preserve"> he says, </w:t>
      </w:r>
      <w:ins w:id="6190" w:author="Comparison" w:date="2013-05-05T19:43:00Z">
        <w:r w:rsidRPr="00AA4B48">
          <w:rPr>
            <w:rFonts w:ascii="Courier New" w:hAnsi="Courier New" w:cs="Courier New"/>
          </w:rPr>
          <w:t>"</w:t>
        </w:r>
      </w:ins>
      <w:del w:id="6191" w:author="Comparison" w:date="2013-05-05T19:43:00Z">
        <w:r w:rsidRPr="00C100C3">
          <w:rPr>
            <w:rFonts w:ascii="Courier New" w:hAnsi="Courier New" w:cs="Courier New"/>
          </w:rPr>
          <w:delText>&amp;#8220;</w:delText>
        </w:r>
      </w:del>
      <w:r w:rsidRPr="00C100C3">
        <w:rPr>
          <w:rFonts w:ascii="Courier New" w:hAnsi="Courier New" w:cs="Courier New"/>
        </w:rPr>
        <w:t>from the first day that I came into Asia, after what manner I have been with you</w:t>
      </w:r>
      <w:ins w:id="6192" w:author="Comparison" w:date="2013-05-05T19:43:00Z">
        <w:r w:rsidRPr="00AA4B48">
          <w:rPr>
            <w:rFonts w:ascii="Courier New" w:hAnsi="Courier New" w:cs="Courier New"/>
          </w:rPr>
          <w:t>."</w:t>
        </w:r>
      </w:ins>
      <w:del w:id="6193" w:author="Comparison" w:date="2013-05-05T19:43:00Z">
        <w:r w:rsidRPr="00C100C3">
          <w:rPr>
            <w:rFonts w:ascii="Courier New" w:hAnsi="Courier New" w:cs="Courier New"/>
          </w:rPr>
          <w:delText>.&amp;#8221;</w:delText>
        </w:r>
      </w:del>
      <w:r w:rsidRPr="00C100C3">
        <w:rPr>
          <w:rFonts w:ascii="Courier New" w:hAnsi="Courier New" w:cs="Courier New"/>
        </w:rPr>
        <w:t xml:space="preserve"> It is clear enough already that </w:t>
      </w:r>
      <w:ins w:id="6194" w:author="Comparison" w:date="2013-05-05T19:43:00Z">
        <w:r w:rsidRPr="00AA4B48">
          <w:rPr>
            <w:rFonts w:ascii="Courier New" w:hAnsi="Courier New" w:cs="Courier New"/>
          </w:rPr>
          <w:t>"</w:t>
        </w:r>
      </w:ins>
      <w:del w:id="6195" w:author="Comparison" w:date="2013-05-05T19:43:00Z">
        <w:r w:rsidRPr="00C100C3">
          <w:rPr>
            <w:rFonts w:ascii="Courier New" w:hAnsi="Courier New" w:cs="Courier New"/>
          </w:rPr>
          <w:delText>&amp;#8220;</w:delText>
        </w:r>
      </w:del>
      <w:r w:rsidRPr="00C100C3">
        <w:rPr>
          <w:rFonts w:ascii="Courier New" w:hAnsi="Courier New" w:cs="Courier New"/>
        </w:rPr>
        <w:t>ye</w:t>
      </w:r>
      <w:ins w:id="6196" w:author="Comparison" w:date="2013-05-05T19:43:00Z">
        <w:r w:rsidRPr="00AA4B48">
          <w:rPr>
            <w:rFonts w:ascii="Courier New" w:hAnsi="Courier New" w:cs="Courier New"/>
          </w:rPr>
          <w:t>"</w:t>
        </w:r>
      </w:ins>
      <w:del w:id="6197" w:author="Comparison" w:date="2013-05-05T19:43:00Z">
        <w:r w:rsidRPr="00C100C3">
          <w:rPr>
            <w:rFonts w:ascii="Courier New" w:hAnsi="Courier New" w:cs="Courier New"/>
          </w:rPr>
          <w:delText>&amp;#8221;</w:delText>
        </w:r>
      </w:del>
      <w:r w:rsidRPr="00C100C3">
        <w:rPr>
          <w:rFonts w:ascii="Courier New" w:hAnsi="Courier New" w:cs="Courier New"/>
        </w:rPr>
        <w:t xml:space="preserve"> does not mean the elders only; but it is in the midst of them all, of those of whom th</w:t>
      </w:r>
      <w:r w:rsidRPr="00C100C3">
        <w:rPr>
          <w:rFonts w:ascii="Courier New" w:hAnsi="Courier New" w:cs="Courier New"/>
        </w:rPr>
        <w:t xml:space="preserve">e elders were the representatives. See verse 25. The thing will appear still more evident from this passage; </w:t>
      </w:r>
      <w:ins w:id="6198" w:author="Comparison" w:date="2013-05-05T19:43:00Z">
        <w:r w:rsidRPr="00AA4B48">
          <w:rPr>
            <w:rFonts w:ascii="Courier New" w:hAnsi="Courier New" w:cs="Courier New"/>
          </w:rPr>
          <w:t>"</w:t>
        </w:r>
      </w:ins>
      <w:del w:id="6199" w:author="Comparison" w:date="2013-05-05T19:43:00Z">
        <w:r w:rsidRPr="00C100C3">
          <w:rPr>
            <w:rFonts w:ascii="Courier New" w:hAnsi="Courier New" w:cs="Courier New"/>
          </w:rPr>
          <w:delText>&amp;#8220;</w:delText>
        </w:r>
      </w:del>
      <w:r w:rsidRPr="00C100C3">
        <w:rPr>
          <w:rFonts w:ascii="Courier New" w:hAnsi="Courier New" w:cs="Courier New"/>
        </w:rPr>
        <w:t>And now, behold, I know that ye all among whom I have gone preaching the kingdom of God, shall see my face no more</w:t>
      </w:r>
      <w:ins w:id="6200" w:author="Comparison" w:date="2013-05-05T19:43:00Z">
        <w:r w:rsidRPr="00AA4B48">
          <w:rPr>
            <w:rFonts w:ascii="Courier New" w:hAnsi="Courier New" w:cs="Courier New"/>
          </w:rPr>
          <w:t>." "</w:t>
        </w:r>
      </w:ins>
      <w:del w:id="6201" w:author="Comparison" w:date="2013-05-05T19:43:00Z">
        <w:r w:rsidRPr="00C100C3">
          <w:rPr>
            <w:rFonts w:ascii="Courier New" w:hAnsi="Courier New" w:cs="Courier New"/>
          </w:rPr>
          <w:delText>.&amp;#8221; &amp;#8220;</w:delText>
        </w:r>
      </w:del>
      <w:r w:rsidRPr="00C100C3">
        <w:rPr>
          <w:rFonts w:ascii="Courier New" w:hAnsi="Courier New" w:cs="Courier New"/>
        </w:rPr>
        <w:t>Ye all</w:t>
      </w:r>
      <w:ins w:id="6202" w:author="Comparison" w:date="2013-05-05T19:43:00Z">
        <w:r w:rsidRPr="00AA4B48">
          <w:rPr>
            <w:rFonts w:ascii="Courier New" w:hAnsi="Courier New" w:cs="Courier New"/>
          </w:rPr>
          <w:t>,"</w:t>
        </w:r>
      </w:ins>
      <w:del w:id="6203" w:author="Comparison" w:date="2013-05-05T19:43:00Z">
        <w:r w:rsidRPr="00C100C3">
          <w:rPr>
            <w:rFonts w:ascii="Courier New" w:hAnsi="Courier New" w:cs="Courier New"/>
          </w:rPr>
          <w:delText>,&amp;#8</w:delText>
        </w:r>
        <w:r w:rsidRPr="00C100C3">
          <w:rPr>
            <w:rFonts w:ascii="Courier New" w:hAnsi="Courier New" w:cs="Courier New"/>
          </w:rPr>
          <w:delText>221;</w:delText>
        </w:r>
      </w:del>
      <w:r w:rsidRPr="00C100C3">
        <w:rPr>
          <w:rFonts w:ascii="Courier New" w:hAnsi="Courier New" w:cs="Courier New"/>
        </w:rPr>
        <w:t xml:space="preserve"> does not designate the elders only. </w:t>
      </w:r>
      <w:ins w:id="6204" w:author="Comparison" w:date="2013-05-05T19:43:00Z">
        <w:r w:rsidRPr="00AA4B48">
          <w:rPr>
            <w:rFonts w:ascii="Courier New" w:hAnsi="Courier New" w:cs="Courier New"/>
          </w:rPr>
          <w:t>"</w:t>
        </w:r>
      </w:ins>
      <w:del w:id="6205" w:author="Comparison" w:date="2013-05-05T19:43:00Z">
        <w:r w:rsidRPr="00C100C3">
          <w:rPr>
            <w:rFonts w:ascii="Courier New" w:hAnsi="Courier New" w:cs="Courier New"/>
          </w:rPr>
          <w:delText>&amp;#8220;</w:delText>
        </w:r>
      </w:del>
      <w:r w:rsidRPr="00C100C3">
        <w:rPr>
          <w:rFonts w:ascii="Courier New" w:hAnsi="Courier New" w:cs="Courier New"/>
        </w:rPr>
        <w:t>Wherefore, I take you to record this day</w:t>
      </w:r>
      <w:ins w:id="6206" w:author="Comparison" w:date="2013-05-05T19:43:00Z">
        <w:r w:rsidRPr="00AA4B48">
          <w:rPr>
            <w:rFonts w:ascii="Courier New" w:hAnsi="Courier New" w:cs="Courier New"/>
          </w:rPr>
          <w:t>,"</w:t>
        </w:r>
      </w:ins>
      <w:del w:id="6207" w:author="Comparison" w:date="2013-05-05T19:43:00Z">
        <w:r w:rsidRPr="00C100C3">
          <w:rPr>
            <w:rFonts w:ascii="Courier New" w:hAnsi="Courier New" w:cs="Courier New"/>
          </w:rPr>
          <w:delText>,&amp;#8221;</w:delText>
        </w:r>
      </w:del>
      <w:r w:rsidRPr="00C100C3">
        <w:rPr>
          <w:rFonts w:ascii="Courier New" w:hAnsi="Courier New" w:cs="Courier New"/>
        </w:rPr>
        <w:t xml:space="preserve"> this may apply better to the elders, but as representatives of all. </w:t>
      </w:r>
      <w:ins w:id="6208" w:author="Comparison" w:date="2013-05-05T19:43:00Z">
        <w:r w:rsidRPr="00AA4B48">
          <w:rPr>
            <w:rFonts w:ascii="Courier New" w:hAnsi="Courier New" w:cs="Courier New"/>
          </w:rPr>
          <w:t>"</w:t>
        </w:r>
      </w:ins>
      <w:del w:id="6209" w:author="Comparison" w:date="2013-05-05T19:43:00Z">
        <w:r w:rsidRPr="00C100C3">
          <w:rPr>
            <w:rFonts w:ascii="Courier New" w:hAnsi="Courier New" w:cs="Courier New"/>
          </w:rPr>
          <w:delText>&amp;#8220;</w:delText>
        </w:r>
      </w:del>
      <w:r w:rsidRPr="00C100C3">
        <w:rPr>
          <w:rFonts w:ascii="Courier New" w:hAnsi="Courier New" w:cs="Courier New"/>
        </w:rPr>
        <w:t>For I have not shunned to declare unto you all the counsel of God</w:t>
      </w:r>
      <w:ins w:id="6210" w:author="Comparison" w:date="2013-05-05T19:43:00Z">
        <w:r w:rsidRPr="00AA4B48">
          <w:rPr>
            <w:rFonts w:ascii="Courier New" w:hAnsi="Courier New" w:cs="Courier New"/>
          </w:rPr>
          <w:t xml:space="preserve"> "</w:t>
        </w:r>
      </w:ins>
      <w:del w:id="6211" w:author="Comparison" w:date="2013-05-05T19:43:00Z">
        <w:r w:rsidRPr="00C100C3">
          <w:rPr>
            <w:rFonts w:ascii="Courier New" w:hAnsi="Courier New" w:cs="Courier New"/>
          </w:rPr>
          <w:delText>&amp;#8221; &amp;#8212;</w:delText>
        </w:r>
      </w:del>
      <w:r w:rsidRPr="00C100C3">
        <w:rPr>
          <w:rFonts w:ascii="Courier New" w:hAnsi="Courier New" w:cs="Courier New"/>
        </w:rPr>
        <w:t xml:space="preserve">not </w:t>
      </w:r>
      <w:r w:rsidRPr="00C100C3">
        <w:rPr>
          <w:rFonts w:ascii="Courier New" w:hAnsi="Courier New" w:cs="Courier New"/>
        </w:rPr>
        <w:t xml:space="preserve">to the elders only. </w:t>
      </w:r>
      <w:ins w:id="6212" w:author="Comparison" w:date="2013-05-05T19:43:00Z">
        <w:r w:rsidRPr="00AA4B48">
          <w:rPr>
            <w:rFonts w:ascii="Courier New" w:hAnsi="Courier New" w:cs="Courier New"/>
          </w:rPr>
          <w:t>"</w:t>
        </w:r>
      </w:ins>
      <w:del w:id="6213" w:author="Comparison" w:date="2013-05-05T19:43:00Z">
        <w:r w:rsidRPr="00C100C3">
          <w:rPr>
            <w:rFonts w:ascii="Courier New" w:hAnsi="Courier New" w:cs="Courier New"/>
          </w:rPr>
          <w:delText>&amp;#8220;</w:delText>
        </w:r>
      </w:del>
      <w:r w:rsidRPr="00C100C3">
        <w:rPr>
          <w:rFonts w:ascii="Courier New" w:hAnsi="Courier New" w:cs="Courier New"/>
        </w:rPr>
        <w:t>Take heed therefore unto yourselves and to all the flock</w:t>
      </w:r>
      <w:ins w:id="6214" w:author="Comparison" w:date="2013-05-05T19:43:00Z">
        <w:r w:rsidRPr="00AA4B48">
          <w:rPr>
            <w:rFonts w:ascii="Courier New" w:hAnsi="Courier New" w:cs="Courier New"/>
          </w:rPr>
          <w:t>."</w:t>
        </w:r>
      </w:ins>
      <w:del w:id="6215" w:author="Comparison" w:date="2013-05-05T19:43:00Z">
        <w:r w:rsidRPr="00C100C3">
          <w:rPr>
            <w:rFonts w:ascii="Courier New" w:hAnsi="Courier New" w:cs="Courier New"/>
          </w:rPr>
          <w:delText>.&amp;#8221;</w:delText>
        </w:r>
      </w:del>
      <w:r w:rsidRPr="00C100C3">
        <w:rPr>
          <w:rFonts w:ascii="Courier New" w:hAnsi="Courier New" w:cs="Courier New"/>
        </w:rPr>
        <w:t xml:space="preserve"> Here the elders are particularly distinguished from the flock, </w:t>
      </w:r>
      <w:ins w:id="6216" w:author="Comparison" w:date="2013-05-05T19:43:00Z">
        <w:r w:rsidRPr="00AA4B48">
          <w:rPr>
            <w:rFonts w:ascii="Courier New" w:hAnsi="Courier New" w:cs="Courier New"/>
          </w:rPr>
          <w:t>"</w:t>
        </w:r>
      </w:ins>
      <w:del w:id="6217" w:author="Comparison" w:date="2013-05-05T19:43:00Z">
        <w:r w:rsidRPr="00C100C3">
          <w:rPr>
            <w:rFonts w:ascii="Courier New" w:hAnsi="Courier New" w:cs="Courier New"/>
          </w:rPr>
          <w:delText>&amp;#8220;</w:delText>
        </w:r>
      </w:del>
      <w:r w:rsidRPr="00C100C3">
        <w:rPr>
          <w:rFonts w:ascii="Courier New" w:hAnsi="Courier New" w:cs="Courier New"/>
        </w:rPr>
        <w:t>over the which</w:t>
      </w:r>
      <w:ins w:id="6218" w:author="Comparison" w:date="2013-05-05T19:43:00Z">
        <w:r w:rsidRPr="00AA4B48">
          <w:rPr>
            <w:rFonts w:ascii="Courier New" w:hAnsi="Courier New" w:cs="Courier New"/>
          </w:rPr>
          <w:t>,"</w:t>
        </w:r>
      </w:ins>
      <w:del w:id="6219" w:author="Comparison" w:date="2013-05-05T19:43:00Z">
        <w:r w:rsidRPr="00C100C3">
          <w:rPr>
            <w:rFonts w:ascii="Courier New" w:hAnsi="Courier New" w:cs="Courier New"/>
          </w:rPr>
          <w:delText>,&amp;#8221;</w:delText>
        </w:r>
      </w:del>
      <w:r w:rsidRPr="00C100C3">
        <w:rPr>
          <w:rFonts w:ascii="Courier New" w:hAnsi="Courier New" w:cs="Courier New"/>
        </w:rPr>
        <w:t xml:space="preserve"> it is stated, the Holy Ghost made them </w:t>
      </w:r>
      <w:ins w:id="6220" w:author="Comparison" w:date="2013-05-05T19:43:00Z">
        <w:r w:rsidRPr="00AA4B48">
          <w:rPr>
            <w:rFonts w:ascii="Courier New" w:hAnsi="Courier New" w:cs="Courier New"/>
          </w:rPr>
          <w:t>"</w:t>
        </w:r>
      </w:ins>
      <w:del w:id="6221" w:author="Comparison" w:date="2013-05-05T19:43:00Z">
        <w:r w:rsidRPr="00C100C3">
          <w:rPr>
            <w:rFonts w:ascii="Courier New" w:hAnsi="Courier New" w:cs="Courier New"/>
          </w:rPr>
          <w:delText>&amp;#8220;</w:delText>
        </w:r>
      </w:del>
      <w:r w:rsidRPr="00C100C3">
        <w:rPr>
          <w:rFonts w:ascii="Courier New" w:hAnsi="Courier New" w:cs="Courier New"/>
        </w:rPr>
        <w:t>overseers</w:t>
      </w:r>
      <w:ins w:id="6222" w:author="Comparison" w:date="2013-05-05T19:43:00Z">
        <w:r w:rsidRPr="00AA4B48">
          <w:rPr>
            <w:rFonts w:ascii="Courier New" w:hAnsi="Courier New" w:cs="Courier New"/>
          </w:rPr>
          <w:t>,"</w:t>
        </w:r>
      </w:ins>
      <w:del w:id="6223" w:author="Comparison" w:date="2013-05-05T19:43:00Z">
        <w:r w:rsidRPr="00C100C3">
          <w:rPr>
            <w:rFonts w:ascii="Courier New" w:hAnsi="Courier New" w:cs="Courier New"/>
          </w:rPr>
          <w:delText>,&amp;#8221;</w:delText>
        </w:r>
      </w:del>
      <w:r w:rsidRPr="00C100C3">
        <w:rPr>
          <w:rFonts w:ascii="Courier New" w:hAnsi="Courier New" w:cs="Courier New"/>
        </w:rPr>
        <w:t xml:space="preserve"> to feed</w:t>
      </w:r>
      <w:r w:rsidRPr="00C100C3">
        <w:rPr>
          <w:rFonts w:ascii="Courier New" w:hAnsi="Courier New" w:cs="Courier New"/>
        </w:rPr>
        <w:t xml:space="preserve"> the Church of God</w:t>
      </w:r>
      <w:ins w:id="6224" w:author="Comparison" w:date="2013-05-05T19:43:00Z">
        <w:r w:rsidRPr="00AA4B48">
          <w:rPr>
            <w:rFonts w:ascii="Courier New" w:hAnsi="Courier New" w:cs="Courier New"/>
          </w:rPr>
          <w:t>¦. "</w:t>
        </w:r>
      </w:ins>
      <w:del w:id="6225" w:author="Comparison" w:date="2013-05-05T19:43:00Z">
        <w:r w:rsidRPr="00C100C3">
          <w:rPr>
            <w:rFonts w:ascii="Courier New" w:hAnsi="Courier New" w:cs="Courier New"/>
          </w:rPr>
          <w:delText>.| &amp;#8220;</w:delText>
        </w:r>
      </w:del>
      <w:r w:rsidRPr="00C100C3">
        <w:rPr>
          <w:rFonts w:ascii="Courier New" w:hAnsi="Courier New" w:cs="Courier New"/>
        </w:rPr>
        <w:t>For I know that after my departing shall grievous wolves enter in among you</w:t>
      </w:r>
      <w:ins w:id="6226" w:author="Comparison" w:date="2013-05-05T19:43:00Z">
        <w:r w:rsidRPr="00AA4B48">
          <w:rPr>
            <w:rFonts w:ascii="Courier New" w:hAnsi="Courier New" w:cs="Courier New"/>
          </w:rPr>
          <w:t>."</w:t>
        </w:r>
      </w:ins>
      <w:del w:id="6227" w:author="Comparison" w:date="2013-05-05T19:43:00Z">
        <w:r w:rsidRPr="00C100C3">
          <w:rPr>
            <w:rFonts w:ascii="Courier New" w:hAnsi="Courier New" w:cs="Courier New"/>
          </w:rPr>
          <w:delText>.&amp;#8221;</w:delText>
        </w:r>
      </w:del>
      <w:r w:rsidRPr="00C100C3">
        <w:rPr>
          <w:rFonts w:ascii="Courier New" w:hAnsi="Courier New" w:cs="Courier New"/>
        </w:rPr>
        <w:t xml:space="preserve"> Was he then only thinking of the elders? Clearly not. It was the flock that was in danger; he thought of the sheep which the wolves would seek t</w:t>
      </w:r>
      <w:r w:rsidRPr="00C100C3">
        <w:rPr>
          <w:rFonts w:ascii="Courier New" w:hAnsi="Courier New" w:cs="Courier New"/>
        </w:rPr>
        <w:t xml:space="preserve">o devour. Not only some were to come from outside; but from among themselves, from the flock, should </w:t>
      </w:r>
      <w:ins w:id="6228" w:author="Comparison" w:date="2013-05-05T19:43:00Z">
        <w:r w:rsidRPr="00AA4B48">
          <w:rPr>
            <w:rFonts w:ascii="Courier New" w:hAnsi="Courier New" w:cs="Courier New"/>
          </w:rPr>
          <w:t>"</w:t>
        </w:r>
      </w:ins>
      <w:del w:id="6229" w:author="Comparison" w:date="2013-05-05T19:43:00Z">
        <w:r w:rsidRPr="00C100C3">
          <w:rPr>
            <w:rFonts w:ascii="Courier New" w:hAnsi="Courier New" w:cs="Courier New"/>
          </w:rPr>
          <w:delText>&amp;#8220;</w:delText>
        </w:r>
      </w:del>
      <w:r w:rsidRPr="00C100C3">
        <w:rPr>
          <w:rFonts w:ascii="Courier New" w:hAnsi="Courier New" w:cs="Courier New"/>
        </w:rPr>
        <w:t>men arise, speaking perverse things</w:t>
      </w:r>
      <w:ins w:id="6230" w:author="Comparison" w:date="2013-05-05T19:43:00Z">
        <w:r w:rsidRPr="00AA4B48">
          <w:rPr>
            <w:rFonts w:ascii="Courier New" w:hAnsi="Courier New" w:cs="Courier New"/>
          </w:rPr>
          <w:t>." "</w:t>
        </w:r>
      </w:ins>
      <w:del w:id="6231" w:author="Comparison" w:date="2013-05-05T19:43:00Z">
        <w:r w:rsidRPr="00C100C3">
          <w:rPr>
            <w:rFonts w:ascii="Courier New" w:hAnsi="Courier New" w:cs="Courier New"/>
          </w:rPr>
          <w:delText>.&amp;#8221; &amp;#8220;</w:delText>
        </w:r>
      </w:del>
      <w:r w:rsidRPr="00C100C3">
        <w:rPr>
          <w:rFonts w:ascii="Courier New" w:hAnsi="Courier New" w:cs="Courier New"/>
        </w:rPr>
        <w:t>By the space</w:t>
      </w:r>
    </w:p>
    <w:p w14:paraId="42976C0A" w14:textId="3FC7A64C" w:rsidR="00000000" w:rsidRPr="00C100C3" w:rsidRDefault="00362818" w:rsidP="00C100C3">
      <w:pPr>
        <w:pStyle w:val="PlainText"/>
        <w:rPr>
          <w:rFonts w:ascii="Courier New" w:hAnsi="Courier New" w:cs="Courier New"/>
        </w:rPr>
      </w:pPr>
      <w:ins w:id="6232" w:author="Comparison" w:date="2013-05-05T19:43:00Z">
        <w:r w:rsidRPr="00AA4B48">
          <w:rPr>
            <w:rFonts w:ascii="Courier New" w:hAnsi="Courier New" w:cs="Courier New"/>
          </w:rPr>
          <w:t>¦</w:t>
        </w:r>
      </w:ins>
      <w:del w:id="6233" w:author="Comparison" w:date="2013-05-05T19:43:00Z">
        <w:r w:rsidRPr="00C100C3">
          <w:rPr>
            <w:rFonts w:ascii="Courier New" w:hAnsi="Courier New" w:cs="Courier New"/>
          </w:rPr>
          <w:delText>|</w:delText>
        </w:r>
      </w:del>
      <w:r w:rsidRPr="00C100C3">
        <w:rPr>
          <w:rFonts w:ascii="Courier New" w:hAnsi="Courier New" w:cs="Courier New"/>
        </w:rPr>
        <w:t xml:space="preserve"> This expression, as well as others, shews that a Church could be called the Churc</w:t>
      </w:r>
      <w:r w:rsidRPr="00C100C3">
        <w:rPr>
          <w:rFonts w:ascii="Courier New" w:hAnsi="Courier New" w:cs="Courier New"/>
        </w:rPr>
        <w:t>h, because it was that practically in the place.</w:t>
      </w:r>
    </w:p>
    <w:p w14:paraId="46188A1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{244}</w:t>
      </w:r>
    </w:p>
    <w:p w14:paraId="3676284A" w14:textId="2535BB1F" w:rsidR="00000000" w:rsidRPr="00C100C3" w:rsidRDefault="00362818" w:rsidP="00C100C3">
      <w:pPr>
        <w:pStyle w:val="PlainText"/>
        <w:rPr>
          <w:rFonts w:ascii="Courier New" w:hAnsi="Courier New" w:cs="Courier New"/>
        </w:rPr>
      </w:pPr>
      <w:r w:rsidRPr="00C100C3">
        <w:rPr>
          <w:rFonts w:ascii="Courier New" w:hAnsi="Courier New" w:cs="Courier New"/>
        </w:rPr>
        <w:t>of three years I ceased not to warn every one, night and day, with tears</w:t>
      </w:r>
      <w:ins w:id="6234" w:author="Comparison" w:date="2013-05-05T19:43:00Z">
        <w:r w:rsidRPr="00AA4B48">
          <w:rPr>
            <w:rFonts w:ascii="Courier New" w:hAnsi="Courier New" w:cs="Courier New"/>
          </w:rPr>
          <w:t xml:space="preserve">" -- </w:t>
        </w:r>
      </w:ins>
      <w:del w:id="6235" w:author="Comparison" w:date="2013-05-05T19:43:00Z">
        <w:r w:rsidRPr="00C100C3">
          <w:rPr>
            <w:rFonts w:ascii="Courier New" w:hAnsi="Courier New" w:cs="Courier New"/>
          </w:rPr>
          <w:delText>&amp;#8221; &amp;#8212;</w:delText>
        </w:r>
      </w:del>
      <w:r w:rsidRPr="00C100C3">
        <w:rPr>
          <w:rFonts w:ascii="Courier New" w:hAnsi="Courier New" w:cs="Courier New"/>
        </w:rPr>
        <w:t>not only the elders. All this care, during these three years, was not bestowed on the elders only. Neither was i</w:t>
      </w:r>
      <w:r w:rsidRPr="00C100C3">
        <w:rPr>
          <w:rFonts w:ascii="Courier New" w:hAnsi="Courier New" w:cs="Courier New"/>
        </w:rPr>
        <w:t xml:space="preserve">t the elders only that he commended to God, such as should receive </w:t>
      </w:r>
      <w:ins w:id="6236" w:author="Comparison" w:date="2013-05-05T19:43:00Z">
        <w:r w:rsidRPr="00AA4B48">
          <w:rPr>
            <w:rFonts w:ascii="Courier New" w:hAnsi="Courier New" w:cs="Courier New"/>
          </w:rPr>
          <w:t>"</w:t>
        </w:r>
      </w:ins>
      <w:del w:id="6237" w:author="Comparison" w:date="2013-05-05T19:43:00Z">
        <w:r w:rsidRPr="00C100C3">
          <w:rPr>
            <w:rFonts w:ascii="Courier New" w:hAnsi="Courier New" w:cs="Courier New"/>
          </w:rPr>
          <w:delText>&amp;#8220;</w:delText>
        </w:r>
      </w:del>
      <w:r w:rsidRPr="00C100C3">
        <w:rPr>
          <w:rFonts w:ascii="Courier New" w:hAnsi="Courier New" w:cs="Courier New"/>
        </w:rPr>
        <w:t>an inheritance among all them which are sanctified</w:t>
      </w:r>
      <w:ins w:id="6238" w:author="Comparison" w:date="2013-05-05T19:43:00Z">
        <w:r w:rsidRPr="00AA4B48">
          <w:rPr>
            <w:rFonts w:ascii="Courier New" w:hAnsi="Courier New" w:cs="Courier New"/>
          </w:rPr>
          <w:t>."</w:t>
        </w:r>
      </w:ins>
      <w:del w:id="6239" w:author="Comparison" w:date="2013-05-05T19:43:00Z">
        <w:r w:rsidRPr="00C100C3">
          <w:rPr>
            <w:rFonts w:ascii="Courier New" w:hAnsi="Courier New" w:cs="Courier New"/>
          </w:rPr>
          <w:delText>.&amp;#8221;</w:delText>
        </w:r>
      </w:del>
      <w:r w:rsidRPr="00C100C3">
        <w:rPr>
          <w:rFonts w:ascii="Courier New" w:hAnsi="Courier New" w:cs="Courier New"/>
        </w:rPr>
        <w:t xml:space="preserve"> We see then that although the </w:t>
      </w:r>
      <w:ins w:id="6240" w:author="Comparison" w:date="2013-05-05T19:43:00Z">
        <w:r w:rsidRPr="00AA4B48">
          <w:rPr>
            <w:rFonts w:ascii="Courier New" w:hAnsi="Courier New" w:cs="Courier New"/>
          </w:rPr>
          <w:t>"</w:t>
        </w:r>
      </w:ins>
      <w:del w:id="6241" w:author="Comparison" w:date="2013-05-05T19:43:00Z">
        <w:r w:rsidRPr="00C100C3">
          <w:rPr>
            <w:rFonts w:ascii="Courier New" w:hAnsi="Courier New" w:cs="Courier New"/>
          </w:rPr>
          <w:delText>&amp;#8220;</w:delText>
        </w:r>
      </w:del>
      <w:r w:rsidRPr="00C100C3">
        <w:rPr>
          <w:rFonts w:ascii="Courier New" w:hAnsi="Courier New" w:cs="Courier New"/>
        </w:rPr>
        <w:t>ye</w:t>
      </w:r>
      <w:ins w:id="6242" w:author="Comparison" w:date="2013-05-05T19:43:00Z">
        <w:r w:rsidRPr="00AA4B48">
          <w:rPr>
            <w:rFonts w:ascii="Courier New" w:hAnsi="Courier New" w:cs="Courier New"/>
          </w:rPr>
          <w:t>"</w:t>
        </w:r>
      </w:ins>
      <w:del w:id="6243" w:author="Comparison" w:date="2013-05-05T19:43:00Z">
        <w:r w:rsidRPr="00C100C3">
          <w:rPr>
            <w:rFonts w:ascii="Courier New" w:hAnsi="Courier New" w:cs="Courier New"/>
          </w:rPr>
          <w:delText>&amp;#8221;</w:delText>
        </w:r>
      </w:del>
      <w:r w:rsidRPr="00C100C3">
        <w:rPr>
          <w:rFonts w:ascii="Courier New" w:hAnsi="Courier New" w:cs="Courier New"/>
        </w:rPr>
        <w:t xml:space="preserve"> or </w:t>
      </w:r>
      <w:ins w:id="6244" w:author="Comparison" w:date="2013-05-05T19:43:00Z">
        <w:r w:rsidRPr="00AA4B48">
          <w:rPr>
            <w:rFonts w:ascii="Courier New" w:hAnsi="Courier New" w:cs="Courier New"/>
          </w:rPr>
          <w:t>"</w:t>
        </w:r>
      </w:ins>
      <w:del w:id="6245" w:author="Comparison" w:date="2013-05-05T19:43:00Z">
        <w:r w:rsidRPr="00C100C3">
          <w:rPr>
            <w:rFonts w:ascii="Courier New" w:hAnsi="Courier New" w:cs="Courier New"/>
          </w:rPr>
          <w:delText>&amp;#8220;</w:delText>
        </w:r>
      </w:del>
      <w:r w:rsidRPr="00C100C3">
        <w:rPr>
          <w:rFonts w:ascii="Courier New" w:hAnsi="Courier New" w:cs="Courier New"/>
        </w:rPr>
        <w:t>you</w:t>
      </w:r>
      <w:ins w:id="6246" w:author="Comparison" w:date="2013-05-05T19:43:00Z">
        <w:r w:rsidRPr="00AA4B48">
          <w:rPr>
            <w:rFonts w:ascii="Courier New" w:hAnsi="Courier New" w:cs="Courier New"/>
          </w:rPr>
          <w:t>"</w:t>
        </w:r>
      </w:ins>
      <w:del w:id="6247" w:author="Comparison" w:date="2013-05-05T19:43:00Z">
        <w:r w:rsidRPr="00C100C3">
          <w:rPr>
            <w:rFonts w:ascii="Courier New" w:hAnsi="Courier New" w:cs="Courier New"/>
          </w:rPr>
          <w:delText>&amp;#8221;</w:delText>
        </w:r>
      </w:del>
      <w:r w:rsidRPr="00C100C3">
        <w:rPr>
          <w:rFonts w:ascii="Courier New" w:hAnsi="Courier New" w:cs="Courier New"/>
        </w:rPr>
        <w:t xml:space="preserve"> applies naturally to all the Christians of Ephesus, and</w:t>
      </w:r>
      <w:r w:rsidRPr="00C100C3">
        <w:rPr>
          <w:rFonts w:ascii="Courier New" w:hAnsi="Courier New" w:cs="Courier New"/>
        </w:rPr>
        <w:t xml:space="preserve"> even of the whole country, Paul addressed the elders who represented them</w:t>
      </w:r>
      <w:ins w:id="6248" w:author="Comparison" w:date="2013-05-05T19:43:00Z">
        <w:r w:rsidRPr="00AA4B48">
          <w:rPr>
            <w:rFonts w:ascii="Courier New" w:hAnsi="Courier New" w:cs="Courier New"/>
          </w:rPr>
          <w:t>¦.</w:t>
        </w:r>
      </w:ins>
      <w:del w:id="6249" w:author="Comparison" w:date="2013-05-05T19:43:00Z">
        <w:r w:rsidRPr="00C100C3">
          <w:rPr>
            <w:rFonts w:ascii="Courier New" w:hAnsi="Courier New" w:cs="Courier New"/>
          </w:rPr>
          <w:delText>.|</w:delText>
        </w:r>
      </w:del>
      <w:r w:rsidRPr="00C100C3">
        <w:rPr>
          <w:rFonts w:ascii="Courier New" w:hAnsi="Courier New" w:cs="Courier New"/>
        </w:rPr>
        <w:t xml:space="preserve"> And thus it always happens in such cases; that is, one addresses oneself to delegates or to representatives, to magistrates, who come forward as if they were the persons they repr</w:t>
      </w:r>
      <w:r w:rsidRPr="00C100C3">
        <w:rPr>
          <w:rFonts w:ascii="Courier New" w:hAnsi="Courier New" w:cs="Courier New"/>
        </w:rPr>
        <w:t xml:space="preserve">esent, although one may also address to them some special words, just as the apostle points out the elders personally. He distinguishes them nevertheless from the flock, in this last case </w:t>
      </w:r>
      <w:ins w:id="6250" w:author="Comparison" w:date="2013-05-05T19:43:00Z">
        <w:r w:rsidRPr="00AA4B48">
          <w:rPr>
            <w:rFonts w:ascii="Courier New" w:hAnsi="Courier New" w:cs="Courier New"/>
          </w:rPr>
          <w:t>(</w:t>
        </w:r>
      </w:ins>
      <w:del w:id="6251" w:author="Comparison" w:date="2013-05-05T19:43:00Z">
        <w:r w:rsidRPr="00C100C3">
          <w:rPr>
            <w:rFonts w:ascii="Courier New" w:hAnsi="Courier New" w:cs="Courier New"/>
          </w:rPr>
          <w:delText>*(</w:delText>
        </w:r>
      </w:del>
      <w:r w:rsidRPr="00C100C3">
        <w:rPr>
          <w:rFonts w:ascii="Courier New" w:hAnsi="Courier New" w:cs="Courier New"/>
        </w:rPr>
        <w:t>verse</w:t>
      </w:r>
      <w:del w:id="6252" w:author="Comparison" w:date="2013-05-05T19:43:00Z">
        <w:r w:rsidRPr="00C100C3">
          <w:rPr>
            <w:rFonts w:ascii="Courier New" w:hAnsi="Courier New" w:cs="Courier New"/>
          </w:rPr>
          <w:delText>*</w:delText>
        </w:r>
      </w:del>
      <w:r w:rsidRPr="00C100C3">
        <w:rPr>
          <w:rFonts w:ascii="Courier New" w:hAnsi="Courier New" w:cs="Courier New"/>
        </w:rPr>
        <w:t xml:space="preserve"> 28). The expression which speaks of the elders taking </w:t>
      </w:r>
      <w:ins w:id="6253" w:author="Comparison" w:date="2013-05-05T19:43:00Z">
        <w:r w:rsidRPr="00AA4B48">
          <w:rPr>
            <w:rFonts w:ascii="Courier New" w:hAnsi="Courier New" w:cs="Courier New"/>
          </w:rPr>
          <w:t>"</w:t>
        </w:r>
      </w:ins>
      <w:del w:id="6254" w:author="Comparison" w:date="2013-05-05T19:43:00Z">
        <w:r w:rsidRPr="00C100C3">
          <w:rPr>
            <w:rFonts w:ascii="Courier New" w:hAnsi="Courier New" w:cs="Courier New"/>
          </w:rPr>
          <w:delText>&amp;#822</w:delText>
        </w:r>
        <w:r w:rsidRPr="00C100C3">
          <w:rPr>
            <w:rFonts w:ascii="Courier New" w:hAnsi="Courier New" w:cs="Courier New"/>
          </w:rPr>
          <w:delText>0;</w:delText>
        </w:r>
      </w:del>
      <w:r w:rsidRPr="00C100C3">
        <w:rPr>
          <w:rFonts w:ascii="Courier New" w:hAnsi="Courier New" w:cs="Courier New"/>
        </w:rPr>
        <w:t>heed</w:t>
      </w:r>
      <w:ins w:id="6255" w:author="Comparison" w:date="2013-05-05T19:43:00Z">
        <w:r w:rsidRPr="00AA4B48">
          <w:rPr>
            <w:rFonts w:ascii="Courier New" w:hAnsi="Courier New" w:cs="Courier New"/>
          </w:rPr>
          <w:t>,"</w:t>
        </w:r>
      </w:ins>
      <w:del w:id="6256" w:author="Comparison" w:date="2013-05-05T19:43:00Z">
        <w:r w:rsidRPr="00C100C3">
          <w:rPr>
            <w:rFonts w:ascii="Courier New" w:hAnsi="Courier New" w:cs="Courier New"/>
          </w:rPr>
          <w:delText>,&amp;#8221;</w:delText>
        </w:r>
      </w:del>
      <w:r w:rsidRPr="00C100C3">
        <w:rPr>
          <w:rFonts w:ascii="Courier New" w:hAnsi="Courier New" w:cs="Courier New"/>
        </w:rPr>
        <w:t xml:space="preserve"> applies evidently to care about others besides themselves.</w:t>
      </w:r>
    </w:p>
    <w:p w14:paraId="6DF45E7F" w14:textId="2C84F895" w:rsidR="00000000" w:rsidRPr="00C100C3" w:rsidRDefault="00362818" w:rsidP="00C100C3">
      <w:pPr>
        <w:pStyle w:val="PlainText"/>
        <w:rPr>
          <w:rFonts w:ascii="Courier New" w:hAnsi="Courier New" w:cs="Courier New"/>
        </w:rPr>
      </w:pPr>
      <w:r w:rsidRPr="00C100C3">
        <w:rPr>
          <w:rFonts w:ascii="Courier New" w:hAnsi="Courier New" w:cs="Courier New"/>
        </w:rPr>
        <w:t xml:space="preserve">As to the bondage of Satan, I shall also say a few words. The word </w:t>
      </w:r>
      <w:ins w:id="6257" w:author="Comparison" w:date="2013-05-05T19:43:00Z">
        <w:r w:rsidRPr="00AA4B48">
          <w:rPr>
            <w:rFonts w:ascii="Courier New" w:hAnsi="Courier New" w:cs="Courier New"/>
          </w:rPr>
          <w:t>"</w:t>
        </w:r>
      </w:ins>
      <w:del w:id="6258" w:author="Comparison" w:date="2013-05-05T19:43:00Z">
        <w:r w:rsidRPr="00C100C3">
          <w:rPr>
            <w:rFonts w:ascii="Courier New" w:hAnsi="Courier New" w:cs="Courier New"/>
          </w:rPr>
          <w:delText>&amp;#8220;</w:delText>
        </w:r>
      </w:del>
      <w:r w:rsidRPr="00C100C3">
        <w:rPr>
          <w:rFonts w:ascii="Courier New" w:hAnsi="Courier New" w:cs="Courier New"/>
        </w:rPr>
        <w:t>Satan</w:t>
      </w:r>
      <w:ins w:id="6259" w:author="Comparison" w:date="2013-05-05T19:43:00Z">
        <w:r w:rsidRPr="00AA4B48">
          <w:rPr>
            <w:rFonts w:ascii="Courier New" w:hAnsi="Courier New" w:cs="Courier New"/>
          </w:rPr>
          <w:t>"</w:t>
        </w:r>
      </w:ins>
      <w:del w:id="6260" w:author="Comparison" w:date="2013-05-05T19:43:00Z">
        <w:r w:rsidRPr="00C100C3">
          <w:rPr>
            <w:rFonts w:ascii="Courier New" w:hAnsi="Courier New" w:cs="Courier New"/>
          </w:rPr>
          <w:delText>&amp;#8221;</w:delText>
        </w:r>
      </w:del>
      <w:r w:rsidRPr="00C100C3">
        <w:rPr>
          <w:rFonts w:ascii="Courier New" w:hAnsi="Courier New" w:cs="Courier New"/>
        </w:rPr>
        <w:t xml:space="preserve"> often frightens persons, but the diligent reader of the Bible will not have failed to perceive</w:t>
      </w:r>
      <w:r w:rsidRPr="00C100C3">
        <w:rPr>
          <w:rFonts w:ascii="Courier New" w:hAnsi="Courier New" w:cs="Courier New"/>
        </w:rPr>
        <w:t xml:space="preserve"> that the word of God continually speaks of his influence, and attributes all evil to him, not to cover the lusts which open the door to him, but to shew the true source of that evil. All those who make a profession of Christianity, and who deny </w:t>
      </w:r>
      <w:ins w:id="6261" w:author="Comparison" w:date="2013-05-05T19:43:00Z">
        <w:r w:rsidRPr="00AA4B48">
          <w:rPr>
            <w:rFonts w:ascii="Courier New" w:hAnsi="Courier New" w:cs="Courier New"/>
          </w:rPr>
          <w:t>"</w:t>
        </w:r>
      </w:ins>
      <w:del w:id="6262" w:author="Comparison" w:date="2013-05-05T19:43:00Z">
        <w:r w:rsidRPr="00C100C3">
          <w:rPr>
            <w:rFonts w:ascii="Courier New" w:hAnsi="Courier New" w:cs="Courier New"/>
          </w:rPr>
          <w:delText>&amp;#8220;</w:delText>
        </w:r>
      </w:del>
      <w:r w:rsidRPr="00C100C3">
        <w:rPr>
          <w:rFonts w:ascii="Courier New" w:hAnsi="Courier New" w:cs="Courier New"/>
        </w:rPr>
        <w:t>the</w:t>
      </w:r>
      <w:r w:rsidRPr="00C100C3">
        <w:rPr>
          <w:rFonts w:ascii="Courier New" w:hAnsi="Courier New" w:cs="Courier New"/>
        </w:rPr>
        <w:t xml:space="preserve"> power thereof</w:t>
      </w:r>
      <w:ins w:id="6263" w:author="Comparison" w:date="2013-05-05T19:43:00Z">
        <w:r w:rsidRPr="00AA4B48">
          <w:rPr>
            <w:rFonts w:ascii="Courier New" w:hAnsi="Courier New" w:cs="Courier New"/>
          </w:rPr>
          <w:t>,"</w:t>
        </w:r>
      </w:ins>
      <w:del w:id="6264" w:author="Comparison" w:date="2013-05-05T19:43:00Z">
        <w:r w:rsidRPr="00C100C3">
          <w:rPr>
            <w:rFonts w:ascii="Courier New" w:hAnsi="Courier New" w:cs="Courier New"/>
          </w:rPr>
          <w:delText>,&amp;#8221;</w:delText>
        </w:r>
      </w:del>
      <w:r w:rsidRPr="00C100C3">
        <w:rPr>
          <w:rFonts w:ascii="Courier New" w:hAnsi="Courier New" w:cs="Courier New"/>
        </w:rPr>
        <w:t xml:space="preserve"> are called by the apostle children of the devil. And as to the evil which has been wrought, where the word was sown, it is especially called his work</w:t>
      </w:r>
      <w:ins w:id="6265" w:author="Comparison" w:date="2013-05-05T19:43:00Z">
        <w:r w:rsidRPr="00AA4B48">
          <w:rPr>
            <w:rFonts w:ascii="Courier New" w:hAnsi="Courier New" w:cs="Courier New"/>
          </w:rPr>
          <w:t xml:space="preserve"> "</w:t>
        </w:r>
      </w:ins>
      <w:del w:id="6266" w:author="Comparison" w:date="2013-05-05T19:43:00Z">
        <w:r w:rsidRPr="00C100C3">
          <w:rPr>
            <w:rFonts w:ascii="Courier New" w:hAnsi="Courier New" w:cs="Courier New"/>
          </w:rPr>
          <w:delText>&amp;#8212; &amp;#8220;</w:delText>
        </w:r>
      </w:del>
      <w:r w:rsidRPr="00C100C3">
        <w:rPr>
          <w:rFonts w:ascii="Courier New" w:hAnsi="Courier New" w:cs="Courier New"/>
        </w:rPr>
        <w:t>an enemy hath done this</w:t>
      </w:r>
      <w:ins w:id="6267" w:author="Comparison" w:date="2013-05-05T19:43:00Z">
        <w:r w:rsidRPr="00AA4B48">
          <w:rPr>
            <w:rFonts w:ascii="Courier New" w:hAnsi="Courier New" w:cs="Courier New"/>
          </w:rPr>
          <w:t>."</w:t>
        </w:r>
      </w:ins>
      <w:del w:id="6268" w:author="Comparison" w:date="2013-05-05T19:43:00Z">
        <w:r w:rsidRPr="00C100C3">
          <w:rPr>
            <w:rFonts w:ascii="Courier New" w:hAnsi="Courier New" w:cs="Courier New"/>
          </w:rPr>
          <w:delText>.&amp;#8221;</w:delText>
        </w:r>
      </w:del>
      <w:r w:rsidRPr="00C100C3">
        <w:rPr>
          <w:rFonts w:ascii="Courier New" w:hAnsi="Courier New" w:cs="Courier New"/>
        </w:rPr>
        <w:t xml:space="preserve"> The apostle calls its instruments the</w:t>
      </w:r>
      <w:r w:rsidRPr="00C100C3">
        <w:rPr>
          <w:rFonts w:ascii="Courier New" w:hAnsi="Courier New" w:cs="Courier New"/>
        </w:rPr>
        <w:t xml:space="preserve"> apostles of Satan, as the tares are the seed of the wicked one. Now this evil has been principally done by a judaizing doctrine</w:t>
      </w:r>
      <w:ins w:id="6269" w:author="Comparison" w:date="2013-05-05T19:43:00Z">
        <w:r w:rsidRPr="00AA4B48">
          <w:rPr>
            <w:rFonts w:ascii="Courier New" w:hAnsi="Courier New" w:cs="Courier New"/>
          </w:rPr>
          <w:t>,</w:t>
        </w:r>
      </w:ins>
      <w:del w:id="6270" w:author="Comparison" w:date="2013-05-05T19:43:00Z">
        <w:r w:rsidRPr="00C100C3">
          <w:rPr>
            <w:rFonts w:ascii="Courier New" w:hAnsi="Courier New" w:cs="Courier New"/>
          </w:rPr>
          <w:delText>,,</w:delText>
        </w:r>
      </w:del>
      <w:r w:rsidRPr="00C100C3">
        <w:rPr>
          <w:rFonts w:ascii="Courier New" w:hAnsi="Courier New" w:cs="Courier New"/>
        </w:rPr>
        <w:t xml:space="preserve"> and all those who undergo the influence of that doctrine undergo the influence of the enemy. The apostle calls this continual</w:t>
      </w:r>
      <w:r w:rsidRPr="00C100C3">
        <w:rPr>
          <w:rFonts w:ascii="Courier New" w:hAnsi="Courier New" w:cs="Courier New"/>
        </w:rPr>
        <w:t>ly a bondage, as in @Galatians 2:</w:t>
      </w:r>
      <w:ins w:id="6271" w:author="Comparison" w:date="2013-05-05T19:43:00Z">
        <w:r w:rsidRPr="00AA4B48">
          <w:rPr>
            <w:rFonts w:ascii="Courier New" w:hAnsi="Courier New" w:cs="Courier New"/>
          </w:rPr>
          <w:t xml:space="preserve"> </w:t>
        </w:r>
      </w:ins>
      <w:r w:rsidRPr="00C100C3">
        <w:rPr>
          <w:rFonts w:ascii="Courier New" w:hAnsi="Courier New" w:cs="Courier New"/>
        </w:rPr>
        <w:t xml:space="preserve">4; </w:t>
      </w:r>
      <w:ins w:id="6272" w:author="Comparison" w:date="2013-05-05T19:43:00Z">
        <w:r w:rsidRPr="00AA4B48">
          <w:rPr>
            <w:rFonts w:ascii="Courier New" w:hAnsi="Courier New" w:cs="Courier New"/>
          </w:rPr>
          <w:t>chapter</w:t>
        </w:r>
      </w:ins>
      <w:del w:id="6273" w:author="Comparison" w:date="2013-05-05T19:43:00Z">
        <w:r w:rsidRPr="00C100C3">
          <w:rPr>
            <w:rFonts w:ascii="Courier New" w:hAnsi="Courier New" w:cs="Courier New"/>
          </w:rPr>
          <w:delText>ch.</w:delText>
        </w:r>
      </w:del>
      <w:r w:rsidRPr="00C100C3">
        <w:rPr>
          <w:rFonts w:ascii="Courier New" w:hAnsi="Courier New" w:cs="Courier New"/>
        </w:rPr>
        <w:t xml:space="preserve"> 4:</w:t>
      </w:r>
      <w:ins w:id="6274" w:author="Comparison" w:date="2013-05-05T19:43:00Z">
        <w:r w:rsidRPr="00AA4B48">
          <w:rPr>
            <w:rFonts w:ascii="Courier New" w:hAnsi="Courier New" w:cs="Courier New"/>
          </w:rPr>
          <w:t xml:space="preserve"> </w:t>
        </w:r>
      </w:ins>
      <w:r w:rsidRPr="00C100C3">
        <w:rPr>
          <w:rFonts w:ascii="Courier New" w:hAnsi="Courier New" w:cs="Courier New"/>
        </w:rPr>
        <w:t xml:space="preserve">9; </w:t>
      </w:r>
      <w:ins w:id="6275" w:author="Comparison" w:date="2013-05-05T19:43:00Z">
        <w:r w:rsidRPr="00AA4B48">
          <w:rPr>
            <w:rFonts w:ascii="Courier New" w:hAnsi="Courier New" w:cs="Courier New"/>
          </w:rPr>
          <w:t>chapter</w:t>
        </w:r>
      </w:ins>
      <w:del w:id="6276" w:author="Comparison" w:date="2013-05-05T19:43:00Z">
        <w:r w:rsidRPr="00C100C3">
          <w:rPr>
            <w:rFonts w:ascii="Courier New" w:hAnsi="Courier New" w:cs="Courier New"/>
          </w:rPr>
          <w:delText>ch.</w:delText>
        </w:r>
      </w:del>
      <w:r w:rsidRPr="00C100C3">
        <w:rPr>
          <w:rFonts w:ascii="Courier New" w:hAnsi="Courier New" w:cs="Courier New"/>
        </w:rPr>
        <w:t xml:space="preserve"> 5:</w:t>
      </w:r>
      <w:ins w:id="6277" w:author="Comparison" w:date="2013-05-05T19:43:00Z">
        <w:r w:rsidRPr="00AA4B48">
          <w:rPr>
            <w:rFonts w:ascii="Courier New" w:hAnsi="Courier New" w:cs="Courier New"/>
          </w:rPr>
          <w:t xml:space="preserve"> 1</w:t>
        </w:r>
      </w:ins>
      <w:del w:id="6278" w:author="Comparison" w:date="2013-05-05T19:43:00Z">
        <w:r w:rsidRPr="00C100C3">
          <w:rPr>
            <w:rFonts w:ascii="Courier New" w:hAnsi="Courier New" w:cs="Courier New"/>
          </w:rPr>
          <w:delText>2</w:delText>
        </w:r>
      </w:del>
      <w:r w:rsidRPr="00C100C3">
        <w:rPr>
          <w:rFonts w:ascii="Courier New" w:hAnsi="Courier New" w:cs="Courier New"/>
        </w:rPr>
        <w:t>; so that the idea of bondage, and of bondage under Satan, in reference to Christians deceived by the enemy, is quite a scriptural idea. Moreover, @Romans 6:</w:t>
      </w:r>
      <w:ins w:id="6279" w:author="Comparison" w:date="2013-05-05T19:43:00Z">
        <w:r w:rsidRPr="00AA4B48">
          <w:rPr>
            <w:rFonts w:ascii="Courier New" w:hAnsi="Courier New" w:cs="Courier New"/>
          </w:rPr>
          <w:t xml:space="preserve"> </w:t>
        </w:r>
      </w:ins>
      <w:r w:rsidRPr="00C100C3">
        <w:rPr>
          <w:rFonts w:ascii="Courier New" w:hAnsi="Courier New" w:cs="Courier New"/>
        </w:rPr>
        <w:t>16 fully warrants the use of the expression wit</w:t>
      </w:r>
      <w:r w:rsidRPr="00C100C3">
        <w:rPr>
          <w:rFonts w:ascii="Courier New" w:hAnsi="Courier New" w:cs="Courier New"/>
        </w:rPr>
        <w:t>h respect to all that in which we obey the enemy, and with respect to all error and darkness in which we live, though we are Christians. I do not quote @2 Timothy 2:</w:t>
      </w:r>
      <w:ins w:id="6280" w:author="Comparison" w:date="2013-05-05T19:43:00Z">
        <w:r w:rsidRPr="00AA4B48">
          <w:rPr>
            <w:rFonts w:ascii="Courier New" w:hAnsi="Courier New" w:cs="Courier New"/>
          </w:rPr>
          <w:t xml:space="preserve"> </w:t>
        </w:r>
      </w:ins>
      <w:r w:rsidRPr="00C100C3">
        <w:rPr>
          <w:rFonts w:ascii="Courier New" w:hAnsi="Courier New" w:cs="Courier New"/>
        </w:rPr>
        <w:t>26, because it can be applied to the unconverted. Let the reader remember that</w:t>
      </w:r>
    </w:p>
    <w:p w14:paraId="52DA1024" w14:textId="2F432A5E" w:rsidR="00000000" w:rsidRPr="00C100C3" w:rsidRDefault="00362818" w:rsidP="00C100C3">
      <w:pPr>
        <w:pStyle w:val="PlainText"/>
        <w:rPr>
          <w:rFonts w:ascii="Courier New" w:hAnsi="Courier New" w:cs="Courier New"/>
        </w:rPr>
      </w:pPr>
      <w:ins w:id="6281" w:author="Comparison" w:date="2013-05-05T19:43:00Z">
        <w:r w:rsidRPr="00AA4B48">
          <w:rPr>
            <w:rFonts w:ascii="Courier New" w:hAnsi="Courier New" w:cs="Courier New"/>
          </w:rPr>
          <w:t>¦</w:t>
        </w:r>
      </w:ins>
      <w:del w:id="6282" w:author="Comparison" w:date="2013-05-05T19:43:00Z">
        <w:r w:rsidRPr="00C100C3">
          <w:rPr>
            <w:rFonts w:ascii="Courier New" w:hAnsi="Courier New" w:cs="Courier New"/>
          </w:rPr>
          <w:delText>|</w:delText>
        </w:r>
      </w:del>
      <w:r w:rsidRPr="00C100C3">
        <w:rPr>
          <w:rFonts w:ascii="Courier New" w:hAnsi="Courier New" w:cs="Courier New"/>
        </w:rPr>
        <w:t xml:space="preserve"> I add her</w:t>
      </w:r>
      <w:r w:rsidRPr="00C100C3">
        <w:rPr>
          <w:rFonts w:ascii="Courier New" w:hAnsi="Courier New" w:cs="Courier New"/>
        </w:rPr>
        <w:t xml:space="preserve">e that *paraggelia* signifies, among other things, a </w:t>
      </w:r>
      <w:ins w:id="6283" w:author="Comparison" w:date="2013-05-05T19:43:00Z">
        <w:r w:rsidRPr="00AA4B48">
          <w:rPr>
            <w:rFonts w:ascii="Courier New" w:hAnsi="Courier New" w:cs="Courier New"/>
          </w:rPr>
          <w:t>"</w:t>
        </w:r>
      </w:ins>
      <w:del w:id="6284" w:author="Comparison" w:date="2013-05-05T19:43:00Z">
        <w:r w:rsidRPr="00C100C3">
          <w:rPr>
            <w:rFonts w:ascii="Courier New" w:hAnsi="Courier New" w:cs="Courier New"/>
          </w:rPr>
          <w:delText>&amp;#8220;</w:delText>
        </w:r>
      </w:del>
      <w:r w:rsidRPr="00C100C3">
        <w:rPr>
          <w:rFonts w:ascii="Courier New" w:hAnsi="Courier New" w:cs="Courier New"/>
        </w:rPr>
        <w:t>commission</w:t>
      </w:r>
      <w:ins w:id="6285" w:author="Comparison" w:date="2013-05-05T19:43:00Z">
        <w:r w:rsidRPr="00AA4B48">
          <w:rPr>
            <w:rFonts w:ascii="Courier New" w:hAnsi="Courier New" w:cs="Courier New"/>
          </w:rPr>
          <w:t>,"</w:t>
        </w:r>
      </w:ins>
      <w:del w:id="6286" w:author="Comparison" w:date="2013-05-05T19:43:00Z">
        <w:r w:rsidRPr="00C100C3">
          <w:rPr>
            <w:rFonts w:ascii="Courier New" w:hAnsi="Courier New" w:cs="Courier New"/>
          </w:rPr>
          <w:delText>,&amp;#8221;</w:delText>
        </w:r>
      </w:del>
      <w:r w:rsidRPr="00C100C3">
        <w:rPr>
          <w:rFonts w:ascii="Courier New" w:hAnsi="Courier New" w:cs="Courier New"/>
        </w:rPr>
        <w:t xml:space="preserve"> and it is evidently in this sense that Paul uses it; @1 Timothy 1:</w:t>
      </w:r>
      <w:ins w:id="6287" w:author="Comparison" w:date="2013-05-05T19:43:00Z">
        <w:r w:rsidRPr="00AA4B48">
          <w:rPr>
            <w:rFonts w:ascii="Courier New" w:hAnsi="Courier New" w:cs="Courier New"/>
          </w:rPr>
          <w:t xml:space="preserve"> </w:t>
        </w:r>
      </w:ins>
      <w:r w:rsidRPr="00C100C3">
        <w:rPr>
          <w:rFonts w:ascii="Courier New" w:hAnsi="Courier New" w:cs="Courier New"/>
        </w:rPr>
        <w:t>5.</w:t>
      </w:r>
    </w:p>
    <w:p w14:paraId="12AA256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{245}</w:t>
      </w:r>
    </w:p>
    <w:p w14:paraId="2469783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if he obeys Satan, he is in bondage to him. Doubtless this cannot be, in an absolute way, the state </w:t>
      </w:r>
      <w:r w:rsidRPr="00C100C3">
        <w:rPr>
          <w:rFonts w:ascii="Courier New" w:hAnsi="Courier New" w:cs="Courier New"/>
        </w:rPr>
        <w:t>of a child of God, but (the flesh being always evil) he will be a slave wherever the flesh is at work, whether in doctrine or in practice. When a whole system, founded on the bases pointed out in the Epistle to the Galatians, rules over children of God, as</w:t>
      </w:r>
      <w:r w:rsidRPr="00C100C3">
        <w:rPr>
          <w:rFonts w:ascii="Courier New" w:hAnsi="Courier New" w:cs="Courier New"/>
        </w:rPr>
        <w:t xml:space="preserve"> it often happens (for instance, the papal system), it is, according to the Epistle to the Galatians, a bondage; and in that case, one is certainly the slave of Satan, who rules there.</w:t>
      </w:r>
    </w:p>
    <w:p w14:paraId="7D36D99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 now come to the priesthood, centre of unity to Israel, and to the ch</w:t>
      </w:r>
      <w:r w:rsidRPr="00C100C3">
        <w:rPr>
          <w:rFonts w:ascii="Courier New" w:hAnsi="Courier New" w:cs="Courier New"/>
        </w:rPr>
        <w:t>ange which took place at the time of the establishment of royalty. That a remarkable change then took place cannot be questioned. Ichabod had been written upon Israel, and every ordinary relationship with God had been broken, for the ark of the covenant ha</w:t>
      </w:r>
      <w:r w:rsidRPr="00C100C3">
        <w:rPr>
          <w:rFonts w:ascii="Courier New" w:hAnsi="Courier New" w:cs="Courier New"/>
        </w:rPr>
        <w:t>d been taken. Hannah (in the song in which she celebrates, before this disaster, the goodness of God toward herself) had proclaimed that He would give power to His king, and would exalt the horn of His anointed.</w:t>
      </w:r>
    </w:p>
    <w:p w14:paraId="3EBD1C42" w14:textId="77777777" w:rsidR="00000000" w:rsidRPr="00AA4B48" w:rsidRDefault="00362818" w:rsidP="00AA4B48">
      <w:pPr>
        <w:pStyle w:val="PlainText"/>
        <w:rPr>
          <w:ins w:id="6288" w:author="Comparison" w:date="2013-05-05T19:43:00Z"/>
          <w:rFonts w:ascii="Courier New" w:hAnsi="Courier New" w:cs="Courier New"/>
        </w:rPr>
      </w:pPr>
      <w:r w:rsidRPr="00C100C3">
        <w:rPr>
          <w:rFonts w:ascii="Courier New" w:hAnsi="Courier New" w:cs="Courier New"/>
        </w:rPr>
        <w:t>The kingly rule is established, but, at fir</w:t>
      </w:r>
      <w:r w:rsidRPr="00C100C3">
        <w:rPr>
          <w:rFonts w:ascii="Courier New" w:hAnsi="Courier New" w:cs="Courier New"/>
        </w:rPr>
        <w:t>st, not such as was according to the will of God, but, in truth, by the great sin of the people, who, in making a king, rejected God who was their King. And from that time the ark was never restored to its place in the tabernacle, but David removed it to t</w:t>
      </w:r>
      <w:r w:rsidRPr="00C100C3">
        <w:rPr>
          <w:rFonts w:ascii="Courier New" w:hAnsi="Courier New" w:cs="Courier New"/>
        </w:rPr>
        <w:t xml:space="preserve">he Mount Zion; and having established all the order of the house of God, upon a new footing, he had to leave to his successor (Solomon) the execution of all that which he had received by inspiration, as well as the instalment of the priests in the temple. </w:t>
      </w:r>
      <w:r w:rsidRPr="00C100C3">
        <w:rPr>
          <w:rFonts w:ascii="Courier New" w:hAnsi="Courier New" w:cs="Courier New"/>
        </w:rPr>
        <w:t>The order established by David was communicated to him by revelation, just as much as that of the tabernacle had been to Moses. Everything was arranged afresh, although there were elements common to both. It was, then, the epoch of a great change, when gra</w:t>
      </w:r>
      <w:r w:rsidRPr="00C100C3">
        <w:rPr>
          <w:rFonts w:ascii="Courier New" w:hAnsi="Courier New" w:cs="Courier New"/>
        </w:rPr>
        <w:t>ce, acting by means of David, placed the blessing of the people upon a new footing at a time when all had been lost. The prophet comes in between the two states referred to, it is true, as a sort of mediator, in the person of Samuel; but we will leave this</w:t>
      </w:r>
      <w:r w:rsidRPr="00C100C3">
        <w:rPr>
          <w:rFonts w:ascii="Courier New" w:hAnsi="Courier New" w:cs="Courier New"/>
        </w:rPr>
        <w:t xml:space="preserve"> for the present. His office was the sovereign means, employed by God, to maintain His relationship with the people, when it was unfaithful and fallen into </w:t>
      </w:r>
      <w:del w:id="6289" w:author="Comparison" w:date="2013-05-05T19:43:00Z">
        <w:r w:rsidRPr="00C100C3">
          <w:rPr>
            <w:rFonts w:ascii="Courier New" w:hAnsi="Courier New" w:cs="Courier New"/>
          </w:rPr>
          <w:delText>-</w:delText>
        </w:r>
      </w:del>
      <w:r w:rsidRPr="00C100C3">
        <w:rPr>
          <w:rFonts w:ascii="Courier New" w:hAnsi="Courier New" w:cs="Courier New"/>
        </w:rPr>
        <w:t>decay. That I have rightly estimated this standing of the kingly authority of David, is proved by t</w:t>
      </w:r>
      <w:r w:rsidRPr="00C100C3">
        <w:rPr>
          <w:rFonts w:ascii="Courier New" w:hAnsi="Courier New" w:cs="Courier New"/>
        </w:rPr>
        <w:t>he close of @Psalm 78 where it is said</w:t>
      </w:r>
      <w:ins w:id="6290" w:author="Comparison" w:date="2013-05-05T19:43:00Z">
        <w:r w:rsidRPr="00AA4B48">
          <w:rPr>
            <w:rFonts w:ascii="Courier New" w:hAnsi="Courier New" w:cs="Courier New"/>
          </w:rPr>
          <w:t>: --</w:t>
        </w:r>
      </w:ins>
    </w:p>
    <w:p w14:paraId="3C461B05" w14:textId="77F1EE15" w:rsidR="00000000" w:rsidRPr="00C100C3" w:rsidRDefault="00362818" w:rsidP="00C100C3">
      <w:pPr>
        <w:pStyle w:val="PlainText"/>
        <w:rPr>
          <w:del w:id="6291" w:author="Comparison" w:date="2013-05-05T19:43:00Z"/>
          <w:rFonts w:ascii="Courier New" w:hAnsi="Courier New" w:cs="Courier New"/>
        </w:rPr>
      </w:pPr>
      <w:ins w:id="6292" w:author="Comparison" w:date="2013-05-05T19:43:00Z">
        <w:r w:rsidRPr="00AA4B48">
          <w:rPr>
            <w:rFonts w:ascii="Courier New" w:hAnsi="Courier New" w:cs="Courier New"/>
          </w:rPr>
          <w:t>"</w:t>
        </w:r>
      </w:ins>
      <w:del w:id="6293" w:author="Comparison" w:date="2013-05-05T19:43:00Z">
        <w:r w:rsidRPr="00C100C3">
          <w:rPr>
            <w:rFonts w:ascii="Courier New" w:hAnsi="Courier New" w:cs="Courier New"/>
          </w:rPr>
          <w:delText>:&amp;#8212;</w:delText>
        </w:r>
      </w:del>
    </w:p>
    <w:p w14:paraId="68876C40" w14:textId="77777777" w:rsidR="00000000" w:rsidRPr="00C100C3" w:rsidRDefault="00362818" w:rsidP="00C100C3">
      <w:pPr>
        <w:pStyle w:val="PlainText"/>
        <w:rPr>
          <w:rFonts w:ascii="Courier New" w:hAnsi="Courier New" w:cs="Courier New"/>
        </w:rPr>
      </w:pPr>
      <w:del w:id="6294" w:author="Comparison" w:date="2013-05-05T19:43:00Z">
        <w:r w:rsidRPr="00C100C3">
          <w:rPr>
            <w:rFonts w:ascii="Courier New" w:hAnsi="Courier New" w:cs="Courier New"/>
          </w:rPr>
          <w:delText>&amp;#8220;</w:delText>
        </w:r>
      </w:del>
      <w:r w:rsidRPr="00C100C3">
        <w:rPr>
          <w:rFonts w:ascii="Courier New" w:hAnsi="Courier New" w:cs="Courier New"/>
        </w:rPr>
        <w:t>When God heard this, he was wroth, and greatly abhorred</w:t>
      </w:r>
    </w:p>
    <w:p w14:paraId="2E50C07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{246}</w:t>
      </w:r>
    </w:p>
    <w:p w14:paraId="6AF59B88" w14:textId="320102D1" w:rsidR="00000000" w:rsidRPr="00C100C3" w:rsidRDefault="00362818" w:rsidP="00C100C3">
      <w:pPr>
        <w:pStyle w:val="PlainText"/>
        <w:rPr>
          <w:rFonts w:ascii="Courier New" w:hAnsi="Courier New" w:cs="Courier New"/>
        </w:rPr>
      </w:pPr>
      <w:r w:rsidRPr="00C100C3">
        <w:rPr>
          <w:rFonts w:ascii="Courier New" w:hAnsi="Courier New" w:cs="Courier New"/>
        </w:rPr>
        <w:t>Israel: so that he forsook the tabernacle of Shiloh, the tent which he placed among men; and delivered his strength into captivity, and h</w:t>
      </w:r>
      <w:r w:rsidRPr="00C100C3">
        <w:rPr>
          <w:rFonts w:ascii="Courier New" w:hAnsi="Courier New" w:cs="Courier New"/>
        </w:rPr>
        <w:t xml:space="preserve">is glory into the </w:t>
      </w:r>
      <w:ins w:id="6295" w:author="Comparison" w:date="2013-05-05T19:43:00Z">
        <w:r w:rsidRPr="00AA4B48">
          <w:rPr>
            <w:rFonts w:ascii="Courier New" w:hAnsi="Courier New" w:cs="Courier New"/>
          </w:rPr>
          <w:t>enemy's</w:t>
        </w:r>
      </w:ins>
      <w:del w:id="6296" w:author="Comparison" w:date="2013-05-05T19:43:00Z">
        <w:r w:rsidRPr="00C100C3">
          <w:rPr>
            <w:rFonts w:ascii="Courier New" w:hAnsi="Courier New" w:cs="Courier New"/>
          </w:rPr>
          <w:delText>enemy&amp;#8217;s</w:delText>
        </w:r>
      </w:del>
      <w:r w:rsidRPr="00C100C3">
        <w:rPr>
          <w:rFonts w:ascii="Courier New" w:hAnsi="Courier New" w:cs="Courier New"/>
        </w:rPr>
        <w:t xml:space="preserve"> hand. He gave his people over also unto the sword; and was wroth with his inheritance. The fire consumed their young men; and their maidens were not given to marriage. Their priests fell by the sword; and their widows made n</w:t>
      </w:r>
      <w:r w:rsidRPr="00C100C3">
        <w:rPr>
          <w:rFonts w:ascii="Courier New" w:hAnsi="Courier New" w:cs="Courier New"/>
        </w:rPr>
        <w:t>o lamentation. Then the Lord awaked as one out of sleep, and like a mighty man that shouteth by reason of wine. And he smote his enemies in the hinder parts: he put them to a perpetual reproach. Moreover he refused the tabernacle of Joseph and chose not th</w:t>
      </w:r>
      <w:r w:rsidRPr="00C100C3">
        <w:rPr>
          <w:rFonts w:ascii="Courier New" w:hAnsi="Courier New" w:cs="Courier New"/>
        </w:rPr>
        <w:t>e tribe of Ephraim; but chose the tribe of Judah, the mount Zion which he loved. And he built his sanctuary like high palaces, like the earth which he hath established for ever. He chose David also his servant and took him from the sheepfolds: from followi</w:t>
      </w:r>
      <w:r w:rsidRPr="00C100C3">
        <w:rPr>
          <w:rFonts w:ascii="Courier New" w:hAnsi="Courier New" w:cs="Courier New"/>
        </w:rPr>
        <w:t>ng the ewes great with young he brought him to feed Jacob his people, and Israel his inheritance. So he fed them according to the integrity of his heart; and guided them by the skilfulness of his hands</w:t>
      </w:r>
      <w:ins w:id="6297" w:author="Comparison" w:date="2013-05-05T19:43:00Z">
        <w:r w:rsidRPr="00AA4B48">
          <w:rPr>
            <w:rFonts w:ascii="Courier New" w:hAnsi="Courier New" w:cs="Courier New"/>
          </w:rPr>
          <w:t>."</w:t>
        </w:r>
      </w:ins>
      <w:del w:id="6298" w:author="Comparison" w:date="2013-05-05T19:43:00Z">
        <w:r w:rsidRPr="00C100C3">
          <w:rPr>
            <w:rFonts w:ascii="Courier New" w:hAnsi="Courier New" w:cs="Courier New"/>
          </w:rPr>
          <w:delText>.&amp;#8221;</w:delText>
        </w:r>
      </w:del>
    </w:p>
    <w:p w14:paraId="6B5C909D"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Here we see the sovereign grace and election </w:t>
      </w:r>
      <w:r w:rsidRPr="00C100C3">
        <w:rPr>
          <w:rFonts w:ascii="Courier New" w:hAnsi="Courier New" w:cs="Courier New"/>
        </w:rPr>
        <w:t>of God, who raises up David as an instrument to lift up the people, when God had forsaken His tabernacle, and delivered up His people to the sword. This passage is very important, as portraying the true royalty willed by God; but how subject now is the pri</w:t>
      </w:r>
      <w:r w:rsidRPr="00C100C3">
        <w:rPr>
          <w:rFonts w:ascii="Courier New" w:hAnsi="Courier New" w:cs="Courier New"/>
        </w:rPr>
        <w:t>esthood!</w:t>
      </w:r>
    </w:p>
    <w:p w14:paraId="5924B991" w14:textId="06178EB1" w:rsidR="00000000" w:rsidRPr="00C100C3" w:rsidRDefault="00362818" w:rsidP="00C100C3">
      <w:pPr>
        <w:pStyle w:val="PlainText"/>
        <w:rPr>
          <w:rFonts w:ascii="Courier New" w:hAnsi="Courier New" w:cs="Courier New"/>
        </w:rPr>
      </w:pPr>
      <w:r w:rsidRPr="00C100C3">
        <w:rPr>
          <w:rFonts w:ascii="Courier New" w:hAnsi="Courier New" w:cs="Courier New"/>
        </w:rPr>
        <w:t>But before giving power to His king, and lifting up the horn of His anointed</w:t>
      </w:r>
      <w:ins w:id="6299" w:author="Comparison" w:date="2013-05-05T19:43:00Z">
        <w:r w:rsidRPr="00AA4B48">
          <w:rPr>
            <w:rFonts w:ascii="Courier New" w:hAnsi="Courier New" w:cs="Courier New"/>
          </w:rPr>
          <w:t xml:space="preserve"> -- </w:t>
        </w:r>
      </w:ins>
      <w:del w:id="6300" w:author="Comparison" w:date="2013-05-05T19:43:00Z">
        <w:r w:rsidRPr="00C100C3">
          <w:rPr>
            <w:rFonts w:ascii="Courier New" w:hAnsi="Courier New" w:cs="Courier New"/>
          </w:rPr>
          <w:delText>&amp;#8212;</w:delText>
        </w:r>
      </w:del>
      <w:r w:rsidRPr="00C100C3">
        <w:rPr>
          <w:rFonts w:ascii="Courier New" w:hAnsi="Courier New" w:cs="Courier New"/>
        </w:rPr>
        <w:t xml:space="preserve">of whom the true Anointed was to be the descendant, and who bore, indeed, prophetically, his name of </w:t>
      </w:r>
      <w:ins w:id="6301" w:author="Comparison" w:date="2013-05-05T19:43:00Z">
        <w:r w:rsidRPr="00AA4B48">
          <w:rPr>
            <w:rFonts w:ascii="Courier New" w:hAnsi="Courier New" w:cs="Courier New"/>
          </w:rPr>
          <w:t>"</w:t>
        </w:r>
      </w:ins>
      <w:del w:id="6302" w:author="Comparison" w:date="2013-05-05T19:43:00Z">
        <w:r w:rsidRPr="00C100C3">
          <w:rPr>
            <w:rFonts w:ascii="Courier New" w:hAnsi="Courier New" w:cs="Courier New"/>
          </w:rPr>
          <w:delText>&amp;#8220;</w:delText>
        </w:r>
      </w:del>
      <w:r w:rsidRPr="00C100C3">
        <w:rPr>
          <w:rFonts w:ascii="Courier New" w:hAnsi="Courier New" w:cs="Courier New"/>
        </w:rPr>
        <w:t>Beloved</w:t>
      </w:r>
      <w:ins w:id="6303" w:author="Comparison" w:date="2013-05-05T19:43:00Z">
        <w:r w:rsidRPr="00AA4B48">
          <w:rPr>
            <w:rFonts w:ascii="Courier New" w:hAnsi="Courier New" w:cs="Courier New"/>
          </w:rPr>
          <w:t>"</w:t>
        </w:r>
      </w:ins>
      <w:del w:id="6304" w:author="Comparison" w:date="2013-05-05T19:43:00Z">
        <w:r w:rsidRPr="00C100C3">
          <w:rPr>
            <w:rFonts w:ascii="Courier New" w:hAnsi="Courier New" w:cs="Courier New"/>
          </w:rPr>
          <w:delText>&amp;#8221;</w:delText>
        </w:r>
      </w:del>
      <w:r w:rsidRPr="00C100C3">
        <w:rPr>
          <w:rFonts w:ascii="Courier New" w:hAnsi="Courier New" w:cs="Courier New"/>
        </w:rPr>
        <w:t xml:space="preserve"> (David, see Ezekiel</w:t>
      </w:r>
      <w:ins w:id="6305" w:author="Comparison" w:date="2013-05-05T19:43:00Z">
        <w:r w:rsidRPr="00AA4B48">
          <w:rPr>
            <w:rFonts w:ascii="Courier New" w:hAnsi="Courier New" w:cs="Courier New"/>
          </w:rPr>
          <w:t xml:space="preserve">) -- </w:t>
        </w:r>
      </w:ins>
      <w:del w:id="6306" w:author="Comparison" w:date="2013-05-05T19:43:00Z">
        <w:r w:rsidRPr="00C100C3">
          <w:rPr>
            <w:rFonts w:ascii="Courier New" w:hAnsi="Courier New" w:cs="Courier New"/>
          </w:rPr>
          <w:delText>)&amp;#8212;</w:delText>
        </w:r>
      </w:del>
      <w:r w:rsidRPr="00C100C3">
        <w:rPr>
          <w:rFonts w:ascii="Courier New" w:hAnsi="Courier New" w:cs="Courier New"/>
        </w:rPr>
        <w:t>before the ex</w:t>
      </w:r>
      <w:r w:rsidRPr="00C100C3">
        <w:rPr>
          <w:rFonts w:ascii="Courier New" w:hAnsi="Courier New" w:cs="Courier New"/>
        </w:rPr>
        <w:t>istence of that kingly authority, what was the link between God and the people? What, I say, was the link when there was no king? For some link there must have been. He who is ever so little acquainted with the ways of God in the Old Testament will at once</w:t>
      </w:r>
      <w:r w:rsidRPr="00C100C3">
        <w:rPr>
          <w:rFonts w:ascii="Courier New" w:hAnsi="Courier New" w:cs="Courier New"/>
        </w:rPr>
        <w:t xml:space="preserve"> answer, </w:t>
      </w:r>
      <w:ins w:id="6307" w:author="Comparison" w:date="2013-05-05T19:43:00Z">
        <w:r w:rsidRPr="00AA4B48">
          <w:rPr>
            <w:rFonts w:ascii="Courier New" w:hAnsi="Courier New" w:cs="Courier New"/>
          </w:rPr>
          <w:t>"</w:t>
        </w:r>
      </w:ins>
      <w:del w:id="6308" w:author="Comparison" w:date="2013-05-05T19:43:00Z">
        <w:r w:rsidRPr="00C100C3">
          <w:rPr>
            <w:rFonts w:ascii="Courier New" w:hAnsi="Courier New" w:cs="Courier New"/>
          </w:rPr>
          <w:delText>&amp;#8220;</w:delText>
        </w:r>
      </w:del>
      <w:r w:rsidRPr="00C100C3">
        <w:rPr>
          <w:rFonts w:ascii="Courier New" w:hAnsi="Courier New" w:cs="Courier New"/>
        </w:rPr>
        <w:t>It was the high priest</w:t>
      </w:r>
      <w:ins w:id="6309" w:author="Comparison" w:date="2013-05-05T19:43:00Z">
        <w:r w:rsidRPr="00AA4B48">
          <w:rPr>
            <w:rFonts w:ascii="Courier New" w:hAnsi="Courier New" w:cs="Courier New"/>
          </w:rPr>
          <w:t>."</w:t>
        </w:r>
      </w:ins>
      <w:del w:id="6310" w:author="Comparison" w:date="2013-05-05T19:43:00Z">
        <w:r w:rsidRPr="00C100C3">
          <w:rPr>
            <w:rFonts w:ascii="Courier New" w:hAnsi="Courier New" w:cs="Courier New"/>
          </w:rPr>
          <w:delText>.&amp;#8221;</w:delText>
        </w:r>
      </w:del>
      <w:r w:rsidRPr="00C100C3">
        <w:rPr>
          <w:rFonts w:ascii="Courier New" w:hAnsi="Courier New" w:cs="Courier New"/>
        </w:rPr>
        <w:t xml:space="preserve"> For after Moses (who was king in Jeshurun), who else could be the link? The only person who could have been so was Joshua; but in the very times of Joshua it was the high priest rather who was so. Let us cite </w:t>
      </w:r>
      <w:r w:rsidRPr="00C100C3">
        <w:rPr>
          <w:rFonts w:ascii="Courier New" w:hAnsi="Courier New" w:cs="Courier New"/>
        </w:rPr>
        <w:t>the passages which speak of this. Take @Numbers 27:</w:t>
      </w:r>
      <w:ins w:id="6311" w:author="Comparison" w:date="2013-05-05T19:43:00Z">
        <w:r w:rsidRPr="00AA4B48">
          <w:rPr>
            <w:rFonts w:ascii="Courier New" w:hAnsi="Courier New" w:cs="Courier New"/>
          </w:rPr>
          <w:t xml:space="preserve"> </w:t>
        </w:r>
      </w:ins>
      <w:r w:rsidRPr="00C100C3">
        <w:rPr>
          <w:rFonts w:ascii="Courier New" w:hAnsi="Courier New" w:cs="Courier New"/>
        </w:rPr>
        <w:t>15</w:t>
      </w:r>
      <w:ins w:id="6312" w:author="Comparison" w:date="2013-05-05T19:43:00Z">
        <w:r w:rsidRPr="00AA4B48">
          <w:rPr>
            <w:rFonts w:ascii="Courier New" w:hAnsi="Courier New" w:cs="Courier New"/>
          </w:rPr>
          <w:t>-</w:t>
        </w:r>
      </w:ins>
      <w:del w:id="6313" w:author="Comparison" w:date="2013-05-05T19:43:00Z">
        <w:r w:rsidRPr="00C100C3">
          <w:rPr>
            <w:rFonts w:ascii="Courier New" w:hAnsi="Courier New" w:cs="Courier New"/>
          </w:rPr>
          <w:delText xml:space="preserve"> - </w:delText>
        </w:r>
      </w:del>
      <w:r w:rsidRPr="00C100C3">
        <w:rPr>
          <w:rFonts w:ascii="Courier New" w:hAnsi="Courier New" w:cs="Courier New"/>
        </w:rPr>
        <w:t>23. There we see Joshua, who was to command, placed before Eleazar and the congregation; and when a portion of the honour of Moses has been conferred upon him, in order that the people might obey him,</w:t>
      </w:r>
      <w:r w:rsidRPr="00C100C3">
        <w:rPr>
          <w:rFonts w:ascii="Courier New" w:hAnsi="Courier New" w:cs="Courier New"/>
        </w:rPr>
        <w:t xml:space="preserve"> he must needs remain before</w:t>
      </w:r>
    </w:p>
    <w:p w14:paraId="70EFC41E"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{247}</w:t>
      </w:r>
    </w:p>
    <w:p w14:paraId="3943A7F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Eleazar the priest who enquired of the Lord by Urim and Thummim. At his word (the word of Eleazar) was to be the coming in, and at his word was to be the going out, of him (Joshua), and of the children of Israel with hi</w:t>
      </w:r>
      <w:r w:rsidRPr="00C100C3">
        <w:rPr>
          <w:rFonts w:ascii="Courier New" w:hAnsi="Courier New" w:cs="Courier New"/>
        </w:rPr>
        <w:t>m, and of all the congregation. Indeed, if God was King in the midst of His people, His high priest, who drew near to Him, was, of necessity, the centre of unity. It was he (the high priest), who bore the names of the twelve tribes upon his breast before t</w:t>
      </w:r>
      <w:r w:rsidRPr="00C100C3">
        <w:rPr>
          <w:rFonts w:ascii="Courier New" w:hAnsi="Courier New" w:cs="Courier New"/>
        </w:rPr>
        <w:t>he Lord, and their judgment, continually, having the Urim and Thummim, sole true centre of unity. On the other hand, when even it was Joshua who directed them, who communicated to them the will of the Lord, it was, nevertheless, always at the word of Eleaz</w:t>
      </w:r>
      <w:r w:rsidRPr="00C100C3">
        <w:rPr>
          <w:rFonts w:ascii="Courier New" w:hAnsi="Courier New" w:cs="Courier New"/>
        </w:rPr>
        <w:t>ar that they were to come in; and at the word of Eleazar, that they were to go out. That Israel was unfaithful to this, in the times of the judges, is true; but what was the consequence thereof?</w:t>
      </w:r>
    </w:p>
    <w:p w14:paraId="738E7162" w14:textId="2AC4111F" w:rsidR="00000000" w:rsidRPr="00C100C3" w:rsidRDefault="00362818" w:rsidP="00C100C3">
      <w:pPr>
        <w:pStyle w:val="PlainText"/>
        <w:rPr>
          <w:rFonts w:ascii="Courier New" w:hAnsi="Courier New" w:cs="Courier New"/>
        </w:rPr>
      </w:pPr>
      <w:r w:rsidRPr="00C100C3">
        <w:rPr>
          <w:rFonts w:ascii="Courier New" w:hAnsi="Courier New" w:cs="Courier New"/>
        </w:rPr>
        <w:t xml:space="preserve">God adds a sad history at the end of this book (but it is a </w:t>
      </w:r>
      <w:r w:rsidRPr="00C100C3">
        <w:rPr>
          <w:rFonts w:ascii="Courier New" w:hAnsi="Courier New" w:cs="Courier New"/>
        </w:rPr>
        <w:t>history of facts which happened about the commencement of this period, for Phinehas was high priest) in order to give us an idea of the state of things within the country (for almost all the book is occupied with what passed between the people and their en</w:t>
      </w:r>
      <w:r w:rsidRPr="00C100C3">
        <w:rPr>
          <w:rFonts w:ascii="Courier New" w:hAnsi="Courier New" w:cs="Courier New"/>
        </w:rPr>
        <w:t>emies); and therein we see that, in their affliction, it was the priesthood which was their resource and common centre; @Judges 18:</w:t>
      </w:r>
      <w:ins w:id="6314" w:author="Comparison" w:date="2013-05-05T19:43:00Z">
        <w:r w:rsidRPr="00AA4B48">
          <w:rPr>
            <w:rFonts w:ascii="Courier New" w:hAnsi="Courier New" w:cs="Courier New"/>
          </w:rPr>
          <w:t xml:space="preserve"> </w:t>
        </w:r>
      </w:ins>
      <w:r w:rsidRPr="00C100C3">
        <w:rPr>
          <w:rFonts w:ascii="Courier New" w:hAnsi="Courier New" w:cs="Courier New"/>
        </w:rPr>
        <w:t>26</w:t>
      </w:r>
      <w:ins w:id="6315" w:author="Comparison" w:date="2013-05-05T19:43:00Z">
        <w:r w:rsidRPr="00AA4B48">
          <w:rPr>
            <w:rFonts w:ascii="Courier New" w:hAnsi="Courier New" w:cs="Courier New"/>
          </w:rPr>
          <w:t>-</w:t>
        </w:r>
      </w:ins>
      <w:del w:id="6316" w:author="Comparison" w:date="2013-05-05T19:43:00Z">
        <w:r w:rsidRPr="00C100C3">
          <w:rPr>
            <w:rFonts w:ascii="Courier New" w:hAnsi="Courier New" w:cs="Courier New"/>
          </w:rPr>
          <w:delText xml:space="preserve"> - </w:delText>
        </w:r>
      </w:del>
      <w:r w:rsidRPr="00C100C3">
        <w:rPr>
          <w:rFonts w:ascii="Courier New" w:hAnsi="Courier New" w:cs="Courier New"/>
        </w:rPr>
        <w:t>28. It is the same in the division of the land, as also in all else (@Numbers 14:</w:t>
      </w:r>
      <w:ins w:id="6317" w:author="Comparison" w:date="2013-05-05T19:43:00Z">
        <w:r w:rsidRPr="00AA4B48">
          <w:rPr>
            <w:rFonts w:ascii="Courier New" w:hAnsi="Courier New" w:cs="Courier New"/>
          </w:rPr>
          <w:t xml:space="preserve"> </w:t>
        </w:r>
      </w:ins>
      <w:r w:rsidRPr="00C100C3">
        <w:rPr>
          <w:rFonts w:ascii="Courier New" w:hAnsi="Courier New" w:cs="Courier New"/>
        </w:rPr>
        <w:t>17</w:t>
      </w:r>
      <w:ins w:id="6318" w:author="Comparison" w:date="2013-05-05T19:43:00Z">
        <w:r w:rsidRPr="00AA4B48">
          <w:rPr>
            <w:rFonts w:ascii="Courier New" w:hAnsi="Courier New" w:cs="Courier New"/>
          </w:rPr>
          <w:t>;</w:t>
        </w:r>
      </w:ins>
      <w:del w:id="6319" w:author="Comparison" w:date="2013-05-05T19:43:00Z">
        <w:r w:rsidRPr="00C100C3">
          <w:rPr>
            <w:rFonts w:ascii="Courier New" w:hAnsi="Courier New" w:cs="Courier New"/>
          </w:rPr>
          <w:delText>*;*</w:delText>
        </w:r>
      </w:del>
      <w:r w:rsidRPr="00C100C3">
        <w:rPr>
          <w:rFonts w:ascii="Courier New" w:hAnsi="Courier New" w:cs="Courier New"/>
        </w:rPr>
        <w:t xml:space="preserve"> @Joshua 14:</w:t>
      </w:r>
      <w:ins w:id="6320" w:author="Comparison" w:date="2013-05-05T19:43:00Z">
        <w:r w:rsidRPr="00AA4B48">
          <w:rPr>
            <w:rFonts w:ascii="Courier New" w:hAnsi="Courier New" w:cs="Courier New"/>
          </w:rPr>
          <w:t xml:space="preserve"> </w:t>
        </w:r>
      </w:ins>
      <w:r w:rsidRPr="00C100C3">
        <w:rPr>
          <w:rFonts w:ascii="Courier New" w:hAnsi="Courier New" w:cs="Courier New"/>
        </w:rPr>
        <w:t xml:space="preserve">1), Eleazar is always </w:t>
      </w:r>
      <w:r w:rsidRPr="00C100C3">
        <w:rPr>
          <w:rFonts w:ascii="Courier New" w:hAnsi="Courier New" w:cs="Courier New"/>
        </w:rPr>
        <w:t xml:space="preserve">placed at the head. This had never been the case in the time of Moses. And I ask any attentive reader of the Bible whether such was the place of the high priest in the times of the kings. I am aware it may be replied: </w:t>
      </w:r>
      <w:ins w:id="6321" w:author="Comparison" w:date="2013-05-05T19:43:00Z">
        <w:r w:rsidRPr="00AA4B48">
          <w:rPr>
            <w:rFonts w:ascii="Courier New" w:hAnsi="Courier New" w:cs="Courier New"/>
          </w:rPr>
          <w:t>"</w:t>
        </w:r>
      </w:ins>
      <w:del w:id="6322" w:author="Comparison" w:date="2013-05-05T19:43:00Z">
        <w:r w:rsidRPr="00C100C3">
          <w:rPr>
            <w:rFonts w:ascii="Courier New" w:hAnsi="Courier New" w:cs="Courier New"/>
          </w:rPr>
          <w:delText>&amp;#8220;</w:delText>
        </w:r>
      </w:del>
      <w:r w:rsidRPr="00C100C3">
        <w:rPr>
          <w:rFonts w:ascii="Courier New" w:hAnsi="Courier New" w:cs="Courier New"/>
        </w:rPr>
        <w:t xml:space="preserve">He always bore the breastplate </w:t>
      </w:r>
      <w:r w:rsidRPr="00C100C3">
        <w:rPr>
          <w:rFonts w:ascii="Courier New" w:hAnsi="Courier New" w:cs="Courier New"/>
        </w:rPr>
        <w:t>with the names of the tribes</w:t>
      </w:r>
      <w:ins w:id="6323" w:author="Comparison" w:date="2013-05-05T19:43:00Z">
        <w:r w:rsidRPr="00AA4B48">
          <w:rPr>
            <w:rFonts w:ascii="Courier New" w:hAnsi="Courier New" w:cs="Courier New"/>
          </w:rPr>
          <w:t>."</w:t>
        </w:r>
      </w:ins>
      <w:del w:id="6324" w:author="Comparison" w:date="2013-05-05T19:43:00Z">
        <w:r w:rsidRPr="00C100C3">
          <w:rPr>
            <w:rFonts w:ascii="Courier New" w:hAnsi="Courier New" w:cs="Courier New"/>
          </w:rPr>
          <w:delText>.&amp;#8221;</w:delText>
        </w:r>
      </w:del>
      <w:r w:rsidRPr="00C100C3">
        <w:rPr>
          <w:rFonts w:ascii="Courier New" w:hAnsi="Courier New" w:cs="Courier New"/>
        </w:rPr>
        <w:t xml:space="preserve"> Be it so, but it is forgotten that God had already abandoned the people upon that footing; that the ark had been delivered up to the Philistines, and that the king chosen of God, inspired by God, saviour to His people t</w:t>
      </w:r>
      <w:r w:rsidRPr="00C100C3">
        <w:rPr>
          <w:rFonts w:ascii="Courier New" w:hAnsi="Courier New" w:cs="Courier New"/>
        </w:rPr>
        <w:t xml:space="preserve">hrough grace, had taken possession of it, and </w:t>
      </w:r>
      <w:ins w:id="6325" w:author="Comparison" w:date="2013-05-05T19:43:00Z">
        <w:r w:rsidRPr="00AA4B48">
          <w:rPr>
            <w:rFonts w:ascii="Courier New" w:hAnsi="Courier New" w:cs="Courier New"/>
          </w:rPr>
          <w:t>resettled</w:t>
        </w:r>
      </w:ins>
      <w:del w:id="6326" w:author="Comparison" w:date="2013-05-05T19:43:00Z">
        <w:r w:rsidRPr="00C100C3">
          <w:rPr>
            <w:rFonts w:ascii="Courier New" w:hAnsi="Courier New" w:cs="Courier New"/>
          </w:rPr>
          <w:delText>re-settled</w:delText>
        </w:r>
      </w:del>
      <w:r w:rsidRPr="00C100C3">
        <w:rPr>
          <w:rFonts w:ascii="Courier New" w:hAnsi="Courier New" w:cs="Courier New"/>
        </w:rPr>
        <w:t xml:space="preserve"> all upon a new footing, as type and representative of the Anointed of the Lord, of Christ the King of Israel, of the King who should establish the kingdom of God and govern all as such. From that tim</w:t>
      </w:r>
      <w:r w:rsidRPr="00C100C3">
        <w:rPr>
          <w:rFonts w:ascii="Courier New" w:hAnsi="Courier New" w:cs="Courier New"/>
        </w:rPr>
        <w:t>e all hangs upon the conduct of the king. When the kingly office failed, the priesthood could preserve nought. Now the character of Christ in Israel, at that time, will be that of King, and, consequently, it is under that same character that His type and p</w:t>
      </w:r>
      <w:r w:rsidRPr="00C100C3">
        <w:rPr>
          <w:rFonts w:ascii="Courier New" w:hAnsi="Courier New" w:cs="Courier New"/>
        </w:rPr>
        <w:t>recursor has</w:t>
      </w:r>
    </w:p>
    <w:p w14:paraId="3AA0BC9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{248}</w:t>
      </w:r>
    </w:p>
    <w:p w14:paraId="436F5CE5" w14:textId="5759F687" w:rsidR="00000000" w:rsidRPr="00C100C3" w:rsidRDefault="00362818" w:rsidP="00C100C3">
      <w:pPr>
        <w:pStyle w:val="PlainText"/>
        <w:rPr>
          <w:rFonts w:ascii="Courier New" w:hAnsi="Courier New" w:cs="Courier New"/>
        </w:rPr>
      </w:pPr>
      <w:r w:rsidRPr="00C100C3">
        <w:rPr>
          <w:rFonts w:ascii="Courier New" w:hAnsi="Courier New" w:cs="Courier New"/>
        </w:rPr>
        <w:t>appeared. Although He be a priest, yet it is as Melchisedek (a priest upon His throne), and not as Aaron, entering into the holy place, that He will act in that day. Aaron is the type of that which He is now; and, therefore, in the Epi</w:t>
      </w:r>
      <w:r w:rsidRPr="00C100C3">
        <w:rPr>
          <w:rFonts w:ascii="Courier New" w:hAnsi="Courier New" w:cs="Courier New"/>
        </w:rPr>
        <w:t>stle to the Hebrews, in the very act of shewing that Christ is personally after the order of Melchisedek, the apostle, as soon as he speaks of His present services, uses the type of Aaron. On the other hand, when the temple is dedicated, the priests cannot</w:t>
      </w:r>
      <w:r w:rsidRPr="00C100C3">
        <w:rPr>
          <w:rFonts w:ascii="Courier New" w:hAnsi="Courier New" w:cs="Courier New"/>
        </w:rPr>
        <w:t xml:space="preserve"> abide there by reason of the glory, and it is Solomon</w:t>
      </w:r>
      <w:ins w:id="6327" w:author="Comparison" w:date="2013-05-05T19:43:00Z">
        <w:r w:rsidRPr="00AA4B48">
          <w:rPr>
            <w:rFonts w:ascii="Courier New" w:hAnsi="Courier New" w:cs="Courier New"/>
          </w:rPr>
          <w:t xml:space="preserve"> -- </w:t>
        </w:r>
      </w:ins>
      <w:del w:id="6328" w:author="Comparison" w:date="2013-05-05T19:43:00Z">
        <w:r w:rsidRPr="00C100C3">
          <w:rPr>
            <w:rFonts w:ascii="Courier New" w:hAnsi="Courier New" w:cs="Courier New"/>
          </w:rPr>
          <w:delText>&amp;#8212;</w:delText>
        </w:r>
      </w:del>
      <w:r w:rsidRPr="00C100C3">
        <w:rPr>
          <w:rFonts w:ascii="Courier New" w:hAnsi="Courier New" w:cs="Courier New"/>
        </w:rPr>
        <w:t>a remarkable type of a kingly priest</w:t>
      </w:r>
      <w:ins w:id="6329" w:author="Comparison" w:date="2013-05-05T19:43:00Z">
        <w:r w:rsidRPr="00AA4B48">
          <w:rPr>
            <w:rFonts w:ascii="Courier New" w:hAnsi="Courier New" w:cs="Courier New"/>
          </w:rPr>
          <w:t xml:space="preserve"> </w:t>
        </w:r>
      </w:ins>
      <w:del w:id="6330" w:author="Comparison" w:date="2013-05-05T19:43:00Z">
        <w:r w:rsidRPr="00C100C3">
          <w:rPr>
            <w:rFonts w:ascii="Courier New" w:hAnsi="Courier New" w:cs="Courier New"/>
          </w:rPr>
          <w:delText>&amp;#8212;</w:delText>
        </w:r>
      </w:del>
      <w:r w:rsidRPr="00C100C3">
        <w:rPr>
          <w:rFonts w:ascii="Courier New" w:hAnsi="Courier New" w:cs="Courier New"/>
        </w:rPr>
        <w:t>who acts. He blesses Israel, and blesses the Lord, as Melchisedek had done when Abraham was returning from the conquest of the kings. David the delivere</w:t>
      </w:r>
      <w:r w:rsidRPr="00C100C3">
        <w:rPr>
          <w:rFonts w:ascii="Courier New" w:hAnsi="Courier New" w:cs="Courier New"/>
        </w:rPr>
        <w:t>r, and Solomon established in glory, types of the Lord Jesus, the anointed King in Israel, necessarily take the prominent place, and all hangs on them. For instance, when Solomon sins, ten tribes are rent from his family and from the temple. The fate of th</w:t>
      </w:r>
      <w:r w:rsidRPr="00C100C3">
        <w:rPr>
          <w:rFonts w:ascii="Courier New" w:hAnsi="Courier New" w:cs="Courier New"/>
        </w:rPr>
        <w:t>e people hangs upon the conduct of the king as leader of the people; @2 Chronicles 7:</w:t>
      </w:r>
      <w:ins w:id="6331" w:author="Comparison" w:date="2013-05-05T19:43:00Z">
        <w:r w:rsidRPr="00AA4B48">
          <w:rPr>
            <w:rFonts w:ascii="Courier New" w:hAnsi="Courier New" w:cs="Courier New"/>
          </w:rPr>
          <w:t xml:space="preserve"> </w:t>
        </w:r>
      </w:ins>
      <w:r w:rsidRPr="00C100C3">
        <w:rPr>
          <w:rFonts w:ascii="Courier New" w:hAnsi="Courier New" w:cs="Courier New"/>
        </w:rPr>
        <w:t>17</w:t>
      </w:r>
      <w:ins w:id="6332" w:author="Comparison" w:date="2013-05-05T19:43:00Z">
        <w:r w:rsidRPr="00AA4B48">
          <w:rPr>
            <w:rFonts w:ascii="Courier New" w:hAnsi="Courier New" w:cs="Courier New"/>
          </w:rPr>
          <w:t>-</w:t>
        </w:r>
      </w:ins>
      <w:del w:id="6333" w:author="Comparison" w:date="2013-05-05T19:43:00Z">
        <w:r w:rsidRPr="00C100C3">
          <w:rPr>
            <w:rFonts w:ascii="Courier New" w:hAnsi="Courier New" w:cs="Courier New"/>
          </w:rPr>
          <w:delText xml:space="preserve"> - </w:delText>
        </w:r>
      </w:del>
      <w:r w:rsidRPr="00C100C3">
        <w:rPr>
          <w:rFonts w:ascii="Courier New" w:hAnsi="Courier New" w:cs="Courier New"/>
        </w:rPr>
        <w:t xml:space="preserve">20. The history of the kings, from Rehoboam to Zedekiah, shews us that it was thus; and as to the fact, it was the sin of Manasseh brought at length that entire ruin </w:t>
      </w:r>
      <w:r w:rsidRPr="00C100C3">
        <w:rPr>
          <w:rFonts w:ascii="Courier New" w:hAnsi="Courier New" w:cs="Courier New"/>
        </w:rPr>
        <w:t>on the people and the house of God; @2 Kings 21:</w:t>
      </w:r>
      <w:ins w:id="6334" w:author="Comparison" w:date="2013-05-05T19:43:00Z">
        <w:r w:rsidRPr="00AA4B48">
          <w:rPr>
            <w:rFonts w:ascii="Courier New" w:hAnsi="Courier New" w:cs="Courier New"/>
          </w:rPr>
          <w:t xml:space="preserve"> </w:t>
        </w:r>
      </w:ins>
      <w:r w:rsidRPr="00C100C3">
        <w:rPr>
          <w:rFonts w:ascii="Courier New" w:hAnsi="Courier New" w:cs="Courier New"/>
        </w:rPr>
        <w:t>11</w:t>
      </w:r>
      <w:ins w:id="6335" w:author="Comparison" w:date="2013-05-05T19:43:00Z">
        <w:r w:rsidRPr="00AA4B48">
          <w:rPr>
            <w:rFonts w:ascii="Courier New" w:hAnsi="Courier New" w:cs="Courier New"/>
          </w:rPr>
          <w:t>-</w:t>
        </w:r>
      </w:ins>
      <w:del w:id="6336" w:author="Comparison" w:date="2013-05-05T19:43:00Z">
        <w:r w:rsidRPr="00C100C3">
          <w:rPr>
            <w:rFonts w:ascii="Courier New" w:hAnsi="Courier New" w:cs="Courier New"/>
          </w:rPr>
          <w:delText xml:space="preserve"> - </w:delText>
        </w:r>
      </w:del>
      <w:r w:rsidRPr="00C100C3">
        <w:rPr>
          <w:rFonts w:ascii="Courier New" w:hAnsi="Courier New" w:cs="Courier New"/>
        </w:rPr>
        <w:t>14.</w:t>
      </w:r>
    </w:p>
    <w:p w14:paraId="224BA2F2" w14:textId="7728B3B5" w:rsidR="00000000" w:rsidRPr="00C100C3" w:rsidRDefault="00362818" w:rsidP="00C100C3">
      <w:pPr>
        <w:pStyle w:val="PlainText"/>
        <w:rPr>
          <w:rFonts w:ascii="Courier New" w:hAnsi="Courier New" w:cs="Courier New"/>
        </w:rPr>
      </w:pPr>
      <w:r w:rsidRPr="00C100C3">
        <w:rPr>
          <w:rFonts w:ascii="Courier New" w:hAnsi="Courier New" w:cs="Courier New"/>
        </w:rPr>
        <w:t>The examination of the character of Christ, as Melchisedek, puts the change which took place as to the priesthood in so clear a light, that it is impossible that a Christian instructed in the word s</w:t>
      </w:r>
      <w:r w:rsidRPr="00C100C3">
        <w:rPr>
          <w:rFonts w:ascii="Courier New" w:hAnsi="Courier New" w:cs="Courier New"/>
        </w:rPr>
        <w:t>hould mistake, or say that the sacrificial preeminence of the family of Aaron held the same place in the ways of God subsequent to the establishment of royalty, as it did before. Moreover, we have seen, in detail, proofs to the contrary. In like manner, So</w:t>
      </w:r>
      <w:r w:rsidRPr="00C100C3">
        <w:rPr>
          <w:rFonts w:ascii="Courier New" w:hAnsi="Courier New" w:cs="Courier New"/>
        </w:rPr>
        <w:t>lomon sends back Abiathar to his own house, and when David, without troubling himself about the priesthood, places the ark in Zion</w:t>
      </w:r>
      <w:ins w:id="6337" w:author="Comparison" w:date="2013-05-05T19:43:00Z">
        <w:r w:rsidRPr="00AA4B48">
          <w:rPr>
            <w:rFonts w:ascii="Courier New" w:hAnsi="Courier New" w:cs="Courier New"/>
          </w:rPr>
          <w:t xml:space="preserve"> -- </w:t>
        </w:r>
      </w:ins>
      <w:del w:id="6338" w:author="Comparison" w:date="2013-05-05T19:43:00Z">
        <w:r w:rsidRPr="00C100C3">
          <w:rPr>
            <w:rFonts w:ascii="Courier New" w:hAnsi="Courier New" w:cs="Courier New"/>
          </w:rPr>
          <w:delText>&amp;#8212;</w:delText>
        </w:r>
      </w:del>
      <w:r w:rsidRPr="00C100C3">
        <w:rPr>
          <w:rFonts w:ascii="Courier New" w:hAnsi="Courier New" w:cs="Courier New"/>
        </w:rPr>
        <w:t>an all-important change, he places the priests in Gibeon before the altar; and there were none before the ark (see @1 C</w:t>
      </w:r>
      <w:r w:rsidRPr="00C100C3">
        <w:rPr>
          <w:rFonts w:ascii="Courier New" w:hAnsi="Courier New" w:cs="Courier New"/>
        </w:rPr>
        <w:t>hronicles 16:</w:t>
      </w:r>
      <w:ins w:id="6339" w:author="Comparison" w:date="2013-05-05T19:43:00Z">
        <w:r w:rsidRPr="00AA4B48">
          <w:rPr>
            <w:rFonts w:ascii="Courier New" w:hAnsi="Courier New" w:cs="Courier New"/>
          </w:rPr>
          <w:t xml:space="preserve"> </w:t>
        </w:r>
      </w:ins>
      <w:r w:rsidRPr="00C100C3">
        <w:rPr>
          <w:rFonts w:ascii="Courier New" w:hAnsi="Courier New" w:cs="Courier New"/>
        </w:rPr>
        <w:t>37, to the end of the chapter). We find also (@2 Samuel 6:</w:t>
      </w:r>
      <w:ins w:id="6340" w:author="Comparison" w:date="2013-05-05T19:43:00Z">
        <w:r w:rsidRPr="00AA4B48">
          <w:rPr>
            <w:rFonts w:ascii="Courier New" w:hAnsi="Courier New" w:cs="Courier New"/>
          </w:rPr>
          <w:t xml:space="preserve"> </w:t>
        </w:r>
      </w:ins>
      <w:r w:rsidRPr="00C100C3">
        <w:rPr>
          <w:rFonts w:ascii="Courier New" w:hAnsi="Courier New" w:cs="Courier New"/>
        </w:rPr>
        <w:t>17, 18) this character of Melchisedek shewing itself in measure in David. If we closely examine the change, we shall see how vast was its import. The expression (@1 Samuel 2:</w:t>
      </w:r>
      <w:ins w:id="6341" w:author="Comparison" w:date="2013-05-05T19:43:00Z">
        <w:r w:rsidRPr="00AA4B48">
          <w:rPr>
            <w:rFonts w:ascii="Courier New" w:hAnsi="Courier New" w:cs="Courier New"/>
          </w:rPr>
          <w:t xml:space="preserve"> </w:t>
        </w:r>
      </w:ins>
      <w:r w:rsidRPr="00C100C3">
        <w:rPr>
          <w:rFonts w:ascii="Courier New" w:hAnsi="Courier New" w:cs="Courier New"/>
        </w:rPr>
        <w:t xml:space="preserve">35), </w:t>
      </w:r>
      <w:ins w:id="6342" w:author="Comparison" w:date="2013-05-05T19:43:00Z">
        <w:r w:rsidRPr="00AA4B48">
          <w:rPr>
            <w:rFonts w:ascii="Courier New" w:hAnsi="Courier New" w:cs="Courier New"/>
          </w:rPr>
          <w:t>"</w:t>
        </w:r>
      </w:ins>
      <w:del w:id="6343" w:author="Comparison" w:date="2013-05-05T19:43:00Z">
        <w:r w:rsidRPr="00C100C3">
          <w:rPr>
            <w:rFonts w:ascii="Courier New" w:hAnsi="Courier New" w:cs="Courier New"/>
          </w:rPr>
          <w:delText>&amp;#8220</w:delText>
        </w:r>
        <w:r w:rsidRPr="00C100C3">
          <w:rPr>
            <w:rFonts w:ascii="Courier New" w:hAnsi="Courier New" w:cs="Courier New"/>
          </w:rPr>
          <w:delText>;</w:delText>
        </w:r>
      </w:del>
      <w:r w:rsidRPr="00C100C3">
        <w:rPr>
          <w:rFonts w:ascii="Courier New" w:hAnsi="Courier New" w:cs="Courier New"/>
        </w:rPr>
        <w:t>he shall stand, (or shall walk) before his anointed</w:t>
      </w:r>
      <w:ins w:id="6344" w:author="Comparison" w:date="2013-05-05T19:43:00Z">
        <w:r w:rsidRPr="00AA4B48">
          <w:rPr>
            <w:rFonts w:ascii="Courier New" w:hAnsi="Courier New" w:cs="Courier New"/>
          </w:rPr>
          <w:t>,"</w:t>
        </w:r>
      </w:ins>
      <w:del w:id="6345" w:author="Comparison" w:date="2013-05-05T19:43:00Z">
        <w:r w:rsidRPr="00C100C3">
          <w:rPr>
            <w:rFonts w:ascii="Courier New" w:hAnsi="Courier New" w:cs="Courier New"/>
          </w:rPr>
          <w:delText>,&amp;#8221;</w:delText>
        </w:r>
      </w:del>
      <w:r w:rsidRPr="00C100C3">
        <w:rPr>
          <w:rFonts w:ascii="Courier New" w:hAnsi="Courier New" w:cs="Courier New"/>
        </w:rPr>
        <w:t xml:space="preserve"> has already revealed this. The ark taken captive, where is the glory? Ichabod being the state of Israel in such sort that the priesthood was a nullity as to its original exercise (for without the</w:t>
      </w:r>
      <w:r w:rsidRPr="00C100C3">
        <w:rPr>
          <w:rFonts w:ascii="Courier New" w:hAnsi="Courier New" w:cs="Courier New"/>
        </w:rPr>
        <w:t xml:space="preserve"> ark there was no day</w:t>
      </w:r>
    </w:p>
    <w:p w14:paraId="4AB6EB0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{249}</w:t>
      </w:r>
    </w:p>
    <w:p w14:paraId="6662CEC5" w14:textId="1323045C" w:rsidR="00000000" w:rsidRPr="00C100C3" w:rsidRDefault="00362818" w:rsidP="00C100C3">
      <w:pPr>
        <w:pStyle w:val="PlainText"/>
        <w:rPr>
          <w:rFonts w:ascii="Courier New" w:hAnsi="Courier New" w:cs="Courier New"/>
        </w:rPr>
      </w:pPr>
      <w:r w:rsidRPr="00C100C3">
        <w:rPr>
          <w:rFonts w:ascii="Courier New" w:hAnsi="Courier New" w:cs="Courier New"/>
        </w:rPr>
        <w:t>of atonement for Israel), God interposes in an extraordinary manner by means of prophecy, which was a sovereign means on His part, and announces to the afflicted and downcast people, in the person and by the mouth of Hannah, t</w:t>
      </w:r>
      <w:r w:rsidRPr="00C100C3">
        <w:rPr>
          <w:rFonts w:ascii="Courier New" w:hAnsi="Courier New" w:cs="Courier New"/>
        </w:rPr>
        <w:t xml:space="preserve">hat there was a new means of blessing; that He </w:t>
      </w:r>
      <w:ins w:id="6346" w:author="Comparison" w:date="2013-05-05T19:43:00Z">
        <w:r w:rsidRPr="00AA4B48">
          <w:rPr>
            <w:rFonts w:ascii="Courier New" w:hAnsi="Courier New" w:cs="Courier New"/>
          </w:rPr>
          <w:t>"</w:t>
        </w:r>
      </w:ins>
      <w:del w:id="6347" w:author="Comparison" w:date="2013-05-05T19:43:00Z">
        <w:r w:rsidRPr="00C100C3">
          <w:rPr>
            <w:rFonts w:ascii="Courier New" w:hAnsi="Courier New" w:cs="Courier New"/>
          </w:rPr>
          <w:delText>&amp;#8220;</w:delText>
        </w:r>
      </w:del>
      <w:r w:rsidRPr="00C100C3">
        <w:rPr>
          <w:rFonts w:ascii="Courier New" w:hAnsi="Courier New" w:cs="Courier New"/>
        </w:rPr>
        <w:t>the Lord maketh poor and maketh rich: he bringeth low, and lifteth up. He raiseth up the poor out of the dust, and lifteth up the beggar from the dunghill, to set them among princes, and to make them in</w:t>
      </w:r>
      <w:r w:rsidRPr="00C100C3">
        <w:rPr>
          <w:rFonts w:ascii="Courier New" w:hAnsi="Courier New" w:cs="Courier New"/>
        </w:rPr>
        <w:t xml:space="preserve">herit the throne of glory: for the pillars of the earth are the </w:t>
      </w:r>
      <w:ins w:id="6348" w:author="Comparison" w:date="2013-05-05T19:43:00Z">
        <w:r w:rsidRPr="00AA4B48">
          <w:rPr>
            <w:rFonts w:ascii="Courier New" w:hAnsi="Courier New" w:cs="Courier New"/>
          </w:rPr>
          <w:t>Lord's</w:t>
        </w:r>
      </w:ins>
      <w:del w:id="6349" w:author="Comparison" w:date="2013-05-05T19:43:00Z">
        <w:r w:rsidRPr="00C100C3">
          <w:rPr>
            <w:rFonts w:ascii="Courier New" w:hAnsi="Courier New" w:cs="Courier New"/>
          </w:rPr>
          <w:delText>Lord&amp;#8217;s</w:delText>
        </w:r>
      </w:del>
      <w:r w:rsidRPr="00C100C3">
        <w:rPr>
          <w:rFonts w:ascii="Courier New" w:hAnsi="Courier New" w:cs="Courier New"/>
        </w:rPr>
        <w:t>, and he hath set the world upon them. He will keep the feet of his saints, and the wicked shall be silent in darkness; for by strength shall no man prevail. The adversaries of the</w:t>
      </w:r>
      <w:r w:rsidRPr="00C100C3">
        <w:rPr>
          <w:rFonts w:ascii="Courier New" w:hAnsi="Courier New" w:cs="Courier New"/>
        </w:rPr>
        <w:t xml:space="preserve"> Lord shall be broken to pieces; out of heaven shall he thunder upon them: the Lord shall judge the ends of the earth; and he shall give strength unto his king, and exalt the horn of his anointed</w:t>
      </w:r>
      <w:ins w:id="6350" w:author="Comparison" w:date="2013-05-05T19:43:00Z">
        <w:r w:rsidRPr="00AA4B48">
          <w:rPr>
            <w:rFonts w:ascii="Courier New" w:hAnsi="Courier New" w:cs="Courier New"/>
          </w:rPr>
          <w:t>,"</w:t>
        </w:r>
      </w:ins>
      <w:del w:id="6351" w:author="Comparison" w:date="2013-05-05T19:43:00Z">
        <w:r w:rsidRPr="00C100C3">
          <w:rPr>
            <w:rFonts w:ascii="Courier New" w:hAnsi="Courier New" w:cs="Courier New"/>
          </w:rPr>
          <w:delText>,&amp;#8221;</w:delText>
        </w:r>
      </w:del>
      <w:r w:rsidRPr="00C100C3">
        <w:rPr>
          <w:rFonts w:ascii="Courier New" w:hAnsi="Courier New" w:cs="Courier New"/>
        </w:rPr>
        <w:t xml:space="preserve"> @1 Samuel 2:</w:t>
      </w:r>
      <w:ins w:id="6352" w:author="Comparison" w:date="2013-05-05T19:43:00Z">
        <w:r w:rsidRPr="00AA4B48">
          <w:rPr>
            <w:rFonts w:ascii="Courier New" w:hAnsi="Courier New" w:cs="Courier New"/>
          </w:rPr>
          <w:t xml:space="preserve"> </w:t>
        </w:r>
      </w:ins>
      <w:r w:rsidRPr="00C100C3">
        <w:rPr>
          <w:rFonts w:ascii="Courier New" w:hAnsi="Courier New" w:cs="Courier New"/>
        </w:rPr>
        <w:t>7</w:t>
      </w:r>
      <w:ins w:id="6353" w:author="Comparison" w:date="2013-05-05T19:43:00Z">
        <w:r w:rsidRPr="00AA4B48">
          <w:rPr>
            <w:rFonts w:ascii="Courier New" w:hAnsi="Courier New" w:cs="Courier New"/>
          </w:rPr>
          <w:t>-</w:t>
        </w:r>
      </w:ins>
      <w:del w:id="6354" w:author="Comparison" w:date="2013-05-05T19:43:00Z">
        <w:r w:rsidRPr="00C100C3">
          <w:rPr>
            <w:rFonts w:ascii="Courier New" w:hAnsi="Courier New" w:cs="Courier New"/>
          </w:rPr>
          <w:delText xml:space="preserve"> - </w:delText>
        </w:r>
      </w:del>
      <w:r w:rsidRPr="00C100C3">
        <w:rPr>
          <w:rFonts w:ascii="Courier New" w:hAnsi="Courier New" w:cs="Courier New"/>
        </w:rPr>
        <w:t>10.</w:t>
      </w:r>
    </w:p>
    <w:p w14:paraId="77A33EFE" w14:textId="1ECF6490" w:rsidR="00000000" w:rsidRPr="00C100C3" w:rsidRDefault="00362818" w:rsidP="00C100C3">
      <w:pPr>
        <w:pStyle w:val="PlainText"/>
        <w:rPr>
          <w:rFonts w:ascii="Courier New" w:hAnsi="Courier New" w:cs="Courier New"/>
        </w:rPr>
      </w:pPr>
      <w:r w:rsidRPr="00C100C3">
        <w:rPr>
          <w:rFonts w:ascii="Courier New" w:hAnsi="Courier New" w:cs="Courier New"/>
        </w:rPr>
        <w:t>Here, in the presence of the pr</w:t>
      </w:r>
      <w:r w:rsidRPr="00C100C3">
        <w:rPr>
          <w:rFonts w:ascii="Courier New" w:hAnsi="Courier New" w:cs="Courier New"/>
        </w:rPr>
        <w:t xml:space="preserve">iesthood, and on the eve of the capture of the ark, a new character, that of </w:t>
      </w:r>
      <w:ins w:id="6355" w:author="Comparison" w:date="2013-05-05T19:43:00Z">
        <w:r w:rsidRPr="00AA4B48">
          <w:rPr>
            <w:rFonts w:ascii="Courier New" w:hAnsi="Courier New" w:cs="Courier New"/>
          </w:rPr>
          <w:t>"</w:t>
        </w:r>
      </w:ins>
      <w:del w:id="6356" w:author="Comparison" w:date="2013-05-05T19:43:00Z">
        <w:r w:rsidRPr="00C100C3">
          <w:rPr>
            <w:rFonts w:ascii="Courier New" w:hAnsi="Courier New" w:cs="Courier New"/>
          </w:rPr>
          <w:delText>&amp;#8220;</w:delText>
        </w:r>
      </w:del>
      <w:r w:rsidRPr="00C100C3">
        <w:rPr>
          <w:rFonts w:ascii="Courier New" w:hAnsi="Courier New" w:cs="Courier New"/>
        </w:rPr>
        <w:t>the anointed</w:t>
      </w:r>
      <w:ins w:id="6357" w:author="Comparison" w:date="2013-05-05T19:43:00Z">
        <w:r w:rsidRPr="00AA4B48">
          <w:rPr>
            <w:rFonts w:ascii="Courier New" w:hAnsi="Courier New" w:cs="Courier New"/>
          </w:rPr>
          <w:t>,"</w:t>
        </w:r>
      </w:ins>
      <w:del w:id="6358" w:author="Comparison" w:date="2013-05-05T19:43:00Z">
        <w:r w:rsidRPr="00C100C3">
          <w:rPr>
            <w:rFonts w:ascii="Courier New" w:hAnsi="Courier New" w:cs="Courier New"/>
          </w:rPr>
          <w:delText>,&amp;#8221;</w:delText>
        </w:r>
      </w:del>
      <w:r w:rsidRPr="00C100C3">
        <w:rPr>
          <w:rFonts w:ascii="Courier New" w:hAnsi="Courier New" w:cs="Courier New"/>
        </w:rPr>
        <w:t xml:space="preserve"> is introduced. The anointing had before been distinctively attached to the priesthood. The high priest had been the *anointed</w:t>
      </w:r>
      <w:ins w:id="6359" w:author="Comparison" w:date="2013-05-05T19:43:00Z">
        <w:r w:rsidRPr="00AA4B48">
          <w:rPr>
            <w:rFonts w:ascii="Courier New" w:hAnsi="Courier New" w:cs="Courier New"/>
          </w:rPr>
          <w:t>*.</w:t>
        </w:r>
      </w:ins>
      <w:del w:id="6360" w:author="Comparison" w:date="2013-05-05T19:43:00Z">
        <w:r w:rsidRPr="00C100C3">
          <w:rPr>
            <w:rFonts w:ascii="Courier New" w:hAnsi="Courier New" w:cs="Courier New"/>
          </w:rPr>
          <w:delText>.*</w:delText>
        </w:r>
      </w:del>
      <w:r w:rsidRPr="00C100C3">
        <w:rPr>
          <w:rFonts w:ascii="Courier New" w:hAnsi="Courier New" w:cs="Courier New"/>
        </w:rPr>
        <w:t xml:space="preserve"> Now it is another who i</w:t>
      </w:r>
      <w:r w:rsidRPr="00C100C3">
        <w:rPr>
          <w:rFonts w:ascii="Courier New" w:hAnsi="Courier New" w:cs="Courier New"/>
        </w:rPr>
        <w:t xml:space="preserve">s distinctively </w:t>
      </w:r>
      <w:ins w:id="6361" w:author="Comparison" w:date="2013-05-05T19:43:00Z">
        <w:r w:rsidRPr="00AA4B48">
          <w:rPr>
            <w:rFonts w:ascii="Courier New" w:hAnsi="Courier New" w:cs="Courier New"/>
          </w:rPr>
          <w:t>"</w:t>
        </w:r>
      </w:ins>
      <w:del w:id="6362" w:author="Comparison" w:date="2013-05-05T19:43:00Z">
        <w:r w:rsidRPr="00C100C3">
          <w:rPr>
            <w:rFonts w:ascii="Courier New" w:hAnsi="Courier New" w:cs="Courier New"/>
          </w:rPr>
          <w:delText>&amp;#8220;</w:delText>
        </w:r>
      </w:del>
      <w:r w:rsidRPr="00C100C3">
        <w:rPr>
          <w:rFonts w:ascii="Courier New" w:hAnsi="Courier New" w:cs="Courier New"/>
        </w:rPr>
        <w:t>the anointed</w:t>
      </w:r>
      <w:ins w:id="6363" w:author="Comparison" w:date="2013-05-05T19:43:00Z">
        <w:r w:rsidRPr="00AA4B48">
          <w:rPr>
            <w:rFonts w:ascii="Courier New" w:hAnsi="Courier New" w:cs="Courier New"/>
          </w:rPr>
          <w:t>,"</w:t>
        </w:r>
      </w:ins>
      <w:del w:id="6364" w:author="Comparison" w:date="2013-05-05T19:43:00Z">
        <w:r w:rsidRPr="00C100C3">
          <w:rPr>
            <w:rFonts w:ascii="Courier New" w:hAnsi="Courier New" w:cs="Courier New"/>
          </w:rPr>
          <w:delText>,&amp;#8221;</w:delText>
        </w:r>
      </w:del>
      <w:r w:rsidRPr="00C100C3">
        <w:rPr>
          <w:rFonts w:ascii="Courier New" w:hAnsi="Courier New" w:cs="Courier New"/>
        </w:rPr>
        <w:t xml:space="preserve"> it is the king; and this connects itself with the character in which the Christ was to appear. The king being thus distinctively the anointed, the high priest, who had been so previously, walks before Him. He (th</w:t>
      </w:r>
      <w:r w:rsidRPr="00C100C3">
        <w:rPr>
          <w:rFonts w:ascii="Courier New" w:hAnsi="Courier New" w:cs="Courier New"/>
        </w:rPr>
        <w:t>e priest) is still in office, but he is no longer the centre of the system. The king, type of Christ, has taken his place.</w:t>
      </w:r>
    </w:p>
    <w:p w14:paraId="4CB497E6" w14:textId="76D2660D" w:rsidR="00000000" w:rsidRPr="00C100C3" w:rsidRDefault="00362818" w:rsidP="00C100C3">
      <w:pPr>
        <w:pStyle w:val="PlainText"/>
        <w:rPr>
          <w:rFonts w:ascii="Courier New" w:hAnsi="Courier New" w:cs="Courier New"/>
        </w:rPr>
      </w:pPr>
      <w:r w:rsidRPr="00C100C3">
        <w:rPr>
          <w:rFonts w:ascii="Courier New" w:hAnsi="Courier New" w:cs="Courier New"/>
        </w:rPr>
        <w:t xml:space="preserve">Let us examine this in another point of view. It is certain that God, in His determinate counsel, designed to glorify His Son, even </w:t>
      </w:r>
      <w:r w:rsidRPr="00C100C3">
        <w:rPr>
          <w:rFonts w:ascii="Courier New" w:hAnsi="Courier New" w:cs="Courier New"/>
        </w:rPr>
        <w:t>in the kingly power as regards Israel and the world. But on the other hand, the people ought to have remained before God by the means of the high priest, without a king being needed for the maintenance of its order. The Lord was their King. Consequently Go</w:t>
      </w:r>
      <w:r w:rsidRPr="00C100C3">
        <w:rPr>
          <w:rFonts w:ascii="Courier New" w:hAnsi="Courier New" w:cs="Courier New"/>
        </w:rPr>
        <w:t>d permitted the sin of the people to ripen, ere He established His anointed. Now the priesthood, as we have seen, and as all the Levitical system testifies, was the centre of all the relationships of the people with God</w:t>
      </w:r>
      <w:ins w:id="6365" w:author="Comparison" w:date="2013-05-05T19:43:00Z">
        <w:r w:rsidRPr="00AA4B48">
          <w:rPr>
            <w:rFonts w:ascii="Courier New" w:hAnsi="Courier New" w:cs="Courier New"/>
          </w:rPr>
          <w:t xml:space="preserve"> -- </w:t>
        </w:r>
      </w:ins>
      <w:del w:id="6366" w:author="Comparison" w:date="2013-05-05T19:43:00Z">
        <w:r w:rsidRPr="00C100C3">
          <w:rPr>
            <w:rFonts w:ascii="Courier New" w:hAnsi="Courier New" w:cs="Courier New"/>
          </w:rPr>
          <w:delText>&amp;#8212;</w:delText>
        </w:r>
      </w:del>
      <w:r w:rsidRPr="00C100C3">
        <w:rPr>
          <w:rFonts w:ascii="Courier New" w:hAnsi="Courier New" w:cs="Courier New"/>
        </w:rPr>
        <w:t>the link of the chain which wa</w:t>
      </w:r>
      <w:r w:rsidRPr="00C100C3">
        <w:rPr>
          <w:rFonts w:ascii="Courier New" w:hAnsi="Courier New" w:cs="Courier New"/>
        </w:rPr>
        <w:t xml:space="preserve">s near the throne of the Lord. The Lord was Himself King in Israel; but Israel needed to see a king, to be like the other nations. The notion that the </w:t>
      </w:r>
      <w:ins w:id="6367" w:author="Comparison" w:date="2013-05-05T19:43:00Z">
        <w:r w:rsidRPr="00AA4B48">
          <w:rPr>
            <w:rFonts w:ascii="Courier New" w:hAnsi="Courier New" w:cs="Courier New"/>
          </w:rPr>
          <w:t>sin</w:t>
        </w:r>
      </w:ins>
      <w:del w:id="6368" w:author="Comparison" w:date="2013-05-05T19:43:00Z">
        <w:r w:rsidRPr="00C100C3">
          <w:rPr>
            <w:rFonts w:ascii="Courier New" w:hAnsi="Courier New" w:cs="Courier New"/>
          </w:rPr>
          <w:delText>sift</w:delText>
        </w:r>
      </w:del>
      <w:r w:rsidRPr="00C100C3">
        <w:rPr>
          <w:rFonts w:ascii="Courier New" w:hAnsi="Courier New" w:cs="Courier New"/>
        </w:rPr>
        <w:t xml:space="preserve"> was simply in desiring a king like the other nations, and that the thing was not evil because it was</w:t>
      </w:r>
      <w:r w:rsidRPr="00C100C3">
        <w:rPr>
          <w:rFonts w:ascii="Courier New" w:hAnsi="Courier New" w:cs="Courier New"/>
        </w:rPr>
        <w:t xml:space="preserve"> foreknown of God, cannot be</w:t>
      </w:r>
    </w:p>
    <w:p w14:paraId="4734358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{250}</w:t>
      </w:r>
    </w:p>
    <w:p w14:paraId="38F6A096" w14:textId="2BE5A47C" w:rsidR="00000000" w:rsidRPr="00C100C3" w:rsidRDefault="00362818" w:rsidP="00C100C3">
      <w:pPr>
        <w:pStyle w:val="PlainText"/>
        <w:rPr>
          <w:rFonts w:ascii="Courier New" w:hAnsi="Courier New" w:cs="Courier New"/>
        </w:rPr>
      </w:pPr>
      <w:r w:rsidRPr="00C100C3">
        <w:rPr>
          <w:rFonts w:ascii="Courier New" w:hAnsi="Courier New" w:cs="Courier New"/>
        </w:rPr>
        <w:t xml:space="preserve">admitted for a moment: </w:t>
      </w:r>
      <w:ins w:id="6369" w:author="Comparison" w:date="2013-05-05T19:43:00Z">
        <w:r w:rsidRPr="00AA4B48">
          <w:rPr>
            <w:rFonts w:ascii="Courier New" w:hAnsi="Courier New" w:cs="Courier New"/>
          </w:rPr>
          <w:t>"</w:t>
        </w:r>
      </w:ins>
      <w:del w:id="6370" w:author="Comparison" w:date="2013-05-05T19:43:00Z">
        <w:r w:rsidRPr="00C100C3">
          <w:rPr>
            <w:rFonts w:ascii="Courier New" w:hAnsi="Courier New" w:cs="Courier New"/>
          </w:rPr>
          <w:delText>&amp;#8220;</w:delText>
        </w:r>
      </w:del>
      <w:r w:rsidRPr="00C100C3">
        <w:rPr>
          <w:rFonts w:ascii="Courier New" w:hAnsi="Courier New" w:cs="Courier New"/>
        </w:rPr>
        <w:t xml:space="preserve">And the Lord said unto Samuel, Hearken unto the voice of the people in all that they say unto thee: for they have not rejected thee, but they have rejected me, that I should not reign over </w:t>
      </w:r>
      <w:r w:rsidRPr="00C100C3">
        <w:rPr>
          <w:rFonts w:ascii="Courier New" w:hAnsi="Courier New" w:cs="Courier New"/>
        </w:rPr>
        <w:t>them</w:t>
      </w:r>
      <w:ins w:id="6371" w:author="Comparison" w:date="2013-05-05T19:43:00Z">
        <w:r w:rsidRPr="00AA4B48">
          <w:rPr>
            <w:rFonts w:ascii="Courier New" w:hAnsi="Courier New" w:cs="Courier New"/>
          </w:rPr>
          <w:t>," @1 Samuel</w:t>
        </w:r>
      </w:ins>
      <w:del w:id="6372" w:author="Comparison" w:date="2013-05-05T19:43:00Z">
        <w:r w:rsidRPr="00C100C3">
          <w:rPr>
            <w:rFonts w:ascii="Courier New" w:hAnsi="Courier New" w:cs="Courier New"/>
          </w:rPr>
          <w:delText>,&amp;#8221; 1Sam.</w:delText>
        </w:r>
      </w:del>
      <w:r w:rsidRPr="00C100C3">
        <w:rPr>
          <w:rFonts w:ascii="Courier New" w:hAnsi="Courier New" w:cs="Courier New"/>
        </w:rPr>
        <w:t xml:space="preserve"> 8:</w:t>
      </w:r>
      <w:ins w:id="6373" w:author="Comparison" w:date="2013-05-05T19:43:00Z">
        <w:r w:rsidRPr="00AA4B48">
          <w:rPr>
            <w:rFonts w:ascii="Courier New" w:hAnsi="Courier New" w:cs="Courier New"/>
          </w:rPr>
          <w:t xml:space="preserve"> </w:t>
        </w:r>
      </w:ins>
      <w:r w:rsidRPr="00C100C3">
        <w:rPr>
          <w:rFonts w:ascii="Courier New" w:hAnsi="Courier New" w:cs="Courier New"/>
        </w:rPr>
        <w:t>7.</w:t>
      </w:r>
    </w:p>
    <w:p w14:paraId="687B6FD5" w14:textId="7FDACDFE" w:rsidR="00000000" w:rsidRPr="00C100C3" w:rsidRDefault="00362818" w:rsidP="00C100C3">
      <w:pPr>
        <w:pStyle w:val="PlainText"/>
        <w:rPr>
          <w:rFonts w:ascii="Courier New" w:hAnsi="Courier New" w:cs="Courier New"/>
        </w:rPr>
      </w:pPr>
      <w:r w:rsidRPr="00C100C3">
        <w:rPr>
          <w:rFonts w:ascii="Courier New" w:hAnsi="Courier New" w:cs="Courier New"/>
        </w:rPr>
        <w:t xml:space="preserve">At the same time, God presents before the people what will be the consequences; but the people say, </w:t>
      </w:r>
      <w:ins w:id="6374" w:author="Comparison" w:date="2013-05-05T19:43:00Z">
        <w:r w:rsidRPr="00AA4B48">
          <w:rPr>
            <w:rFonts w:ascii="Courier New" w:hAnsi="Courier New" w:cs="Courier New"/>
          </w:rPr>
          <w:t>"</w:t>
        </w:r>
      </w:ins>
      <w:del w:id="6375" w:author="Comparison" w:date="2013-05-05T19:43:00Z">
        <w:r w:rsidRPr="00C100C3">
          <w:rPr>
            <w:rFonts w:ascii="Courier New" w:hAnsi="Courier New" w:cs="Courier New"/>
          </w:rPr>
          <w:delText>&amp;#8220;</w:delText>
        </w:r>
      </w:del>
      <w:r w:rsidRPr="00C100C3">
        <w:rPr>
          <w:rFonts w:ascii="Courier New" w:hAnsi="Courier New" w:cs="Courier New"/>
        </w:rPr>
        <w:t>Nay, but a king shall reign over us</w:t>
      </w:r>
      <w:ins w:id="6376" w:author="Comparison" w:date="2013-05-05T19:43:00Z">
        <w:r w:rsidRPr="00AA4B48">
          <w:rPr>
            <w:rFonts w:ascii="Courier New" w:hAnsi="Courier New" w:cs="Courier New"/>
          </w:rPr>
          <w:t>": "</w:t>
        </w:r>
      </w:ins>
      <w:del w:id="6377" w:author="Comparison" w:date="2013-05-05T19:43:00Z">
        <w:r w:rsidRPr="00C100C3">
          <w:rPr>
            <w:rFonts w:ascii="Courier New" w:hAnsi="Courier New" w:cs="Courier New"/>
          </w:rPr>
          <w:delText>&amp;#8221;: &amp;#8220;</w:delText>
        </w:r>
      </w:del>
      <w:r w:rsidRPr="00C100C3">
        <w:rPr>
          <w:rFonts w:ascii="Courier New" w:hAnsi="Courier New" w:cs="Courier New"/>
        </w:rPr>
        <w:t>Now make us a king to judge us like all the nations</w:t>
      </w:r>
      <w:ins w:id="6378" w:author="Comparison" w:date="2013-05-05T19:43:00Z">
        <w:r w:rsidRPr="00AA4B48">
          <w:rPr>
            <w:rFonts w:ascii="Courier New" w:hAnsi="Courier New" w:cs="Courier New"/>
          </w:rPr>
          <w:t>,"</w:t>
        </w:r>
      </w:ins>
      <w:del w:id="6379" w:author="Comparison" w:date="2013-05-05T19:43:00Z">
        <w:r w:rsidRPr="00C100C3">
          <w:rPr>
            <w:rFonts w:ascii="Courier New" w:hAnsi="Courier New" w:cs="Courier New"/>
          </w:rPr>
          <w:delText>,&amp;#8221;</w:delText>
        </w:r>
      </w:del>
      <w:r w:rsidRPr="00C100C3">
        <w:rPr>
          <w:rFonts w:ascii="Courier New" w:hAnsi="Courier New" w:cs="Courier New"/>
        </w:rPr>
        <w:t xml:space="preserve"> @1 Samuel 8:</w:t>
      </w:r>
      <w:ins w:id="6380" w:author="Comparison" w:date="2013-05-05T19:43:00Z">
        <w:r w:rsidRPr="00AA4B48">
          <w:rPr>
            <w:rFonts w:ascii="Courier New" w:hAnsi="Courier New" w:cs="Courier New"/>
          </w:rPr>
          <w:t xml:space="preserve"> </w:t>
        </w:r>
      </w:ins>
      <w:r w:rsidRPr="00C100C3">
        <w:rPr>
          <w:rFonts w:ascii="Courier New" w:hAnsi="Courier New" w:cs="Courier New"/>
        </w:rPr>
        <w:t>5</w:t>
      </w:r>
      <w:r w:rsidRPr="00C100C3">
        <w:rPr>
          <w:rFonts w:ascii="Courier New" w:hAnsi="Courier New" w:cs="Courier New"/>
        </w:rPr>
        <w:t>; compare with chapter 12:</w:t>
      </w:r>
      <w:ins w:id="6381" w:author="Comparison" w:date="2013-05-05T19:43:00Z">
        <w:r w:rsidRPr="00AA4B48">
          <w:rPr>
            <w:rFonts w:ascii="Courier New" w:hAnsi="Courier New" w:cs="Courier New"/>
          </w:rPr>
          <w:t xml:space="preserve"> </w:t>
        </w:r>
      </w:ins>
      <w:r w:rsidRPr="00C100C3">
        <w:rPr>
          <w:rFonts w:ascii="Courier New" w:hAnsi="Courier New" w:cs="Courier New"/>
        </w:rPr>
        <w:t>12.</w:t>
      </w:r>
    </w:p>
    <w:p w14:paraId="627E3A4F" w14:textId="760102EB" w:rsidR="00000000" w:rsidRPr="00C100C3" w:rsidRDefault="00362818" w:rsidP="00C100C3">
      <w:pPr>
        <w:pStyle w:val="PlainText"/>
        <w:rPr>
          <w:rFonts w:ascii="Courier New" w:hAnsi="Courier New" w:cs="Courier New"/>
        </w:rPr>
      </w:pPr>
      <w:r w:rsidRPr="00C100C3">
        <w:rPr>
          <w:rFonts w:ascii="Courier New" w:hAnsi="Courier New" w:cs="Courier New"/>
        </w:rPr>
        <w:t>Now, already, before this request, the high priest had, if one may so say, disappeared. Samuel offered sacrifices here and there; but at length God established His king, His anointed, as we have seen, and in such a position (</w:t>
      </w:r>
      <w:r w:rsidRPr="00C100C3">
        <w:rPr>
          <w:rFonts w:ascii="Courier New" w:hAnsi="Courier New" w:cs="Courier New"/>
        </w:rPr>
        <w:t xml:space="preserve">for he was the type of Christ), that it is said by the Holy Spirit, </w:t>
      </w:r>
      <w:ins w:id="6382" w:author="Comparison" w:date="2013-05-05T19:43:00Z">
        <w:r w:rsidRPr="00AA4B48">
          <w:rPr>
            <w:rFonts w:ascii="Courier New" w:hAnsi="Courier New" w:cs="Courier New"/>
          </w:rPr>
          <w:t>"</w:t>
        </w:r>
      </w:ins>
      <w:del w:id="6383" w:author="Comparison" w:date="2013-05-05T19:43:00Z">
        <w:r w:rsidRPr="00C100C3">
          <w:rPr>
            <w:rFonts w:ascii="Courier New" w:hAnsi="Courier New" w:cs="Courier New"/>
          </w:rPr>
          <w:delText>&amp;#8220;</w:delText>
        </w:r>
      </w:del>
      <w:r w:rsidRPr="00C100C3">
        <w:rPr>
          <w:rFonts w:ascii="Courier New" w:hAnsi="Courier New" w:cs="Courier New"/>
        </w:rPr>
        <w:t>Then Solomon sat on the throne of the Lord as king</w:t>
      </w:r>
      <w:ins w:id="6384" w:author="Comparison" w:date="2013-05-05T19:43:00Z">
        <w:r w:rsidRPr="00AA4B48">
          <w:rPr>
            <w:rFonts w:ascii="Courier New" w:hAnsi="Courier New" w:cs="Courier New"/>
          </w:rPr>
          <w:t>,"</w:t>
        </w:r>
      </w:ins>
      <w:del w:id="6385" w:author="Comparison" w:date="2013-05-05T19:43:00Z">
        <w:r w:rsidRPr="00C100C3">
          <w:rPr>
            <w:rFonts w:ascii="Courier New" w:hAnsi="Courier New" w:cs="Courier New"/>
          </w:rPr>
          <w:delText>,&amp;#8221;</w:delText>
        </w:r>
      </w:del>
      <w:r w:rsidRPr="00C100C3">
        <w:rPr>
          <w:rFonts w:ascii="Courier New" w:hAnsi="Courier New" w:cs="Courier New"/>
        </w:rPr>
        <w:t xml:space="preserve"> @1 Chronicles 29:</w:t>
      </w:r>
      <w:ins w:id="6386" w:author="Comparison" w:date="2013-05-05T19:43:00Z">
        <w:r w:rsidRPr="00AA4B48">
          <w:rPr>
            <w:rFonts w:ascii="Courier New" w:hAnsi="Courier New" w:cs="Courier New"/>
          </w:rPr>
          <w:t xml:space="preserve"> </w:t>
        </w:r>
      </w:ins>
      <w:r w:rsidRPr="00C100C3">
        <w:rPr>
          <w:rFonts w:ascii="Courier New" w:hAnsi="Courier New" w:cs="Courier New"/>
        </w:rPr>
        <w:t>23.</w:t>
      </w:r>
    </w:p>
    <w:p w14:paraId="1F8FD32D" w14:textId="2852536F" w:rsidR="00000000" w:rsidRPr="00C100C3" w:rsidRDefault="00362818" w:rsidP="00C100C3">
      <w:pPr>
        <w:pStyle w:val="PlainText"/>
        <w:rPr>
          <w:rFonts w:ascii="Courier New" w:hAnsi="Courier New" w:cs="Courier New"/>
        </w:rPr>
      </w:pPr>
      <w:r w:rsidRPr="00C100C3">
        <w:rPr>
          <w:rFonts w:ascii="Courier New" w:hAnsi="Courier New" w:cs="Courier New"/>
        </w:rPr>
        <w:t>We see here the anointed of the Lord seated upon the throne of the Lord. The high priest walks befor</w:t>
      </w:r>
      <w:r w:rsidRPr="00C100C3">
        <w:rPr>
          <w:rFonts w:ascii="Courier New" w:hAnsi="Courier New" w:cs="Courier New"/>
        </w:rPr>
        <w:t xml:space="preserve">e him. This it is which will take place when the kingdom shall be established. Without the least doubt Christ will be the head and centre of it. The question here is not of the high priest, type of the heavenly priesthood (a thought which properly applies </w:t>
      </w:r>
      <w:r w:rsidRPr="00C100C3">
        <w:rPr>
          <w:rFonts w:ascii="Courier New" w:hAnsi="Courier New" w:cs="Courier New"/>
        </w:rPr>
        <w:t>only to the tabernacle, as we see in the Epistle to the Hebrews, where the apostle speaks only of the tabernacle), but of the position of the high priest in the presence of the king. Christ must have that place of king. David and Solomon are the types of t</w:t>
      </w:r>
      <w:r w:rsidRPr="00C100C3">
        <w:rPr>
          <w:rFonts w:ascii="Courier New" w:hAnsi="Courier New" w:cs="Courier New"/>
        </w:rPr>
        <w:t>his</w:t>
      </w:r>
      <w:ins w:id="6387" w:author="Comparison" w:date="2013-05-05T19:43:00Z">
        <w:r w:rsidRPr="00AA4B48">
          <w:rPr>
            <w:rFonts w:ascii="Courier New" w:hAnsi="Courier New" w:cs="Courier New"/>
          </w:rPr>
          <w:t xml:space="preserve"> --</w:t>
        </w:r>
      </w:ins>
      <w:del w:id="6388" w:author="Comparison" w:date="2013-05-05T19:43:00Z">
        <w:r w:rsidRPr="00C100C3">
          <w:rPr>
            <w:rFonts w:ascii="Courier New" w:hAnsi="Courier New" w:cs="Courier New"/>
          </w:rPr>
          <w:delText>&amp;#8212;</w:delText>
        </w:r>
      </w:del>
      <w:r w:rsidRPr="00C100C3">
        <w:rPr>
          <w:rFonts w:ascii="Courier New" w:hAnsi="Courier New" w:cs="Courier New"/>
        </w:rPr>
        <w:t xml:space="preserve"> in suffering, in victory, and in glory</w:t>
      </w:r>
      <w:ins w:id="6389" w:author="Comparison" w:date="2013-05-05T19:43:00Z">
        <w:r w:rsidRPr="00AA4B48">
          <w:rPr>
            <w:rFonts w:ascii="Courier New" w:hAnsi="Courier New" w:cs="Courier New"/>
          </w:rPr>
          <w:t xml:space="preserve"> -- </w:t>
        </w:r>
      </w:ins>
      <w:del w:id="6390" w:author="Comparison" w:date="2013-05-05T19:43:00Z">
        <w:r w:rsidRPr="00C100C3">
          <w:rPr>
            <w:rFonts w:ascii="Courier New" w:hAnsi="Courier New" w:cs="Courier New"/>
          </w:rPr>
          <w:delText>&amp;#8212;</w:delText>
        </w:r>
      </w:del>
      <w:r w:rsidRPr="00C100C3">
        <w:rPr>
          <w:rFonts w:ascii="Courier New" w:hAnsi="Courier New" w:cs="Courier New"/>
        </w:rPr>
        <w:t>sitting upon the throne of the kingdom of the Lord over Israel; @1 Chronicles 28:</w:t>
      </w:r>
      <w:ins w:id="6391" w:author="Comparison" w:date="2013-05-05T19:43:00Z">
        <w:r w:rsidRPr="00AA4B48">
          <w:rPr>
            <w:rFonts w:ascii="Courier New" w:hAnsi="Courier New" w:cs="Courier New"/>
          </w:rPr>
          <w:t xml:space="preserve"> </w:t>
        </w:r>
      </w:ins>
      <w:r w:rsidRPr="00C100C3">
        <w:rPr>
          <w:rFonts w:ascii="Courier New" w:hAnsi="Courier New" w:cs="Courier New"/>
        </w:rPr>
        <w:t>5. Now, previously, the Lord Himself had been their King, and the high priest abode before Him. The people rejected God</w:t>
      </w:r>
      <w:r w:rsidRPr="00C100C3">
        <w:rPr>
          <w:rFonts w:ascii="Courier New" w:hAnsi="Courier New" w:cs="Courier New"/>
        </w:rPr>
        <w:t xml:space="preserve"> that He should not reign over them. Their iniquity gave occasion for the accomplishment of His designs in grace, even as it befalls us. But before this act of the people, the high priesthood itself had failed, and all the order to which it pertains was di</w:t>
      </w:r>
      <w:r w:rsidRPr="00C100C3">
        <w:rPr>
          <w:rFonts w:ascii="Courier New" w:hAnsi="Courier New" w:cs="Courier New"/>
        </w:rPr>
        <w:t>ssolved. The ark was taken, and consequently the relations of God with the people broken, so far as that depended upon their faithfulness. That order, such as it had been, was not restored. The tabernacle never received the ark. The king became the anointe</w:t>
      </w:r>
      <w:r w:rsidRPr="00C100C3">
        <w:rPr>
          <w:rFonts w:ascii="Courier New" w:hAnsi="Courier New" w:cs="Courier New"/>
        </w:rPr>
        <w:t>d; and he it is who arranges as to the ark, and the high priest must walk before him. Now, to say, in the face of changes of such a kind as this, that external splendour placed the high priest in a more glorious position, deserves no reply. It was worth wh</w:t>
      </w:r>
      <w:r w:rsidRPr="00C100C3">
        <w:rPr>
          <w:rFonts w:ascii="Courier New" w:hAnsi="Courier New" w:cs="Courier New"/>
        </w:rPr>
        <w:t>ile developing these things by reason of their intrinsic value.</w:t>
      </w:r>
    </w:p>
    <w:p w14:paraId="6BA51D1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{251}</w:t>
      </w:r>
    </w:p>
    <w:p w14:paraId="385A00F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These remarks will already have enabled us to understand what was the royal authority truly willed of God, and what was the royal authority which was chosen by man: but we will cite so</w:t>
      </w:r>
      <w:r w:rsidRPr="00C100C3">
        <w:rPr>
          <w:rFonts w:ascii="Courier New" w:hAnsi="Courier New" w:cs="Courier New"/>
        </w:rPr>
        <w:t>me passages to make it perfectly obvious.</w:t>
      </w:r>
    </w:p>
    <w:p w14:paraId="6FE36562"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First, I do not see exactly that royalty was in failure during the reign of Saul. The king fell by the hands of the Philistines, but Saul was no more an unbeliever at the close than at the commencement. Sin came t</w:t>
      </w:r>
      <w:r w:rsidRPr="00C100C3">
        <w:rPr>
          <w:rFonts w:ascii="Courier New" w:hAnsi="Courier New" w:cs="Courier New"/>
        </w:rPr>
        <w:t>o its maturity in him; his heart hardened itself: alas! this is the history of man. But Saul never stood by faith; and the royal authority was not in worse plight at the close than at the commencement. He was disobedient, and God withdrew His favour from h</w:t>
      </w:r>
      <w:r w:rsidRPr="00C100C3">
        <w:rPr>
          <w:rFonts w:ascii="Courier New" w:hAnsi="Courier New" w:cs="Courier New"/>
        </w:rPr>
        <w:t>im as an individual; but I see not in what the royal authority, as such, failed. It is true, indeed, that the judgment which we have to form upon this, in measure, depends upon the principal question, viz., that of the character of the royal authority of S</w:t>
      </w:r>
      <w:r w:rsidRPr="00C100C3">
        <w:rPr>
          <w:rFonts w:ascii="Courier New" w:hAnsi="Courier New" w:cs="Courier New"/>
        </w:rPr>
        <w:t>aul, and to what point we can call it the royal authority willed of God. This we will now examine.</w:t>
      </w:r>
    </w:p>
    <w:p w14:paraId="01B54B27" w14:textId="2C6EEB9D" w:rsidR="00000000" w:rsidRPr="00C100C3" w:rsidRDefault="00362818" w:rsidP="00C100C3">
      <w:pPr>
        <w:pStyle w:val="PlainText"/>
        <w:rPr>
          <w:rFonts w:ascii="Courier New" w:hAnsi="Courier New" w:cs="Courier New"/>
        </w:rPr>
      </w:pPr>
      <w:r w:rsidRPr="00C100C3">
        <w:rPr>
          <w:rFonts w:ascii="Courier New" w:hAnsi="Courier New" w:cs="Courier New"/>
        </w:rPr>
        <w:t xml:space="preserve">Samuel sees so distinctively the will of the people in this matter, that he says (in substance in the terms of which I have made use), </w:t>
      </w:r>
      <w:ins w:id="6392" w:author="Comparison" w:date="2013-05-05T19:43:00Z">
        <w:r w:rsidRPr="00AA4B48">
          <w:rPr>
            <w:rFonts w:ascii="Courier New" w:hAnsi="Courier New" w:cs="Courier New"/>
          </w:rPr>
          <w:t>"</w:t>
        </w:r>
      </w:ins>
      <w:del w:id="6393" w:author="Comparison" w:date="2013-05-05T19:43:00Z">
        <w:r w:rsidRPr="00C100C3">
          <w:rPr>
            <w:rFonts w:ascii="Courier New" w:hAnsi="Courier New" w:cs="Courier New"/>
          </w:rPr>
          <w:delText>&amp;#8220;</w:delText>
        </w:r>
      </w:del>
      <w:r w:rsidRPr="00C100C3">
        <w:rPr>
          <w:rFonts w:ascii="Courier New" w:hAnsi="Courier New" w:cs="Courier New"/>
        </w:rPr>
        <w:t>Now, therefore</w:t>
      </w:r>
      <w:r w:rsidRPr="00C100C3">
        <w:rPr>
          <w:rFonts w:ascii="Courier New" w:hAnsi="Courier New" w:cs="Courier New"/>
        </w:rPr>
        <w:t>, behold the king whom ye have chosen</w:t>
      </w:r>
      <w:ins w:id="6394" w:author="Comparison" w:date="2013-05-05T19:43:00Z">
        <w:r w:rsidRPr="00AA4B48">
          <w:rPr>
            <w:rFonts w:ascii="Courier New" w:hAnsi="Courier New" w:cs="Courier New"/>
          </w:rPr>
          <w:t>,"</w:t>
        </w:r>
      </w:ins>
      <w:del w:id="6395" w:author="Comparison" w:date="2013-05-05T19:43:00Z">
        <w:r w:rsidRPr="00C100C3">
          <w:rPr>
            <w:rFonts w:ascii="Courier New" w:hAnsi="Courier New" w:cs="Courier New"/>
          </w:rPr>
          <w:delText>,&amp;#8221;</w:delText>
        </w:r>
      </w:del>
      <w:r w:rsidRPr="00C100C3">
        <w:rPr>
          <w:rFonts w:ascii="Courier New" w:hAnsi="Courier New" w:cs="Courier New"/>
        </w:rPr>
        <w:t xml:space="preserve"> @1 Samuel 12:</w:t>
      </w:r>
      <w:ins w:id="6396" w:author="Comparison" w:date="2013-05-05T19:43:00Z">
        <w:r w:rsidRPr="00AA4B48">
          <w:rPr>
            <w:rFonts w:ascii="Courier New" w:hAnsi="Courier New" w:cs="Courier New"/>
          </w:rPr>
          <w:t xml:space="preserve"> </w:t>
        </w:r>
      </w:ins>
      <w:r w:rsidRPr="00C100C3">
        <w:rPr>
          <w:rFonts w:ascii="Courier New" w:hAnsi="Courier New" w:cs="Courier New"/>
        </w:rPr>
        <w:t>13. This royal authority, was it that which was willed of God? The Spirit of God by Moses had anticipated the occasion in which the people of God would ask for a king, and had given rules to be obs</w:t>
      </w:r>
      <w:r w:rsidRPr="00C100C3">
        <w:rPr>
          <w:rFonts w:ascii="Courier New" w:hAnsi="Courier New" w:cs="Courier New"/>
        </w:rPr>
        <w:t>erved when the occasion occurred; but the *will* of God is not found there; @Deuteronomy 17:</w:t>
      </w:r>
      <w:ins w:id="6397" w:author="Comparison" w:date="2013-05-05T19:43:00Z">
        <w:r w:rsidRPr="00AA4B48">
          <w:rPr>
            <w:rFonts w:ascii="Courier New" w:hAnsi="Courier New" w:cs="Courier New"/>
          </w:rPr>
          <w:t xml:space="preserve"> </w:t>
        </w:r>
      </w:ins>
      <w:r w:rsidRPr="00C100C3">
        <w:rPr>
          <w:rFonts w:ascii="Courier New" w:hAnsi="Courier New" w:cs="Courier New"/>
        </w:rPr>
        <w:t>14</w:t>
      </w:r>
      <w:ins w:id="6398" w:author="Comparison" w:date="2013-05-05T19:43:00Z">
        <w:r w:rsidRPr="00AA4B48">
          <w:rPr>
            <w:rFonts w:ascii="Courier New" w:hAnsi="Courier New" w:cs="Courier New"/>
          </w:rPr>
          <w:t>-</w:t>
        </w:r>
      </w:ins>
      <w:del w:id="6399" w:author="Comparison" w:date="2013-05-05T19:43:00Z">
        <w:r w:rsidRPr="00C100C3">
          <w:rPr>
            <w:rFonts w:ascii="Courier New" w:hAnsi="Courier New" w:cs="Courier New"/>
          </w:rPr>
          <w:delText xml:space="preserve"> - </w:delText>
        </w:r>
      </w:del>
      <w:r w:rsidRPr="00C100C3">
        <w:rPr>
          <w:rFonts w:ascii="Courier New" w:hAnsi="Courier New" w:cs="Courier New"/>
        </w:rPr>
        <w:t>29, etc.</w:t>
      </w:r>
    </w:p>
    <w:p w14:paraId="2310D5E3" w14:textId="2A1C45DA" w:rsidR="00000000" w:rsidRPr="00C100C3" w:rsidRDefault="00362818" w:rsidP="00C100C3">
      <w:pPr>
        <w:pStyle w:val="PlainText"/>
        <w:rPr>
          <w:rFonts w:ascii="Courier New" w:hAnsi="Courier New" w:cs="Courier New"/>
        </w:rPr>
      </w:pPr>
      <w:r w:rsidRPr="00C100C3">
        <w:rPr>
          <w:rFonts w:ascii="Courier New" w:hAnsi="Courier New" w:cs="Courier New"/>
        </w:rPr>
        <w:t>It is clear that nothing can happen without the will of God. But it is certain that the establishment of Saul was not, morally, according to the divi</w:t>
      </w:r>
      <w:r w:rsidRPr="00C100C3">
        <w:rPr>
          <w:rFonts w:ascii="Courier New" w:hAnsi="Courier New" w:cs="Courier New"/>
        </w:rPr>
        <w:t xml:space="preserve">ne will. Several passages in the book of Samuel furnish unanswerable proofs of this. </w:t>
      </w:r>
      <w:ins w:id="6400" w:author="Comparison" w:date="2013-05-05T19:43:00Z">
        <w:r w:rsidRPr="00AA4B48">
          <w:rPr>
            <w:rFonts w:ascii="Courier New" w:hAnsi="Courier New" w:cs="Courier New"/>
          </w:rPr>
          <w:t>"</w:t>
        </w:r>
      </w:ins>
      <w:del w:id="6401" w:author="Comparison" w:date="2013-05-05T19:43:00Z">
        <w:r w:rsidRPr="00C100C3">
          <w:rPr>
            <w:rFonts w:ascii="Courier New" w:hAnsi="Courier New" w:cs="Courier New"/>
          </w:rPr>
          <w:delText>&amp;#8220;</w:delText>
        </w:r>
      </w:del>
      <w:r w:rsidRPr="00C100C3">
        <w:rPr>
          <w:rFonts w:ascii="Courier New" w:hAnsi="Courier New" w:cs="Courier New"/>
        </w:rPr>
        <w:t>The thing displeased Samuel, when they said, Give us a king to judge us. And Samuel prayed unto the Lord. And the Lord said unto Samuel, Hearken unto the voice of t</w:t>
      </w:r>
      <w:r w:rsidRPr="00C100C3">
        <w:rPr>
          <w:rFonts w:ascii="Courier New" w:hAnsi="Courier New" w:cs="Courier New"/>
        </w:rPr>
        <w:t>he people in all that they say unto thee: for they have not rejected thee, but they have rejected me, that I should not reign over them. Now therefore hearken unto their voice; howbeit yet protest solemnly unto them</w:t>
      </w:r>
      <w:ins w:id="6402" w:author="Comparison" w:date="2013-05-05T19:43:00Z">
        <w:r w:rsidRPr="00AA4B48">
          <w:rPr>
            <w:rFonts w:ascii="Courier New" w:hAnsi="Courier New" w:cs="Courier New"/>
          </w:rPr>
          <w:t>,"@</w:t>
        </w:r>
      </w:ins>
      <w:del w:id="6403" w:author="Comparison" w:date="2013-05-05T19:43:00Z">
        <w:r w:rsidRPr="00C100C3">
          <w:rPr>
            <w:rFonts w:ascii="Courier New" w:hAnsi="Courier New" w:cs="Courier New"/>
          </w:rPr>
          <w:delText>,&amp;#8221; @</w:delText>
        </w:r>
      </w:del>
      <w:r w:rsidRPr="00C100C3">
        <w:rPr>
          <w:rFonts w:ascii="Courier New" w:hAnsi="Courier New" w:cs="Courier New"/>
        </w:rPr>
        <w:t>1 Samuel 8:</w:t>
      </w:r>
      <w:ins w:id="6404" w:author="Comparison" w:date="2013-05-05T19:43:00Z">
        <w:r w:rsidRPr="00AA4B48">
          <w:rPr>
            <w:rFonts w:ascii="Courier New" w:hAnsi="Courier New" w:cs="Courier New"/>
          </w:rPr>
          <w:t xml:space="preserve"> </w:t>
        </w:r>
      </w:ins>
      <w:r w:rsidRPr="00C100C3">
        <w:rPr>
          <w:rFonts w:ascii="Courier New" w:hAnsi="Courier New" w:cs="Courier New"/>
        </w:rPr>
        <w:t>6, 7, 9.</w:t>
      </w:r>
    </w:p>
    <w:p w14:paraId="57EA1A37" w14:textId="21CCDEBE" w:rsidR="00000000" w:rsidRPr="00C100C3" w:rsidRDefault="00362818" w:rsidP="00C100C3">
      <w:pPr>
        <w:pStyle w:val="PlainText"/>
        <w:rPr>
          <w:rFonts w:ascii="Courier New" w:hAnsi="Courier New" w:cs="Courier New"/>
        </w:rPr>
      </w:pPr>
      <w:r w:rsidRPr="00C100C3">
        <w:rPr>
          <w:rFonts w:ascii="Courier New" w:hAnsi="Courier New" w:cs="Courier New"/>
        </w:rPr>
        <w:t>Then Samue</w:t>
      </w:r>
      <w:r w:rsidRPr="00C100C3">
        <w:rPr>
          <w:rFonts w:ascii="Courier New" w:hAnsi="Courier New" w:cs="Courier New"/>
        </w:rPr>
        <w:t xml:space="preserve">l recounts the oppressions which they must needs endure at the hand of the king, and adds, </w:t>
      </w:r>
      <w:ins w:id="6405" w:author="Comparison" w:date="2013-05-05T19:43:00Z">
        <w:r w:rsidRPr="00AA4B48">
          <w:rPr>
            <w:rFonts w:ascii="Courier New" w:hAnsi="Courier New" w:cs="Courier New"/>
          </w:rPr>
          <w:t>"</w:t>
        </w:r>
      </w:ins>
      <w:del w:id="6406" w:author="Comparison" w:date="2013-05-05T19:43:00Z">
        <w:r w:rsidRPr="00C100C3">
          <w:rPr>
            <w:rFonts w:ascii="Courier New" w:hAnsi="Courier New" w:cs="Courier New"/>
          </w:rPr>
          <w:delText>&amp;#8220;</w:delText>
        </w:r>
      </w:del>
      <w:r w:rsidRPr="00C100C3">
        <w:rPr>
          <w:rFonts w:ascii="Courier New" w:hAnsi="Courier New" w:cs="Courier New"/>
        </w:rPr>
        <w:t>And ye shall cry out in that day because of your king which ye shall have chosen you; and the Lord will not hear you in that day</w:t>
      </w:r>
      <w:ins w:id="6407" w:author="Comparison" w:date="2013-05-05T19:43:00Z">
        <w:r w:rsidRPr="00AA4B48">
          <w:rPr>
            <w:rFonts w:ascii="Courier New" w:hAnsi="Courier New" w:cs="Courier New"/>
          </w:rPr>
          <w:t>,"</w:t>
        </w:r>
      </w:ins>
      <w:del w:id="6408" w:author="Comparison" w:date="2013-05-05T19:43:00Z">
        <w:r w:rsidRPr="00C100C3">
          <w:rPr>
            <w:rFonts w:ascii="Courier New" w:hAnsi="Courier New" w:cs="Courier New"/>
          </w:rPr>
          <w:delText>,&amp;#8221;</w:delText>
        </w:r>
      </w:del>
    </w:p>
    <w:p w14:paraId="4AFC9C0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{252}</w:t>
      </w:r>
    </w:p>
    <w:p w14:paraId="57FA8F89" w14:textId="70F6BE41" w:rsidR="00000000" w:rsidRPr="00C100C3" w:rsidRDefault="00362818" w:rsidP="00C100C3">
      <w:pPr>
        <w:pStyle w:val="PlainText"/>
        <w:rPr>
          <w:rFonts w:ascii="Courier New" w:hAnsi="Courier New" w:cs="Courier New"/>
        </w:rPr>
      </w:pPr>
      <w:r w:rsidRPr="00C100C3">
        <w:rPr>
          <w:rFonts w:ascii="Courier New" w:hAnsi="Courier New" w:cs="Courier New"/>
        </w:rPr>
        <w:t>@1 Samuel 8:</w:t>
      </w:r>
      <w:ins w:id="6409" w:author="Comparison" w:date="2013-05-05T19:43:00Z">
        <w:r w:rsidRPr="00AA4B48">
          <w:rPr>
            <w:rFonts w:ascii="Courier New" w:hAnsi="Courier New" w:cs="Courier New"/>
          </w:rPr>
          <w:t xml:space="preserve"> </w:t>
        </w:r>
      </w:ins>
      <w:r w:rsidRPr="00C100C3">
        <w:rPr>
          <w:rFonts w:ascii="Courier New" w:hAnsi="Courier New" w:cs="Courier New"/>
        </w:rPr>
        <w:t>1</w:t>
      </w:r>
      <w:r w:rsidRPr="00C100C3">
        <w:rPr>
          <w:rFonts w:ascii="Courier New" w:hAnsi="Courier New" w:cs="Courier New"/>
        </w:rPr>
        <w:t xml:space="preserve">8. But </w:t>
      </w:r>
      <w:ins w:id="6410" w:author="Comparison" w:date="2013-05-05T19:43:00Z">
        <w:r w:rsidRPr="00AA4B48">
          <w:rPr>
            <w:rFonts w:ascii="Courier New" w:hAnsi="Courier New" w:cs="Courier New"/>
          </w:rPr>
          <w:t>"</w:t>
        </w:r>
      </w:ins>
      <w:del w:id="6411" w:author="Comparison" w:date="2013-05-05T19:43:00Z">
        <w:r w:rsidRPr="00C100C3">
          <w:rPr>
            <w:rFonts w:ascii="Courier New" w:hAnsi="Courier New" w:cs="Courier New"/>
          </w:rPr>
          <w:delText>&amp;#8220;</w:delText>
        </w:r>
      </w:del>
      <w:r w:rsidRPr="00C100C3">
        <w:rPr>
          <w:rFonts w:ascii="Courier New" w:hAnsi="Courier New" w:cs="Courier New"/>
        </w:rPr>
        <w:t>ye said unto me, Nay; but a king shall reign over us: when the Lord your God was your king</w:t>
      </w:r>
      <w:ins w:id="6412" w:author="Comparison" w:date="2013-05-05T19:43:00Z">
        <w:r w:rsidRPr="00AA4B48">
          <w:rPr>
            <w:rFonts w:ascii="Courier New" w:hAnsi="Courier New" w:cs="Courier New"/>
          </w:rPr>
          <w:t>," @1 Samuel</w:t>
        </w:r>
      </w:ins>
      <w:del w:id="6413" w:author="Comparison" w:date="2013-05-05T19:43:00Z">
        <w:r w:rsidRPr="00C100C3">
          <w:rPr>
            <w:rFonts w:ascii="Courier New" w:hAnsi="Courier New" w:cs="Courier New"/>
          </w:rPr>
          <w:delText>,&amp;#8221; I Sam.</w:delText>
        </w:r>
      </w:del>
      <w:r w:rsidRPr="00C100C3">
        <w:rPr>
          <w:rFonts w:ascii="Courier New" w:hAnsi="Courier New" w:cs="Courier New"/>
        </w:rPr>
        <w:t xml:space="preserve"> 12:</w:t>
      </w:r>
      <w:ins w:id="6414" w:author="Comparison" w:date="2013-05-05T19:43:00Z">
        <w:r w:rsidRPr="00AA4B48">
          <w:rPr>
            <w:rFonts w:ascii="Courier New" w:hAnsi="Courier New" w:cs="Courier New"/>
          </w:rPr>
          <w:t xml:space="preserve"> </w:t>
        </w:r>
      </w:ins>
      <w:r w:rsidRPr="00C100C3">
        <w:rPr>
          <w:rFonts w:ascii="Courier New" w:hAnsi="Courier New" w:cs="Courier New"/>
        </w:rPr>
        <w:t>12.</w:t>
      </w:r>
    </w:p>
    <w:p w14:paraId="42615030" w14:textId="6368E7C7" w:rsidR="00000000" w:rsidRPr="00C100C3" w:rsidRDefault="00362818" w:rsidP="00C100C3">
      <w:pPr>
        <w:pStyle w:val="PlainText"/>
        <w:rPr>
          <w:rFonts w:ascii="Courier New" w:hAnsi="Courier New" w:cs="Courier New"/>
        </w:rPr>
      </w:pPr>
      <w:r w:rsidRPr="00C100C3">
        <w:rPr>
          <w:rFonts w:ascii="Courier New" w:hAnsi="Courier New" w:cs="Courier New"/>
        </w:rPr>
        <w:t>We see here passages which shew, with the most entire evidence (unless the Lord willed that the people should reject Himself; un</w:t>
      </w:r>
      <w:r w:rsidRPr="00C100C3">
        <w:rPr>
          <w:rFonts w:ascii="Courier New" w:hAnsi="Courier New" w:cs="Courier New"/>
        </w:rPr>
        <w:t>less, which is impossible, He willed a great sin, see @1 Samuel 12:</w:t>
      </w:r>
      <w:ins w:id="6415" w:author="Comparison" w:date="2013-05-05T19:43:00Z">
        <w:r w:rsidRPr="00AA4B48">
          <w:rPr>
            <w:rFonts w:ascii="Courier New" w:hAnsi="Courier New" w:cs="Courier New"/>
          </w:rPr>
          <w:t xml:space="preserve"> </w:t>
        </w:r>
      </w:ins>
      <w:r w:rsidRPr="00C100C3">
        <w:rPr>
          <w:rFonts w:ascii="Courier New" w:hAnsi="Courier New" w:cs="Courier New"/>
        </w:rPr>
        <w:t>17, 19), that it is not possible that God willed the royalty of Saul. There is a collateral proof that this was not the royalty willed of God, viz., in that the entire responsibility of mai</w:t>
      </w:r>
      <w:r w:rsidRPr="00C100C3">
        <w:rPr>
          <w:rFonts w:ascii="Courier New" w:hAnsi="Courier New" w:cs="Courier New"/>
        </w:rPr>
        <w:t>ntaining its relationship with God is left to the people. (See end of chapter 12.) But the people having shewn that they could not do without that intermediate power</w:t>
      </w:r>
      <w:ins w:id="6416" w:author="Comparison" w:date="2013-05-05T19:43:00Z">
        <w:r w:rsidRPr="00AA4B48">
          <w:rPr>
            <w:rFonts w:ascii="Courier New" w:hAnsi="Courier New" w:cs="Courier New"/>
          </w:rPr>
          <w:t xml:space="preserve"> --</w:t>
        </w:r>
      </w:ins>
      <w:del w:id="6417" w:author="Comparison" w:date="2013-05-05T19:43:00Z">
        <w:r w:rsidRPr="00C100C3">
          <w:rPr>
            <w:rFonts w:ascii="Courier New" w:hAnsi="Courier New" w:cs="Courier New"/>
          </w:rPr>
          <w:delText>&amp;#8212;</w:delText>
        </w:r>
      </w:del>
      <w:r w:rsidRPr="00C100C3">
        <w:rPr>
          <w:rFonts w:ascii="Courier New" w:hAnsi="Courier New" w:cs="Courier New"/>
        </w:rPr>
        <w:t xml:space="preserve"> could not walk with God in direct relationship, and God having also manifested the </w:t>
      </w:r>
      <w:r w:rsidRPr="00C100C3">
        <w:rPr>
          <w:rFonts w:ascii="Courier New" w:hAnsi="Courier New" w:cs="Courier New"/>
        </w:rPr>
        <w:t>evil, the door opens for the accomplishment of His counsels in Christ: for there was a royalty which had its place in the counsels of God</w:t>
      </w:r>
      <w:ins w:id="6418" w:author="Comparison" w:date="2013-05-05T19:43:00Z">
        <w:r w:rsidRPr="00AA4B48">
          <w:rPr>
            <w:rFonts w:ascii="Courier New" w:hAnsi="Courier New" w:cs="Courier New"/>
          </w:rPr>
          <w:t xml:space="preserve"> -- </w:t>
        </w:r>
      </w:ins>
      <w:del w:id="6419" w:author="Comparison" w:date="2013-05-05T19:43:00Z">
        <w:r w:rsidRPr="00C100C3">
          <w:rPr>
            <w:rFonts w:ascii="Courier New" w:hAnsi="Courier New" w:cs="Courier New"/>
          </w:rPr>
          <w:delText>&amp;#8212;</w:delText>
        </w:r>
      </w:del>
      <w:r w:rsidRPr="00C100C3">
        <w:rPr>
          <w:rFonts w:ascii="Courier New" w:hAnsi="Courier New" w:cs="Courier New"/>
        </w:rPr>
        <w:t>even that of Christ</w:t>
      </w:r>
      <w:ins w:id="6420" w:author="Comparison" w:date="2013-05-05T19:43:00Z">
        <w:r w:rsidRPr="00AA4B48">
          <w:rPr>
            <w:rFonts w:ascii="Courier New" w:hAnsi="Courier New" w:cs="Courier New"/>
          </w:rPr>
          <w:t xml:space="preserve"> -- </w:t>
        </w:r>
      </w:ins>
      <w:del w:id="6421" w:author="Comparison" w:date="2013-05-05T19:43:00Z">
        <w:r w:rsidRPr="00C100C3">
          <w:rPr>
            <w:rFonts w:ascii="Courier New" w:hAnsi="Courier New" w:cs="Courier New"/>
          </w:rPr>
          <w:delText>&amp;#8212;</w:delText>
        </w:r>
      </w:del>
      <w:r w:rsidRPr="00C100C3">
        <w:rPr>
          <w:rFonts w:ascii="Courier New" w:hAnsi="Courier New" w:cs="Courier New"/>
        </w:rPr>
        <w:t>whose forerunner and type the Lord Himself raises up, without the will or thought of t</w:t>
      </w:r>
      <w:r w:rsidRPr="00C100C3">
        <w:rPr>
          <w:rFonts w:ascii="Courier New" w:hAnsi="Courier New" w:cs="Courier New"/>
        </w:rPr>
        <w:t>he people finding any entrance whatsoever. We have already seen the manner in which God (in @Psalm 78) passes from His judgment upon Shiloh, by the way He had abandoned the tabernacle for ever, to His own choice, viz., to David and to the place of His thro</w:t>
      </w:r>
      <w:r w:rsidRPr="00C100C3">
        <w:rPr>
          <w:rFonts w:ascii="Courier New" w:hAnsi="Courier New" w:cs="Courier New"/>
        </w:rPr>
        <w:t xml:space="preserve">ne in the midst of His people </w:t>
      </w:r>
      <w:ins w:id="6422" w:author="Comparison" w:date="2013-05-05T19:43:00Z">
        <w:r w:rsidRPr="00AA4B48">
          <w:rPr>
            <w:rFonts w:ascii="Courier New" w:hAnsi="Courier New" w:cs="Courier New"/>
          </w:rPr>
          <w:t xml:space="preserve">-- </w:t>
        </w:r>
      </w:ins>
      <w:del w:id="6423" w:author="Comparison" w:date="2013-05-05T19:43:00Z">
        <w:r w:rsidRPr="00C100C3">
          <w:rPr>
            <w:rFonts w:ascii="Courier New" w:hAnsi="Courier New" w:cs="Courier New"/>
          </w:rPr>
          <w:delText>&amp;#8212;</w:delText>
        </w:r>
      </w:del>
      <w:r w:rsidRPr="00C100C3">
        <w:rPr>
          <w:rFonts w:ascii="Courier New" w:hAnsi="Courier New" w:cs="Courier New"/>
        </w:rPr>
        <w:t>the place chosen for His abode. Compare @Psalm 132:</w:t>
      </w:r>
      <w:ins w:id="6424" w:author="Comparison" w:date="2013-05-05T19:43:00Z">
        <w:r w:rsidRPr="00AA4B48">
          <w:rPr>
            <w:rFonts w:ascii="Courier New" w:hAnsi="Courier New" w:cs="Courier New"/>
          </w:rPr>
          <w:t xml:space="preserve"> </w:t>
        </w:r>
      </w:ins>
      <w:r w:rsidRPr="00C100C3">
        <w:rPr>
          <w:rFonts w:ascii="Courier New" w:hAnsi="Courier New" w:cs="Courier New"/>
        </w:rPr>
        <w:t xml:space="preserve">17, where it is written, </w:t>
      </w:r>
      <w:ins w:id="6425" w:author="Comparison" w:date="2013-05-05T19:43:00Z">
        <w:r w:rsidRPr="00AA4B48">
          <w:rPr>
            <w:rFonts w:ascii="Courier New" w:hAnsi="Courier New" w:cs="Courier New"/>
          </w:rPr>
          <w:t>"</w:t>
        </w:r>
      </w:ins>
      <w:del w:id="6426" w:author="Comparison" w:date="2013-05-05T19:43:00Z">
        <w:r w:rsidRPr="00C100C3">
          <w:rPr>
            <w:rFonts w:ascii="Courier New" w:hAnsi="Courier New" w:cs="Courier New"/>
          </w:rPr>
          <w:delText>&amp;#8220;</w:delText>
        </w:r>
      </w:del>
      <w:r w:rsidRPr="00C100C3">
        <w:rPr>
          <w:rFonts w:ascii="Courier New" w:hAnsi="Courier New" w:cs="Courier New"/>
        </w:rPr>
        <w:t>There will I make the horn of David to bud: I have ordained a lamp for mine anointed</w:t>
      </w:r>
      <w:ins w:id="6427" w:author="Comparison" w:date="2013-05-05T19:43:00Z">
        <w:r w:rsidRPr="00AA4B48">
          <w:rPr>
            <w:rFonts w:ascii="Courier New" w:hAnsi="Courier New" w:cs="Courier New"/>
          </w:rPr>
          <w:t>."</w:t>
        </w:r>
      </w:ins>
      <w:del w:id="6428" w:author="Comparison" w:date="2013-05-05T19:43:00Z">
        <w:r w:rsidRPr="00C100C3">
          <w:rPr>
            <w:rFonts w:ascii="Courier New" w:hAnsi="Courier New" w:cs="Courier New"/>
          </w:rPr>
          <w:delText>.&amp;#8221;</w:delText>
        </w:r>
      </w:del>
    </w:p>
    <w:p w14:paraId="193445B9" w14:textId="77777777" w:rsidR="00000000" w:rsidRPr="00AA4B48" w:rsidRDefault="00362818" w:rsidP="00AA4B48">
      <w:pPr>
        <w:pStyle w:val="PlainText"/>
        <w:rPr>
          <w:ins w:id="6429" w:author="Comparison" w:date="2013-05-05T19:43:00Z"/>
          <w:rFonts w:ascii="Courier New" w:hAnsi="Courier New" w:cs="Courier New"/>
        </w:rPr>
      </w:pPr>
      <w:r w:rsidRPr="00C100C3">
        <w:rPr>
          <w:rFonts w:ascii="Courier New" w:hAnsi="Courier New" w:cs="Courier New"/>
        </w:rPr>
        <w:t xml:space="preserve">Such was the royalty willed of God. </w:t>
      </w:r>
      <w:ins w:id="6430" w:author="Comparison" w:date="2013-05-05T19:43:00Z">
        <w:r w:rsidRPr="00AA4B48">
          <w:rPr>
            <w:rFonts w:ascii="Courier New" w:hAnsi="Courier New" w:cs="Courier New"/>
          </w:rPr>
          <w:t>"</w:t>
        </w:r>
      </w:ins>
      <w:del w:id="6431" w:author="Comparison" w:date="2013-05-05T19:43:00Z">
        <w:r w:rsidRPr="00C100C3">
          <w:rPr>
            <w:rFonts w:ascii="Courier New" w:hAnsi="Courier New" w:cs="Courier New"/>
          </w:rPr>
          <w:delText>&amp;#8220</w:delText>
        </w:r>
        <w:r w:rsidRPr="00C100C3">
          <w:rPr>
            <w:rFonts w:ascii="Courier New" w:hAnsi="Courier New" w:cs="Courier New"/>
          </w:rPr>
          <w:delText>;</w:delText>
        </w:r>
      </w:del>
      <w:r w:rsidRPr="00C100C3">
        <w:rPr>
          <w:rFonts w:ascii="Courier New" w:hAnsi="Courier New" w:cs="Courier New"/>
        </w:rPr>
        <w:t>The Lord hath sought him a man after his own heart, and the Lord hath commanded him to be captain over his people</w:t>
      </w:r>
      <w:ins w:id="6432" w:author="Comparison" w:date="2013-05-05T19:43:00Z">
        <w:r w:rsidRPr="00AA4B48">
          <w:rPr>
            <w:rFonts w:ascii="Courier New" w:hAnsi="Courier New" w:cs="Courier New"/>
          </w:rPr>
          <w:t>,"</w:t>
        </w:r>
      </w:ins>
      <w:del w:id="6433" w:author="Comparison" w:date="2013-05-05T19:43:00Z">
        <w:r w:rsidRPr="00C100C3">
          <w:rPr>
            <w:rFonts w:ascii="Courier New" w:hAnsi="Courier New" w:cs="Courier New"/>
          </w:rPr>
          <w:delText>,&amp;#8221;</w:delText>
        </w:r>
      </w:del>
      <w:r w:rsidRPr="00C100C3">
        <w:rPr>
          <w:rFonts w:ascii="Courier New" w:hAnsi="Courier New" w:cs="Courier New"/>
        </w:rPr>
        <w:t xml:space="preserve"> @1 Samuel 13:</w:t>
      </w:r>
      <w:ins w:id="6434" w:author="Comparison" w:date="2013-05-05T19:43:00Z">
        <w:r w:rsidRPr="00AA4B48">
          <w:rPr>
            <w:rFonts w:ascii="Courier New" w:hAnsi="Courier New" w:cs="Courier New"/>
          </w:rPr>
          <w:t xml:space="preserve"> </w:t>
        </w:r>
      </w:ins>
      <w:r w:rsidRPr="00C100C3">
        <w:rPr>
          <w:rFonts w:ascii="Courier New" w:hAnsi="Courier New" w:cs="Courier New"/>
        </w:rPr>
        <w:t xml:space="preserve">14. And again, </w:t>
      </w:r>
      <w:ins w:id="6435" w:author="Comparison" w:date="2013-05-05T19:43:00Z">
        <w:r w:rsidRPr="00AA4B48">
          <w:rPr>
            <w:rFonts w:ascii="Courier New" w:hAnsi="Courier New" w:cs="Courier New"/>
          </w:rPr>
          <w:t>"</w:t>
        </w:r>
      </w:ins>
      <w:del w:id="6436" w:author="Comparison" w:date="2013-05-05T19:43:00Z">
        <w:r w:rsidRPr="00C100C3">
          <w:rPr>
            <w:rFonts w:ascii="Courier New" w:hAnsi="Courier New" w:cs="Courier New"/>
          </w:rPr>
          <w:delText>&amp;#8220;</w:delText>
        </w:r>
      </w:del>
      <w:r w:rsidRPr="00C100C3">
        <w:rPr>
          <w:rFonts w:ascii="Courier New" w:hAnsi="Courier New" w:cs="Courier New"/>
        </w:rPr>
        <w:t>Fill thine horn with oil, and go, I will send thee to Jesse, the Bethlehemite, for I have provided</w:t>
      </w:r>
      <w:r w:rsidRPr="00C100C3">
        <w:rPr>
          <w:rFonts w:ascii="Courier New" w:hAnsi="Courier New" w:cs="Courier New"/>
        </w:rPr>
        <w:t xml:space="preserve"> me a king among his sons</w:t>
      </w:r>
      <w:ins w:id="6437" w:author="Comparison" w:date="2013-05-05T19:43:00Z">
        <w:r w:rsidRPr="00AA4B48">
          <w:rPr>
            <w:rFonts w:ascii="Courier New" w:hAnsi="Courier New" w:cs="Courier New"/>
          </w:rPr>
          <w:t>,"</w:t>
        </w:r>
      </w:ins>
      <w:del w:id="6438" w:author="Comparison" w:date="2013-05-05T19:43:00Z">
        <w:r w:rsidRPr="00C100C3">
          <w:rPr>
            <w:rFonts w:ascii="Courier New" w:hAnsi="Courier New" w:cs="Courier New"/>
          </w:rPr>
          <w:delText>,&amp;#8221;</w:delText>
        </w:r>
      </w:del>
      <w:r w:rsidRPr="00C100C3">
        <w:rPr>
          <w:rFonts w:ascii="Courier New" w:hAnsi="Courier New" w:cs="Courier New"/>
        </w:rPr>
        <w:t xml:space="preserve"> chapter 16:</w:t>
      </w:r>
      <w:ins w:id="6439" w:author="Comparison" w:date="2013-05-05T19:43:00Z">
        <w:r w:rsidRPr="00AA4B48">
          <w:rPr>
            <w:rFonts w:ascii="Courier New" w:hAnsi="Courier New" w:cs="Courier New"/>
          </w:rPr>
          <w:t xml:space="preserve"> </w:t>
        </w:r>
      </w:ins>
      <w:r w:rsidRPr="00C100C3">
        <w:rPr>
          <w:rFonts w:ascii="Courier New" w:hAnsi="Courier New" w:cs="Courier New"/>
        </w:rPr>
        <w:t xml:space="preserve">1. Having anointed him, it is David who is the true chief and leader of Israel, even during the reign of Saul. The Lord also said to him, speaking of Solomon, </w:t>
      </w:r>
      <w:ins w:id="6440" w:author="Comparison" w:date="2013-05-05T19:43:00Z">
        <w:r w:rsidRPr="00AA4B48">
          <w:rPr>
            <w:rFonts w:ascii="Courier New" w:hAnsi="Courier New" w:cs="Courier New"/>
          </w:rPr>
          <w:t>"</w:t>
        </w:r>
      </w:ins>
      <w:del w:id="6441" w:author="Comparison" w:date="2013-05-05T19:43:00Z">
        <w:r w:rsidRPr="00C100C3">
          <w:rPr>
            <w:rFonts w:ascii="Courier New" w:hAnsi="Courier New" w:cs="Courier New"/>
          </w:rPr>
          <w:delText>&amp;#8220;</w:delText>
        </w:r>
      </w:del>
      <w:r w:rsidRPr="00C100C3">
        <w:rPr>
          <w:rFonts w:ascii="Courier New" w:hAnsi="Courier New" w:cs="Courier New"/>
        </w:rPr>
        <w:t xml:space="preserve">I will not take my mercy away from him, as I </w:t>
      </w:r>
      <w:r w:rsidRPr="00C100C3">
        <w:rPr>
          <w:rFonts w:ascii="Courier New" w:hAnsi="Courier New" w:cs="Courier New"/>
        </w:rPr>
        <w:t>took it from him that was before thee</w:t>
      </w:r>
      <w:ins w:id="6442" w:author="Comparison" w:date="2013-05-05T19:43:00Z">
        <w:r w:rsidRPr="00AA4B48">
          <w:rPr>
            <w:rFonts w:ascii="Courier New" w:hAnsi="Courier New" w:cs="Courier New"/>
          </w:rPr>
          <w:t>,"</w:t>
        </w:r>
      </w:ins>
      <w:del w:id="6443" w:author="Comparison" w:date="2013-05-05T19:43:00Z">
        <w:r w:rsidRPr="00C100C3">
          <w:rPr>
            <w:rFonts w:ascii="Courier New" w:hAnsi="Courier New" w:cs="Courier New"/>
          </w:rPr>
          <w:delText>,&amp;#8221;</w:delText>
        </w:r>
      </w:del>
      <w:r w:rsidRPr="00C100C3">
        <w:rPr>
          <w:rFonts w:ascii="Courier New" w:hAnsi="Courier New" w:cs="Courier New"/>
        </w:rPr>
        <w:t xml:space="preserve"> @1 Chronicles 17:</w:t>
      </w:r>
      <w:ins w:id="6444" w:author="Comparison" w:date="2013-05-05T19:43:00Z">
        <w:r w:rsidRPr="00AA4B48">
          <w:rPr>
            <w:rFonts w:ascii="Courier New" w:hAnsi="Courier New" w:cs="Courier New"/>
          </w:rPr>
          <w:t xml:space="preserve"> </w:t>
        </w:r>
      </w:ins>
      <w:r w:rsidRPr="00C100C3">
        <w:rPr>
          <w:rFonts w:ascii="Courier New" w:hAnsi="Courier New" w:cs="Courier New"/>
        </w:rPr>
        <w:t>13. And in @Psalm 89, where the bounties of God concentrate upon David, type of the true Well-beloved</w:t>
      </w:r>
      <w:ins w:id="6445" w:author="Comparison" w:date="2013-05-05T19:43:00Z">
        <w:r w:rsidRPr="00AA4B48">
          <w:rPr>
            <w:rFonts w:ascii="Courier New" w:hAnsi="Courier New" w:cs="Courier New"/>
          </w:rPr>
          <w:t>: --</w:t>
        </w:r>
      </w:ins>
    </w:p>
    <w:p w14:paraId="2A4E1DFA" w14:textId="05638BEC" w:rsidR="00000000" w:rsidRPr="00C100C3" w:rsidRDefault="00362818" w:rsidP="00C100C3">
      <w:pPr>
        <w:pStyle w:val="PlainText"/>
        <w:rPr>
          <w:del w:id="6446" w:author="Comparison" w:date="2013-05-05T19:43:00Z"/>
          <w:rFonts w:ascii="Courier New" w:hAnsi="Courier New" w:cs="Courier New"/>
        </w:rPr>
      </w:pPr>
      <w:ins w:id="6447" w:author="Comparison" w:date="2013-05-05T19:43:00Z">
        <w:r w:rsidRPr="00AA4B48">
          <w:rPr>
            <w:rFonts w:ascii="Courier New" w:hAnsi="Courier New" w:cs="Courier New"/>
          </w:rPr>
          <w:t>"</w:t>
        </w:r>
      </w:ins>
      <w:del w:id="6448" w:author="Comparison" w:date="2013-05-05T19:43:00Z">
        <w:r w:rsidRPr="00C100C3">
          <w:rPr>
            <w:rFonts w:ascii="Courier New" w:hAnsi="Courier New" w:cs="Courier New"/>
          </w:rPr>
          <w:delText>:&amp;#8212;</w:delText>
        </w:r>
      </w:del>
    </w:p>
    <w:p w14:paraId="56FB9BAC" w14:textId="77777777" w:rsidR="00000000" w:rsidRPr="00AA4B48" w:rsidRDefault="00362818" w:rsidP="00AA4B48">
      <w:pPr>
        <w:pStyle w:val="PlainText"/>
        <w:rPr>
          <w:ins w:id="6449" w:author="Comparison" w:date="2013-05-05T19:43:00Z"/>
          <w:rFonts w:ascii="Courier New" w:hAnsi="Courier New" w:cs="Courier New"/>
        </w:rPr>
      </w:pPr>
      <w:del w:id="6450" w:author="Comparison" w:date="2013-05-05T19:43:00Z">
        <w:r w:rsidRPr="00C100C3">
          <w:rPr>
            <w:rFonts w:ascii="Courier New" w:hAnsi="Courier New" w:cs="Courier New"/>
          </w:rPr>
          <w:delText>&amp;#8220;</w:delText>
        </w:r>
      </w:del>
      <w:r w:rsidRPr="00C100C3">
        <w:rPr>
          <w:rFonts w:ascii="Courier New" w:hAnsi="Courier New" w:cs="Courier New"/>
        </w:rPr>
        <w:t>Then thou spakest in vision to thy holy one, and saidst, I have laid help u</w:t>
      </w:r>
      <w:r w:rsidRPr="00C100C3">
        <w:rPr>
          <w:rFonts w:ascii="Courier New" w:hAnsi="Courier New" w:cs="Courier New"/>
        </w:rPr>
        <w:t>pon one that is mighty; I have exalted one chosen out of the people. I have found David my servant; with my holy oil have I anointed him: with whom my hand shall be established: mine arm also shall strengthen him</w:t>
      </w:r>
      <w:ins w:id="6451" w:author="Comparison" w:date="2013-05-05T19:43:00Z">
        <w:r w:rsidRPr="00AA4B48">
          <w:rPr>
            <w:rFonts w:ascii="Courier New" w:hAnsi="Courier New" w:cs="Courier New"/>
          </w:rPr>
          <w:t>."</w:t>
        </w:r>
      </w:ins>
    </w:p>
    <w:p w14:paraId="11E0BFD0" w14:textId="0D900581" w:rsidR="00000000" w:rsidRPr="00C100C3" w:rsidRDefault="00362818" w:rsidP="00C100C3">
      <w:pPr>
        <w:pStyle w:val="PlainText"/>
        <w:rPr>
          <w:rFonts w:ascii="Courier New" w:hAnsi="Courier New" w:cs="Courier New"/>
        </w:rPr>
      </w:pPr>
      <w:ins w:id="6452" w:author="Comparison" w:date="2013-05-05T19:43:00Z">
        <w:r w:rsidRPr="00AA4B48">
          <w:rPr>
            <w:rFonts w:ascii="Courier New" w:hAnsi="Courier New" w:cs="Courier New"/>
          </w:rPr>
          <w:t>{</w:t>
        </w:r>
      </w:ins>
      <w:del w:id="6453" w:author="Comparison" w:date="2013-05-05T19:43:00Z">
        <w:r w:rsidRPr="00C100C3">
          <w:rPr>
            <w:rFonts w:ascii="Courier New" w:hAnsi="Courier New" w:cs="Courier New"/>
          </w:rPr>
          <w:delText xml:space="preserve">.&amp;#8221;{pb </w:delText>
        </w:r>
      </w:del>
      <w:r w:rsidRPr="00C100C3">
        <w:rPr>
          <w:rFonts w:ascii="Courier New" w:hAnsi="Courier New" w:cs="Courier New"/>
        </w:rPr>
        <w:t>253}</w:t>
      </w:r>
    </w:p>
    <w:p w14:paraId="762B46AE" w14:textId="029B7C3F" w:rsidR="00000000" w:rsidRPr="00C100C3" w:rsidRDefault="00362818" w:rsidP="00C100C3">
      <w:pPr>
        <w:pStyle w:val="PlainText"/>
        <w:rPr>
          <w:rFonts w:ascii="Courier New" w:hAnsi="Courier New" w:cs="Courier New"/>
        </w:rPr>
      </w:pPr>
      <w:r w:rsidRPr="00C100C3">
        <w:rPr>
          <w:rFonts w:ascii="Courier New" w:hAnsi="Courier New" w:cs="Courier New"/>
        </w:rPr>
        <w:t>And in @2 Samuel 7 (of whi</w:t>
      </w:r>
      <w:r w:rsidRPr="00C100C3">
        <w:rPr>
          <w:rFonts w:ascii="Courier New" w:hAnsi="Courier New" w:cs="Courier New"/>
        </w:rPr>
        <w:t>ch we have cited one verse) we find all the blessing of the people connected with the house of David. Moreover, his relation with Christ considered, this could not be otherwise. I would quote @Hosea 13:</w:t>
      </w:r>
      <w:ins w:id="6454" w:author="Comparison" w:date="2013-05-05T19:43:00Z">
        <w:r w:rsidRPr="00AA4B48">
          <w:rPr>
            <w:rFonts w:ascii="Courier New" w:hAnsi="Courier New" w:cs="Courier New"/>
          </w:rPr>
          <w:t xml:space="preserve"> </w:t>
        </w:r>
      </w:ins>
      <w:r w:rsidRPr="00C100C3">
        <w:rPr>
          <w:rFonts w:ascii="Courier New" w:hAnsi="Courier New" w:cs="Courier New"/>
        </w:rPr>
        <w:t>11, but its application to Saul may be questioned. I h</w:t>
      </w:r>
      <w:r w:rsidRPr="00C100C3">
        <w:rPr>
          <w:rFonts w:ascii="Courier New" w:hAnsi="Courier New" w:cs="Courier New"/>
        </w:rPr>
        <w:t>ave quoted passages in direct proof that the existence of the royal authority of Saul was by an act of sin; and that it was not what God willed to maintain as that which He had established according to His will; and that the royal authority of David was es</w:t>
      </w:r>
      <w:r w:rsidRPr="00C100C3">
        <w:rPr>
          <w:rFonts w:ascii="Courier New" w:hAnsi="Courier New" w:cs="Courier New"/>
        </w:rPr>
        <w:t>tablished by the very act and by the will of God during the very existence of the other. But, in fact, the manner in which the word expresses itself, as to the relationship between the royalty of David and that of Christ, the allusions of the prophets to C</w:t>
      </w:r>
      <w:r w:rsidRPr="00C100C3">
        <w:rPr>
          <w:rFonts w:ascii="Courier New" w:hAnsi="Courier New" w:cs="Courier New"/>
        </w:rPr>
        <w:t>hrist under this very name, the manner in which the Psalms speak, the history of David, its analogy with that of Christ, the bearing of all that is said, and the very history, all these things are (for him who takes notice of the ways of God) what manifest</w:t>
      </w:r>
      <w:r w:rsidRPr="00C100C3">
        <w:rPr>
          <w:rFonts w:ascii="Courier New" w:hAnsi="Courier New" w:cs="Courier New"/>
        </w:rPr>
        <w:t xml:space="preserve"> the divine thought as to His counsels in Christ; and they are evidence far more powerful than isolated texts in proof that the royalty of David was that willed by God, and that the royal authority of Saul (fruit of the will of the people, who in desiring </w:t>
      </w:r>
      <w:r w:rsidRPr="00C100C3">
        <w:rPr>
          <w:rFonts w:ascii="Courier New" w:hAnsi="Courier New" w:cs="Courier New"/>
        </w:rPr>
        <w:t>him rejected God) was not so; although, in a certain sense, all things are according to His sovereign will. It is, consequently, in the royalty of David that the failure of this means of relationship with God is in question, and not in that which took plac</w:t>
      </w:r>
      <w:r w:rsidRPr="00C100C3">
        <w:rPr>
          <w:rFonts w:ascii="Courier New" w:hAnsi="Courier New" w:cs="Courier New"/>
        </w:rPr>
        <w:t xml:space="preserve">e with the sin of the people, who, in establishing it, rejected God. When we speak of failure, we take for granted there was a state in which God had established man (or, indeed, angels) in blessing; but in blessing lost through the failure, so far as the </w:t>
      </w:r>
      <w:r w:rsidRPr="00C100C3">
        <w:rPr>
          <w:rFonts w:ascii="Courier New" w:hAnsi="Courier New" w:cs="Courier New"/>
        </w:rPr>
        <w:t xml:space="preserve">responsibility of him who was placed in it goes, the sovereign grace of God alone remaining, and capable of </w:t>
      </w:r>
      <w:ins w:id="6455" w:author="Comparison" w:date="2013-05-05T19:43:00Z">
        <w:r w:rsidRPr="00AA4B48">
          <w:rPr>
            <w:rFonts w:ascii="Courier New" w:hAnsi="Courier New" w:cs="Courier New"/>
          </w:rPr>
          <w:t>re-establishing</w:t>
        </w:r>
      </w:ins>
      <w:del w:id="6456" w:author="Comparison" w:date="2013-05-05T19:43:00Z">
        <w:r w:rsidRPr="00C100C3">
          <w:rPr>
            <w:rFonts w:ascii="Courier New" w:hAnsi="Courier New" w:cs="Courier New"/>
          </w:rPr>
          <w:delText>reestablishing</w:delText>
        </w:r>
      </w:del>
      <w:r w:rsidRPr="00C100C3">
        <w:rPr>
          <w:rFonts w:ascii="Courier New" w:hAnsi="Courier New" w:cs="Courier New"/>
        </w:rPr>
        <w:t xml:space="preserve"> it according to His counsels of peace. And this proves, in an unquestionable manner, that God never </w:t>
      </w:r>
      <w:ins w:id="6457" w:author="Comparison" w:date="2013-05-05T19:43:00Z">
        <w:r w:rsidRPr="00AA4B48">
          <w:rPr>
            <w:rFonts w:ascii="Courier New" w:hAnsi="Courier New" w:cs="Courier New"/>
          </w:rPr>
          <w:t>re-establishes</w:t>
        </w:r>
      </w:ins>
      <w:del w:id="6458" w:author="Comparison" w:date="2013-05-05T19:43:00Z">
        <w:r w:rsidRPr="00C100C3">
          <w:rPr>
            <w:rFonts w:ascii="Courier New" w:hAnsi="Courier New" w:cs="Courier New"/>
          </w:rPr>
          <w:delText>reestablishes</w:delText>
        </w:r>
      </w:del>
      <w:r w:rsidRPr="00C100C3">
        <w:rPr>
          <w:rFonts w:ascii="Courier New" w:hAnsi="Courier New" w:cs="Courier New"/>
        </w:rPr>
        <w:t>, in its primitive s</w:t>
      </w:r>
      <w:r w:rsidRPr="00C100C3">
        <w:rPr>
          <w:rFonts w:ascii="Courier New" w:hAnsi="Courier New" w:cs="Courier New"/>
        </w:rPr>
        <w:t>tate, a thing entrusted to men and placed under responsibility; because, as to that which regards man, all these things are but figures of some part of the glory of Christ, who alone can uphold them. Thus Adam himself was the pattern of Him that was to com</w:t>
      </w:r>
      <w:r w:rsidRPr="00C100C3">
        <w:rPr>
          <w:rFonts w:ascii="Courier New" w:hAnsi="Courier New" w:cs="Courier New"/>
        </w:rPr>
        <w:t>e; and the blessings of an earthly paradise must needs be replaced in Christ by far better mercies, but could not be so out of Him. So the priesthood, the royal authority, and every other form of blessing whatsoever, can only be realized in Christ. Neverth</w:t>
      </w:r>
      <w:r w:rsidRPr="00C100C3">
        <w:rPr>
          <w:rFonts w:ascii="Courier New" w:hAnsi="Courier New" w:cs="Courier New"/>
        </w:rPr>
        <w:t>eless, God</w:t>
      </w:r>
    </w:p>
    <w:p w14:paraId="7543834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{254}</w:t>
      </w:r>
    </w:p>
    <w:p w14:paraId="3A106DF2" w14:textId="519EA589" w:rsidR="00000000" w:rsidRPr="00C100C3" w:rsidRDefault="00362818" w:rsidP="00C100C3">
      <w:pPr>
        <w:pStyle w:val="PlainText"/>
        <w:rPr>
          <w:rFonts w:ascii="Courier New" w:hAnsi="Courier New" w:cs="Courier New"/>
        </w:rPr>
      </w:pPr>
      <w:r w:rsidRPr="00C100C3">
        <w:rPr>
          <w:rFonts w:ascii="Courier New" w:hAnsi="Courier New" w:cs="Courier New"/>
        </w:rPr>
        <w:t xml:space="preserve">places man in positions which correspond to all these blessings, and man has always failed therein. The patience of God has been great (so it is expressed as to the royal authority), </w:t>
      </w:r>
      <w:ins w:id="6459" w:author="Comparison" w:date="2013-05-05T19:43:00Z">
        <w:r w:rsidRPr="00AA4B48">
          <w:rPr>
            <w:rFonts w:ascii="Courier New" w:hAnsi="Courier New" w:cs="Courier New"/>
          </w:rPr>
          <w:t>"</w:t>
        </w:r>
      </w:ins>
      <w:del w:id="6460" w:author="Comparison" w:date="2013-05-05T19:43:00Z">
        <w:r w:rsidRPr="00C100C3">
          <w:rPr>
            <w:rFonts w:ascii="Courier New" w:hAnsi="Courier New" w:cs="Courier New"/>
          </w:rPr>
          <w:delText>&amp;#8220;</w:delText>
        </w:r>
      </w:del>
      <w:r w:rsidRPr="00C100C3">
        <w:rPr>
          <w:rFonts w:ascii="Courier New" w:hAnsi="Courier New" w:cs="Courier New"/>
        </w:rPr>
        <w:t>till there was no remedy</w:t>
      </w:r>
      <w:ins w:id="6461" w:author="Comparison" w:date="2013-05-05T19:43:00Z">
        <w:r w:rsidRPr="00AA4B48">
          <w:rPr>
            <w:rFonts w:ascii="Courier New" w:hAnsi="Courier New" w:cs="Courier New"/>
          </w:rPr>
          <w:t>,"</w:t>
        </w:r>
      </w:ins>
      <w:del w:id="6462" w:author="Comparison" w:date="2013-05-05T19:43:00Z">
        <w:r w:rsidRPr="00C100C3">
          <w:rPr>
            <w:rFonts w:ascii="Courier New" w:hAnsi="Courier New" w:cs="Courier New"/>
          </w:rPr>
          <w:delText>,&amp;#8221;</w:delText>
        </w:r>
      </w:del>
      <w:r w:rsidRPr="00C100C3">
        <w:rPr>
          <w:rFonts w:ascii="Courier New" w:hAnsi="Courier New" w:cs="Courier New"/>
        </w:rPr>
        <w:t xml:space="preserve"> @2 Chronicles </w:t>
      </w:r>
      <w:r w:rsidRPr="00C100C3">
        <w:rPr>
          <w:rFonts w:ascii="Courier New" w:hAnsi="Courier New" w:cs="Courier New"/>
        </w:rPr>
        <w:t>36:</w:t>
      </w:r>
      <w:ins w:id="6463" w:author="Comparison" w:date="2013-05-05T19:43:00Z">
        <w:r w:rsidRPr="00AA4B48">
          <w:rPr>
            <w:rFonts w:ascii="Courier New" w:hAnsi="Courier New" w:cs="Courier New"/>
          </w:rPr>
          <w:t xml:space="preserve"> </w:t>
        </w:r>
      </w:ins>
      <w:r w:rsidRPr="00C100C3">
        <w:rPr>
          <w:rFonts w:ascii="Courier New" w:hAnsi="Courier New" w:cs="Courier New"/>
        </w:rPr>
        <w:t>16. Then man is judged in the failed thing, and it is in Christ alone that the thing is established</w:t>
      </w:r>
      <w:ins w:id="6464" w:author="Comparison" w:date="2013-05-05T19:43:00Z">
        <w:r w:rsidRPr="00AA4B48">
          <w:rPr>
            <w:rFonts w:ascii="Courier New" w:hAnsi="Courier New" w:cs="Courier New"/>
          </w:rPr>
          <w:t xml:space="preserve"> -- </w:t>
        </w:r>
      </w:ins>
      <w:del w:id="6465" w:author="Comparison" w:date="2013-05-05T19:43:00Z">
        <w:r w:rsidRPr="00C100C3">
          <w:rPr>
            <w:rFonts w:ascii="Courier New" w:hAnsi="Courier New" w:cs="Courier New"/>
          </w:rPr>
          <w:delText>&amp;#8212;</w:delText>
        </w:r>
      </w:del>
      <w:r w:rsidRPr="00C100C3">
        <w:rPr>
          <w:rFonts w:ascii="Courier New" w:hAnsi="Courier New" w:cs="Courier New"/>
        </w:rPr>
        <w:t xml:space="preserve">in Him who alone maintains, and is able to maintain, all the glory of God and the blessing of man in these things. </w:t>
      </w:r>
      <w:ins w:id="6466" w:author="Comparison" w:date="2013-05-05T19:43:00Z">
        <w:r w:rsidRPr="00AA4B48">
          <w:rPr>
            <w:rFonts w:ascii="Courier New" w:hAnsi="Courier New" w:cs="Courier New"/>
          </w:rPr>
          <w:t>"</w:t>
        </w:r>
      </w:ins>
      <w:del w:id="6467" w:author="Comparison" w:date="2013-05-05T19:43:00Z">
        <w:r w:rsidRPr="00C100C3">
          <w:rPr>
            <w:rFonts w:ascii="Courier New" w:hAnsi="Courier New" w:cs="Courier New"/>
          </w:rPr>
          <w:delText>&amp;#8220;</w:delText>
        </w:r>
      </w:del>
      <w:r w:rsidRPr="00C100C3">
        <w:rPr>
          <w:rFonts w:ascii="Courier New" w:hAnsi="Courier New" w:cs="Courier New"/>
        </w:rPr>
        <w:t xml:space="preserve">And they shall hang upon </w:t>
      </w:r>
      <w:r w:rsidRPr="00C100C3">
        <w:rPr>
          <w:rFonts w:ascii="Courier New" w:hAnsi="Courier New" w:cs="Courier New"/>
        </w:rPr>
        <w:t xml:space="preserve">him all the glory of his </w:t>
      </w:r>
      <w:ins w:id="6468" w:author="Comparison" w:date="2013-05-05T19:43:00Z">
        <w:r w:rsidRPr="00AA4B48">
          <w:rPr>
            <w:rFonts w:ascii="Courier New" w:hAnsi="Courier New" w:cs="Courier New"/>
          </w:rPr>
          <w:t>father's</w:t>
        </w:r>
      </w:ins>
      <w:del w:id="6469" w:author="Comparison" w:date="2013-05-05T19:43:00Z">
        <w:r w:rsidRPr="00C100C3">
          <w:rPr>
            <w:rFonts w:ascii="Courier New" w:hAnsi="Courier New" w:cs="Courier New"/>
          </w:rPr>
          <w:delText>father&amp;#8217;s</w:delText>
        </w:r>
      </w:del>
      <w:r w:rsidRPr="00C100C3">
        <w:rPr>
          <w:rFonts w:ascii="Courier New" w:hAnsi="Courier New" w:cs="Courier New"/>
        </w:rPr>
        <w:t xml:space="preserve"> house, the offspring and the issue, all vessels of small quantity, from the vessels of cups, even to all the vessels of flagons</w:t>
      </w:r>
      <w:ins w:id="6470" w:author="Comparison" w:date="2013-05-05T19:43:00Z">
        <w:r w:rsidRPr="00AA4B48">
          <w:rPr>
            <w:rFonts w:ascii="Courier New" w:hAnsi="Courier New" w:cs="Courier New"/>
          </w:rPr>
          <w:t>,"</w:t>
        </w:r>
      </w:ins>
      <w:del w:id="6471" w:author="Comparison" w:date="2013-05-05T19:43:00Z">
        <w:r w:rsidRPr="00C100C3">
          <w:rPr>
            <w:rFonts w:ascii="Courier New" w:hAnsi="Courier New" w:cs="Courier New"/>
          </w:rPr>
          <w:delText>,&amp;#8221;</w:delText>
        </w:r>
      </w:del>
      <w:r w:rsidRPr="00C100C3">
        <w:rPr>
          <w:rFonts w:ascii="Courier New" w:hAnsi="Courier New" w:cs="Courier New"/>
        </w:rPr>
        <w:t xml:space="preserve"> @Isaiah 22:</w:t>
      </w:r>
      <w:ins w:id="6472" w:author="Comparison" w:date="2013-05-05T19:43:00Z">
        <w:r w:rsidRPr="00AA4B48">
          <w:rPr>
            <w:rFonts w:ascii="Courier New" w:hAnsi="Courier New" w:cs="Courier New"/>
          </w:rPr>
          <w:t xml:space="preserve"> </w:t>
        </w:r>
      </w:ins>
      <w:r w:rsidRPr="00C100C3">
        <w:rPr>
          <w:rFonts w:ascii="Courier New" w:hAnsi="Courier New" w:cs="Courier New"/>
        </w:rPr>
        <w:t>24.</w:t>
      </w:r>
    </w:p>
    <w:p w14:paraId="2356C272" w14:textId="3B921644" w:rsidR="00000000" w:rsidRPr="00C100C3" w:rsidRDefault="00362818" w:rsidP="00C100C3">
      <w:pPr>
        <w:pStyle w:val="PlainText"/>
        <w:rPr>
          <w:rFonts w:ascii="Courier New" w:hAnsi="Courier New" w:cs="Courier New"/>
        </w:rPr>
      </w:pPr>
      <w:r w:rsidRPr="00C100C3">
        <w:rPr>
          <w:rFonts w:ascii="Courier New" w:hAnsi="Courier New" w:cs="Courier New"/>
        </w:rPr>
        <w:t xml:space="preserve">As to the question of </w:t>
      </w:r>
      <w:ins w:id="6473" w:author="Comparison" w:date="2013-05-05T19:43:00Z">
        <w:r w:rsidRPr="00AA4B48">
          <w:rPr>
            <w:rFonts w:ascii="Courier New" w:hAnsi="Courier New" w:cs="Courier New"/>
          </w:rPr>
          <w:t>"</w:t>
        </w:r>
      </w:ins>
      <w:del w:id="6474" w:author="Comparison" w:date="2013-05-05T19:43:00Z">
        <w:r w:rsidRPr="00C100C3">
          <w:rPr>
            <w:rFonts w:ascii="Courier New" w:hAnsi="Courier New" w:cs="Courier New"/>
          </w:rPr>
          <w:delText>&amp;#8220;</w:delText>
        </w:r>
      </w:del>
      <w:r w:rsidRPr="00C100C3">
        <w:rPr>
          <w:rFonts w:ascii="Courier New" w:hAnsi="Courier New" w:cs="Courier New"/>
        </w:rPr>
        <w:t>Lo-ammi</w:t>
      </w:r>
      <w:ins w:id="6475" w:author="Comparison" w:date="2013-05-05T19:43:00Z">
        <w:r w:rsidRPr="00AA4B48">
          <w:rPr>
            <w:rFonts w:ascii="Courier New" w:hAnsi="Courier New" w:cs="Courier New"/>
          </w:rPr>
          <w:t xml:space="preserve"> -- "</w:t>
        </w:r>
      </w:ins>
      <w:del w:id="6476" w:author="Comparison" w:date="2013-05-05T19:43:00Z">
        <w:r w:rsidRPr="00C100C3">
          <w:rPr>
            <w:rFonts w:ascii="Courier New" w:hAnsi="Courier New" w:cs="Courier New"/>
          </w:rPr>
          <w:delText>&amp;#8221; &amp;#8212;</w:delText>
        </w:r>
      </w:del>
      <w:r w:rsidRPr="00C100C3">
        <w:rPr>
          <w:rFonts w:ascii="Courier New" w:hAnsi="Courier New" w:cs="Courier New"/>
        </w:rPr>
        <w:t>I cannot comp</w:t>
      </w:r>
      <w:r w:rsidRPr="00C100C3">
        <w:rPr>
          <w:rFonts w:ascii="Courier New" w:hAnsi="Courier New" w:cs="Courier New"/>
        </w:rPr>
        <w:t>lain that people do not receive the application without examination. There is nothing in my thoughts as to the Church which refers to this particularly.</w:t>
      </w:r>
    </w:p>
    <w:p w14:paraId="526E479C" w14:textId="5EBE6066" w:rsidR="00000000" w:rsidRPr="00C100C3" w:rsidRDefault="00362818" w:rsidP="00C100C3">
      <w:pPr>
        <w:pStyle w:val="PlainText"/>
        <w:rPr>
          <w:rFonts w:ascii="Courier New" w:hAnsi="Courier New" w:cs="Courier New"/>
        </w:rPr>
      </w:pPr>
      <w:r w:rsidRPr="00C100C3">
        <w:rPr>
          <w:rFonts w:ascii="Courier New" w:hAnsi="Courier New" w:cs="Courier New"/>
        </w:rPr>
        <w:t>The rejection of Judah, at the time of the taking of Jerusalem by Nebuchadnezzar, and, consequently, t</w:t>
      </w:r>
      <w:r w:rsidRPr="00C100C3">
        <w:rPr>
          <w:rFonts w:ascii="Courier New" w:hAnsi="Courier New" w:cs="Courier New"/>
        </w:rPr>
        <w:t xml:space="preserve">he cessation of the application of the title </w:t>
      </w:r>
      <w:ins w:id="6477" w:author="Comparison" w:date="2013-05-05T19:43:00Z">
        <w:r w:rsidRPr="00AA4B48">
          <w:rPr>
            <w:rFonts w:ascii="Courier New" w:hAnsi="Courier New" w:cs="Courier New"/>
          </w:rPr>
          <w:t>"</w:t>
        </w:r>
      </w:ins>
      <w:del w:id="6478" w:author="Comparison" w:date="2013-05-05T19:43:00Z">
        <w:r w:rsidRPr="00C100C3">
          <w:rPr>
            <w:rFonts w:ascii="Courier New" w:hAnsi="Courier New" w:cs="Courier New"/>
          </w:rPr>
          <w:delText>&amp;#8220;</w:delText>
        </w:r>
      </w:del>
      <w:r w:rsidRPr="00C100C3">
        <w:rPr>
          <w:rFonts w:ascii="Courier New" w:hAnsi="Courier New" w:cs="Courier New"/>
        </w:rPr>
        <w:t>Ammi</w:t>
      </w:r>
      <w:ins w:id="6479" w:author="Comparison" w:date="2013-05-05T19:43:00Z">
        <w:r w:rsidRPr="00AA4B48">
          <w:rPr>
            <w:rFonts w:ascii="Courier New" w:hAnsi="Courier New" w:cs="Courier New"/>
          </w:rPr>
          <w:t>"</w:t>
        </w:r>
      </w:ins>
      <w:del w:id="6480" w:author="Comparison" w:date="2013-05-05T19:43:00Z">
        <w:r w:rsidRPr="00C100C3">
          <w:rPr>
            <w:rFonts w:ascii="Courier New" w:hAnsi="Courier New" w:cs="Courier New"/>
          </w:rPr>
          <w:delText>&amp;#8221;</w:delText>
        </w:r>
      </w:del>
      <w:r w:rsidRPr="00C100C3">
        <w:rPr>
          <w:rFonts w:ascii="Courier New" w:hAnsi="Courier New" w:cs="Courier New"/>
        </w:rPr>
        <w:t xml:space="preserve"> to the whole people, has been the universal conviction of those Christians who have studied these subjects; and this for very simple reasons. One may be astonished that any one should call it </w:t>
      </w:r>
      <w:r w:rsidRPr="00C100C3">
        <w:rPr>
          <w:rFonts w:ascii="Courier New" w:hAnsi="Courier New" w:cs="Courier New"/>
        </w:rPr>
        <w:t>in question, but I will briefly here present some of the proofs. To give them in full and</w:t>
      </w:r>
      <w:ins w:id="6481" w:author="Comparison" w:date="2013-05-05T19:43:00Z">
        <w:r w:rsidRPr="00AA4B48">
          <w:rPr>
            <w:rFonts w:ascii="Courier New" w:hAnsi="Courier New" w:cs="Courier New"/>
          </w:rPr>
          <w:t xml:space="preserve"> </w:t>
        </w:r>
      </w:ins>
      <w:del w:id="6482" w:author="Comparison" w:date="2013-05-05T19:43:00Z">
        <w:r w:rsidRPr="00C100C3">
          <w:rPr>
            <w:rFonts w:ascii="Courier New" w:hAnsi="Courier New" w:cs="Courier New"/>
          </w:rPr>
          <w:delText>-</w:delText>
        </w:r>
      </w:del>
      <w:r w:rsidRPr="00C100C3">
        <w:rPr>
          <w:rFonts w:ascii="Courier New" w:hAnsi="Courier New" w:cs="Courier New"/>
        </w:rPr>
        <w:t>in order, it would be needful to transcribe the greater part of the books of Jeremiah and Ezekiel. Before producing some of these, it is well to recall the fact, that</w:t>
      </w:r>
      <w:r w:rsidRPr="00C100C3">
        <w:rPr>
          <w:rFonts w:ascii="Courier New" w:hAnsi="Courier New" w:cs="Courier New"/>
        </w:rPr>
        <w:t xml:space="preserve"> Israel is always the people of God; and if the affections of the heart and of the faith of a Daniel and a Nehemiah have called them so, nothing is proved thereby. Israel cannot cease to be the people of God. </w:t>
      </w:r>
      <w:ins w:id="6483" w:author="Comparison" w:date="2013-05-05T19:43:00Z">
        <w:r w:rsidRPr="00AA4B48">
          <w:rPr>
            <w:rFonts w:ascii="Courier New" w:hAnsi="Courier New" w:cs="Courier New"/>
          </w:rPr>
          <w:t>"</w:t>
        </w:r>
      </w:ins>
      <w:del w:id="6484" w:author="Comparison" w:date="2013-05-05T19:43:00Z">
        <w:r w:rsidRPr="00C100C3">
          <w:rPr>
            <w:rFonts w:ascii="Courier New" w:hAnsi="Courier New" w:cs="Courier New"/>
          </w:rPr>
          <w:delText>&amp;#8220;</w:delText>
        </w:r>
      </w:del>
      <w:r w:rsidRPr="00C100C3">
        <w:rPr>
          <w:rFonts w:ascii="Courier New" w:hAnsi="Courier New" w:cs="Courier New"/>
        </w:rPr>
        <w:t>The gifts and calling of God are without</w:t>
      </w:r>
      <w:r w:rsidRPr="00C100C3">
        <w:rPr>
          <w:rFonts w:ascii="Courier New" w:hAnsi="Courier New" w:cs="Courier New"/>
        </w:rPr>
        <w:t xml:space="preserve"> repentance</w:t>
      </w:r>
      <w:ins w:id="6485" w:author="Comparison" w:date="2013-05-05T19:43:00Z">
        <w:r w:rsidRPr="00AA4B48">
          <w:rPr>
            <w:rFonts w:ascii="Courier New" w:hAnsi="Courier New" w:cs="Courier New"/>
          </w:rPr>
          <w:t>,"</w:t>
        </w:r>
      </w:ins>
      <w:del w:id="6486" w:author="Comparison" w:date="2013-05-05T19:43:00Z">
        <w:r w:rsidRPr="00C100C3">
          <w:rPr>
            <w:rFonts w:ascii="Courier New" w:hAnsi="Courier New" w:cs="Courier New"/>
          </w:rPr>
          <w:delText>,&amp;#8221;</w:delText>
        </w:r>
      </w:del>
      <w:r w:rsidRPr="00C100C3">
        <w:rPr>
          <w:rFonts w:ascii="Courier New" w:hAnsi="Courier New" w:cs="Courier New"/>
        </w:rPr>
        <w:t xml:space="preserve"> and it is of Israel that this is said. God never ceases to consider Israel as His people; but He *has* ceased *to govern* them as His people, and to have His throne in the midst of them upon the earth. Paul insists in @Romans 11 upon th</w:t>
      </w:r>
      <w:r w:rsidRPr="00C100C3">
        <w:rPr>
          <w:rFonts w:ascii="Courier New" w:hAnsi="Courier New" w:cs="Courier New"/>
        </w:rPr>
        <w:t>is point after their rejection of Christ</w:t>
      </w:r>
      <w:ins w:id="6487" w:author="Comparison" w:date="2013-05-05T19:43:00Z">
        <w:r w:rsidRPr="00AA4B48">
          <w:rPr>
            <w:rFonts w:ascii="Courier New" w:hAnsi="Courier New" w:cs="Courier New"/>
          </w:rPr>
          <w:t xml:space="preserve"> "</w:t>
        </w:r>
      </w:ins>
      <w:del w:id="6488" w:author="Comparison" w:date="2013-05-05T19:43:00Z">
        <w:r w:rsidRPr="00C100C3">
          <w:rPr>
            <w:rFonts w:ascii="Courier New" w:hAnsi="Courier New" w:cs="Courier New"/>
          </w:rPr>
          <w:delText>&amp;#8212; &amp;#8220;</w:delText>
        </w:r>
      </w:del>
      <w:r w:rsidRPr="00C100C3">
        <w:rPr>
          <w:rFonts w:ascii="Courier New" w:hAnsi="Courier New" w:cs="Courier New"/>
        </w:rPr>
        <w:t>I say, then, Hath God cast away his people</w:t>
      </w:r>
      <w:del w:id="6489" w:author="Comparison" w:date="2013-05-05T19:43:00Z">
        <w:r w:rsidRPr="00C100C3">
          <w:rPr>
            <w:rFonts w:ascii="Courier New" w:hAnsi="Courier New" w:cs="Courier New"/>
          </w:rPr>
          <w:delText>?</w:delText>
        </w:r>
      </w:del>
      <w:r w:rsidRPr="00C100C3">
        <w:rPr>
          <w:rFonts w:ascii="Courier New" w:hAnsi="Courier New" w:cs="Courier New"/>
        </w:rPr>
        <w:t xml:space="preserve"> God forbid</w:t>
      </w:r>
      <w:ins w:id="6490" w:author="Comparison" w:date="2013-05-05T19:43:00Z">
        <w:r w:rsidRPr="00AA4B48">
          <w:rPr>
            <w:rFonts w:ascii="Courier New" w:hAnsi="Courier New" w:cs="Courier New"/>
          </w:rPr>
          <w:t>" (</w:t>
        </w:r>
      </w:ins>
      <w:del w:id="6491" w:author="Comparison" w:date="2013-05-05T19:43:00Z">
        <w:r w:rsidRPr="00C100C3">
          <w:rPr>
            <w:rFonts w:ascii="Courier New" w:hAnsi="Courier New" w:cs="Courier New"/>
          </w:rPr>
          <w:delText>&amp;#8221; (*</w:delText>
        </w:r>
      </w:del>
      <w:r w:rsidRPr="00C100C3">
        <w:rPr>
          <w:rFonts w:ascii="Courier New" w:hAnsi="Courier New" w:cs="Courier New"/>
        </w:rPr>
        <w:t>verse</w:t>
      </w:r>
      <w:del w:id="6492" w:author="Comparison" w:date="2013-05-05T19:43:00Z">
        <w:r w:rsidRPr="00C100C3">
          <w:rPr>
            <w:rFonts w:ascii="Courier New" w:hAnsi="Courier New" w:cs="Courier New"/>
          </w:rPr>
          <w:delText>*</w:delText>
        </w:r>
      </w:del>
      <w:r w:rsidRPr="00C100C3">
        <w:rPr>
          <w:rFonts w:ascii="Courier New" w:hAnsi="Courier New" w:cs="Courier New"/>
        </w:rPr>
        <w:t xml:space="preserve"> 1).</w:t>
      </w:r>
    </w:p>
    <w:p w14:paraId="6BBE0E5A" w14:textId="4885181A" w:rsidR="00000000" w:rsidRPr="00C100C3" w:rsidRDefault="00362818" w:rsidP="00C100C3">
      <w:pPr>
        <w:pStyle w:val="PlainText"/>
        <w:rPr>
          <w:rFonts w:ascii="Courier New" w:hAnsi="Courier New" w:cs="Courier New"/>
        </w:rPr>
      </w:pPr>
      <w:r w:rsidRPr="00C100C3">
        <w:rPr>
          <w:rFonts w:ascii="Courier New" w:hAnsi="Courier New" w:cs="Courier New"/>
        </w:rPr>
        <w:t>So that Israel may now be called the people of God, and ought to be so, as beloved for the fathers</w:t>
      </w:r>
      <w:ins w:id="6493" w:author="Comparison" w:date="2013-05-05T19:43:00Z">
        <w:r w:rsidRPr="00AA4B48">
          <w:rPr>
            <w:rFonts w:ascii="Courier New" w:hAnsi="Courier New" w:cs="Courier New"/>
          </w:rPr>
          <w:t>¬</w:t>
        </w:r>
      </w:ins>
      <w:del w:id="6494" w:author="Comparison" w:date="2013-05-05T19:43:00Z">
        <w:r w:rsidRPr="00C100C3">
          <w:rPr>
            <w:rFonts w:ascii="Courier New" w:hAnsi="Courier New" w:cs="Courier New"/>
          </w:rPr>
          <w:delText>&amp;#8217;</w:delText>
        </w:r>
      </w:del>
      <w:r w:rsidRPr="00C100C3">
        <w:rPr>
          <w:rFonts w:ascii="Courier New" w:hAnsi="Courier New" w:cs="Courier New"/>
        </w:rPr>
        <w:t xml:space="preserve"> sakes, respect bein</w:t>
      </w:r>
      <w:r w:rsidRPr="00C100C3">
        <w:rPr>
          <w:rFonts w:ascii="Courier New" w:hAnsi="Courier New" w:cs="Courier New"/>
        </w:rPr>
        <w:t>g had to the election. Hence this is not the question. If Zacharias (@Luke 1) says He has visited and redeemed His people, this is still less difficult to understand, because he speaks of the coming of Jesus, who was, in truth, to establish the people in t</w:t>
      </w:r>
      <w:r w:rsidRPr="00C100C3">
        <w:rPr>
          <w:rFonts w:ascii="Courier New" w:hAnsi="Courier New" w:cs="Courier New"/>
        </w:rPr>
        <w:t>he enjoyment of all its privileges as the people of God. This,</w:t>
      </w:r>
    </w:p>
    <w:p w14:paraId="7539750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{255}</w:t>
      </w:r>
    </w:p>
    <w:p w14:paraId="384A66D4" w14:textId="68881254"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then, proves nothing; for, if this proves that </w:t>
      </w:r>
      <w:ins w:id="6495" w:author="Comparison" w:date="2013-05-05T19:43:00Z">
        <w:r w:rsidRPr="00AA4B48">
          <w:rPr>
            <w:rFonts w:ascii="Courier New" w:hAnsi="Courier New" w:cs="Courier New"/>
          </w:rPr>
          <w:t>"</w:t>
        </w:r>
      </w:ins>
      <w:del w:id="6496" w:author="Comparison" w:date="2013-05-05T19:43:00Z">
        <w:r w:rsidRPr="00C100C3">
          <w:rPr>
            <w:rFonts w:ascii="Courier New" w:hAnsi="Courier New" w:cs="Courier New"/>
          </w:rPr>
          <w:delText>&amp;#8220;</w:delText>
        </w:r>
      </w:del>
      <w:r w:rsidRPr="00C100C3">
        <w:rPr>
          <w:rFonts w:ascii="Courier New" w:hAnsi="Courier New" w:cs="Courier New"/>
        </w:rPr>
        <w:t>Lo-ammi</w:t>
      </w:r>
      <w:ins w:id="6497" w:author="Comparison" w:date="2013-05-05T19:43:00Z">
        <w:r w:rsidRPr="00AA4B48">
          <w:rPr>
            <w:rFonts w:ascii="Courier New" w:hAnsi="Courier New" w:cs="Courier New"/>
          </w:rPr>
          <w:t>"</w:t>
        </w:r>
      </w:ins>
      <w:del w:id="6498" w:author="Comparison" w:date="2013-05-05T19:43:00Z">
        <w:r w:rsidRPr="00C100C3">
          <w:rPr>
            <w:rFonts w:ascii="Courier New" w:hAnsi="Courier New" w:cs="Courier New"/>
          </w:rPr>
          <w:delText>&amp;#8221;</w:delText>
        </w:r>
      </w:del>
      <w:r w:rsidRPr="00C100C3">
        <w:rPr>
          <w:rFonts w:ascii="Courier New" w:hAnsi="Courier New" w:cs="Courier New"/>
        </w:rPr>
        <w:t xml:space="preserve"> was not applicable, because Israel remain the people of God, it is evident that they never will be </w:t>
      </w:r>
      <w:ins w:id="6499" w:author="Comparison" w:date="2013-05-05T19:43:00Z">
        <w:r w:rsidRPr="00AA4B48">
          <w:rPr>
            <w:rFonts w:ascii="Courier New" w:hAnsi="Courier New" w:cs="Courier New"/>
          </w:rPr>
          <w:t>"</w:t>
        </w:r>
      </w:ins>
      <w:del w:id="6500" w:author="Comparison" w:date="2013-05-05T19:43:00Z">
        <w:r w:rsidRPr="00C100C3">
          <w:rPr>
            <w:rFonts w:ascii="Courier New" w:hAnsi="Courier New" w:cs="Courier New"/>
          </w:rPr>
          <w:delText>&amp;#8220;</w:delText>
        </w:r>
      </w:del>
      <w:r w:rsidRPr="00C100C3">
        <w:rPr>
          <w:rFonts w:ascii="Courier New" w:hAnsi="Courier New" w:cs="Courier New"/>
        </w:rPr>
        <w:t>Lo-ammi</w:t>
      </w:r>
      <w:ins w:id="6501" w:author="Comparison" w:date="2013-05-05T19:43:00Z">
        <w:r w:rsidRPr="00AA4B48">
          <w:rPr>
            <w:rFonts w:ascii="Courier New" w:hAnsi="Courier New" w:cs="Courier New"/>
          </w:rPr>
          <w:t>,"</w:t>
        </w:r>
      </w:ins>
      <w:del w:id="6502" w:author="Comparison" w:date="2013-05-05T19:43:00Z">
        <w:r w:rsidRPr="00C100C3">
          <w:rPr>
            <w:rFonts w:ascii="Courier New" w:hAnsi="Courier New" w:cs="Courier New"/>
          </w:rPr>
          <w:delText>,&amp;#</w:delText>
        </w:r>
        <w:r w:rsidRPr="00C100C3">
          <w:rPr>
            <w:rFonts w:ascii="Courier New" w:hAnsi="Courier New" w:cs="Courier New"/>
          </w:rPr>
          <w:delText>8221;</w:delText>
        </w:r>
      </w:del>
      <w:r w:rsidRPr="00C100C3">
        <w:rPr>
          <w:rFonts w:ascii="Courier New" w:hAnsi="Courier New" w:cs="Courier New"/>
        </w:rPr>
        <w:t xml:space="preserve"> because they are always the people of God.</w:t>
      </w:r>
    </w:p>
    <w:p w14:paraId="1957A72A" w14:textId="2C339534"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It might be said, perhaps, </w:t>
      </w:r>
      <w:ins w:id="6503" w:author="Comparison" w:date="2013-05-05T19:43:00Z">
        <w:r w:rsidRPr="00AA4B48">
          <w:rPr>
            <w:rFonts w:ascii="Courier New" w:hAnsi="Courier New" w:cs="Courier New"/>
          </w:rPr>
          <w:t>"</w:t>
        </w:r>
      </w:ins>
      <w:del w:id="6504" w:author="Comparison" w:date="2013-05-05T19:43:00Z">
        <w:r w:rsidRPr="00C100C3">
          <w:rPr>
            <w:rFonts w:ascii="Courier New" w:hAnsi="Courier New" w:cs="Courier New"/>
          </w:rPr>
          <w:delText>&amp;#8220;</w:delText>
        </w:r>
      </w:del>
      <w:r w:rsidRPr="00C100C3">
        <w:rPr>
          <w:rFonts w:ascii="Courier New" w:hAnsi="Courier New" w:cs="Courier New"/>
        </w:rPr>
        <w:t>But this is because Judah always remained the people of God</w:t>
      </w:r>
      <w:ins w:id="6505" w:author="Comparison" w:date="2013-05-05T19:43:00Z">
        <w:r w:rsidRPr="00AA4B48">
          <w:rPr>
            <w:rFonts w:ascii="Courier New" w:hAnsi="Courier New" w:cs="Courier New"/>
          </w:rPr>
          <w:t>."</w:t>
        </w:r>
      </w:ins>
      <w:del w:id="6506" w:author="Comparison" w:date="2013-05-05T19:43:00Z">
        <w:r w:rsidRPr="00C100C3">
          <w:rPr>
            <w:rFonts w:ascii="Courier New" w:hAnsi="Courier New" w:cs="Courier New"/>
          </w:rPr>
          <w:delText>.&amp;#8221;</w:delText>
        </w:r>
      </w:del>
      <w:r w:rsidRPr="00C100C3">
        <w:rPr>
          <w:rFonts w:ascii="Courier New" w:hAnsi="Courier New" w:cs="Courier New"/>
        </w:rPr>
        <w:t xml:space="preserve"> One could hardly venture to say so after the death of Jesus. But the fact is, that the apostle takes no </w:t>
      </w:r>
      <w:r w:rsidRPr="00C100C3">
        <w:rPr>
          <w:rFonts w:ascii="Courier New" w:hAnsi="Courier New" w:cs="Courier New"/>
        </w:rPr>
        <w:t>notice of the distinction between Judah and the ten tribes. He speaks of all Israel, and shews that they are beloved for the fathers</w:t>
      </w:r>
      <w:ins w:id="6507" w:author="Comparison" w:date="2013-05-05T19:43:00Z">
        <w:r w:rsidRPr="00AA4B48">
          <w:rPr>
            <w:rFonts w:ascii="Courier New" w:hAnsi="Courier New" w:cs="Courier New"/>
          </w:rPr>
          <w:t>¬</w:t>
        </w:r>
      </w:ins>
      <w:del w:id="6508" w:author="Comparison" w:date="2013-05-05T19:43:00Z">
        <w:r w:rsidRPr="00C100C3">
          <w:rPr>
            <w:rFonts w:ascii="Courier New" w:hAnsi="Courier New" w:cs="Courier New"/>
          </w:rPr>
          <w:delText>&amp;#8217;</w:delText>
        </w:r>
      </w:del>
      <w:r w:rsidRPr="00C100C3">
        <w:rPr>
          <w:rFonts w:ascii="Courier New" w:hAnsi="Courier New" w:cs="Courier New"/>
        </w:rPr>
        <w:t xml:space="preserve"> sakes</w:t>
      </w:r>
      <w:ins w:id="6509" w:author="Comparison" w:date="2013-05-05T19:43:00Z">
        <w:r w:rsidRPr="00AA4B48">
          <w:rPr>
            <w:rFonts w:ascii="Courier New" w:hAnsi="Courier New" w:cs="Courier New"/>
          </w:rPr>
          <w:t xml:space="preserve"> -- </w:t>
        </w:r>
      </w:ins>
      <w:del w:id="6510" w:author="Comparison" w:date="2013-05-05T19:43:00Z">
        <w:r w:rsidRPr="00C100C3">
          <w:rPr>
            <w:rFonts w:ascii="Courier New" w:hAnsi="Courier New" w:cs="Courier New"/>
          </w:rPr>
          <w:delText>&amp;#8212;</w:delText>
        </w:r>
      </w:del>
      <w:r w:rsidRPr="00C100C3">
        <w:rPr>
          <w:rFonts w:ascii="Courier New" w:hAnsi="Courier New" w:cs="Courier New"/>
        </w:rPr>
        <w:t xml:space="preserve">that God has not cast off the people whom He had foreknown. Now this, evidently, does not apply only to </w:t>
      </w:r>
      <w:r w:rsidRPr="00C100C3">
        <w:rPr>
          <w:rFonts w:ascii="Courier New" w:hAnsi="Courier New" w:cs="Courier New"/>
        </w:rPr>
        <w:t>Judah, but to all Israel, as the apostle expresses himself; and the distinction which he draws is between all Israel and the election according to grace. This will suffice for the moment; we shall see positive proofs of it farther on. Here I seek only to s</w:t>
      </w:r>
      <w:r w:rsidRPr="00C100C3">
        <w:rPr>
          <w:rFonts w:ascii="Courier New" w:hAnsi="Courier New" w:cs="Courier New"/>
        </w:rPr>
        <w:t>hew that the recognition of the people, as a people, applies to all Israel, and that it is entirely to misapprehend the force of the passages, and to mistake as to the whole question, to suppose that the faithfulness of God to His predeterminate counsel, a</w:t>
      </w:r>
      <w:r w:rsidRPr="00C100C3">
        <w:rPr>
          <w:rFonts w:ascii="Courier New" w:hAnsi="Courier New" w:cs="Courier New"/>
        </w:rPr>
        <w:t xml:space="preserve">nd the precious faith of them that are His in that unchangeable faithfulness, according to which the title of His people is given to Israel, touches the question of the judgment of </w:t>
      </w:r>
      <w:ins w:id="6511" w:author="Comparison" w:date="2013-05-05T19:43:00Z">
        <w:r w:rsidRPr="00AA4B48">
          <w:rPr>
            <w:rFonts w:ascii="Courier New" w:hAnsi="Courier New" w:cs="Courier New"/>
          </w:rPr>
          <w:t>"</w:t>
        </w:r>
      </w:ins>
      <w:del w:id="6512" w:author="Comparison" w:date="2013-05-05T19:43:00Z">
        <w:r w:rsidRPr="00C100C3">
          <w:rPr>
            <w:rFonts w:ascii="Courier New" w:hAnsi="Courier New" w:cs="Courier New"/>
          </w:rPr>
          <w:delText>&amp;#8220;</w:delText>
        </w:r>
      </w:del>
      <w:r w:rsidRPr="00C100C3">
        <w:rPr>
          <w:rFonts w:ascii="Courier New" w:hAnsi="Courier New" w:cs="Courier New"/>
        </w:rPr>
        <w:t>Lo-ammi</w:t>
      </w:r>
      <w:ins w:id="6513" w:author="Comparison" w:date="2013-05-05T19:43:00Z">
        <w:r w:rsidRPr="00AA4B48">
          <w:rPr>
            <w:rFonts w:ascii="Courier New" w:hAnsi="Courier New" w:cs="Courier New"/>
          </w:rPr>
          <w:t>."</w:t>
        </w:r>
      </w:ins>
      <w:del w:id="6514" w:author="Comparison" w:date="2013-05-05T19:43:00Z">
        <w:r w:rsidRPr="00C100C3">
          <w:rPr>
            <w:rFonts w:ascii="Courier New" w:hAnsi="Courier New" w:cs="Courier New"/>
          </w:rPr>
          <w:delText>.&amp;#8221;</w:delText>
        </w:r>
      </w:del>
      <w:r w:rsidRPr="00C100C3">
        <w:rPr>
          <w:rFonts w:ascii="Courier New" w:hAnsi="Courier New" w:cs="Courier New"/>
        </w:rPr>
        <w:t xml:space="preserve"> It is to confound the counsels of God with His gover</w:t>
      </w:r>
      <w:r w:rsidRPr="00C100C3">
        <w:rPr>
          <w:rFonts w:ascii="Courier New" w:hAnsi="Courier New" w:cs="Courier New"/>
        </w:rPr>
        <w:t xml:space="preserve">nment. In all times, Israel is His people, according to His counsels, and the thoughts of His love. This does not prevent their being called </w:t>
      </w:r>
      <w:ins w:id="6515" w:author="Comparison" w:date="2013-05-05T19:43:00Z">
        <w:r w:rsidRPr="00AA4B48">
          <w:rPr>
            <w:rFonts w:ascii="Courier New" w:hAnsi="Courier New" w:cs="Courier New"/>
          </w:rPr>
          <w:t>"</w:t>
        </w:r>
      </w:ins>
      <w:del w:id="6516" w:author="Comparison" w:date="2013-05-05T19:43:00Z">
        <w:r w:rsidRPr="00C100C3">
          <w:rPr>
            <w:rFonts w:ascii="Courier New" w:hAnsi="Courier New" w:cs="Courier New"/>
          </w:rPr>
          <w:delText>&amp;#8220;</w:delText>
        </w:r>
      </w:del>
      <w:r w:rsidRPr="00C100C3">
        <w:rPr>
          <w:rFonts w:ascii="Courier New" w:hAnsi="Courier New" w:cs="Courier New"/>
        </w:rPr>
        <w:t>Lo-ammi</w:t>
      </w:r>
      <w:ins w:id="6517" w:author="Comparison" w:date="2013-05-05T19:43:00Z">
        <w:r w:rsidRPr="00AA4B48">
          <w:rPr>
            <w:rFonts w:ascii="Courier New" w:hAnsi="Courier New" w:cs="Courier New"/>
          </w:rPr>
          <w:t>"</w:t>
        </w:r>
      </w:ins>
      <w:del w:id="6518" w:author="Comparison" w:date="2013-05-05T19:43:00Z">
        <w:r w:rsidRPr="00C100C3">
          <w:rPr>
            <w:rFonts w:ascii="Courier New" w:hAnsi="Courier New" w:cs="Courier New"/>
          </w:rPr>
          <w:delText>&amp;#8221;</w:delText>
        </w:r>
      </w:del>
      <w:r w:rsidRPr="00C100C3">
        <w:rPr>
          <w:rFonts w:ascii="Courier New" w:hAnsi="Courier New" w:cs="Courier New"/>
        </w:rPr>
        <w:t xml:space="preserve"> (not my people) as to the government of God. Consequently, the fact that Israel has been call</w:t>
      </w:r>
      <w:r w:rsidRPr="00C100C3">
        <w:rPr>
          <w:rFonts w:ascii="Courier New" w:hAnsi="Courier New" w:cs="Courier New"/>
        </w:rPr>
        <w:t xml:space="preserve">ed </w:t>
      </w:r>
      <w:ins w:id="6519" w:author="Comparison" w:date="2013-05-05T19:43:00Z">
        <w:r w:rsidRPr="00AA4B48">
          <w:rPr>
            <w:rFonts w:ascii="Courier New" w:hAnsi="Courier New" w:cs="Courier New"/>
          </w:rPr>
          <w:t>"</w:t>
        </w:r>
      </w:ins>
      <w:del w:id="6520" w:author="Comparison" w:date="2013-05-05T19:43:00Z">
        <w:r w:rsidRPr="00C100C3">
          <w:rPr>
            <w:rFonts w:ascii="Courier New" w:hAnsi="Courier New" w:cs="Courier New"/>
          </w:rPr>
          <w:delText>&amp;#8220;</w:delText>
        </w:r>
      </w:del>
      <w:r w:rsidRPr="00C100C3">
        <w:rPr>
          <w:rFonts w:ascii="Courier New" w:hAnsi="Courier New" w:cs="Courier New"/>
        </w:rPr>
        <w:t>His people</w:t>
      </w:r>
      <w:ins w:id="6521" w:author="Comparison" w:date="2013-05-05T19:43:00Z">
        <w:r w:rsidRPr="00AA4B48">
          <w:rPr>
            <w:rFonts w:ascii="Courier New" w:hAnsi="Courier New" w:cs="Courier New"/>
          </w:rPr>
          <w:t>"</w:t>
        </w:r>
      </w:ins>
      <w:del w:id="6522" w:author="Comparison" w:date="2013-05-05T19:43:00Z">
        <w:r w:rsidRPr="00C100C3">
          <w:rPr>
            <w:rFonts w:ascii="Courier New" w:hAnsi="Courier New" w:cs="Courier New"/>
          </w:rPr>
          <w:delText>&amp;#8221;</w:delText>
        </w:r>
      </w:del>
      <w:r w:rsidRPr="00C100C3">
        <w:rPr>
          <w:rFonts w:ascii="Courier New" w:hAnsi="Courier New" w:cs="Courier New"/>
        </w:rPr>
        <w:t xml:space="preserve"> at any given epoch leaves the question entirely unanswered of </w:t>
      </w:r>
      <w:ins w:id="6523" w:author="Comparison" w:date="2013-05-05T19:43:00Z">
        <w:r w:rsidRPr="00AA4B48">
          <w:rPr>
            <w:rFonts w:ascii="Courier New" w:hAnsi="Courier New" w:cs="Courier New"/>
          </w:rPr>
          <w:t>"*</w:t>
        </w:r>
      </w:ins>
      <w:del w:id="6524" w:author="Comparison" w:date="2013-05-05T19:43:00Z">
        <w:r w:rsidRPr="00C100C3">
          <w:rPr>
            <w:rFonts w:ascii="Courier New" w:hAnsi="Courier New" w:cs="Courier New"/>
          </w:rPr>
          <w:delText>&amp;#8220;*</w:delText>
        </w:r>
      </w:del>
      <w:r w:rsidRPr="00C100C3">
        <w:rPr>
          <w:rFonts w:ascii="Courier New" w:hAnsi="Courier New" w:cs="Courier New"/>
        </w:rPr>
        <w:t xml:space="preserve">When* was the sentence of </w:t>
      </w:r>
      <w:ins w:id="6525" w:author="Comparison" w:date="2013-05-05T19:43:00Z">
        <w:r w:rsidRPr="00AA4B48">
          <w:rPr>
            <w:rFonts w:ascii="Courier New" w:hAnsi="Courier New" w:cs="Courier New"/>
          </w:rPr>
          <w:t>'Lo-ammi'</w:t>
        </w:r>
      </w:ins>
      <w:del w:id="6526" w:author="Comparison" w:date="2013-05-05T19:43:00Z">
        <w:r w:rsidRPr="00C100C3">
          <w:rPr>
            <w:rFonts w:ascii="Courier New" w:hAnsi="Courier New" w:cs="Courier New"/>
          </w:rPr>
          <w:delText>&amp;#8216;Lo-ammi&amp;#8217;</w:delText>
        </w:r>
      </w:del>
      <w:r w:rsidRPr="00C100C3">
        <w:rPr>
          <w:rFonts w:ascii="Courier New" w:hAnsi="Courier New" w:cs="Courier New"/>
        </w:rPr>
        <w:t xml:space="preserve"> pronounced</w:t>
      </w:r>
      <w:ins w:id="6527" w:author="Comparison" w:date="2013-05-05T19:43:00Z">
        <w:r w:rsidRPr="00AA4B48">
          <w:rPr>
            <w:rFonts w:ascii="Courier New" w:hAnsi="Courier New" w:cs="Courier New"/>
          </w:rPr>
          <w:t>?"</w:t>
        </w:r>
      </w:ins>
      <w:del w:id="6528" w:author="Comparison" w:date="2013-05-05T19:43:00Z">
        <w:r w:rsidRPr="00C100C3">
          <w:rPr>
            <w:rFonts w:ascii="Courier New" w:hAnsi="Courier New" w:cs="Courier New"/>
          </w:rPr>
          <w:delText>?&amp;#8221;</w:delText>
        </w:r>
      </w:del>
      <w:r w:rsidRPr="00C100C3">
        <w:rPr>
          <w:rFonts w:ascii="Courier New" w:hAnsi="Courier New" w:cs="Courier New"/>
        </w:rPr>
        <w:t xml:space="preserve"> Only we have made a step in our research after truth, to wit, in that we have found that th</w:t>
      </w:r>
      <w:r w:rsidRPr="00C100C3">
        <w:rPr>
          <w:rFonts w:ascii="Courier New" w:hAnsi="Courier New" w:cs="Courier New"/>
        </w:rPr>
        <w:t xml:space="preserve">is concerns the government of God. For </w:t>
      </w:r>
      <w:ins w:id="6529" w:author="Comparison" w:date="2013-05-05T19:43:00Z">
        <w:r w:rsidRPr="00AA4B48">
          <w:rPr>
            <w:rFonts w:ascii="Courier New" w:hAnsi="Courier New" w:cs="Courier New"/>
          </w:rPr>
          <w:t>"</w:t>
        </w:r>
      </w:ins>
      <w:del w:id="6530" w:author="Comparison" w:date="2013-05-05T19:43:00Z">
        <w:r w:rsidRPr="00C100C3">
          <w:rPr>
            <w:rFonts w:ascii="Courier New" w:hAnsi="Courier New" w:cs="Courier New"/>
          </w:rPr>
          <w:delText>&amp;#8220;</w:delText>
        </w:r>
      </w:del>
      <w:r w:rsidRPr="00C100C3">
        <w:rPr>
          <w:rFonts w:ascii="Courier New" w:hAnsi="Courier New" w:cs="Courier New"/>
        </w:rPr>
        <w:t>Lo-ammi</w:t>
      </w:r>
      <w:ins w:id="6531" w:author="Comparison" w:date="2013-05-05T19:43:00Z">
        <w:r w:rsidRPr="00AA4B48">
          <w:rPr>
            <w:rFonts w:ascii="Courier New" w:hAnsi="Courier New" w:cs="Courier New"/>
          </w:rPr>
          <w:t>"</w:t>
        </w:r>
      </w:ins>
      <w:del w:id="6532" w:author="Comparison" w:date="2013-05-05T19:43:00Z">
        <w:r w:rsidRPr="00C100C3">
          <w:rPr>
            <w:rFonts w:ascii="Courier New" w:hAnsi="Courier New" w:cs="Courier New"/>
          </w:rPr>
          <w:delText>&amp;#8221;</w:delText>
        </w:r>
      </w:del>
      <w:r w:rsidRPr="00C100C3">
        <w:rPr>
          <w:rFonts w:ascii="Courier New" w:hAnsi="Courier New" w:cs="Courier New"/>
        </w:rPr>
        <w:t xml:space="preserve"> certainly applies, as to the government of God, to all Israel, and to the ten tribes, at one epoch or another. And as to the sovereign love and the counsels of God, Israel as a whole are always H</w:t>
      </w:r>
      <w:r w:rsidRPr="00C100C3">
        <w:rPr>
          <w:rFonts w:ascii="Courier New" w:hAnsi="Courier New" w:cs="Courier New"/>
        </w:rPr>
        <w:t xml:space="preserve">is people. The question then is of His government, and we can now ask, </w:t>
      </w:r>
      <w:ins w:id="6533" w:author="Comparison" w:date="2013-05-05T19:43:00Z">
        <w:r w:rsidRPr="00AA4B48">
          <w:rPr>
            <w:rFonts w:ascii="Courier New" w:hAnsi="Courier New" w:cs="Courier New"/>
          </w:rPr>
          <w:t>"</w:t>
        </w:r>
      </w:ins>
      <w:del w:id="6534" w:author="Comparison" w:date="2013-05-05T19:43:00Z">
        <w:r w:rsidRPr="00C100C3">
          <w:rPr>
            <w:rFonts w:ascii="Courier New" w:hAnsi="Courier New" w:cs="Courier New"/>
          </w:rPr>
          <w:delText>&amp;#8220;</w:delText>
        </w:r>
      </w:del>
      <w:r w:rsidRPr="00C100C3">
        <w:rPr>
          <w:rFonts w:ascii="Courier New" w:hAnsi="Courier New" w:cs="Courier New"/>
        </w:rPr>
        <w:t xml:space="preserve">When is it that God, in His government of the people of Israel, executes upon that people the sentence of </w:t>
      </w:r>
      <w:ins w:id="6535" w:author="Comparison" w:date="2013-05-05T19:43:00Z">
        <w:r w:rsidRPr="00AA4B48">
          <w:rPr>
            <w:rFonts w:ascii="Courier New" w:hAnsi="Courier New" w:cs="Courier New"/>
          </w:rPr>
          <w:t>'Lo-ammi'?"</w:t>
        </w:r>
      </w:ins>
      <w:del w:id="6536" w:author="Comparison" w:date="2013-05-05T19:43:00Z">
        <w:r w:rsidRPr="00C100C3">
          <w:rPr>
            <w:rFonts w:ascii="Courier New" w:hAnsi="Courier New" w:cs="Courier New"/>
          </w:rPr>
          <w:delText>&amp;#8216;Lo-ammi&amp;#8217;?&amp;#8221;</w:delText>
        </w:r>
      </w:del>
      <w:r w:rsidRPr="00C100C3">
        <w:rPr>
          <w:rFonts w:ascii="Courier New" w:hAnsi="Courier New" w:cs="Courier New"/>
        </w:rPr>
        <w:t xml:space="preserve"> I am about to shew my reader that it was a</w:t>
      </w:r>
      <w:r w:rsidRPr="00C100C3">
        <w:rPr>
          <w:rFonts w:ascii="Courier New" w:hAnsi="Courier New" w:cs="Courier New"/>
        </w:rPr>
        <w:t>t the time of the captivity of Babylon.</w:t>
      </w:r>
    </w:p>
    <w:p w14:paraId="52B4A90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It is certain that the ten tribes bore the name of Israel after their separation from the other two, and that they are presented</w:t>
      </w:r>
    </w:p>
    <w:p w14:paraId="77C6842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{256}</w:t>
      </w:r>
    </w:p>
    <w:p w14:paraId="15C7E478" w14:textId="3E6DEC09" w:rsidR="00000000" w:rsidRPr="00C100C3" w:rsidRDefault="00362818" w:rsidP="00C100C3">
      <w:pPr>
        <w:pStyle w:val="PlainText"/>
        <w:rPr>
          <w:rFonts w:ascii="Courier New" w:hAnsi="Courier New" w:cs="Courier New"/>
        </w:rPr>
      </w:pPr>
      <w:r w:rsidRPr="00C100C3">
        <w:rPr>
          <w:rFonts w:ascii="Courier New" w:hAnsi="Courier New" w:cs="Courier New"/>
        </w:rPr>
        <w:t>in general as having the right to the title, the other two being rather an app</w:t>
      </w:r>
      <w:r w:rsidRPr="00C100C3">
        <w:rPr>
          <w:rFonts w:ascii="Courier New" w:hAnsi="Courier New" w:cs="Courier New"/>
        </w:rPr>
        <w:t xml:space="preserve">endage to the family of David whom God would not utterly forsake. Yet the fate of the whole people hung upon that family, on account of the Messiah, who was to be of it, and of the temple, which was at Jerusalem. The perusal of the Book of Kings will shew </w:t>
      </w:r>
      <w:r w:rsidRPr="00C100C3">
        <w:rPr>
          <w:rFonts w:ascii="Courier New" w:hAnsi="Courier New" w:cs="Courier New"/>
        </w:rPr>
        <w:t>that the ten tribes held the place I refer to; the Book of Chronicles shews the importance of the family of David. The last chapter of 2 Chronicles shews us that the God of Israel was thoughtful of His house and of His people, until there was no remedy. La</w:t>
      </w:r>
      <w:r w:rsidRPr="00C100C3">
        <w:rPr>
          <w:rFonts w:ascii="Courier New" w:hAnsi="Courier New" w:cs="Courier New"/>
        </w:rPr>
        <w:t xml:space="preserve">stly, @2 Kings 23 shews us that the sin of Manasseh was the cause of the </w:t>
      </w:r>
      <w:ins w:id="6537" w:author="Comparison" w:date="2013-05-05T19:43:00Z">
        <w:r w:rsidRPr="00AA4B48">
          <w:rPr>
            <w:rFonts w:ascii="Courier New" w:hAnsi="Courier New" w:cs="Courier New"/>
          </w:rPr>
          <w:t>Lord's</w:t>
        </w:r>
      </w:ins>
      <w:del w:id="6538" w:author="Comparison" w:date="2013-05-05T19:43:00Z">
        <w:r w:rsidRPr="00C100C3">
          <w:rPr>
            <w:rFonts w:ascii="Courier New" w:hAnsi="Courier New" w:cs="Courier New"/>
          </w:rPr>
          <w:delText>Lord&amp;#8217;s</w:delText>
        </w:r>
      </w:del>
      <w:r w:rsidRPr="00C100C3">
        <w:rPr>
          <w:rFonts w:ascii="Courier New" w:hAnsi="Courier New" w:cs="Courier New"/>
        </w:rPr>
        <w:t xml:space="preserve"> saying, </w:t>
      </w:r>
      <w:ins w:id="6539" w:author="Comparison" w:date="2013-05-05T19:43:00Z">
        <w:r w:rsidRPr="00AA4B48">
          <w:rPr>
            <w:rFonts w:ascii="Courier New" w:hAnsi="Courier New" w:cs="Courier New"/>
          </w:rPr>
          <w:t>"</w:t>
        </w:r>
      </w:ins>
      <w:del w:id="6540" w:author="Comparison" w:date="2013-05-05T19:43:00Z">
        <w:r w:rsidRPr="00C100C3">
          <w:rPr>
            <w:rFonts w:ascii="Courier New" w:hAnsi="Courier New" w:cs="Courier New"/>
          </w:rPr>
          <w:delText>&amp;#8220;</w:delText>
        </w:r>
      </w:del>
      <w:r w:rsidRPr="00C100C3">
        <w:rPr>
          <w:rFonts w:ascii="Courier New" w:hAnsi="Courier New" w:cs="Courier New"/>
        </w:rPr>
        <w:t>I will remove Judah also out of my sight, as I have removed Israel, and will cast off this city Jerusalem, which I have chosen, and the house of which I sa</w:t>
      </w:r>
      <w:r w:rsidRPr="00C100C3">
        <w:rPr>
          <w:rFonts w:ascii="Courier New" w:hAnsi="Courier New" w:cs="Courier New"/>
        </w:rPr>
        <w:t>id, My name shall be there</w:t>
      </w:r>
      <w:ins w:id="6541" w:author="Comparison" w:date="2013-05-05T19:43:00Z">
        <w:r w:rsidRPr="00AA4B48">
          <w:rPr>
            <w:rFonts w:ascii="Courier New" w:hAnsi="Courier New" w:cs="Courier New"/>
          </w:rPr>
          <w:t>."</w:t>
        </w:r>
      </w:ins>
      <w:del w:id="6542" w:author="Comparison" w:date="2013-05-05T19:43:00Z">
        <w:r w:rsidRPr="00C100C3">
          <w:rPr>
            <w:rFonts w:ascii="Courier New" w:hAnsi="Courier New" w:cs="Courier New"/>
          </w:rPr>
          <w:delText>.&amp;#8221;</w:delText>
        </w:r>
      </w:del>
    </w:p>
    <w:p w14:paraId="30949A73" w14:textId="019F246C" w:rsidR="00000000" w:rsidRPr="00C100C3" w:rsidRDefault="00362818" w:rsidP="00C100C3">
      <w:pPr>
        <w:pStyle w:val="PlainText"/>
        <w:rPr>
          <w:rFonts w:ascii="Courier New" w:hAnsi="Courier New" w:cs="Courier New"/>
        </w:rPr>
      </w:pPr>
      <w:r w:rsidRPr="00C100C3">
        <w:rPr>
          <w:rFonts w:ascii="Courier New" w:hAnsi="Courier New" w:cs="Courier New"/>
        </w:rPr>
        <w:t>As Jeremiah had said</w:t>
      </w:r>
      <w:ins w:id="6543" w:author="Comparison" w:date="2013-05-05T19:43:00Z">
        <w:r w:rsidRPr="00AA4B48">
          <w:rPr>
            <w:rFonts w:ascii="Courier New" w:hAnsi="Courier New" w:cs="Courier New"/>
          </w:rPr>
          <w:t xml:space="preserve"> -- "</w:t>
        </w:r>
      </w:ins>
      <w:del w:id="6544" w:author="Comparison" w:date="2013-05-05T19:43:00Z">
        <w:r w:rsidRPr="00C100C3">
          <w:rPr>
            <w:rFonts w:ascii="Courier New" w:hAnsi="Courier New" w:cs="Courier New"/>
          </w:rPr>
          <w:delText>&amp;#8212; &amp;#8220;</w:delText>
        </w:r>
      </w:del>
      <w:r w:rsidRPr="00C100C3">
        <w:rPr>
          <w:rFonts w:ascii="Courier New" w:hAnsi="Courier New" w:cs="Courier New"/>
        </w:rPr>
        <w:t>Then said the Lord unto me, Though Moses and Samuel stood before me, yet my mind could not be toward this people: cast them out of my sight and let them go forth. And it shall come to p</w:t>
      </w:r>
      <w:r w:rsidRPr="00C100C3">
        <w:rPr>
          <w:rFonts w:ascii="Courier New" w:hAnsi="Courier New" w:cs="Courier New"/>
        </w:rPr>
        <w:t xml:space="preserve">ass, if they say unto thee, Whither shall we go forth? then thou shalt tell </w:t>
      </w:r>
      <w:ins w:id="6545" w:author="Comparison" w:date="2013-05-05T19:43:00Z">
        <w:r w:rsidRPr="00AA4B48">
          <w:rPr>
            <w:rFonts w:ascii="Courier New" w:hAnsi="Courier New" w:cs="Courier New"/>
          </w:rPr>
          <w:t>them</w:t>
        </w:r>
      </w:ins>
      <w:del w:id="6546" w:author="Comparison" w:date="2013-05-05T19:43:00Z">
        <w:r w:rsidRPr="00C100C3">
          <w:rPr>
            <w:rFonts w:ascii="Courier New" w:hAnsi="Courier New" w:cs="Courier New"/>
          </w:rPr>
          <w:delText>diem</w:delText>
        </w:r>
      </w:del>
      <w:r w:rsidRPr="00C100C3">
        <w:rPr>
          <w:rFonts w:ascii="Courier New" w:hAnsi="Courier New" w:cs="Courier New"/>
        </w:rPr>
        <w:t>, Thus saith the Lord; Such as are for death, to death; and such as are for the sword, to the sword; and such as are for the famine, to the famine; and such as are for the capt</w:t>
      </w:r>
      <w:r w:rsidRPr="00C100C3">
        <w:rPr>
          <w:rFonts w:ascii="Courier New" w:hAnsi="Courier New" w:cs="Courier New"/>
        </w:rPr>
        <w:t>ivity, to the captivity. And I will appoint over them four kinds, saith the Lord: the sword to slay, and the dogs to tear, and the fowls of the heaven, and the beasts of the earth, to devour and destroy. And I will cause them to be removed into all kingdom</w:t>
      </w:r>
      <w:r w:rsidRPr="00C100C3">
        <w:rPr>
          <w:rFonts w:ascii="Courier New" w:hAnsi="Courier New" w:cs="Courier New"/>
        </w:rPr>
        <w:t>s of the earth because of Manasseh the son of Hezekiah, king of Judah, for that which he did in Jerusalem. For who shall have pity upon thee, O Jerusalem? or who shall bemoan thee? or who shall go aside to ask how thou doest? Thou hast forsaken me, saith t</w:t>
      </w:r>
      <w:r w:rsidRPr="00C100C3">
        <w:rPr>
          <w:rFonts w:ascii="Courier New" w:hAnsi="Courier New" w:cs="Courier New"/>
        </w:rPr>
        <w:t>he Lord, thou art gone backward: therefore will I stretch out my hand against thee, and destroy thee; I am weary with repenting</w:t>
      </w:r>
      <w:ins w:id="6547" w:author="Comparison" w:date="2013-05-05T19:43:00Z">
        <w:r w:rsidRPr="00AA4B48">
          <w:rPr>
            <w:rFonts w:ascii="Courier New" w:hAnsi="Courier New" w:cs="Courier New"/>
          </w:rPr>
          <w:t>."</w:t>
        </w:r>
      </w:ins>
      <w:del w:id="6548" w:author="Comparison" w:date="2013-05-05T19:43:00Z">
        <w:r w:rsidRPr="00C100C3">
          <w:rPr>
            <w:rFonts w:ascii="Courier New" w:hAnsi="Courier New" w:cs="Courier New"/>
          </w:rPr>
          <w:delText>.&amp;#8221;</w:delText>
        </w:r>
      </w:del>
    </w:p>
    <w:p w14:paraId="4FF5F2DC" w14:textId="5E5D4E6B" w:rsidR="00000000" w:rsidRPr="00C100C3" w:rsidRDefault="00362818" w:rsidP="00C100C3">
      <w:pPr>
        <w:pStyle w:val="PlainText"/>
        <w:rPr>
          <w:rFonts w:ascii="Courier New" w:hAnsi="Courier New" w:cs="Courier New"/>
        </w:rPr>
      </w:pPr>
      <w:r w:rsidRPr="00C100C3">
        <w:rPr>
          <w:rFonts w:ascii="Courier New" w:hAnsi="Courier New" w:cs="Courier New"/>
        </w:rPr>
        <w:t>Compare @2 Kings 21:</w:t>
      </w:r>
      <w:ins w:id="6549" w:author="Comparison" w:date="2013-05-05T19:43:00Z">
        <w:r w:rsidRPr="00AA4B48">
          <w:rPr>
            <w:rFonts w:ascii="Courier New" w:hAnsi="Courier New" w:cs="Courier New"/>
          </w:rPr>
          <w:t xml:space="preserve"> </w:t>
        </w:r>
      </w:ins>
      <w:r w:rsidRPr="00C100C3">
        <w:rPr>
          <w:rFonts w:ascii="Courier New" w:hAnsi="Courier New" w:cs="Courier New"/>
        </w:rPr>
        <w:t>13; @Jeremiah 14:</w:t>
      </w:r>
      <w:ins w:id="6550" w:author="Comparison" w:date="2013-05-05T19:43:00Z">
        <w:r w:rsidRPr="00AA4B48">
          <w:rPr>
            <w:rFonts w:ascii="Courier New" w:hAnsi="Courier New" w:cs="Courier New"/>
          </w:rPr>
          <w:t xml:space="preserve"> </w:t>
        </w:r>
      </w:ins>
      <w:r w:rsidRPr="00C100C3">
        <w:rPr>
          <w:rFonts w:ascii="Courier New" w:hAnsi="Courier New" w:cs="Courier New"/>
        </w:rPr>
        <w:t>7. Thus we learn that in the captivity of Babylon (for that event is the subject o</w:t>
      </w:r>
      <w:r w:rsidRPr="00C100C3">
        <w:rPr>
          <w:rFonts w:ascii="Courier New" w:hAnsi="Courier New" w:cs="Courier New"/>
        </w:rPr>
        <w:t>f these passages) the Lord rejected Judah as He had rejected Israel. He drove that people from before His face and destroyed Jerusalem, being weary of repenting.</w:t>
      </w:r>
    </w:p>
    <w:p w14:paraId="2972CDE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Now, Hosea handles the case of Israel and of Judah, and his prophecy bears date of the reign </w:t>
      </w:r>
      <w:r w:rsidRPr="00C100C3">
        <w:rPr>
          <w:rFonts w:ascii="Courier New" w:hAnsi="Courier New" w:cs="Courier New"/>
        </w:rPr>
        <w:t>of the various kings of both countries who reigned in his time. The ten tribes are principally</w:t>
      </w:r>
    </w:p>
    <w:p w14:paraId="34519A3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{257}</w:t>
      </w:r>
    </w:p>
    <w:p w14:paraId="39960985" w14:textId="5C8FA876" w:rsidR="00000000" w:rsidRPr="00C100C3" w:rsidRDefault="00362818" w:rsidP="00C100C3">
      <w:pPr>
        <w:pStyle w:val="PlainText"/>
        <w:rPr>
          <w:rFonts w:ascii="Courier New" w:hAnsi="Courier New" w:cs="Courier New"/>
        </w:rPr>
      </w:pPr>
      <w:r w:rsidRPr="00C100C3">
        <w:rPr>
          <w:rFonts w:ascii="Courier New" w:hAnsi="Courier New" w:cs="Courier New"/>
        </w:rPr>
        <w:t>the objects, inasmuch as they formed the main body of the people, and as their dispersion was nearer at hand; but the judgment of Judah is also proclaime</w:t>
      </w:r>
      <w:r w:rsidRPr="00C100C3">
        <w:rPr>
          <w:rFonts w:ascii="Courier New" w:hAnsi="Courier New" w:cs="Courier New"/>
        </w:rPr>
        <w:t xml:space="preserve">d, and the prophet, at times, speaks of the whole together under the titles of </w:t>
      </w:r>
      <w:ins w:id="6551" w:author="Comparison" w:date="2013-05-05T19:43:00Z">
        <w:r w:rsidRPr="00AA4B48">
          <w:rPr>
            <w:rFonts w:ascii="Courier New" w:hAnsi="Courier New" w:cs="Courier New"/>
          </w:rPr>
          <w:t>"</w:t>
        </w:r>
      </w:ins>
      <w:del w:id="6552" w:author="Comparison" w:date="2013-05-05T19:43:00Z">
        <w:r w:rsidRPr="00C100C3">
          <w:rPr>
            <w:rFonts w:ascii="Courier New" w:hAnsi="Courier New" w:cs="Courier New"/>
          </w:rPr>
          <w:delText>&amp;#8220;</w:delText>
        </w:r>
      </w:del>
      <w:r w:rsidRPr="00C100C3">
        <w:rPr>
          <w:rFonts w:ascii="Courier New" w:hAnsi="Courier New" w:cs="Courier New"/>
        </w:rPr>
        <w:t>the children of Israel</w:t>
      </w:r>
      <w:ins w:id="6553" w:author="Comparison" w:date="2013-05-05T19:43:00Z">
        <w:r w:rsidRPr="00AA4B48">
          <w:rPr>
            <w:rFonts w:ascii="Courier New" w:hAnsi="Courier New" w:cs="Courier New"/>
          </w:rPr>
          <w:t>,"</w:t>
        </w:r>
      </w:ins>
      <w:del w:id="6554" w:author="Comparison" w:date="2013-05-05T19:43:00Z">
        <w:r w:rsidRPr="00C100C3">
          <w:rPr>
            <w:rFonts w:ascii="Courier New" w:hAnsi="Courier New" w:cs="Courier New"/>
          </w:rPr>
          <w:delText>,&amp;#8221;</w:delText>
        </w:r>
      </w:del>
      <w:r w:rsidRPr="00C100C3">
        <w:rPr>
          <w:rFonts w:ascii="Courier New" w:hAnsi="Courier New" w:cs="Courier New"/>
        </w:rPr>
        <w:t xml:space="preserve"> and </w:t>
      </w:r>
      <w:ins w:id="6555" w:author="Comparison" w:date="2013-05-05T19:43:00Z">
        <w:r w:rsidRPr="00AA4B48">
          <w:rPr>
            <w:rFonts w:ascii="Courier New" w:hAnsi="Courier New" w:cs="Courier New"/>
          </w:rPr>
          <w:t>"</w:t>
        </w:r>
      </w:ins>
      <w:del w:id="6556" w:author="Comparison" w:date="2013-05-05T19:43:00Z">
        <w:r w:rsidRPr="00C100C3">
          <w:rPr>
            <w:rFonts w:ascii="Courier New" w:hAnsi="Courier New" w:cs="Courier New"/>
          </w:rPr>
          <w:delText>&amp;#8220;</w:delText>
        </w:r>
      </w:del>
      <w:r w:rsidRPr="00C100C3">
        <w:rPr>
          <w:rFonts w:ascii="Courier New" w:hAnsi="Courier New" w:cs="Courier New"/>
        </w:rPr>
        <w:t>my people</w:t>
      </w:r>
      <w:ins w:id="6557" w:author="Comparison" w:date="2013-05-05T19:43:00Z">
        <w:r w:rsidRPr="00AA4B48">
          <w:rPr>
            <w:rFonts w:ascii="Courier New" w:hAnsi="Courier New" w:cs="Courier New"/>
          </w:rPr>
          <w:t>":</w:t>
        </w:r>
      </w:ins>
      <w:del w:id="6558" w:author="Comparison" w:date="2013-05-05T19:43:00Z">
        <w:r w:rsidRPr="00C100C3">
          <w:rPr>
            <w:rFonts w:ascii="Courier New" w:hAnsi="Courier New" w:cs="Courier New"/>
          </w:rPr>
          <w:delText>&amp;#8221;:</w:delText>
        </w:r>
      </w:del>
      <w:r w:rsidRPr="00C100C3">
        <w:rPr>
          <w:rFonts w:ascii="Courier New" w:hAnsi="Courier New" w:cs="Courier New"/>
        </w:rPr>
        <w:t xml:space="preserve"> especially in chapter 4, as being the priesthood of God, while at the same time he speaks of the priests separ</w:t>
      </w:r>
      <w:r w:rsidRPr="00C100C3">
        <w:rPr>
          <w:rFonts w:ascii="Courier New" w:hAnsi="Courier New" w:cs="Courier New"/>
        </w:rPr>
        <w:t xml:space="preserve">ately. The general application here of the expression </w:t>
      </w:r>
      <w:ins w:id="6559" w:author="Comparison" w:date="2013-05-05T19:43:00Z">
        <w:r w:rsidRPr="00AA4B48">
          <w:rPr>
            <w:rFonts w:ascii="Courier New" w:hAnsi="Courier New" w:cs="Courier New"/>
          </w:rPr>
          <w:t>"</w:t>
        </w:r>
      </w:ins>
      <w:del w:id="6560" w:author="Comparison" w:date="2013-05-05T19:43:00Z">
        <w:r w:rsidRPr="00C100C3">
          <w:rPr>
            <w:rFonts w:ascii="Courier New" w:hAnsi="Courier New" w:cs="Courier New"/>
          </w:rPr>
          <w:delText>&amp;#8220;</w:delText>
        </w:r>
      </w:del>
      <w:r w:rsidRPr="00C100C3">
        <w:rPr>
          <w:rFonts w:ascii="Courier New" w:hAnsi="Courier New" w:cs="Courier New"/>
        </w:rPr>
        <w:t>children of Israel</w:t>
      </w:r>
      <w:ins w:id="6561" w:author="Comparison" w:date="2013-05-05T19:43:00Z">
        <w:r w:rsidRPr="00AA4B48">
          <w:rPr>
            <w:rFonts w:ascii="Courier New" w:hAnsi="Courier New" w:cs="Courier New"/>
          </w:rPr>
          <w:t>"</w:t>
        </w:r>
      </w:ins>
      <w:del w:id="6562" w:author="Comparison" w:date="2013-05-05T19:43:00Z">
        <w:r w:rsidRPr="00C100C3">
          <w:rPr>
            <w:rFonts w:ascii="Courier New" w:hAnsi="Courier New" w:cs="Courier New"/>
          </w:rPr>
          <w:delText>&amp;#8221;</w:delText>
        </w:r>
      </w:del>
      <w:r w:rsidRPr="00C100C3">
        <w:rPr>
          <w:rFonts w:ascii="Courier New" w:hAnsi="Courier New" w:cs="Courier New"/>
        </w:rPr>
        <w:t xml:space="preserve"> is explained clearly by its use in chapter 3:</w:t>
      </w:r>
      <w:ins w:id="6563" w:author="Comparison" w:date="2013-05-05T19:43:00Z">
        <w:r w:rsidRPr="00AA4B48">
          <w:rPr>
            <w:rFonts w:ascii="Courier New" w:hAnsi="Courier New" w:cs="Courier New"/>
          </w:rPr>
          <w:t xml:space="preserve"> </w:t>
        </w:r>
      </w:ins>
      <w:r w:rsidRPr="00C100C3">
        <w:rPr>
          <w:rFonts w:ascii="Courier New" w:hAnsi="Courier New" w:cs="Courier New"/>
        </w:rPr>
        <w:t>5. The judgment on Judah is announced in chapter 5:</w:t>
      </w:r>
      <w:ins w:id="6564" w:author="Comparison" w:date="2013-05-05T19:43:00Z">
        <w:r w:rsidRPr="00AA4B48">
          <w:rPr>
            <w:rFonts w:ascii="Courier New" w:hAnsi="Courier New" w:cs="Courier New"/>
          </w:rPr>
          <w:t xml:space="preserve"> </w:t>
        </w:r>
      </w:ins>
      <w:r w:rsidRPr="00C100C3">
        <w:rPr>
          <w:rFonts w:ascii="Courier New" w:hAnsi="Courier New" w:cs="Courier New"/>
        </w:rPr>
        <w:t>5, and 10-15; chapter 6:</w:t>
      </w:r>
      <w:ins w:id="6565" w:author="Comparison" w:date="2013-05-05T19:43:00Z">
        <w:r w:rsidRPr="00AA4B48">
          <w:rPr>
            <w:rFonts w:ascii="Courier New" w:hAnsi="Courier New" w:cs="Courier New"/>
          </w:rPr>
          <w:t xml:space="preserve"> </w:t>
        </w:r>
      </w:ins>
      <w:r w:rsidRPr="00C100C3">
        <w:rPr>
          <w:rFonts w:ascii="Courier New" w:hAnsi="Courier New" w:cs="Courier New"/>
        </w:rPr>
        <w:t>4</w:t>
      </w:r>
      <w:ins w:id="6566" w:author="Comparison" w:date="2013-05-05T19:43:00Z">
        <w:r w:rsidRPr="00AA4B48">
          <w:rPr>
            <w:rFonts w:ascii="Courier New" w:hAnsi="Courier New" w:cs="Courier New"/>
          </w:rPr>
          <w:t>-</w:t>
        </w:r>
      </w:ins>
      <w:del w:id="6567" w:author="Comparison" w:date="2013-05-05T19:43:00Z">
        <w:r w:rsidRPr="00C100C3">
          <w:rPr>
            <w:rFonts w:ascii="Courier New" w:hAnsi="Courier New" w:cs="Courier New"/>
          </w:rPr>
          <w:delText xml:space="preserve"> - </w:delText>
        </w:r>
      </w:del>
      <w:r w:rsidRPr="00C100C3">
        <w:rPr>
          <w:rFonts w:ascii="Courier New" w:hAnsi="Courier New" w:cs="Courier New"/>
        </w:rPr>
        <w:t>11; that of the house of the Lord, chapter 8:</w:t>
      </w:r>
      <w:ins w:id="6568" w:author="Comparison" w:date="2013-05-05T19:43:00Z">
        <w:r w:rsidRPr="00AA4B48">
          <w:rPr>
            <w:rFonts w:ascii="Courier New" w:hAnsi="Courier New" w:cs="Courier New"/>
          </w:rPr>
          <w:t xml:space="preserve"> </w:t>
        </w:r>
      </w:ins>
      <w:r w:rsidRPr="00C100C3">
        <w:rPr>
          <w:rFonts w:ascii="Courier New" w:hAnsi="Courier New" w:cs="Courier New"/>
        </w:rPr>
        <w:t>1; that of Judah, again, verse 14; of Ephraim, Judah, and all Jacob, chapter 10:</w:t>
      </w:r>
      <w:ins w:id="6569" w:author="Comparison" w:date="2013-05-05T19:43:00Z">
        <w:r w:rsidRPr="00AA4B48">
          <w:rPr>
            <w:rFonts w:ascii="Courier New" w:hAnsi="Courier New" w:cs="Courier New"/>
          </w:rPr>
          <w:t xml:space="preserve"> </w:t>
        </w:r>
      </w:ins>
      <w:r w:rsidRPr="00C100C3">
        <w:rPr>
          <w:rFonts w:ascii="Courier New" w:hAnsi="Courier New" w:cs="Courier New"/>
        </w:rPr>
        <w:t>11; of Judah and Jacob, chapter 12:</w:t>
      </w:r>
      <w:ins w:id="6570" w:author="Comparison" w:date="2013-05-05T19:43:00Z">
        <w:r w:rsidRPr="00AA4B48">
          <w:rPr>
            <w:rFonts w:ascii="Courier New" w:hAnsi="Courier New" w:cs="Courier New"/>
          </w:rPr>
          <w:t xml:space="preserve"> </w:t>
        </w:r>
      </w:ins>
      <w:r w:rsidRPr="00C100C3">
        <w:rPr>
          <w:rFonts w:ascii="Courier New" w:hAnsi="Courier New" w:cs="Courier New"/>
        </w:rPr>
        <w:t>2. The sum of these passages shews plainly enough the object of the prophecy of Hosea; it applies to the whole of the land and of the people,</w:t>
      </w:r>
      <w:r w:rsidRPr="00C100C3">
        <w:rPr>
          <w:rFonts w:ascii="Courier New" w:hAnsi="Courier New" w:cs="Courier New"/>
        </w:rPr>
        <w:t xml:space="preserve"> to Judah as well as to Israel; but the ten tribes are chiefly in view. The expression, *the mother</w:t>
      </w:r>
      <w:ins w:id="6571" w:author="Comparison" w:date="2013-05-05T19:43:00Z">
        <w:r w:rsidRPr="00AA4B48">
          <w:rPr>
            <w:rFonts w:ascii="Courier New" w:hAnsi="Courier New" w:cs="Courier New"/>
          </w:rPr>
          <w:t>*,</w:t>
        </w:r>
      </w:ins>
      <w:del w:id="6572" w:author="Comparison" w:date="2013-05-05T19:43:00Z">
        <w:r w:rsidRPr="00C100C3">
          <w:rPr>
            <w:rFonts w:ascii="Courier New" w:hAnsi="Courier New" w:cs="Courier New"/>
          </w:rPr>
          <w:delText>,*</w:delText>
        </w:r>
      </w:del>
      <w:r w:rsidRPr="00C100C3">
        <w:rPr>
          <w:rFonts w:ascii="Courier New" w:hAnsi="Courier New" w:cs="Courier New"/>
        </w:rPr>
        <w:t xml:space="preserve"> includes both, and the restoration of the whole people is announced, chapter 2, when God will again become their husband. The point which is not treated b</w:t>
      </w:r>
      <w:r w:rsidRPr="00C100C3">
        <w:rPr>
          <w:rFonts w:ascii="Courier New" w:hAnsi="Courier New" w:cs="Courier New"/>
        </w:rPr>
        <w:t>y Hosea is the family of David, if not in chapter 3:</w:t>
      </w:r>
      <w:ins w:id="6573" w:author="Comparison" w:date="2013-05-05T19:43:00Z">
        <w:r w:rsidRPr="00AA4B48">
          <w:rPr>
            <w:rFonts w:ascii="Courier New" w:hAnsi="Courier New" w:cs="Courier New"/>
          </w:rPr>
          <w:t xml:space="preserve"> </w:t>
        </w:r>
      </w:ins>
      <w:r w:rsidRPr="00C100C3">
        <w:rPr>
          <w:rFonts w:ascii="Courier New" w:hAnsi="Courier New" w:cs="Courier New"/>
        </w:rPr>
        <w:t xml:space="preserve">4, 5, in which the subject is the people as a whole, under the title of </w:t>
      </w:r>
      <w:ins w:id="6574" w:author="Comparison" w:date="2013-05-05T19:43:00Z">
        <w:r w:rsidRPr="00AA4B48">
          <w:rPr>
            <w:rFonts w:ascii="Courier New" w:hAnsi="Courier New" w:cs="Courier New"/>
          </w:rPr>
          <w:t>"</w:t>
        </w:r>
      </w:ins>
      <w:del w:id="6575" w:author="Comparison" w:date="2013-05-05T19:43:00Z">
        <w:r w:rsidRPr="00C100C3">
          <w:rPr>
            <w:rFonts w:ascii="Courier New" w:hAnsi="Courier New" w:cs="Courier New"/>
          </w:rPr>
          <w:delText>&amp;#8220;</w:delText>
        </w:r>
      </w:del>
      <w:r w:rsidRPr="00C100C3">
        <w:rPr>
          <w:rFonts w:ascii="Courier New" w:hAnsi="Courier New" w:cs="Courier New"/>
        </w:rPr>
        <w:t>children of Israel</w:t>
      </w:r>
      <w:ins w:id="6576" w:author="Comparison" w:date="2013-05-05T19:43:00Z">
        <w:r w:rsidRPr="00AA4B48">
          <w:rPr>
            <w:rFonts w:ascii="Courier New" w:hAnsi="Courier New" w:cs="Courier New"/>
          </w:rPr>
          <w:t>,"</w:t>
        </w:r>
      </w:ins>
      <w:del w:id="6577" w:author="Comparison" w:date="2013-05-05T19:43:00Z">
        <w:r w:rsidRPr="00C100C3">
          <w:rPr>
            <w:rFonts w:ascii="Courier New" w:hAnsi="Courier New" w:cs="Courier New"/>
          </w:rPr>
          <w:delText>,&amp;#8221;</w:delText>
        </w:r>
      </w:del>
      <w:r w:rsidRPr="00C100C3">
        <w:rPr>
          <w:rFonts w:ascii="Courier New" w:hAnsi="Courier New" w:cs="Courier New"/>
        </w:rPr>
        <w:t xml:space="preserve"> and their history in a few striking words up to the time of their millennial restoration.</w:t>
      </w:r>
    </w:p>
    <w:p w14:paraId="4BF80F7A" w14:textId="10E64591" w:rsidR="00000000" w:rsidRPr="00C100C3" w:rsidRDefault="00362818" w:rsidP="00C100C3">
      <w:pPr>
        <w:pStyle w:val="PlainText"/>
        <w:rPr>
          <w:rFonts w:ascii="Courier New" w:hAnsi="Courier New" w:cs="Courier New"/>
        </w:rPr>
      </w:pPr>
      <w:r w:rsidRPr="00C100C3">
        <w:rPr>
          <w:rFonts w:ascii="Courier New" w:hAnsi="Courier New" w:cs="Courier New"/>
        </w:rPr>
        <w:t>The exp</w:t>
      </w:r>
      <w:r w:rsidRPr="00C100C3">
        <w:rPr>
          <w:rFonts w:ascii="Courier New" w:hAnsi="Courier New" w:cs="Courier New"/>
        </w:rPr>
        <w:t xml:space="preserve">ression </w:t>
      </w:r>
      <w:ins w:id="6578" w:author="Comparison" w:date="2013-05-05T19:43:00Z">
        <w:r w:rsidRPr="00AA4B48">
          <w:rPr>
            <w:rFonts w:ascii="Courier New" w:hAnsi="Courier New" w:cs="Courier New"/>
          </w:rPr>
          <w:t>"</w:t>
        </w:r>
      </w:ins>
      <w:del w:id="6579" w:author="Comparison" w:date="2013-05-05T19:43:00Z">
        <w:r w:rsidRPr="00C100C3">
          <w:rPr>
            <w:rFonts w:ascii="Courier New" w:hAnsi="Courier New" w:cs="Courier New"/>
          </w:rPr>
          <w:delText>&amp;#8220;</w:delText>
        </w:r>
      </w:del>
      <w:r w:rsidRPr="00C100C3">
        <w:rPr>
          <w:rFonts w:ascii="Courier New" w:hAnsi="Courier New" w:cs="Courier New"/>
        </w:rPr>
        <w:t>Lo-ammi</w:t>
      </w:r>
      <w:ins w:id="6580" w:author="Comparison" w:date="2013-05-05T19:43:00Z">
        <w:r w:rsidRPr="00AA4B48">
          <w:rPr>
            <w:rFonts w:ascii="Courier New" w:hAnsi="Courier New" w:cs="Courier New"/>
          </w:rPr>
          <w:t>"</w:t>
        </w:r>
      </w:ins>
      <w:del w:id="6581" w:author="Comparison" w:date="2013-05-05T19:43:00Z">
        <w:r w:rsidRPr="00C100C3">
          <w:rPr>
            <w:rFonts w:ascii="Courier New" w:hAnsi="Courier New" w:cs="Courier New"/>
          </w:rPr>
          <w:delText>&amp;#8221;</w:delText>
        </w:r>
      </w:del>
      <w:r w:rsidRPr="00C100C3">
        <w:rPr>
          <w:rFonts w:ascii="Courier New" w:hAnsi="Courier New" w:cs="Courier New"/>
        </w:rPr>
        <w:t xml:space="preserve"> necessarily applies to all the people, and, consequently, could not be announced ere the captivity of Babylon, although great progress may have been made towards its fulfilment by the captivity of the ten tribes. The conduct o</w:t>
      </w:r>
      <w:r w:rsidRPr="00C100C3">
        <w:rPr>
          <w:rFonts w:ascii="Courier New" w:hAnsi="Courier New" w:cs="Courier New"/>
        </w:rPr>
        <w:t xml:space="preserve">f the king had, from the days of David and Solomon, been the question with God, in His dealings with His people, who were finally rejected on account of the sin of Manasseh. The impiety of Solomon had already been the cause of the separation of ten tribes </w:t>
      </w:r>
      <w:r w:rsidRPr="00C100C3">
        <w:rPr>
          <w:rFonts w:ascii="Courier New" w:hAnsi="Courier New" w:cs="Courier New"/>
        </w:rPr>
        <w:t>from the throne of his family, and then the peculiar iniquity of these ten tribes had finally caused them to be delivered over into the hands of the Gentiles. Still, the house of God, the family of David, the priesthood of Aaron, the ark of the covenant, c</w:t>
      </w:r>
      <w:r w:rsidRPr="00C100C3">
        <w:rPr>
          <w:rFonts w:ascii="Courier New" w:hAnsi="Courier New" w:cs="Courier New"/>
        </w:rPr>
        <w:t>ontinued surrounded by two tribes and some other Israelites, in such sort that one could not say absolutely that there is no longer a people. Yet the arm of the Lord was already lifted up to smite Judah. One has only to consult Isaiah (who prophesied at th</w:t>
      </w:r>
      <w:r w:rsidRPr="00C100C3">
        <w:rPr>
          <w:rFonts w:ascii="Courier New" w:hAnsi="Courier New" w:cs="Courier New"/>
        </w:rPr>
        <w:t>e same time as Hosea), the declarations of the first four chapters, and the magnificent and touching appeal of chapter 5 of his</w:t>
      </w:r>
    </w:p>
    <w:p w14:paraId="0676A533"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{258}</w:t>
      </w:r>
    </w:p>
    <w:p w14:paraId="10AC3BE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prophecy, to </w:t>
      </w:r>
      <w:del w:id="6582" w:author="Comparison" w:date="2013-05-05T19:43:00Z">
        <w:r w:rsidRPr="00C100C3">
          <w:rPr>
            <w:rFonts w:ascii="Courier New" w:hAnsi="Courier New" w:cs="Courier New"/>
          </w:rPr>
          <w:delText>.</w:delText>
        </w:r>
      </w:del>
      <w:r w:rsidRPr="00C100C3">
        <w:rPr>
          <w:rFonts w:ascii="Courier New" w:hAnsi="Courier New" w:cs="Courier New"/>
        </w:rPr>
        <w:t>see what was the judgment which God had formed upon the state of Judah.</w:t>
      </w:r>
    </w:p>
    <w:p w14:paraId="3A8273AB" w14:textId="68BD8B3D" w:rsidR="00000000" w:rsidRPr="00C100C3" w:rsidRDefault="00362818" w:rsidP="00C100C3">
      <w:pPr>
        <w:pStyle w:val="PlainText"/>
        <w:rPr>
          <w:rFonts w:ascii="Courier New" w:hAnsi="Courier New" w:cs="Courier New"/>
        </w:rPr>
      </w:pPr>
      <w:r w:rsidRPr="00C100C3">
        <w:rPr>
          <w:rFonts w:ascii="Courier New" w:hAnsi="Courier New" w:cs="Courier New"/>
        </w:rPr>
        <w:t>In the midst of these circumstanc</w:t>
      </w:r>
      <w:r w:rsidRPr="00C100C3">
        <w:rPr>
          <w:rFonts w:ascii="Courier New" w:hAnsi="Courier New" w:cs="Courier New"/>
        </w:rPr>
        <w:t xml:space="preserve">es, Hosea announces, first of all, the judgment of the house of Jehu. Then, under the (symbolical) name of </w:t>
      </w:r>
      <w:ins w:id="6583" w:author="Comparison" w:date="2013-05-05T19:43:00Z">
        <w:r w:rsidRPr="00AA4B48">
          <w:rPr>
            <w:rFonts w:ascii="Courier New" w:hAnsi="Courier New" w:cs="Courier New"/>
          </w:rPr>
          <w:t>"</w:t>
        </w:r>
      </w:ins>
      <w:del w:id="6584" w:author="Comparison" w:date="2013-05-05T19:43:00Z">
        <w:r w:rsidRPr="00C100C3">
          <w:rPr>
            <w:rFonts w:ascii="Courier New" w:hAnsi="Courier New" w:cs="Courier New"/>
          </w:rPr>
          <w:delText>&amp;#8220;</w:delText>
        </w:r>
      </w:del>
      <w:r w:rsidRPr="00C100C3">
        <w:rPr>
          <w:rFonts w:ascii="Courier New" w:hAnsi="Courier New" w:cs="Courier New"/>
        </w:rPr>
        <w:t>Lo-ruhamah</w:t>
      </w:r>
      <w:ins w:id="6585" w:author="Comparison" w:date="2013-05-05T19:43:00Z">
        <w:r w:rsidRPr="00AA4B48">
          <w:rPr>
            <w:rFonts w:ascii="Courier New" w:hAnsi="Courier New" w:cs="Courier New"/>
          </w:rPr>
          <w:t>,"</w:t>
        </w:r>
      </w:ins>
      <w:del w:id="6586" w:author="Comparison" w:date="2013-05-05T19:43:00Z">
        <w:r w:rsidRPr="00C100C3">
          <w:rPr>
            <w:rFonts w:ascii="Courier New" w:hAnsi="Courier New" w:cs="Courier New"/>
          </w:rPr>
          <w:delText>,&amp;#8221;</w:delText>
        </w:r>
      </w:del>
      <w:r w:rsidRPr="00C100C3">
        <w:rPr>
          <w:rFonts w:ascii="Courier New" w:hAnsi="Courier New" w:cs="Courier New"/>
        </w:rPr>
        <w:t xml:space="preserve"> he announces that the Lord will entirely remove the house of Israel, that is to say, the ten tribes. But He will yet have m</w:t>
      </w:r>
      <w:r w:rsidRPr="00C100C3">
        <w:rPr>
          <w:rFonts w:ascii="Courier New" w:hAnsi="Courier New" w:cs="Courier New"/>
        </w:rPr>
        <w:t xml:space="preserve">ercy upon Judah, and will deliver it, even as He did in the case of Sennacherib, successor of him who led captive Israel. Then He declares by another (symbolical) name given to another child, that at length He will pronounce the sentence of </w:t>
      </w:r>
      <w:ins w:id="6587" w:author="Comparison" w:date="2013-05-05T19:43:00Z">
        <w:r w:rsidRPr="00AA4B48">
          <w:rPr>
            <w:rFonts w:ascii="Courier New" w:hAnsi="Courier New" w:cs="Courier New"/>
          </w:rPr>
          <w:t>"</w:t>
        </w:r>
      </w:ins>
      <w:del w:id="6588" w:author="Comparison" w:date="2013-05-05T19:43:00Z">
        <w:r w:rsidRPr="00C100C3">
          <w:rPr>
            <w:rFonts w:ascii="Courier New" w:hAnsi="Courier New" w:cs="Courier New"/>
          </w:rPr>
          <w:delText>&amp;#8220;</w:delText>
        </w:r>
      </w:del>
      <w:r w:rsidRPr="00C100C3">
        <w:rPr>
          <w:rFonts w:ascii="Courier New" w:hAnsi="Courier New" w:cs="Courier New"/>
        </w:rPr>
        <w:t>Lo-ammi</w:t>
      </w:r>
      <w:ins w:id="6589" w:author="Comparison" w:date="2013-05-05T19:43:00Z">
        <w:r w:rsidRPr="00AA4B48">
          <w:rPr>
            <w:rFonts w:ascii="Courier New" w:hAnsi="Courier New" w:cs="Courier New"/>
          </w:rPr>
          <w:t>";</w:t>
        </w:r>
      </w:ins>
      <w:del w:id="6590" w:author="Comparison" w:date="2013-05-05T19:43:00Z">
        <w:r w:rsidRPr="00C100C3">
          <w:rPr>
            <w:rFonts w:ascii="Courier New" w:hAnsi="Courier New" w:cs="Courier New"/>
          </w:rPr>
          <w:delText>&amp;</w:delText>
        </w:r>
        <w:r w:rsidRPr="00C100C3">
          <w:rPr>
            <w:rFonts w:ascii="Courier New" w:hAnsi="Courier New" w:cs="Courier New"/>
          </w:rPr>
          <w:delText>#8221;;</w:delText>
        </w:r>
      </w:del>
      <w:r w:rsidRPr="00C100C3">
        <w:rPr>
          <w:rFonts w:ascii="Courier New" w:hAnsi="Courier New" w:cs="Courier New"/>
        </w:rPr>
        <w:t xml:space="preserve"> for, said He, you are not My people. Having announced this judgment in an absolute manner, by a prophetic act, after the judgment executed upon Israel, by means of which it was already entirely cut off, and having declared at the time of this cutti</w:t>
      </w:r>
      <w:r w:rsidRPr="00C100C3">
        <w:rPr>
          <w:rFonts w:ascii="Courier New" w:hAnsi="Courier New" w:cs="Courier New"/>
        </w:rPr>
        <w:t xml:space="preserve">ng off that Judah should be spared, the evidence is of the clearest kind, that it would be by the judgment executed upon Judah that this sentence would take effect. This is by so much the more evident in that </w:t>
      </w:r>
      <w:ins w:id="6591" w:author="Comparison" w:date="2013-05-05T19:43:00Z">
        <w:r w:rsidRPr="00AA4B48">
          <w:rPr>
            <w:rFonts w:ascii="Courier New" w:hAnsi="Courier New" w:cs="Courier New"/>
          </w:rPr>
          <w:t>"</w:t>
        </w:r>
      </w:ins>
      <w:del w:id="6592" w:author="Comparison" w:date="2013-05-05T19:43:00Z">
        <w:r w:rsidRPr="00C100C3">
          <w:rPr>
            <w:rFonts w:ascii="Courier New" w:hAnsi="Courier New" w:cs="Courier New"/>
          </w:rPr>
          <w:delText>&amp;#8220;</w:delText>
        </w:r>
      </w:del>
      <w:r w:rsidRPr="00C100C3">
        <w:rPr>
          <w:rFonts w:ascii="Courier New" w:hAnsi="Courier New" w:cs="Courier New"/>
        </w:rPr>
        <w:t>Lo-ammi</w:t>
      </w:r>
      <w:ins w:id="6593" w:author="Comparison" w:date="2013-05-05T19:43:00Z">
        <w:r w:rsidRPr="00AA4B48">
          <w:rPr>
            <w:rFonts w:ascii="Courier New" w:hAnsi="Courier New" w:cs="Courier New"/>
          </w:rPr>
          <w:t>,"</w:t>
        </w:r>
      </w:ins>
      <w:del w:id="6594" w:author="Comparison" w:date="2013-05-05T19:43:00Z">
        <w:r w:rsidRPr="00C100C3">
          <w:rPr>
            <w:rFonts w:ascii="Courier New" w:hAnsi="Courier New" w:cs="Courier New"/>
          </w:rPr>
          <w:delText>,&amp;#8221;</w:delText>
        </w:r>
      </w:del>
      <w:r w:rsidRPr="00C100C3">
        <w:rPr>
          <w:rFonts w:ascii="Courier New" w:hAnsi="Courier New" w:cs="Courier New"/>
        </w:rPr>
        <w:t xml:space="preserve"> by the import of the ter</w:t>
      </w:r>
      <w:r w:rsidRPr="00C100C3">
        <w:rPr>
          <w:rFonts w:ascii="Courier New" w:hAnsi="Courier New" w:cs="Courier New"/>
        </w:rPr>
        <w:t xml:space="preserve">m, applies to the whole people, which was the object of the prophecy of Hosea. Immediately afterwards, the prophet, publishing the mercies of God, declares, first, that the number of the children of Israel shall be as the sand of the </w:t>
      </w:r>
      <w:ins w:id="6595" w:author="Comparison" w:date="2013-05-05T19:43:00Z">
        <w:r w:rsidRPr="00AA4B48">
          <w:rPr>
            <w:rFonts w:ascii="Courier New" w:hAnsi="Courier New" w:cs="Courier New"/>
          </w:rPr>
          <w:t>seashore</w:t>
        </w:r>
      </w:ins>
      <w:del w:id="6596" w:author="Comparison" w:date="2013-05-05T19:43:00Z">
        <w:r w:rsidRPr="00C100C3">
          <w:rPr>
            <w:rFonts w:ascii="Courier New" w:hAnsi="Courier New" w:cs="Courier New"/>
          </w:rPr>
          <w:delText>sea-shore</w:delText>
        </w:r>
      </w:del>
      <w:r w:rsidRPr="00C100C3">
        <w:rPr>
          <w:rFonts w:ascii="Courier New" w:hAnsi="Courier New" w:cs="Courier New"/>
        </w:rPr>
        <w:t>, and that th</w:t>
      </w:r>
      <w:r w:rsidRPr="00C100C3">
        <w:rPr>
          <w:rFonts w:ascii="Courier New" w:hAnsi="Courier New" w:cs="Courier New"/>
        </w:rPr>
        <w:t>en the children of Israel</w:t>
      </w:r>
      <w:ins w:id="6597" w:author="Comparison" w:date="2013-05-05T19:43:00Z">
        <w:r w:rsidRPr="00AA4B48">
          <w:rPr>
            <w:rFonts w:ascii="Courier New" w:hAnsi="Courier New" w:cs="Courier New"/>
          </w:rPr>
          <w:t xml:space="preserve"> -- </w:t>
        </w:r>
      </w:ins>
      <w:del w:id="6598" w:author="Comparison" w:date="2013-05-05T19:43:00Z">
        <w:r w:rsidRPr="00C100C3">
          <w:rPr>
            <w:rFonts w:ascii="Courier New" w:hAnsi="Courier New" w:cs="Courier New"/>
          </w:rPr>
          <w:delText>&amp;#8212;</w:delText>
        </w:r>
      </w:del>
      <w:r w:rsidRPr="00C100C3">
        <w:rPr>
          <w:rFonts w:ascii="Courier New" w:hAnsi="Courier New" w:cs="Courier New"/>
        </w:rPr>
        <w:t xml:space="preserve">here expressly distinguished the one from the other in order to establish their </w:t>
      </w:r>
      <w:ins w:id="6599" w:author="Comparison" w:date="2013-05-05T19:43:00Z">
        <w:r w:rsidRPr="00AA4B48">
          <w:rPr>
            <w:rFonts w:ascii="Courier New" w:hAnsi="Courier New" w:cs="Courier New"/>
          </w:rPr>
          <w:t>reunion</w:t>
        </w:r>
      </w:ins>
      <w:del w:id="6600" w:author="Comparison" w:date="2013-05-05T19:43:00Z">
        <w:r w:rsidRPr="00C100C3">
          <w:rPr>
            <w:rFonts w:ascii="Courier New" w:hAnsi="Courier New" w:cs="Courier New"/>
          </w:rPr>
          <w:delText>re-union</w:delText>
        </w:r>
      </w:del>
      <w:r w:rsidRPr="00C100C3">
        <w:rPr>
          <w:rFonts w:ascii="Courier New" w:hAnsi="Courier New" w:cs="Courier New"/>
        </w:rPr>
        <w:t xml:space="preserve"> in one</w:t>
      </w:r>
      <w:ins w:id="6601" w:author="Comparison" w:date="2013-05-05T19:43:00Z">
        <w:r w:rsidRPr="00AA4B48">
          <w:rPr>
            <w:rFonts w:ascii="Courier New" w:hAnsi="Courier New" w:cs="Courier New"/>
          </w:rPr>
          <w:t xml:space="preserve"> -- </w:t>
        </w:r>
      </w:ins>
      <w:del w:id="6602" w:author="Comparison" w:date="2013-05-05T19:43:00Z">
        <w:r w:rsidRPr="00C100C3">
          <w:rPr>
            <w:rFonts w:ascii="Courier New" w:hAnsi="Courier New" w:cs="Courier New"/>
          </w:rPr>
          <w:delText>&amp;#8212;</w:delText>
        </w:r>
      </w:del>
      <w:r w:rsidRPr="00C100C3">
        <w:rPr>
          <w:rFonts w:ascii="Courier New" w:hAnsi="Courier New" w:cs="Courier New"/>
        </w:rPr>
        <w:t xml:space="preserve">shall be gathered together, and shall appoint to themselves a leader, etc. We thus see clearly that the answer and the </w:t>
      </w:r>
      <w:ins w:id="6603" w:author="Comparison" w:date="2013-05-05T19:43:00Z">
        <w:r w:rsidRPr="00AA4B48">
          <w:rPr>
            <w:rFonts w:ascii="Courier New" w:hAnsi="Courier New" w:cs="Courier New"/>
          </w:rPr>
          <w:t>deliverance</w:t>
        </w:r>
      </w:ins>
      <w:del w:id="6604" w:author="Comparison" w:date="2013-05-05T19:43:00Z">
        <w:r w:rsidRPr="00C100C3">
          <w:rPr>
            <w:rFonts w:ascii="Courier New" w:hAnsi="Courier New" w:cs="Courier New"/>
          </w:rPr>
          <w:delText>deh</w:delText>
        </w:r>
        <w:r w:rsidRPr="00C100C3">
          <w:rPr>
            <w:rFonts w:ascii="Courier New" w:hAnsi="Courier New" w:cs="Courier New"/>
          </w:rPr>
          <w:delText>verance</w:delText>
        </w:r>
      </w:del>
      <w:r w:rsidRPr="00C100C3">
        <w:rPr>
          <w:rFonts w:ascii="Courier New" w:hAnsi="Courier New" w:cs="Courier New"/>
        </w:rPr>
        <w:t xml:space="preserve"> embrace Judah as well as Israel, both of whom were included in </w:t>
      </w:r>
      <w:ins w:id="6605" w:author="Comparison" w:date="2013-05-05T19:43:00Z">
        <w:r w:rsidRPr="00AA4B48">
          <w:rPr>
            <w:rFonts w:ascii="Courier New" w:hAnsi="Courier New" w:cs="Courier New"/>
          </w:rPr>
          <w:t>"</w:t>
        </w:r>
      </w:ins>
      <w:del w:id="6606" w:author="Comparison" w:date="2013-05-05T19:43:00Z">
        <w:r w:rsidRPr="00C100C3">
          <w:rPr>
            <w:rFonts w:ascii="Courier New" w:hAnsi="Courier New" w:cs="Courier New"/>
          </w:rPr>
          <w:delText>&amp;#8220;</w:delText>
        </w:r>
      </w:del>
      <w:r w:rsidRPr="00C100C3">
        <w:rPr>
          <w:rFonts w:ascii="Courier New" w:hAnsi="Courier New" w:cs="Courier New"/>
        </w:rPr>
        <w:t>Lo-ammi</w:t>
      </w:r>
      <w:ins w:id="6607" w:author="Comparison" w:date="2013-05-05T19:43:00Z">
        <w:r w:rsidRPr="00AA4B48">
          <w:rPr>
            <w:rFonts w:ascii="Courier New" w:hAnsi="Courier New" w:cs="Courier New"/>
          </w:rPr>
          <w:t>,"</w:t>
        </w:r>
      </w:ins>
      <w:del w:id="6608" w:author="Comparison" w:date="2013-05-05T19:43:00Z">
        <w:r w:rsidRPr="00C100C3">
          <w:rPr>
            <w:rFonts w:ascii="Courier New" w:hAnsi="Courier New" w:cs="Courier New"/>
          </w:rPr>
          <w:delText>,&amp;#8221;</w:delText>
        </w:r>
      </w:del>
      <w:r w:rsidRPr="00C100C3">
        <w:rPr>
          <w:rFonts w:ascii="Courier New" w:hAnsi="Courier New" w:cs="Courier New"/>
        </w:rPr>
        <w:t xml:space="preserve"> although the judgment pronounced for the latter could not take effect until Judah also should be rejected, and thus there should no longer be a people before God.</w:t>
      </w:r>
      <w:r w:rsidRPr="00C100C3">
        <w:rPr>
          <w:rFonts w:ascii="Courier New" w:hAnsi="Courier New" w:cs="Courier New"/>
        </w:rPr>
        <w:t xml:space="preserve"> That God in the meanwhile preserved a little remnant, which He brought back in order to present Christ to it, is evident. The question which we have to solve is this</w:t>
      </w:r>
      <w:ins w:id="6609" w:author="Comparison" w:date="2013-05-05T19:43:00Z">
        <w:r w:rsidRPr="00AA4B48">
          <w:rPr>
            <w:rFonts w:ascii="Courier New" w:hAnsi="Courier New" w:cs="Courier New"/>
          </w:rPr>
          <w:t xml:space="preserve"> --</w:t>
        </w:r>
      </w:ins>
      <w:del w:id="6610" w:author="Comparison" w:date="2013-05-05T19:43:00Z">
        <w:r w:rsidRPr="00C100C3">
          <w:rPr>
            <w:rFonts w:ascii="Courier New" w:hAnsi="Courier New" w:cs="Courier New"/>
          </w:rPr>
          <w:delText>&amp;#8212;</w:delText>
        </w:r>
      </w:del>
      <w:r w:rsidRPr="00C100C3">
        <w:rPr>
          <w:rFonts w:ascii="Courier New" w:hAnsi="Courier New" w:cs="Courier New"/>
        </w:rPr>
        <w:t xml:space="preserve"> Did God, as to His government, put in force this sentence of </w:t>
      </w:r>
      <w:ins w:id="6611" w:author="Comparison" w:date="2013-05-05T19:43:00Z">
        <w:r w:rsidRPr="00AA4B48">
          <w:rPr>
            <w:rFonts w:ascii="Courier New" w:hAnsi="Courier New" w:cs="Courier New"/>
          </w:rPr>
          <w:t>"</w:t>
        </w:r>
      </w:ins>
      <w:del w:id="6612" w:author="Comparison" w:date="2013-05-05T19:43:00Z">
        <w:r w:rsidRPr="00C100C3">
          <w:rPr>
            <w:rFonts w:ascii="Courier New" w:hAnsi="Courier New" w:cs="Courier New"/>
          </w:rPr>
          <w:delText>&amp;#8220;</w:delText>
        </w:r>
      </w:del>
      <w:r w:rsidRPr="00C100C3">
        <w:rPr>
          <w:rFonts w:ascii="Courier New" w:hAnsi="Courier New" w:cs="Courier New"/>
        </w:rPr>
        <w:t>Lo-ammi</w:t>
      </w:r>
      <w:ins w:id="6613" w:author="Comparison" w:date="2013-05-05T19:43:00Z">
        <w:r w:rsidRPr="00AA4B48">
          <w:rPr>
            <w:rFonts w:ascii="Courier New" w:hAnsi="Courier New" w:cs="Courier New"/>
          </w:rPr>
          <w:t>"</w:t>
        </w:r>
      </w:ins>
      <w:del w:id="6614" w:author="Comparison" w:date="2013-05-05T19:43:00Z">
        <w:r w:rsidRPr="00C100C3">
          <w:rPr>
            <w:rFonts w:ascii="Courier New" w:hAnsi="Courier New" w:cs="Courier New"/>
          </w:rPr>
          <w:delText>&amp;#8221;</w:delText>
        </w:r>
      </w:del>
      <w:r w:rsidRPr="00C100C3">
        <w:rPr>
          <w:rFonts w:ascii="Courier New" w:hAnsi="Courier New" w:cs="Courier New"/>
        </w:rPr>
        <w:t xml:space="preserve"> at the time of the captivity of Babylon? for that sentence must needs at some time be put in force.</w:t>
      </w:r>
    </w:p>
    <w:p w14:paraId="399C38CB"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Now let us bear in mind, that the question, as to this expression, is one of the relationship of God with His people, already broken as to the ten tribes </w:t>
      </w:r>
      <w:r w:rsidRPr="00C100C3">
        <w:rPr>
          <w:rFonts w:ascii="Courier New" w:hAnsi="Courier New" w:cs="Courier New"/>
        </w:rPr>
        <w:t>(whatsoever may have been the patience of God, and the messages which He sent to them) by the separation of Jeroboam. For the golden calves did not</w:t>
      </w:r>
    </w:p>
    <w:p w14:paraId="393B9D23"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{259}</w:t>
      </w:r>
    </w:p>
    <w:p w14:paraId="3F0815F1" w14:textId="4A938A56" w:rsidR="00000000" w:rsidRPr="00C100C3" w:rsidRDefault="00362818" w:rsidP="00C100C3">
      <w:pPr>
        <w:pStyle w:val="PlainText"/>
        <w:rPr>
          <w:rFonts w:ascii="Courier New" w:hAnsi="Courier New" w:cs="Courier New"/>
        </w:rPr>
      </w:pPr>
      <w:r w:rsidRPr="00C100C3">
        <w:rPr>
          <w:rFonts w:ascii="Courier New" w:hAnsi="Courier New" w:cs="Courier New"/>
        </w:rPr>
        <w:t xml:space="preserve">maintain the relationship of Israel with God. Now, Jerusalem was the place which He had chosen, the </w:t>
      </w:r>
      <w:r w:rsidRPr="00C100C3">
        <w:rPr>
          <w:rFonts w:ascii="Courier New" w:hAnsi="Courier New" w:cs="Courier New"/>
        </w:rPr>
        <w:t>temple the place where He had placed His name. The ark of the covenant of the God of the whole earth was there. The family of David, a family chosen for the maintenance of His relationship with His people, the Urim and the Thummim, means of receiving (by t</w:t>
      </w:r>
      <w:r w:rsidRPr="00C100C3">
        <w:rPr>
          <w:rFonts w:ascii="Courier New" w:hAnsi="Courier New" w:cs="Courier New"/>
        </w:rPr>
        <w:t>he intervention of the priesthood) light and direction from God, were there. Now, not only had Judah sinned, but the family of David, upon the conduct of which all depended, had failed in fidelity. There was no remedy (@2 Chronicles 36:</w:t>
      </w:r>
      <w:ins w:id="6615" w:author="Comparison" w:date="2013-05-05T19:43:00Z">
        <w:r w:rsidRPr="00AA4B48">
          <w:rPr>
            <w:rFonts w:ascii="Courier New" w:hAnsi="Courier New" w:cs="Courier New"/>
          </w:rPr>
          <w:t xml:space="preserve"> </w:t>
        </w:r>
      </w:ins>
      <w:r w:rsidRPr="00C100C3">
        <w:rPr>
          <w:rFonts w:ascii="Courier New" w:hAnsi="Courier New" w:cs="Courier New"/>
        </w:rPr>
        <w:t>16), and God must re</w:t>
      </w:r>
      <w:r w:rsidRPr="00C100C3">
        <w:rPr>
          <w:rFonts w:ascii="Courier New" w:hAnsi="Courier New" w:cs="Courier New"/>
        </w:rPr>
        <w:t>ject Judah as He had rejected Israel.</w:t>
      </w:r>
    </w:p>
    <w:p w14:paraId="343E8A4E" w14:textId="4F37D8BD" w:rsidR="00000000" w:rsidRPr="00C100C3" w:rsidRDefault="00362818" w:rsidP="00C100C3">
      <w:pPr>
        <w:pStyle w:val="PlainText"/>
        <w:rPr>
          <w:rFonts w:ascii="Courier New" w:hAnsi="Courier New" w:cs="Courier New"/>
        </w:rPr>
      </w:pPr>
      <w:r w:rsidRPr="00C100C3">
        <w:rPr>
          <w:rFonts w:ascii="Courier New" w:hAnsi="Courier New" w:cs="Courier New"/>
        </w:rPr>
        <w:t xml:space="preserve">But in this case the act is more solemn, because the house of God, the throne of God (dwelling) between the cherubim, the royal authority, which was of God, which </w:t>
      </w:r>
      <w:ins w:id="6616" w:author="Comparison" w:date="2013-05-05T19:43:00Z">
        <w:r w:rsidRPr="00AA4B48">
          <w:rPr>
            <w:rFonts w:ascii="Courier New" w:hAnsi="Courier New" w:cs="Courier New"/>
          </w:rPr>
          <w:t>"</w:t>
        </w:r>
      </w:ins>
      <w:del w:id="6617" w:author="Comparison" w:date="2013-05-05T19:43:00Z">
        <w:r w:rsidRPr="00C100C3">
          <w:rPr>
            <w:rFonts w:ascii="Courier New" w:hAnsi="Courier New" w:cs="Courier New"/>
          </w:rPr>
          <w:delText>&amp;#8220;</w:delText>
        </w:r>
      </w:del>
      <w:r w:rsidRPr="00C100C3">
        <w:rPr>
          <w:rFonts w:ascii="Courier New" w:hAnsi="Courier New" w:cs="Courier New"/>
        </w:rPr>
        <w:t>sat on the throne of the Lord</w:t>
      </w:r>
      <w:ins w:id="6618" w:author="Comparison" w:date="2013-05-05T19:43:00Z">
        <w:r w:rsidRPr="00AA4B48">
          <w:rPr>
            <w:rFonts w:ascii="Courier New" w:hAnsi="Courier New" w:cs="Courier New"/>
          </w:rPr>
          <w:t>"</w:t>
        </w:r>
      </w:ins>
      <w:del w:id="6619" w:author="Comparison" w:date="2013-05-05T19:43:00Z">
        <w:r w:rsidRPr="00C100C3">
          <w:rPr>
            <w:rFonts w:ascii="Courier New" w:hAnsi="Courier New" w:cs="Courier New"/>
          </w:rPr>
          <w:delText>&amp;#8221;</w:delText>
        </w:r>
      </w:del>
      <w:r w:rsidRPr="00C100C3">
        <w:rPr>
          <w:rFonts w:ascii="Courier New" w:hAnsi="Courier New" w:cs="Courier New"/>
        </w:rPr>
        <w:t xml:space="preserve"> (@1 Chroni</w:t>
      </w:r>
      <w:r w:rsidRPr="00C100C3">
        <w:rPr>
          <w:rFonts w:ascii="Courier New" w:hAnsi="Courier New" w:cs="Courier New"/>
        </w:rPr>
        <w:t>cles 29:</w:t>
      </w:r>
      <w:ins w:id="6620" w:author="Comparison" w:date="2013-05-05T19:43:00Z">
        <w:r w:rsidRPr="00AA4B48">
          <w:rPr>
            <w:rFonts w:ascii="Courier New" w:hAnsi="Courier New" w:cs="Courier New"/>
          </w:rPr>
          <w:t xml:space="preserve"> </w:t>
        </w:r>
      </w:ins>
      <w:r w:rsidRPr="00C100C3">
        <w:rPr>
          <w:rFonts w:ascii="Courier New" w:hAnsi="Courier New" w:cs="Courier New"/>
        </w:rPr>
        <w:t xml:space="preserve">23), His Urim and His </w:t>
      </w:r>
      <w:ins w:id="6621" w:author="Comparison" w:date="2013-05-05T19:43:00Z">
        <w:r w:rsidRPr="00AA4B48">
          <w:rPr>
            <w:rFonts w:ascii="Courier New" w:hAnsi="Courier New" w:cs="Courier New"/>
          </w:rPr>
          <w:t>Thummim</w:t>
        </w:r>
      </w:ins>
      <w:del w:id="6622" w:author="Comparison" w:date="2013-05-05T19:43:00Z">
        <w:r w:rsidRPr="00C100C3">
          <w:rPr>
            <w:rFonts w:ascii="Courier New" w:hAnsi="Courier New" w:cs="Courier New"/>
          </w:rPr>
          <w:delText>Thunimim</w:delText>
        </w:r>
      </w:del>
      <w:r w:rsidRPr="00C100C3">
        <w:rPr>
          <w:rFonts w:ascii="Courier New" w:hAnsi="Courier New" w:cs="Courier New"/>
        </w:rPr>
        <w:t>, were in question. But how preserve them there in order to sanction the iniquity which existed? That would have been still worse, and God executes the judgment which He had pronounced upon His people. The house of God</w:t>
      </w:r>
      <w:r w:rsidRPr="00C100C3">
        <w:rPr>
          <w:rFonts w:ascii="Courier New" w:hAnsi="Courier New" w:cs="Courier New"/>
        </w:rPr>
        <w:t xml:space="preserve"> is destroyed, the family of David is led into captivity, and the times of the Gentiles commence. The sceptre of the world is placed in the hands of the Gentiles by the authority of the God of the heavens, an event of immense import, which exists even at t</w:t>
      </w:r>
      <w:r w:rsidRPr="00C100C3">
        <w:rPr>
          <w:rFonts w:ascii="Courier New" w:hAnsi="Courier New" w:cs="Courier New"/>
        </w:rPr>
        <w:t xml:space="preserve">his time, and which necessarily prevents the establishment of the earthly people of God, considered in the light of the government of God, because the reign of the Messiah cannot consist with such empire in the hands of the Gentiles. Now it is as clear as </w:t>
      </w:r>
      <w:r w:rsidRPr="00C100C3">
        <w:rPr>
          <w:rFonts w:ascii="Courier New" w:hAnsi="Courier New" w:cs="Courier New"/>
        </w:rPr>
        <w:t xml:space="preserve">possible that the epoch of the restoration and blessing of Israel, when they will no longer be </w:t>
      </w:r>
      <w:ins w:id="6623" w:author="Comparison" w:date="2013-05-05T19:43:00Z">
        <w:r w:rsidRPr="00AA4B48">
          <w:rPr>
            <w:rFonts w:ascii="Courier New" w:hAnsi="Courier New" w:cs="Courier New"/>
          </w:rPr>
          <w:t>"</w:t>
        </w:r>
      </w:ins>
      <w:del w:id="6624" w:author="Comparison" w:date="2013-05-05T19:43:00Z">
        <w:r w:rsidRPr="00C100C3">
          <w:rPr>
            <w:rFonts w:ascii="Courier New" w:hAnsi="Courier New" w:cs="Courier New"/>
          </w:rPr>
          <w:delText>&amp;#8220;</w:delText>
        </w:r>
      </w:del>
      <w:r w:rsidRPr="00C100C3">
        <w:rPr>
          <w:rFonts w:ascii="Courier New" w:hAnsi="Courier New" w:cs="Courier New"/>
        </w:rPr>
        <w:t>Lo-ammi</w:t>
      </w:r>
      <w:ins w:id="6625" w:author="Comparison" w:date="2013-05-05T19:43:00Z">
        <w:r w:rsidRPr="00AA4B48">
          <w:rPr>
            <w:rFonts w:ascii="Courier New" w:hAnsi="Courier New" w:cs="Courier New"/>
          </w:rPr>
          <w:t>,"</w:t>
        </w:r>
      </w:ins>
      <w:del w:id="6626" w:author="Comparison" w:date="2013-05-05T19:43:00Z">
        <w:r w:rsidRPr="00C100C3">
          <w:rPr>
            <w:rFonts w:ascii="Courier New" w:hAnsi="Courier New" w:cs="Courier New"/>
          </w:rPr>
          <w:delText>,&amp;#8221;</w:delText>
        </w:r>
      </w:del>
      <w:r w:rsidRPr="00C100C3">
        <w:rPr>
          <w:rFonts w:ascii="Courier New" w:hAnsi="Courier New" w:cs="Courier New"/>
        </w:rPr>
        <w:t xml:space="preserve"> will be that of the reign of the Messiah. For the time being the people of God is a heavenly people, subject to the powers which be, a peo</w:t>
      </w:r>
      <w:r w:rsidRPr="00C100C3">
        <w:rPr>
          <w:rFonts w:ascii="Courier New" w:hAnsi="Courier New" w:cs="Courier New"/>
        </w:rPr>
        <w:t>ple which has nothing to seek in the world but the glory of Him who has saved it in order to introduce it into the heavens.</w:t>
      </w:r>
    </w:p>
    <w:p w14:paraId="5E4C9E5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We see then, at the taking of Jerusalem, the judgment of God executed upon His people; the ark of the covenant taken; the house of </w:t>
      </w:r>
      <w:r w:rsidRPr="00C100C3">
        <w:rPr>
          <w:rFonts w:ascii="Courier New" w:hAnsi="Courier New" w:cs="Courier New"/>
        </w:rPr>
        <w:t>God burnt; its royal authority taken from the family of David (and this until the coming of the true son of David); the Urim and the Thummim of the priesthood lost; the throne of God removed from off the earth; and sovereign authority placed in the hands o</w:t>
      </w:r>
      <w:r w:rsidRPr="00C100C3">
        <w:rPr>
          <w:rFonts w:ascii="Courier New" w:hAnsi="Courier New" w:cs="Courier New"/>
        </w:rPr>
        <w:t>f the Gentiles. In a word, all that which, as institutions, formed the link between God and</w:t>
      </w:r>
    </w:p>
    <w:p w14:paraId="3C6243F2"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{260}</w:t>
      </w:r>
    </w:p>
    <w:p w14:paraId="20D56F6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 people is set aside (observe it, reader), and by a means which renders the re-establishment of the people impossible, because the sceptre and authority </w:t>
      </w:r>
      <w:r w:rsidRPr="00C100C3">
        <w:rPr>
          <w:rFonts w:ascii="Courier New" w:hAnsi="Courier New" w:cs="Courier New"/>
        </w:rPr>
        <w:t>have been transferred by God to the hands of the Gentiles.</w:t>
      </w:r>
    </w:p>
    <w:p w14:paraId="3720CAF8" w14:textId="2C82AAB8" w:rsidR="00000000" w:rsidRPr="00C100C3" w:rsidRDefault="00362818" w:rsidP="00C100C3">
      <w:pPr>
        <w:pStyle w:val="PlainText"/>
        <w:rPr>
          <w:rFonts w:ascii="Courier New" w:hAnsi="Courier New" w:cs="Courier New"/>
        </w:rPr>
      </w:pPr>
      <w:r w:rsidRPr="00C100C3">
        <w:rPr>
          <w:rFonts w:ascii="Courier New" w:hAnsi="Courier New" w:cs="Courier New"/>
        </w:rPr>
        <w:t>Under the old covenant, all was lost; under the new, under the Messiah, all is yet future for Israel. Christ manifested in flesh has not re-established the old covenant, and Israel have not been p</w:t>
      </w:r>
      <w:r w:rsidRPr="00C100C3">
        <w:rPr>
          <w:rFonts w:ascii="Courier New" w:hAnsi="Courier New" w:cs="Courier New"/>
        </w:rPr>
        <w:t>laced under the new. Christ was personally perfect under the old, and when He shed His blood</w:t>
      </w:r>
      <w:ins w:id="6627" w:author="Comparison" w:date="2013-05-05T19:43:00Z">
        <w:r w:rsidRPr="00AA4B48">
          <w:rPr>
            <w:rFonts w:ascii="Courier New" w:hAnsi="Courier New" w:cs="Courier New"/>
          </w:rPr>
          <w:t xml:space="preserve"> -- </w:t>
        </w:r>
      </w:ins>
      <w:del w:id="6628" w:author="Comparison" w:date="2013-05-05T19:43:00Z">
        <w:r w:rsidRPr="00C100C3">
          <w:rPr>
            <w:rFonts w:ascii="Courier New" w:hAnsi="Courier New" w:cs="Courier New"/>
          </w:rPr>
          <w:delText>&amp;#8212;</w:delText>
        </w:r>
      </w:del>
      <w:r w:rsidRPr="00C100C3">
        <w:rPr>
          <w:rFonts w:ascii="Courier New" w:hAnsi="Courier New" w:cs="Courier New"/>
        </w:rPr>
        <w:t>basis of the new covenant, the time was past for Israel as a nation. If the grace of God proposed to this people the return of Jesus (@Acts 3) if they repent</w:t>
      </w:r>
      <w:r w:rsidRPr="00C100C3">
        <w:rPr>
          <w:rFonts w:ascii="Courier New" w:hAnsi="Courier New" w:cs="Courier New"/>
        </w:rPr>
        <w:t>ed, the people in their blindness stopped the mouths of those who made the declaration. This truth, that it is under the new covenant and under the Messiah that Israel will be recognized as a people, is of all importance in order to judge in these matters.</w:t>
      </w:r>
      <w:r w:rsidRPr="00C100C3">
        <w:rPr>
          <w:rFonts w:ascii="Courier New" w:hAnsi="Courier New" w:cs="Courier New"/>
        </w:rPr>
        <w:t xml:space="preserve"> We shall see that the prophets who announce the judgment by Nebuchadnezzar pass directly from it to the coming of Christ. We shall see that, although God acted to bring matters to this point by divers acts of providence, Christ, when the blessing is estab</w:t>
      </w:r>
      <w:r w:rsidRPr="00C100C3">
        <w:rPr>
          <w:rFonts w:ascii="Courier New" w:hAnsi="Courier New" w:cs="Courier New"/>
        </w:rPr>
        <w:t>lished, is always in relationship with the people as a whole, and that the existence of two tribes without the ten cannot accord with the accomplishment of the promises in Christ. He may come from heaven to destroy the wicked one; but once united to Israel</w:t>
      </w:r>
      <w:r w:rsidRPr="00C100C3">
        <w:rPr>
          <w:rFonts w:ascii="Courier New" w:hAnsi="Courier New" w:cs="Courier New"/>
        </w:rPr>
        <w:t>, it is to all Israel: so that there should have been the re-establishment in the promised blessing at the time of the return from Babylon is impossible, if in that view that event is considered as a continuation of Judah alone as the people of God.</w:t>
      </w:r>
    </w:p>
    <w:p w14:paraId="0017572D" w14:textId="7D51EED2" w:rsidR="00000000" w:rsidRPr="00C100C3" w:rsidRDefault="00362818" w:rsidP="00C100C3">
      <w:pPr>
        <w:pStyle w:val="PlainText"/>
        <w:rPr>
          <w:rFonts w:ascii="Courier New" w:hAnsi="Courier New" w:cs="Courier New"/>
        </w:rPr>
      </w:pPr>
      <w:r w:rsidRPr="00C100C3">
        <w:rPr>
          <w:rFonts w:ascii="Courier New" w:hAnsi="Courier New" w:cs="Courier New"/>
        </w:rPr>
        <w:t>We wi</w:t>
      </w:r>
      <w:r w:rsidRPr="00C100C3">
        <w:rPr>
          <w:rFonts w:ascii="Courier New" w:hAnsi="Courier New" w:cs="Courier New"/>
        </w:rPr>
        <w:t>ll now examine the passages which prove that which has just been stated. That the royal authority over all the earth was conferred on Nebuchadnezzar is most clearly stated in @Daniel 2:</w:t>
      </w:r>
      <w:ins w:id="6629" w:author="Comparison" w:date="2013-05-05T19:43:00Z">
        <w:r w:rsidRPr="00AA4B48">
          <w:rPr>
            <w:rFonts w:ascii="Courier New" w:hAnsi="Courier New" w:cs="Courier New"/>
          </w:rPr>
          <w:t xml:space="preserve"> </w:t>
        </w:r>
      </w:ins>
      <w:r w:rsidRPr="00C100C3">
        <w:rPr>
          <w:rFonts w:ascii="Courier New" w:hAnsi="Courier New" w:cs="Courier New"/>
        </w:rPr>
        <w:t xml:space="preserve">37, 38; and even that this should continue until the setting up of the </w:t>
      </w:r>
      <w:r w:rsidRPr="00C100C3">
        <w:rPr>
          <w:rFonts w:ascii="Courier New" w:hAnsi="Courier New" w:cs="Courier New"/>
        </w:rPr>
        <w:t xml:space="preserve">kingdom of God </w:t>
      </w:r>
      <w:ins w:id="6630" w:author="Comparison" w:date="2013-05-05T19:43:00Z">
        <w:r w:rsidRPr="00AA4B48">
          <w:rPr>
            <w:rFonts w:ascii="Courier New" w:hAnsi="Courier New" w:cs="Courier New"/>
          </w:rPr>
          <w:t>(</w:t>
        </w:r>
      </w:ins>
      <w:del w:id="6631" w:author="Comparison" w:date="2013-05-05T19:43:00Z">
        <w:r w:rsidRPr="00C100C3">
          <w:rPr>
            <w:rFonts w:ascii="Courier New" w:hAnsi="Courier New" w:cs="Courier New"/>
          </w:rPr>
          <w:delText>(*</w:delText>
        </w:r>
      </w:del>
      <w:r w:rsidRPr="00C100C3">
        <w:rPr>
          <w:rFonts w:ascii="Courier New" w:hAnsi="Courier New" w:cs="Courier New"/>
        </w:rPr>
        <w:t>verse</w:t>
      </w:r>
      <w:del w:id="6632" w:author="Comparison" w:date="2013-05-05T19:43:00Z">
        <w:r w:rsidRPr="00C100C3">
          <w:rPr>
            <w:rFonts w:ascii="Courier New" w:hAnsi="Courier New" w:cs="Courier New"/>
          </w:rPr>
          <w:delText>*</w:delText>
        </w:r>
      </w:del>
      <w:r w:rsidRPr="00C100C3">
        <w:rPr>
          <w:rFonts w:ascii="Courier New" w:hAnsi="Courier New" w:cs="Courier New"/>
        </w:rPr>
        <w:t xml:space="preserve"> 38-44); which renders it impossible that Judah during that interval should be the people of God, recognized by Him, His government being that which we have to consider. Israel is always </w:t>
      </w:r>
      <w:ins w:id="6633" w:author="Comparison" w:date="2013-05-05T19:43:00Z">
        <w:r w:rsidRPr="00AA4B48">
          <w:rPr>
            <w:rFonts w:ascii="Courier New" w:hAnsi="Courier New" w:cs="Courier New"/>
          </w:rPr>
          <w:t>"</w:t>
        </w:r>
      </w:ins>
      <w:del w:id="6634" w:author="Comparison" w:date="2013-05-05T19:43:00Z">
        <w:r w:rsidRPr="00C100C3">
          <w:rPr>
            <w:rFonts w:ascii="Courier New" w:hAnsi="Courier New" w:cs="Courier New"/>
          </w:rPr>
          <w:delText>&amp;#8220;</w:delText>
        </w:r>
      </w:del>
      <w:r w:rsidRPr="00C100C3">
        <w:rPr>
          <w:rFonts w:ascii="Courier New" w:hAnsi="Courier New" w:cs="Courier New"/>
        </w:rPr>
        <w:t>Lo-ammi</w:t>
      </w:r>
      <w:ins w:id="6635" w:author="Comparison" w:date="2013-05-05T19:43:00Z">
        <w:r w:rsidRPr="00AA4B48">
          <w:rPr>
            <w:rFonts w:ascii="Courier New" w:hAnsi="Courier New" w:cs="Courier New"/>
          </w:rPr>
          <w:t>"</w:t>
        </w:r>
      </w:ins>
      <w:del w:id="6636" w:author="Comparison" w:date="2013-05-05T19:43:00Z">
        <w:r w:rsidRPr="00C100C3">
          <w:rPr>
            <w:rFonts w:ascii="Courier New" w:hAnsi="Courier New" w:cs="Courier New"/>
          </w:rPr>
          <w:delText>&amp;#8221;</w:delText>
        </w:r>
      </w:del>
      <w:r w:rsidRPr="00C100C3">
        <w:rPr>
          <w:rFonts w:ascii="Courier New" w:hAnsi="Courier New" w:cs="Courier New"/>
        </w:rPr>
        <w:t xml:space="preserve"> during this period.</w:t>
      </w:r>
    </w:p>
    <w:p w14:paraId="1A780CFA" w14:textId="4B43F0BD" w:rsidR="00000000" w:rsidRPr="00C100C3" w:rsidRDefault="00362818" w:rsidP="00C100C3">
      <w:pPr>
        <w:pStyle w:val="PlainText"/>
        <w:rPr>
          <w:rFonts w:ascii="Courier New" w:hAnsi="Courier New" w:cs="Courier New"/>
        </w:rPr>
      </w:pPr>
      <w:r w:rsidRPr="00C100C3">
        <w:rPr>
          <w:rFonts w:ascii="Courier New" w:hAnsi="Courier New" w:cs="Courier New"/>
        </w:rPr>
        <w:t>I n</w:t>
      </w:r>
      <w:r w:rsidRPr="00C100C3">
        <w:rPr>
          <w:rFonts w:ascii="Courier New" w:hAnsi="Courier New" w:cs="Courier New"/>
        </w:rPr>
        <w:t>eed not say that the royal authority was not renewed in the family of David. We nowhere find that the ark of the covenant was made *de novo</w:t>
      </w:r>
      <w:ins w:id="6637" w:author="Comparison" w:date="2013-05-05T19:43:00Z">
        <w:r w:rsidRPr="00AA4B48">
          <w:rPr>
            <w:rFonts w:ascii="Courier New" w:hAnsi="Courier New" w:cs="Courier New"/>
          </w:rPr>
          <w:t>*;</w:t>
        </w:r>
      </w:ins>
      <w:del w:id="6638" w:author="Comparison" w:date="2013-05-05T19:43:00Z">
        <w:r w:rsidRPr="00C100C3">
          <w:rPr>
            <w:rFonts w:ascii="Courier New" w:hAnsi="Courier New" w:cs="Courier New"/>
          </w:rPr>
          <w:delText>;*</w:delText>
        </w:r>
      </w:del>
      <w:r w:rsidRPr="00C100C3">
        <w:rPr>
          <w:rFonts w:ascii="Courier New" w:hAnsi="Courier New" w:cs="Courier New"/>
        </w:rPr>
        <w:t xml:space="preserve"> certainly it was not so by the command of God; and, surely they could not make the tables of the law having the wr</w:t>
      </w:r>
      <w:r w:rsidRPr="00C100C3">
        <w:rPr>
          <w:rFonts w:ascii="Courier New" w:hAnsi="Courier New" w:cs="Courier New"/>
        </w:rPr>
        <w:t>iting of God, which rendered the ark</w:t>
      </w:r>
    </w:p>
    <w:p w14:paraId="0A968C12"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{261}</w:t>
      </w:r>
    </w:p>
    <w:p w14:paraId="4C8846FA" w14:textId="087765A5" w:rsidR="00000000" w:rsidRPr="00C100C3" w:rsidRDefault="00362818" w:rsidP="00C100C3">
      <w:pPr>
        <w:pStyle w:val="PlainText"/>
        <w:rPr>
          <w:rFonts w:ascii="Courier New" w:hAnsi="Courier New" w:cs="Courier New"/>
        </w:rPr>
      </w:pPr>
      <w:r w:rsidRPr="00C100C3">
        <w:rPr>
          <w:rFonts w:ascii="Courier New" w:hAnsi="Courier New" w:cs="Courier New"/>
        </w:rPr>
        <w:t>the ark of the testimony. We have, further, the assurance that no manifestation of the glory of God, sign of His presence, took place at the time of the dedication of the second temple, as happened when the tabe</w:t>
      </w:r>
      <w:r w:rsidRPr="00C100C3">
        <w:rPr>
          <w:rFonts w:ascii="Courier New" w:hAnsi="Courier New" w:cs="Courier New"/>
        </w:rPr>
        <w:t>rnacle was set up, and when the ark was introduced into the temple of Solomon, and they sounded with the trumpets. So that the testimony and the glory of the presence of God were wanting to the ark, if so be they made one. The absence of these two things m</w:t>
      </w:r>
      <w:r w:rsidRPr="00C100C3">
        <w:rPr>
          <w:rFonts w:ascii="Courier New" w:hAnsi="Courier New" w:cs="Courier New"/>
        </w:rPr>
        <w:t>ade the existence of an ark the plain proof that all that which could have given importance to it was wanting. That there was neither Urim nor Thummim is a fact also admitted by the Jews, and proved by @Nehemiah 7:</w:t>
      </w:r>
      <w:ins w:id="6639" w:author="Comparison" w:date="2013-05-05T19:43:00Z">
        <w:r w:rsidRPr="00AA4B48">
          <w:rPr>
            <w:rFonts w:ascii="Courier New" w:hAnsi="Courier New" w:cs="Courier New"/>
          </w:rPr>
          <w:t xml:space="preserve"> </w:t>
        </w:r>
      </w:ins>
      <w:r w:rsidRPr="00C100C3">
        <w:rPr>
          <w:rFonts w:ascii="Courier New" w:hAnsi="Courier New" w:cs="Courier New"/>
        </w:rPr>
        <w:t>65.</w:t>
      </w:r>
    </w:p>
    <w:p w14:paraId="2317D48F" w14:textId="08A4F638"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 absence of this mysterious token </w:t>
      </w:r>
      <w:r w:rsidRPr="00C100C3">
        <w:rPr>
          <w:rFonts w:ascii="Courier New" w:hAnsi="Courier New" w:cs="Courier New"/>
        </w:rPr>
        <w:t>was a fact of the most serious kind, for it was thus that the high priest bore the judgment of the children of Israel upon his heart before the Lord continually. That is to say, all that which symbolized the presence of God, and all the links established o</w:t>
      </w:r>
      <w:r w:rsidRPr="00C100C3">
        <w:rPr>
          <w:rFonts w:ascii="Courier New" w:hAnsi="Courier New" w:cs="Courier New"/>
        </w:rPr>
        <w:t xml:space="preserve">f old and which maintained the relation of the people with God, were wanting, while the people themselves were subjected to the Gentiles by reason of their sin. God might come in in grace; He might send messengers to the little </w:t>
      </w:r>
      <w:ins w:id="6640" w:author="Comparison" w:date="2013-05-05T19:43:00Z">
        <w:r w:rsidRPr="00AA4B48">
          <w:rPr>
            <w:rFonts w:ascii="Courier New" w:hAnsi="Courier New" w:cs="Courier New"/>
          </w:rPr>
          <w:t>offshoot</w:t>
        </w:r>
      </w:ins>
      <w:del w:id="6641" w:author="Comparison" w:date="2013-05-05T19:43:00Z">
        <w:r w:rsidRPr="00C100C3">
          <w:rPr>
            <w:rFonts w:ascii="Courier New" w:hAnsi="Courier New" w:cs="Courier New"/>
          </w:rPr>
          <w:delText>off-shoot</w:delText>
        </w:r>
      </w:del>
      <w:r w:rsidRPr="00C100C3">
        <w:rPr>
          <w:rFonts w:ascii="Courier New" w:hAnsi="Courier New" w:cs="Courier New"/>
        </w:rPr>
        <w:t xml:space="preserve"> of His people whic</w:t>
      </w:r>
      <w:r w:rsidRPr="00C100C3">
        <w:rPr>
          <w:rFonts w:ascii="Courier New" w:hAnsi="Courier New" w:cs="Courier New"/>
        </w:rPr>
        <w:t xml:space="preserve">h found itself at Jerusalem; He might bear with the mutilated state of institutions, the exterior appearance of which was re-established; He might, further, send His Son: all this He did; but He never cancelled the decree of </w:t>
      </w:r>
      <w:ins w:id="6642" w:author="Comparison" w:date="2013-05-05T19:43:00Z">
        <w:r w:rsidRPr="00AA4B48">
          <w:rPr>
            <w:rFonts w:ascii="Courier New" w:hAnsi="Courier New" w:cs="Courier New"/>
          </w:rPr>
          <w:t>"</w:t>
        </w:r>
      </w:ins>
      <w:del w:id="6643" w:author="Comparison" w:date="2013-05-05T19:43:00Z">
        <w:r w:rsidRPr="00C100C3">
          <w:rPr>
            <w:rFonts w:ascii="Courier New" w:hAnsi="Courier New" w:cs="Courier New"/>
          </w:rPr>
          <w:delText>&amp;#8220;</w:delText>
        </w:r>
      </w:del>
      <w:r w:rsidRPr="00C100C3">
        <w:rPr>
          <w:rFonts w:ascii="Courier New" w:hAnsi="Courier New" w:cs="Courier New"/>
        </w:rPr>
        <w:t>Lo-ammi</w:t>
      </w:r>
      <w:ins w:id="6644" w:author="Comparison" w:date="2013-05-05T19:43:00Z">
        <w:r w:rsidRPr="00AA4B48">
          <w:rPr>
            <w:rFonts w:ascii="Courier New" w:hAnsi="Courier New" w:cs="Courier New"/>
          </w:rPr>
          <w:t>."</w:t>
        </w:r>
      </w:ins>
      <w:del w:id="6645" w:author="Comparison" w:date="2013-05-05T19:43:00Z">
        <w:r w:rsidRPr="00C100C3">
          <w:rPr>
            <w:rFonts w:ascii="Courier New" w:hAnsi="Courier New" w:cs="Courier New"/>
          </w:rPr>
          <w:delText>.&amp;#8221;</w:delText>
        </w:r>
      </w:del>
      <w:r w:rsidRPr="00C100C3">
        <w:rPr>
          <w:rFonts w:ascii="Courier New" w:hAnsi="Courier New" w:cs="Courier New"/>
        </w:rPr>
        <w:t xml:space="preserve"> He could</w:t>
      </w:r>
      <w:r w:rsidRPr="00C100C3">
        <w:rPr>
          <w:rFonts w:ascii="Courier New" w:hAnsi="Courier New" w:cs="Courier New"/>
        </w:rPr>
        <w:t xml:space="preserve"> not do so, save by Jesus and the new covenant, when the links of the first covenant were broken, and Israel subjected to the Gentiles. He presented Jesus</w:t>
      </w:r>
      <w:ins w:id="6646" w:author="Comparison" w:date="2013-05-05T19:43:00Z">
        <w:r w:rsidRPr="00AA4B48">
          <w:rPr>
            <w:rFonts w:ascii="Courier New" w:hAnsi="Courier New" w:cs="Courier New"/>
          </w:rPr>
          <w:t xml:space="preserve"> -- </w:t>
        </w:r>
      </w:ins>
      <w:del w:id="6647" w:author="Comparison" w:date="2013-05-05T19:43:00Z">
        <w:r w:rsidRPr="00C100C3">
          <w:rPr>
            <w:rFonts w:ascii="Courier New" w:hAnsi="Courier New" w:cs="Courier New"/>
          </w:rPr>
          <w:delText>&amp;#8212;</w:delText>
        </w:r>
      </w:del>
      <w:r w:rsidRPr="00C100C3">
        <w:rPr>
          <w:rFonts w:ascii="Courier New" w:hAnsi="Courier New" w:cs="Courier New"/>
        </w:rPr>
        <w:t>the people would not have Him. He presented Him in the faithfulness of His promise; and it is e</w:t>
      </w:r>
      <w:r w:rsidRPr="00C100C3">
        <w:rPr>
          <w:rFonts w:ascii="Courier New" w:hAnsi="Courier New" w:cs="Courier New"/>
        </w:rPr>
        <w:t>vident that it was not according to the old covenant, under which Israel had been in relationship with God as a people: all was lost according to that covenant. The new covenant could not be established with a people who rejected its Mediator in Jesus.</w:t>
      </w:r>
    </w:p>
    <w:p w14:paraId="64423D4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w:t>
      </w:r>
      <w:r w:rsidRPr="00C100C3">
        <w:rPr>
          <w:rFonts w:ascii="Courier New" w:hAnsi="Courier New" w:cs="Courier New"/>
        </w:rPr>
        <w:t>ere remain three things for us to consider. That which the prophets said after the captivity, and that which they said before, as to the means which God would employ in order that Israel might be His people, and, then, the manner in which the New Testament</w:t>
      </w:r>
      <w:r w:rsidRPr="00C100C3">
        <w:rPr>
          <w:rFonts w:ascii="Courier New" w:hAnsi="Courier New" w:cs="Courier New"/>
        </w:rPr>
        <w:t xml:space="preserve"> presents this point. I put in the forefront the prophets after the captivity, because we find there all that the Spirit of God could say of the strongest kind to encourage the people on their return. If in examining these</w:t>
      </w:r>
    </w:p>
    <w:p w14:paraId="5C34AF2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{262}</w:t>
      </w:r>
    </w:p>
    <w:p w14:paraId="6C2FF1A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passages we find that the</w:t>
      </w:r>
      <w:r w:rsidRPr="00C100C3">
        <w:rPr>
          <w:rFonts w:ascii="Courier New" w:hAnsi="Courier New" w:cs="Courier New"/>
        </w:rPr>
        <w:t xml:space="preserve"> remnant which returned from the captivity is not in them called the people of God, we shall also understand that the other prophets and the New Testament confirm this testimony.</w:t>
      </w:r>
    </w:p>
    <w:p w14:paraId="0657BF36" w14:textId="3CDE2616" w:rsidR="00000000" w:rsidRPr="00C100C3" w:rsidRDefault="00362818" w:rsidP="00C100C3">
      <w:pPr>
        <w:pStyle w:val="PlainText"/>
        <w:rPr>
          <w:rFonts w:ascii="Courier New" w:hAnsi="Courier New" w:cs="Courier New"/>
        </w:rPr>
      </w:pPr>
      <w:r w:rsidRPr="00C100C3">
        <w:rPr>
          <w:rFonts w:ascii="Courier New" w:hAnsi="Courier New" w:cs="Courier New"/>
        </w:rPr>
        <w:t>Let us examine Haggai, Zechariah, and Malachi. Never once is the people retu</w:t>
      </w:r>
      <w:r w:rsidRPr="00C100C3">
        <w:rPr>
          <w:rFonts w:ascii="Courier New" w:hAnsi="Courier New" w:cs="Courier New"/>
        </w:rPr>
        <w:t>rned from the captivity called by any one of these prophets the people of God: contrariwise, in the occasions in which one would have supposed this inevitable, the expression is not found, but they say, that they will be His people in the last days. But in</w:t>
      </w:r>
      <w:r w:rsidRPr="00C100C3">
        <w:rPr>
          <w:rFonts w:ascii="Courier New" w:hAnsi="Courier New" w:cs="Courier New"/>
        </w:rPr>
        <w:t xml:space="preserve"> these occasions it is Israel and Judah: proof manifest that they were not recognized by God then as His people. Never do these prophets say on behalf of God </w:t>
      </w:r>
      <w:ins w:id="6648" w:author="Comparison" w:date="2013-05-05T19:43:00Z">
        <w:r w:rsidRPr="00AA4B48">
          <w:rPr>
            <w:rFonts w:ascii="Courier New" w:hAnsi="Courier New" w:cs="Courier New"/>
          </w:rPr>
          <w:t>"</w:t>
        </w:r>
      </w:ins>
      <w:del w:id="6649" w:author="Comparison" w:date="2013-05-05T19:43:00Z">
        <w:r w:rsidRPr="00C100C3">
          <w:rPr>
            <w:rFonts w:ascii="Courier New" w:hAnsi="Courier New" w:cs="Courier New"/>
          </w:rPr>
          <w:delText>&amp;#8220;</w:delText>
        </w:r>
      </w:del>
      <w:r w:rsidRPr="00C100C3">
        <w:rPr>
          <w:rFonts w:ascii="Courier New" w:hAnsi="Courier New" w:cs="Courier New"/>
        </w:rPr>
        <w:t>My people</w:t>
      </w:r>
      <w:ins w:id="6650" w:author="Comparison" w:date="2013-05-05T19:43:00Z">
        <w:r w:rsidRPr="00AA4B48">
          <w:rPr>
            <w:rFonts w:ascii="Courier New" w:hAnsi="Courier New" w:cs="Courier New"/>
          </w:rPr>
          <w:t>."</w:t>
        </w:r>
      </w:ins>
      <w:del w:id="6651" w:author="Comparison" w:date="2013-05-05T19:43:00Z">
        <w:r w:rsidRPr="00C100C3">
          <w:rPr>
            <w:rFonts w:ascii="Courier New" w:hAnsi="Courier New" w:cs="Courier New"/>
          </w:rPr>
          <w:delText>.&amp;#8221;</w:delText>
        </w:r>
      </w:del>
      <w:r w:rsidRPr="00C100C3">
        <w:rPr>
          <w:rFonts w:ascii="Courier New" w:hAnsi="Courier New" w:cs="Courier New"/>
        </w:rPr>
        <w:t xml:space="preserve"> Their prophecies are full of remarkable revelations on the subject of tim</w:t>
      </w:r>
      <w:r w:rsidRPr="00C100C3">
        <w:rPr>
          <w:rFonts w:ascii="Courier New" w:hAnsi="Courier New" w:cs="Courier New"/>
        </w:rPr>
        <w:t>es yet to come, as also with regard to the first coming of Jesus; and they connect the blessings which are to come with the encouragements which they give for the time present; but never at the time, nor in reference to the first coming of Jesus, are the p</w:t>
      </w:r>
      <w:r w:rsidRPr="00C100C3">
        <w:rPr>
          <w:rFonts w:ascii="Courier New" w:hAnsi="Courier New" w:cs="Courier New"/>
        </w:rPr>
        <w:t>eople called the people of God. While Zechariah is very plain in declaring that it will be so in the latter days, never is it said that God should dwell in the temple then, but He promises to abide there in the days yet to come. But it is after the glory t</w:t>
      </w:r>
      <w:r w:rsidRPr="00C100C3">
        <w:rPr>
          <w:rFonts w:ascii="Courier New" w:hAnsi="Courier New" w:cs="Courier New"/>
        </w:rPr>
        <w:t xml:space="preserve">hat the prophet is sent to the nations who have robbed Israel; then it is said, </w:t>
      </w:r>
      <w:ins w:id="6652" w:author="Comparison" w:date="2013-05-05T19:43:00Z">
        <w:r w:rsidRPr="00AA4B48">
          <w:rPr>
            <w:rFonts w:ascii="Courier New" w:hAnsi="Courier New" w:cs="Courier New"/>
          </w:rPr>
          <w:t>"</w:t>
        </w:r>
      </w:ins>
      <w:del w:id="6653" w:author="Comparison" w:date="2013-05-05T19:43:00Z">
        <w:r w:rsidRPr="00C100C3">
          <w:rPr>
            <w:rFonts w:ascii="Courier New" w:hAnsi="Courier New" w:cs="Courier New"/>
          </w:rPr>
          <w:delText>&amp;#8220;</w:delText>
        </w:r>
      </w:del>
      <w:r w:rsidRPr="00C100C3">
        <w:rPr>
          <w:rFonts w:ascii="Courier New" w:hAnsi="Courier New" w:cs="Courier New"/>
        </w:rPr>
        <w:t>I will dwell in the midst of thee</w:t>
      </w:r>
      <w:ins w:id="6654" w:author="Comparison" w:date="2013-05-05T19:43:00Z">
        <w:r w:rsidRPr="00AA4B48">
          <w:rPr>
            <w:rFonts w:ascii="Courier New" w:hAnsi="Courier New" w:cs="Courier New"/>
          </w:rPr>
          <w:t>."</w:t>
        </w:r>
      </w:ins>
      <w:del w:id="6655" w:author="Comparison" w:date="2013-05-05T19:43:00Z">
        <w:r w:rsidRPr="00C100C3">
          <w:rPr>
            <w:rFonts w:ascii="Courier New" w:hAnsi="Courier New" w:cs="Courier New"/>
          </w:rPr>
          <w:delText>.&amp;#8221;</w:delText>
        </w:r>
      </w:del>
      <w:r w:rsidRPr="00C100C3">
        <w:rPr>
          <w:rFonts w:ascii="Courier New" w:hAnsi="Courier New" w:cs="Courier New"/>
        </w:rPr>
        <w:t xml:space="preserve"> (Compare @Zechariah 2:</w:t>
      </w:r>
      <w:ins w:id="6656" w:author="Comparison" w:date="2013-05-05T19:43:00Z">
        <w:r w:rsidRPr="00AA4B48">
          <w:rPr>
            <w:rFonts w:ascii="Courier New" w:hAnsi="Courier New" w:cs="Courier New"/>
          </w:rPr>
          <w:t xml:space="preserve"> </w:t>
        </w:r>
      </w:ins>
      <w:r w:rsidRPr="00C100C3">
        <w:rPr>
          <w:rFonts w:ascii="Courier New" w:hAnsi="Courier New" w:cs="Courier New"/>
        </w:rPr>
        <w:t>8</w:t>
      </w:r>
      <w:ins w:id="6657" w:author="Comparison" w:date="2013-05-05T19:43:00Z">
        <w:r w:rsidRPr="00AA4B48">
          <w:rPr>
            <w:rFonts w:ascii="Courier New" w:hAnsi="Courier New" w:cs="Courier New"/>
          </w:rPr>
          <w:t>-</w:t>
        </w:r>
      </w:ins>
      <w:del w:id="6658" w:author="Comparison" w:date="2013-05-05T19:43:00Z">
        <w:r w:rsidRPr="00C100C3">
          <w:rPr>
            <w:rFonts w:ascii="Courier New" w:hAnsi="Courier New" w:cs="Courier New"/>
          </w:rPr>
          <w:delText xml:space="preserve"> - </w:delText>
        </w:r>
      </w:del>
      <w:r w:rsidRPr="00C100C3">
        <w:rPr>
          <w:rFonts w:ascii="Courier New" w:hAnsi="Courier New" w:cs="Courier New"/>
        </w:rPr>
        <w:t>10.)</w:t>
      </w:r>
    </w:p>
    <w:p w14:paraId="6F4F3F06" w14:textId="325F256C"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It is said, </w:t>
      </w:r>
      <w:ins w:id="6659" w:author="Comparison" w:date="2013-05-05T19:43:00Z">
        <w:r w:rsidRPr="00AA4B48">
          <w:rPr>
            <w:rFonts w:ascii="Courier New" w:hAnsi="Courier New" w:cs="Courier New"/>
          </w:rPr>
          <w:t>"I am</w:t>
        </w:r>
      </w:ins>
      <w:del w:id="6660" w:author="Comparison" w:date="2013-05-05T19:43:00Z">
        <w:r w:rsidRPr="00C100C3">
          <w:rPr>
            <w:rFonts w:ascii="Courier New" w:hAnsi="Courier New" w:cs="Courier New"/>
          </w:rPr>
          <w:delText>&amp;#8220;lam</w:delText>
        </w:r>
      </w:del>
      <w:r w:rsidRPr="00C100C3">
        <w:rPr>
          <w:rFonts w:ascii="Courier New" w:hAnsi="Courier New" w:cs="Courier New"/>
        </w:rPr>
        <w:t xml:space="preserve"> returned to Jerusalem with mercies; my house shall be built in it</w:t>
      </w:r>
      <w:ins w:id="6661" w:author="Comparison" w:date="2013-05-05T19:43:00Z">
        <w:r w:rsidRPr="00AA4B48">
          <w:rPr>
            <w:rFonts w:ascii="Courier New" w:hAnsi="Courier New" w:cs="Courier New"/>
          </w:rPr>
          <w:t>"</w:t>
        </w:r>
      </w:ins>
      <w:del w:id="6662" w:author="Comparison" w:date="2013-05-05T19:43:00Z">
        <w:r w:rsidRPr="00C100C3">
          <w:rPr>
            <w:rFonts w:ascii="Courier New" w:hAnsi="Courier New" w:cs="Courier New"/>
          </w:rPr>
          <w:delText>&amp;#8221;</w:delText>
        </w:r>
      </w:del>
      <w:r w:rsidRPr="00C100C3">
        <w:rPr>
          <w:rFonts w:ascii="Courier New" w:hAnsi="Courier New" w:cs="Courier New"/>
        </w:rPr>
        <w:t xml:space="preserve"> (@Zechariah 1:</w:t>
      </w:r>
      <w:ins w:id="6663" w:author="Comparison" w:date="2013-05-05T19:43:00Z">
        <w:r w:rsidRPr="00AA4B48">
          <w:rPr>
            <w:rFonts w:ascii="Courier New" w:hAnsi="Courier New" w:cs="Courier New"/>
          </w:rPr>
          <w:t xml:space="preserve"> </w:t>
        </w:r>
      </w:ins>
      <w:r w:rsidRPr="00C100C3">
        <w:rPr>
          <w:rFonts w:ascii="Courier New" w:hAnsi="Courier New" w:cs="Courier New"/>
        </w:rPr>
        <w:t xml:space="preserve">16); but the promise of abiding there is reserved for another time, when the four carpenters shall have </w:t>
      </w:r>
      <w:ins w:id="6664" w:author="Comparison" w:date="2013-05-05T19:43:00Z">
        <w:r w:rsidRPr="00AA4B48">
          <w:rPr>
            <w:rFonts w:ascii="Courier New" w:hAnsi="Courier New" w:cs="Courier New"/>
          </w:rPr>
          <w:t>"</w:t>
        </w:r>
      </w:ins>
      <w:del w:id="6665" w:author="Comparison" w:date="2013-05-05T19:43:00Z">
        <w:r w:rsidRPr="00C100C3">
          <w:rPr>
            <w:rFonts w:ascii="Courier New" w:hAnsi="Courier New" w:cs="Courier New"/>
          </w:rPr>
          <w:delText>&amp;#8220;</w:delText>
        </w:r>
      </w:del>
      <w:r w:rsidRPr="00C100C3">
        <w:rPr>
          <w:rFonts w:ascii="Courier New" w:hAnsi="Courier New" w:cs="Courier New"/>
        </w:rPr>
        <w:t>frayed away</w:t>
      </w:r>
      <w:ins w:id="6666" w:author="Comparison" w:date="2013-05-05T19:43:00Z">
        <w:r w:rsidRPr="00AA4B48">
          <w:rPr>
            <w:rFonts w:ascii="Courier New" w:hAnsi="Courier New" w:cs="Courier New"/>
          </w:rPr>
          <w:t>,"</w:t>
        </w:r>
      </w:ins>
      <w:del w:id="6667" w:author="Comparison" w:date="2013-05-05T19:43:00Z">
        <w:r w:rsidRPr="00C100C3">
          <w:rPr>
            <w:rFonts w:ascii="Courier New" w:hAnsi="Courier New" w:cs="Courier New"/>
          </w:rPr>
          <w:delText>,&amp;#8221;</w:delText>
        </w:r>
      </w:del>
      <w:r w:rsidRPr="00C100C3">
        <w:rPr>
          <w:rFonts w:ascii="Courier New" w:hAnsi="Courier New" w:cs="Courier New"/>
        </w:rPr>
        <w:t xml:space="preserve"> and </w:t>
      </w:r>
      <w:ins w:id="6668" w:author="Comparison" w:date="2013-05-05T19:43:00Z">
        <w:r w:rsidRPr="00AA4B48">
          <w:rPr>
            <w:rFonts w:ascii="Courier New" w:hAnsi="Courier New" w:cs="Courier New"/>
          </w:rPr>
          <w:t>"</w:t>
        </w:r>
      </w:ins>
      <w:del w:id="6669" w:author="Comparison" w:date="2013-05-05T19:43:00Z">
        <w:r w:rsidRPr="00C100C3">
          <w:rPr>
            <w:rFonts w:ascii="Courier New" w:hAnsi="Courier New" w:cs="Courier New"/>
          </w:rPr>
          <w:delText>&amp;#8220;</w:delText>
        </w:r>
      </w:del>
      <w:r w:rsidRPr="00C100C3">
        <w:rPr>
          <w:rFonts w:ascii="Courier New" w:hAnsi="Courier New" w:cs="Courier New"/>
        </w:rPr>
        <w:t>cast out the horns of the Gentiles, which lifted up their horn over the land of Judah to scatter it</w:t>
      </w:r>
      <w:ins w:id="6670" w:author="Comparison" w:date="2013-05-05T19:43:00Z">
        <w:r w:rsidRPr="00AA4B48">
          <w:rPr>
            <w:rFonts w:ascii="Courier New" w:hAnsi="Courier New" w:cs="Courier New"/>
          </w:rPr>
          <w:t>" (</w:t>
        </w:r>
      </w:ins>
      <w:del w:id="6671" w:author="Comparison" w:date="2013-05-05T19:43:00Z">
        <w:r w:rsidRPr="00C100C3">
          <w:rPr>
            <w:rFonts w:ascii="Courier New" w:hAnsi="Courier New" w:cs="Courier New"/>
          </w:rPr>
          <w:delText>&amp;#8221; *(</w:delText>
        </w:r>
      </w:del>
      <w:r w:rsidRPr="00C100C3">
        <w:rPr>
          <w:rFonts w:ascii="Courier New" w:hAnsi="Courier New" w:cs="Courier New"/>
        </w:rPr>
        <w:t>verse</w:t>
      </w:r>
      <w:del w:id="6672" w:author="Comparison" w:date="2013-05-05T19:43:00Z">
        <w:r w:rsidRPr="00C100C3">
          <w:rPr>
            <w:rFonts w:ascii="Courier New" w:hAnsi="Courier New" w:cs="Courier New"/>
          </w:rPr>
          <w:delText>*</w:delText>
        </w:r>
      </w:del>
      <w:r w:rsidRPr="00C100C3">
        <w:rPr>
          <w:rFonts w:ascii="Courier New" w:hAnsi="Courier New" w:cs="Courier New"/>
        </w:rPr>
        <w:t xml:space="preserve"> 21).</w:t>
      </w:r>
    </w:p>
    <w:p w14:paraId="4E31C32A" w14:textId="18BFE9BF" w:rsidR="00000000" w:rsidRPr="00C100C3" w:rsidRDefault="00362818" w:rsidP="00C100C3">
      <w:pPr>
        <w:pStyle w:val="PlainText"/>
        <w:rPr>
          <w:rFonts w:ascii="Courier New" w:hAnsi="Courier New" w:cs="Courier New"/>
        </w:rPr>
      </w:pPr>
      <w:r w:rsidRPr="00C100C3">
        <w:rPr>
          <w:rFonts w:ascii="Courier New" w:hAnsi="Courier New" w:cs="Courier New"/>
        </w:rPr>
        <w:t xml:space="preserve">Again, in chapter 8 it is said, </w:t>
      </w:r>
      <w:ins w:id="6673" w:author="Comparison" w:date="2013-05-05T19:43:00Z">
        <w:r w:rsidRPr="00AA4B48">
          <w:rPr>
            <w:rFonts w:ascii="Courier New" w:hAnsi="Courier New" w:cs="Courier New"/>
          </w:rPr>
          <w:t>"</w:t>
        </w:r>
      </w:ins>
      <w:del w:id="6674" w:author="Comparison" w:date="2013-05-05T19:43:00Z">
        <w:r w:rsidRPr="00C100C3">
          <w:rPr>
            <w:rFonts w:ascii="Courier New" w:hAnsi="Courier New" w:cs="Courier New"/>
          </w:rPr>
          <w:delText>&amp;#8220;</w:delText>
        </w:r>
      </w:del>
      <w:r w:rsidRPr="00C100C3">
        <w:rPr>
          <w:rFonts w:ascii="Courier New" w:hAnsi="Courier New" w:cs="Courier New"/>
        </w:rPr>
        <w:t>I will dwell in the midst of Jerusalem</w:t>
      </w:r>
      <w:ins w:id="6675" w:author="Comparison" w:date="2013-05-05T19:43:00Z">
        <w:r w:rsidRPr="00AA4B48">
          <w:rPr>
            <w:rFonts w:ascii="Courier New" w:hAnsi="Courier New" w:cs="Courier New"/>
          </w:rPr>
          <w:t>" (</w:t>
        </w:r>
      </w:ins>
      <w:del w:id="6676" w:author="Comparison" w:date="2013-05-05T19:43:00Z">
        <w:r w:rsidRPr="00C100C3">
          <w:rPr>
            <w:rFonts w:ascii="Courier New" w:hAnsi="Courier New" w:cs="Courier New"/>
          </w:rPr>
          <w:delText>&amp;#8221; *(</w:delText>
        </w:r>
      </w:del>
      <w:r w:rsidRPr="00C100C3">
        <w:rPr>
          <w:rFonts w:ascii="Courier New" w:hAnsi="Courier New" w:cs="Courier New"/>
        </w:rPr>
        <w:t>verse</w:t>
      </w:r>
      <w:del w:id="6677" w:author="Comparison" w:date="2013-05-05T19:43:00Z">
        <w:r w:rsidRPr="00C100C3">
          <w:rPr>
            <w:rFonts w:ascii="Courier New" w:hAnsi="Courier New" w:cs="Courier New"/>
          </w:rPr>
          <w:delText>*</w:delText>
        </w:r>
      </w:del>
      <w:r w:rsidRPr="00C100C3">
        <w:rPr>
          <w:rFonts w:ascii="Courier New" w:hAnsi="Courier New" w:cs="Courier New"/>
        </w:rPr>
        <w:t xml:space="preserve"> 3</w:t>
      </w:r>
      <w:ins w:id="6678" w:author="Comparison" w:date="2013-05-05T19:43:00Z">
        <w:r w:rsidRPr="00AA4B48">
          <w:rPr>
            <w:rFonts w:ascii="Courier New" w:hAnsi="Courier New" w:cs="Courier New"/>
          </w:rPr>
          <w:t>);</w:t>
        </w:r>
      </w:ins>
      <w:del w:id="6679" w:author="Comparison" w:date="2013-05-05T19:43:00Z">
        <w:r w:rsidRPr="00C100C3">
          <w:rPr>
            <w:rFonts w:ascii="Courier New" w:hAnsi="Courier New" w:cs="Courier New"/>
          </w:rPr>
          <w:delText>)*;*</w:delText>
        </w:r>
      </w:del>
      <w:r w:rsidRPr="00C100C3">
        <w:rPr>
          <w:rFonts w:ascii="Courier New" w:hAnsi="Courier New" w:cs="Courier New"/>
        </w:rPr>
        <w:t xml:space="preserve"> but, forthwith, we find the times yet to come in which God will cause His people to come from the east and from the west, and when He</w:t>
      </w:r>
      <w:r w:rsidRPr="00C100C3">
        <w:rPr>
          <w:rFonts w:ascii="Courier New" w:hAnsi="Courier New" w:cs="Courier New"/>
        </w:rPr>
        <w:t xml:space="preserve"> </w:t>
      </w:r>
      <w:del w:id="6680" w:author="Comparison" w:date="2013-05-05T19:43:00Z">
        <w:r w:rsidRPr="00C100C3">
          <w:rPr>
            <w:rFonts w:ascii="Courier New" w:hAnsi="Courier New" w:cs="Courier New"/>
          </w:rPr>
          <w:delText>*</w:delText>
        </w:r>
      </w:del>
      <w:r w:rsidRPr="00C100C3">
        <w:rPr>
          <w:rFonts w:ascii="Courier New" w:hAnsi="Courier New" w:cs="Courier New"/>
        </w:rPr>
        <w:t>will be</w:t>
      </w:r>
      <w:del w:id="6681" w:author="Comparison" w:date="2013-05-05T19:43:00Z">
        <w:r w:rsidRPr="00C100C3">
          <w:rPr>
            <w:rFonts w:ascii="Courier New" w:hAnsi="Courier New" w:cs="Courier New"/>
          </w:rPr>
          <w:delText>*</w:delText>
        </w:r>
      </w:del>
      <w:r w:rsidRPr="00C100C3">
        <w:rPr>
          <w:rFonts w:ascii="Courier New" w:hAnsi="Courier New" w:cs="Courier New"/>
        </w:rPr>
        <w:t xml:space="preserve"> their God. For the time present, he says, </w:t>
      </w:r>
      <w:ins w:id="6682" w:author="Comparison" w:date="2013-05-05T19:43:00Z">
        <w:r w:rsidRPr="00AA4B48">
          <w:rPr>
            <w:rFonts w:ascii="Courier New" w:hAnsi="Courier New" w:cs="Courier New"/>
          </w:rPr>
          <w:t>"</w:t>
        </w:r>
      </w:ins>
      <w:del w:id="6683" w:author="Comparison" w:date="2013-05-05T19:43:00Z">
        <w:r w:rsidRPr="00C100C3">
          <w:rPr>
            <w:rFonts w:ascii="Courier New" w:hAnsi="Courier New" w:cs="Courier New"/>
          </w:rPr>
          <w:delText>&amp;#8220;</w:delText>
        </w:r>
      </w:del>
      <w:r w:rsidRPr="00C100C3">
        <w:rPr>
          <w:rFonts w:ascii="Courier New" w:hAnsi="Courier New" w:cs="Courier New"/>
        </w:rPr>
        <w:t>so again have I thought in these days to do well unto Jerusalem, and to the house of Judah: fear ye not</w:t>
      </w:r>
      <w:ins w:id="6684" w:author="Comparison" w:date="2013-05-05T19:43:00Z">
        <w:r w:rsidRPr="00AA4B48">
          <w:rPr>
            <w:rFonts w:ascii="Courier New" w:hAnsi="Courier New" w:cs="Courier New"/>
          </w:rPr>
          <w:t>" (</w:t>
        </w:r>
      </w:ins>
      <w:del w:id="6685" w:author="Comparison" w:date="2013-05-05T19:43:00Z">
        <w:r w:rsidRPr="00C100C3">
          <w:rPr>
            <w:rFonts w:ascii="Courier New" w:hAnsi="Courier New" w:cs="Courier New"/>
          </w:rPr>
          <w:delText>&amp;#8221; *(</w:delText>
        </w:r>
      </w:del>
      <w:r w:rsidRPr="00C100C3">
        <w:rPr>
          <w:rFonts w:ascii="Courier New" w:hAnsi="Courier New" w:cs="Courier New"/>
        </w:rPr>
        <w:t>verse</w:t>
      </w:r>
      <w:del w:id="6686" w:author="Comparison" w:date="2013-05-05T19:43:00Z">
        <w:r w:rsidRPr="00C100C3">
          <w:rPr>
            <w:rFonts w:ascii="Courier New" w:hAnsi="Courier New" w:cs="Courier New"/>
          </w:rPr>
          <w:delText>*</w:delText>
        </w:r>
      </w:del>
      <w:r w:rsidRPr="00C100C3">
        <w:rPr>
          <w:rFonts w:ascii="Courier New" w:hAnsi="Courier New" w:cs="Courier New"/>
        </w:rPr>
        <w:t xml:space="preserve"> 15).</w:t>
      </w:r>
    </w:p>
    <w:p w14:paraId="6618F101" w14:textId="4C20A41D" w:rsidR="00000000" w:rsidRPr="00C100C3" w:rsidRDefault="00362818" w:rsidP="00C100C3">
      <w:pPr>
        <w:pStyle w:val="PlainText"/>
        <w:rPr>
          <w:rFonts w:ascii="Courier New" w:hAnsi="Courier New" w:cs="Courier New"/>
        </w:rPr>
      </w:pPr>
      <w:r w:rsidRPr="00C100C3">
        <w:rPr>
          <w:rFonts w:ascii="Courier New" w:hAnsi="Courier New" w:cs="Courier New"/>
        </w:rPr>
        <w:t>Precious encouragement! yet leaving the abiding of God and the title o</w:t>
      </w:r>
      <w:r w:rsidRPr="00C100C3">
        <w:rPr>
          <w:rFonts w:ascii="Courier New" w:hAnsi="Courier New" w:cs="Courier New"/>
        </w:rPr>
        <w:t xml:space="preserve">f </w:t>
      </w:r>
      <w:ins w:id="6687" w:author="Comparison" w:date="2013-05-05T19:43:00Z">
        <w:r w:rsidRPr="00AA4B48">
          <w:rPr>
            <w:rFonts w:ascii="Courier New" w:hAnsi="Courier New" w:cs="Courier New"/>
          </w:rPr>
          <w:t>"</w:t>
        </w:r>
      </w:ins>
      <w:del w:id="6688" w:author="Comparison" w:date="2013-05-05T19:43:00Z">
        <w:r w:rsidRPr="00C100C3">
          <w:rPr>
            <w:rFonts w:ascii="Courier New" w:hAnsi="Courier New" w:cs="Courier New"/>
          </w:rPr>
          <w:delText>&amp;#8220;</w:delText>
        </w:r>
      </w:del>
      <w:r w:rsidRPr="00C100C3">
        <w:rPr>
          <w:rFonts w:ascii="Courier New" w:hAnsi="Courier New" w:cs="Courier New"/>
        </w:rPr>
        <w:t>His people</w:t>
      </w:r>
      <w:ins w:id="6689" w:author="Comparison" w:date="2013-05-05T19:43:00Z">
        <w:r w:rsidRPr="00AA4B48">
          <w:rPr>
            <w:rFonts w:ascii="Courier New" w:hAnsi="Courier New" w:cs="Courier New"/>
          </w:rPr>
          <w:t>,"</w:t>
        </w:r>
      </w:ins>
      <w:del w:id="6690" w:author="Comparison" w:date="2013-05-05T19:43:00Z">
        <w:r w:rsidRPr="00C100C3">
          <w:rPr>
            <w:rFonts w:ascii="Courier New" w:hAnsi="Courier New" w:cs="Courier New"/>
          </w:rPr>
          <w:delText>,&amp;#8221;</w:delText>
        </w:r>
      </w:del>
      <w:r w:rsidRPr="00C100C3">
        <w:rPr>
          <w:rFonts w:ascii="Courier New" w:hAnsi="Courier New" w:cs="Courier New"/>
        </w:rPr>
        <w:t xml:space="preserve"> as a hope for days to come, when (chapter 6:</w:t>
      </w:r>
      <w:ins w:id="6691" w:author="Comparison" w:date="2013-05-05T19:43:00Z">
        <w:r w:rsidRPr="00AA4B48">
          <w:rPr>
            <w:rFonts w:ascii="Courier New" w:hAnsi="Courier New" w:cs="Courier New"/>
          </w:rPr>
          <w:t xml:space="preserve"> </w:t>
        </w:r>
      </w:ins>
      <w:r w:rsidRPr="00C100C3">
        <w:rPr>
          <w:rFonts w:ascii="Courier New" w:hAnsi="Courier New" w:cs="Courier New"/>
        </w:rPr>
        <w:t xml:space="preserve">12), </w:t>
      </w:r>
      <w:ins w:id="6692" w:author="Comparison" w:date="2013-05-05T19:43:00Z">
        <w:r w:rsidRPr="00AA4B48">
          <w:rPr>
            <w:rFonts w:ascii="Courier New" w:hAnsi="Courier New" w:cs="Courier New"/>
          </w:rPr>
          <w:t>"</w:t>
        </w:r>
      </w:ins>
      <w:del w:id="6693" w:author="Comparison" w:date="2013-05-05T19:43:00Z">
        <w:r w:rsidRPr="00C100C3">
          <w:rPr>
            <w:rFonts w:ascii="Courier New" w:hAnsi="Courier New" w:cs="Courier New"/>
          </w:rPr>
          <w:delText>&amp;#8220;</w:delText>
        </w:r>
      </w:del>
      <w:r w:rsidRPr="00C100C3">
        <w:rPr>
          <w:rFonts w:ascii="Courier New" w:hAnsi="Courier New" w:cs="Courier New"/>
        </w:rPr>
        <w:t>behold the man whose name is the Branch shall grow up out of his place</w:t>
      </w:r>
      <w:ins w:id="6694" w:author="Comparison" w:date="2013-05-05T19:43:00Z">
        <w:r w:rsidRPr="00AA4B48">
          <w:rPr>
            <w:rFonts w:ascii="Courier New" w:hAnsi="Courier New" w:cs="Courier New"/>
          </w:rPr>
          <w:t>";</w:t>
        </w:r>
      </w:ins>
      <w:del w:id="6695" w:author="Comparison" w:date="2013-05-05T19:43:00Z">
        <w:r w:rsidRPr="00C100C3">
          <w:rPr>
            <w:rFonts w:ascii="Courier New" w:hAnsi="Courier New" w:cs="Courier New"/>
          </w:rPr>
          <w:delText>&amp;#8221;;</w:delText>
        </w:r>
      </w:del>
      <w:r w:rsidRPr="00C100C3">
        <w:rPr>
          <w:rFonts w:ascii="Courier New" w:hAnsi="Courier New" w:cs="Courier New"/>
        </w:rPr>
        <w:t xml:space="preserve"> and (chapter 9:</w:t>
      </w:r>
      <w:ins w:id="6696" w:author="Comparison" w:date="2013-05-05T19:43:00Z">
        <w:r w:rsidRPr="00AA4B48">
          <w:rPr>
            <w:rFonts w:ascii="Courier New" w:hAnsi="Courier New" w:cs="Courier New"/>
          </w:rPr>
          <w:t xml:space="preserve"> </w:t>
        </w:r>
      </w:ins>
      <w:r w:rsidRPr="00C100C3">
        <w:rPr>
          <w:rFonts w:ascii="Courier New" w:hAnsi="Courier New" w:cs="Courier New"/>
        </w:rPr>
        <w:t>13) Ephraim and Judah shall be united as the bow and the arrow of the Lord.</w:t>
      </w:r>
    </w:p>
    <w:p w14:paraId="65E2AFE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w:t>
      </w:r>
      <w:r w:rsidRPr="00C100C3">
        <w:rPr>
          <w:rFonts w:ascii="Courier New" w:hAnsi="Courier New" w:cs="Courier New"/>
        </w:rPr>
        <w:t>263}</w:t>
      </w:r>
    </w:p>
    <w:p w14:paraId="4482B9AF" w14:textId="0147A583"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 promises in Haggai are temporal, and the presence of the messenger of the covenant is promised for the house, but for a time yet to come, for it is when </w:t>
      </w:r>
      <w:ins w:id="6697" w:author="Comparison" w:date="2013-05-05T19:43:00Z">
        <w:r w:rsidRPr="00AA4B48">
          <w:rPr>
            <w:rFonts w:ascii="Courier New" w:hAnsi="Courier New" w:cs="Courier New"/>
          </w:rPr>
          <w:t>GOD</w:t>
        </w:r>
      </w:ins>
      <w:del w:id="6698" w:author="Comparison" w:date="2013-05-05T19:43:00Z">
        <w:r w:rsidRPr="00C100C3">
          <w:rPr>
            <w:rFonts w:ascii="Courier New" w:hAnsi="Courier New" w:cs="Courier New"/>
          </w:rPr>
          <w:delText>God</w:delText>
        </w:r>
      </w:del>
      <w:r w:rsidRPr="00C100C3">
        <w:rPr>
          <w:rFonts w:ascii="Courier New" w:hAnsi="Courier New" w:cs="Courier New"/>
        </w:rPr>
        <w:t xml:space="preserve"> shall have shaken all nations, the heavens and the earth</w:t>
      </w:r>
      <w:ins w:id="6699" w:author="Comparison" w:date="2013-05-05T19:43:00Z">
        <w:r w:rsidRPr="00AA4B48">
          <w:rPr>
            <w:rFonts w:ascii="Courier New" w:hAnsi="Courier New" w:cs="Courier New"/>
          </w:rPr>
          <w:t xml:space="preserve"> -- </w:t>
        </w:r>
      </w:ins>
      <w:del w:id="6700" w:author="Comparison" w:date="2013-05-05T19:43:00Z">
        <w:r w:rsidRPr="00C100C3">
          <w:rPr>
            <w:rFonts w:ascii="Courier New" w:hAnsi="Courier New" w:cs="Courier New"/>
          </w:rPr>
          <w:delText>&amp;#8212;</w:delText>
        </w:r>
      </w:del>
      <w:r w:rsidRPr="00C100C3">
        <w:rPr>
          <w:rFonts w:ascii="Courier New" w:hAnsi="Courier New" w:cs="Courier New"/>
        </w:rPr>
        <w:t>a declaration which @Hebre</w:t>
      </w:r>
      <w:r w:rsidRPr="00C100C3">
        <w:rPr>
          <w:rFonts w:ascii="Courier New" w:hAnsi="Courier New" w:cs="Courier New"/>
        </w:rPr>
        <w:t>ws 12:</w:t>
      </w:r>
      <w:ins w:id="6701" w:author="Comparison" w:date="2013-05-05T19:43:00Z">
        <w:r w:rsidRPr="00AA4B48">
          <w:rPr>
            <w:rFonts w:ascii="Courier New" w:hAnsi="Courier New" w:cs="Courier New"/>
          </w:rPr>
          <w:t xml:space="preserve"> </w:t>
        </w:r>
      </w:ins>
      <w:r w:rsidRPr="00C100C3">
        <w:rPr>
          <w:rFonts w:ascii="Courier New" w:hAnsi="Courier New" w:cs="Courier New"/>
        </w:rPr>
        <w:t>26 makes us understand is not yet accomplished. The attentive reader of the Bible will not have failed to observe that God constantly addresses Himself to Judah, or to the whole nation as to His people, by the prophets who spake to them before the ca</w:t>
      </w:r>
      <w:r w:rsidRPr="00C100C3">
        <w:rPr>
          <w:rFonts w:ascii="Courier New" w:hAnsi="Courier New" w:cs="Courier New"/>
        </w:rPr>
        <w:t xml:space="preserve">ptivity. Stronger proof one can scarcely have, that God no longer recognized Judah as His people after the captivity of Babylon, while, at the same time, He was vouchsafing to them the promise that, together with Israel, they should be His people, when He </w:t>
      </w:r>
      <w:r w:rsidRPr="00C100C3">
        <w:rPr>
          <w:rFonts w:ascii="Courier New" w:hAnsi="Courier New" w:cs="Courier New"/>
        </w:rPr>
        <w:t>should re-establish them by means of Christ under the new covenant. I will now examine what is the light which the prophets who announced the judgment executed upon Jerusalem by Nebuchadnezzar furnish, and what is the epoch at which they declare that Israe</w:t>
      </w:r>
      <w:r w:rsidRPr="00C100C3">
        <w:rPr>
          <w:rFonts w:ascii="Courier New" w:hAnsi="Courier New" w:cs="Courier New"/>
        </w:rPr>
        <w:t>l will anew be called the people of God. They are the prophets Jeremiah and Ezekiel. We have already seen that the Lord, weary of repenting, would reject Judah as He had rejected Israel, and that He would execute, without longer deferring (@Ezekiel 19:</w:t>
      </w:r>
      <w:ins w:id="6702" w:author="Comparison" w:date="2013-05-05T19:43:00Z">
        <w:r w:rsidRPr="00AA4B48">
          <w:rPr>
            <w:rFonts w:ascii="Courier New" w:hAnsi="Courier New" w:cs="Courier New"/>
          </w:rPr>
          <w:t xml:space="preserve"> </w:t>
        </w:r>
      </w:ins>
      <w:r w:rsidRPr="00C100C3">
        <w:rPr>
          <w:rFonts w:ascii="Courier New" w:hAnsi="Courier New" w:cs="Courier New"/>
        </w:rPr>
        <w:t>21</w:t>
      </w:r>
      <w:ins w:id="6703" w:author="Comparison" w:date="2013-05-05T19:43:00Z">
        <w:r w:rsidRPr="00AA4B48">
          <w:rPr>
            <w:rFonts w:ascii="Courier New" w:hAnsi="Courier New" w:cs="Courier New"/>
          </w:rPr>
          <w:t>-</w:t>
        </w:r>
      </w:ins>
      <w:del w:id="6704" w:author="Comparison" w:date="2013-05-05T19:43:00Z">
        <w:r w:rsidRPr="00C100C3">
          <w:rPr>
            <w:rFonts w:ascii="Courier New" w:hAnsi="Courier New" w:cs="Courier New"/>
          </w:rPr>
          <w:delText xml:space="preserve"> -</w:delText>
        </w:r>
        <w:r w:rsidRPr="00C100C3">
          <w:rPr>
            <w:rFonts w:ascii="Courier New" w:hAnsi="Courier New" w:cs="Courier New"/>
          </w:rPr>
          <w:delText xml:space="preserve"> </w:delText>
        </w:r>
      </w:del>
      <w:r w:rsidRPr="00C100C3">
        <w:rPr>
          <w:rFonts w:ascii="Courier New" w:hAnsi="Courier New" w:cs="Courier New"/>
        </w:rPr>
        <w:t>28), the judgment announced. We shall, then, now see at what epoch the prophets place the re-establishment of Judah in the enjoyment of the privilege of being the people of God.</w:t>
      </w:r>
    </w:p>
    <w:p w14:paraId="661A5214" w14:textId="47E5858A" w:rsidR="00000000" w:rsidRPr="00C100C3" w:rsidRDefault="00362818" w:rsidP="00C100C3">
      <w:pPr>
        <w:pStyle w:val="PlainText"/>
        <w:rPr>
          <w:rFonts w:ascii="Courier New" w:hAnsi="Courier New" w:cs="Courier New"/>
        </w:rPr>
      </w:pPr>
      <w:r w:rsidRPr="00C100C3">
        <w:rPr>
          <w:rFonts w:ascii="Courier New" w:hAnsi="Courier New" w:cs="Courier New"/>
        </w:rPr>
        <w:t xml:space="preserve">Before clearing up this point, and examining at what moment the name of </w:t>
      </w:r>
      <w:ins w:id="6705" w:author="Comparison" w:date="2013-05-05T19:43:00Z">
        <w:r w:rsidRPr="00AA4B48">
          <w:rPr>
            <w:rFonts w:ascii="Courier New" w:hAnsi="Courier New" w:cs="Courier New"/>
          </w:rPr>
          <w:t>"</w:t>
        </w:r>
      </w:ins>
      <w:del w:id="6706" w:author="Comparison" w:date="2013-05-05T19:43:00Z">
        <w:r w:rsidRPr="00C100C3">
          <w:rPr>
            <w:rFonts w:ascii="Courier New" w:hAnsi="Courier New" w:cs="Courier New"/>
          </w:rPr>
          <w:delText>&amp;#82</w:delText>
        </w:r>
        <w:r w:rsidRPr="00C100C3">
          <w:rPr>
            <w:rFonts w:ascii="Courier New" w:hAnsi="Courier New" w:cs="Courier New"/>
          </w:rPr>
          <w:delText>20;</w:delText>
        </w:r>
      </w:del>
      <w:r w:rsidRPr="00C100C3">
        <w:rPr>
          <w:rFonts w:ascii="Courier New" w:hAnsi="Courier New" w:cs="Courier New"/>
        </w:rPr>
        <w:t>my people</w:t>
      </w:r>
      <w:ins w:id="6707" w:author="Comparison" w:date="2013-05-05T19:43:00Z">
        <w:r w:rsidRPr="00AA4B48">
          <w:rPr>
            <w:rFonts w:ascii="Courier New" w:hAnsi="Courier New" w:cs="Courier New"/>
          </w:rPr>
          <w:t xml:space="preserve">" </w:t>
        </w:r>
      </w:ins>
      <w:del w:id="6708" w:author="Comparison" w:date="2013-05-05T19:43:00Z">
        <w:r w:rsidRPr="00C100C3">
          <w:rPr>
            <w:rFonts w:ascii="Courier New" w:hAnsi="Courier New" w:cs="Courier New"/>
          </w:rPr>
          <w:delText xml:space="preserve"> &amp;#8220;</w:delText>
        </w:r>
      </w:del>
      <w:r w:rsidRPr="00C100C3">
        <w:rPr>
          <w:rFonts w:ascii="Courier New" w:hAnsi="Courier New" w:cs="Courier New"/>
        </w:rPr>
        <w:t>is given to Israel (I say to Israel because the two families are always united in this blessing), I will draw the attention of my reader to the solemn judgment which took place at the time of the taking of Jerusalem, which stamps its tr</w:t>
      </w:r>
      <w:r w:rsidRPr="00C100C3">
        <w:rPr>
          <w:rFonts w:ascii="Courier New" w:hAnsi="Courier New" w:cs="Courier New"/>
        </w:rPr>
        <w:t xml:space="preserve">ue character upon this, and gives the true force of the term </w:t>
      </w:r>
      <w:ins w:id="6709" w:author="Comparison" w:date="2013-05-05T19:43:00Z">
        <w:r w:rsidRPr="00AA4B48">
          <w:rPr>
            <w:rFonts w:ascii="Courier New" w:hAnsi="Courier New" w:cs="Courier New"/>
          </w:rPr>
          <w:t>"</w:t>
        </w:r>
      </w:ins>
      <w:del w:id="6710" w:author="Comparison" w:date="2013-05-05T19:43:00Z">
        <w:r w:rsidRPr="00C100C3">
          <w:rPr>
            <w:rFonts w:ascii="Courier New" w:hAnsi="Courier New" w:cs="Courier New"/>
          </w:rPr>
          <w:delText>&amp;#8220;</w:delText>
        </w:r>
      </w:del>
      <w:r w:rsidRPr="00C100C3">
        <w:rPr>
          <w:rFonts w:ascii="Courier New" w:hAnsi="Courier New" w:cs="Courier New"/>
        </w:rPr>
        <w:t>Lo-ammi</w:t>
      </w:r>
      <w:ins w:id="6711" w:author="Comparison" w:date="2013-05-05T19:43:00Z">
        <w:r w:rsidRPr="00AA4B48">
          <w:rPr>
            <w:rFonts w:ascii="Courier New" w:hAnsi="Courier New" w:cs="Courier New"/>
          </w:rPr>
          <w:t>,"</w:t>
        </w:r>
      </w:ins>
      <w:del w:id="6712" w:author="Comparison" w:date="2013-05-05T19:43:00Z">
        <w:r w:rsidRPr="00C100C3">
          <w:rPr>
            <w:rFonts w:ascii="Courier New" w:hAnsi="Courier New" w:cs="Courier New"/>
          </w:rPr>
          <w:delText>,&amp;#8221;</w:delText>
        </w:r>
      </w:del>
      <w:r w:rsidRPr="00C100C3">
        <w:rPr>
          <w:rFonts w:ascii="Courier New" w:hAnsi="Courier New" w:cs="Courier New"/>
        </w:rPr>
        <w:t xml:space="preserve"> placed on the forehead of Judah, as well as of the whole nation, when it was led captive to Babylon, and on the import of the transfer of the throne to the midst of the Gen</w:t>
      </w:r>
      <w:r w:rsidRPr="00C100C3">
        <w:rPr>
          <w:rFonts w:ascii="Courier New" w:hAnsi="Courier New" w:cs="Courier New"/>
        </w:rPr>
        <w:t>tiles. The throne of God shews itself, and the cherubim of glory, with the wheels, the rings of which were so high that they were dreadful to the spirit of the prophet</w:t>
      </w:r>
      <w:ins w:id="6713" w:author="Comparison" w:date="2013-05-05T19:43:00Z">
        <w:r w:rsidRPr="00AA4B48">
          <w:rPr>
            <w:rFonts w:ascii="Courier New" w:hAnsi="Courier New" w:cs="Courier New"/>
          </w:rPr>
          <w:t xml:space="preserve"> --</w:t>
        </w:r>
      </w:ins>
      <w:del w:id="6714" w:author="Comparison" w:date="2013-05-05T19:43:00Z">
        <w:r w:rsidRPr="00C100C3">
          <w:rPr>
            <w:rFonts w:ascii="Courier New" w:hAnsi="Courier New" w:cs="Courier New"/>
          </w:rPr>
          <w:delText>&amp;#8212;</w:delText>
        </w:r>
      </w:del>
      <w:r w:rsidRPr="00C100C3">
        <w:rPr>
          <w:rFonts w:ascii="Courier New" w:hAnsi="Courier New" w:cs="Courier New"/>
        </w:rPr>
        <w:t xml:space="preserve"> these wheels which were as a wheel within a wheel; the cherubim running to and fr</w:t>
      </w:r>
      <w:r w:rsidRPr="00C100C3">
        <w:rPr>
          <w:rFonts w:ascii="Courier New" w:hAnsi="Courier New" w:cs="Courier New"/>
        </w:rPr>
        <w:t>o, according to the appearance of lightning, and the wheels in the rings were full of eyes round about. There was the likeness of a man sitting upon a throne. This was the vision of the glory of the Lord. Then he declares</w:t>
      </w:r>
    </w:p>
    <w:p w14:paraId="1ACBAB8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{264}</w:t>
      </w:r>
    </w:p>
    <w:p w14:paraId="127F0600" w14:textId="30A01C01"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to the prophet the end: </w:t>
      </w:r>
      <w:ins w:id="6715" w:author="Comparison" w:date="2013-05-05T19:43:00Z">
        <w:r w:rsidRPr="00AA4B48">
          <w:rPr>
            <w:rFonts w:ascii="Courier New" w:hAnsi="Courier New" w:cs="Courier New"/>
          </w:rPr>
          <w:t>"</w:t>
        </w:r>
      </w:ins>
      <w:del w:id="6716" w:author="Comparison" w:date="2013-05-05T19:43:00Z">
        <w:r w:rsidRPr="00C100C3">
          <w:rPr>
            <w:rFonts w:ascii="Courier New" w:hAnsi="Courier New" w:cs="Courier New"/>
          </w:rPr>
          <w:delText>&amp;#</w:delText>
        </w:r>
        <w:r w:rsidRPr="00C100C3">
          <w:rPr>
            <w:rFonts w:ascii="Courier New" w:hAnsi="Courier New" w:cs="Courier New"/>
          </w:rPr>
          <w:delText>8220;</w:delText>
        </w:r>
      </w:del>
      <w:r w:rsidRPr="00C100C3">
        <w:rPr>
          <w:rFonts w:ascii="Courier New" w:hAnsi="Courier New" w:cs="Courier New"/>
        </w:rPr>
        <w:t>An end, the end is come upon the four corners of the land. Now is the end come upon thee, and I will send mine anger upon thee, and will judge thee according to thy ways, and will recompense upon thee all thine abominations. And mine eye shall not spa</w:t>
      </w:r>
      <w:r w:rsidRPr="00C100C3">
        <w:rPr>
          <w:rFonts w:ascii="Courier New" w:hAnsi="Courier New" w:cs="Courier New"/>
        </w:rPr>
        <w:t>re thee, neither will I have pity: but I will recompense thy ways upon thee, and thine abominations shall be in the midst of thee: and ye shall know that I am the Lord</w:t>
      </w:r>
      <w:ins w:id="6717" w:author="Comparison" w:date="2013-05-05T19:43:00Z">
        <w:r w:rsidRPr="00AA4B48">
          <w:rPr>
            <w:rFonts w:ascii="Courier New" w:hAnsi="Courier New" w:cs="Courier New"/>
          </w:rPr>
          <w:t>,"</w:t>
        </w:r>
      </w:ins>
      <w:del w:id="6718" w:author="Comparison" w:date="2013-05-05T19:43:00Z">
        <w:r w:rsidRPr="00C100C3">
          <w:rPr>
            <w:rFonts w:ascii="Courier New" w:hAnsi="Courier New" w:cs="Courier New"/>
          </w:rPr>
          <w:delText>,&amp;#8221;</w:delText>
        </w:r>
      </w:del>
      <w:r w:rsidRPr="00C100C3">
        <w:rPr>
          <w:rFonts w:ascii="Courier New" w:hAnsi="Courier New" w:cs="Courier New"/>
        </w:rPr>
        <w:t xml:space="preserve"> @Ezekiel 7:</w:t>
      </w:r>
      <w:ins w:id="6719" w:author="Comparison" w:date="2013-05-05T19:43:00Z">
        <w:r w:rsidRPr="00AA4B48">
          <w:rPr>
            <w:rFonts w:ascii="Courier New" w:hAnsi="Courier New" w:cs="Courier New"/>
          </w:rPr>
          <w:t xml:space="preserve"> </w:t>
        </w:r>
      </w:ins>
      <w:r w:rsidRPr="00C100C3">
        <w:rPr>
          <w:rFonts w:ascii="Courier New" w:hAnsi="Courier New" w:cs="Courier New"/>
        </w:rPr>
        <w:t>2</w:t>
      </w:r>
      <w:ins w:id="6720" w:author="Comparison" w:date="2013-05-05T19:43:00Z">
        <w:r w:rsidRPr="00AA4B48">
          <w:rPr>
            <w:rFonts w:ascii="Courier New" w:hAnsi="Courier New" w:cs="Courier New"/>
          </w:rPr>
          <w:t>-</w:t>
        </w:r>
      </w:ins>
      <w:del w:id="6721" w:author="Comparison" w:date="2013-05-05T19:43:00Z">
        <w:r w:rsidRPr="00C100C3">
          <w:rPr>
            <w:rFonts w:ascii="Courier New" w:hAnsi="Courier New" w:cs="Courier New"/>
          </w:rPr>
          <w:delText xml:space="preserve"> - </w:delText>
        </w:r>
      </w:del>
      <w:r w:rsidRPr="00C100C3">
        <w:rPr>
          <w:rFonts w:ascii="Courier New" w:hAnsi="Courier New" w:cs="Courier New"/>
        </w:rPr>
        <w:t>4.</w:t>
      </w:r>
    </w:p>
    <w:p w14:paraId="2E15DFD4" w14:textId="735DF485" w:rsidR="00000000" w:rsidRPr="00C100C3" w:rsidRDefault="00362818" w:rsidP="00C100C3">
      <w:pPr>
        <w:pStyle w:val="PlainText"/>
        <w:rPr>
          <w:rFonts w:ascii="Courier New" w:hAnsi="Courier New" w:cs="Courier New"/>
        </w:rPr>
      </w:pPr>
      <w:r w:rsidRPr="00C100C3">
        <w:rPr>
          <w:rFonts w:ascii="Courier New" w:hAnsi="Courier New" w:cs="Courier New"/>
        </w:rPr>
        <w:t>Then, having set a mark upon those that sighed and cried by r</w:t>
      </w:r>
      <w:r w:rsidRPr="00C100C3">
        <w:rPr>
          <w:rFonts w:ascii="Courier New" w:hAnsi="Courier New" w:cs="Courier New"/>
        </w:rPr>
        <w:t>eason of all these abominations, He visits and smites the wicked according to the glory of His throne, beginning at His house. But a judgment yet more solemn, announced by the most significant action, awaited the rebellious city. The throne of glory, the c</w:t>
      </w:r>
      <w:r w:rsidRPr="00C100C3">
        <w:rPr>
          <w:rFonts w:ascii="Courier New" w:hAnsi="Courier New" w:cs="Courier New"/>
        </w:rPr>
        <w:t xml:space="preserve">herubim which the prophet had seen at Chebar appeared anew at the side of the house of the Lord, whither the prophet had been carried. </w:t>
      </w:r>
      <w:ins w:id="6722" w:author="Comparison" w:date="2013-05-05T19:43:00Z">
        <w:r w:rsidRPr="00AA4B48">
          <w:rPr>
            <w:rFonts w:ascii="Courier New" w:hAnsi="Courier New" w:cs="Courier New"/>
          </w:rPr>
          <w:t>"</w:t>
        </w:r>
      </w:ins>
      <w:del w:id="6723" w:author="Comparison" w:date="2013-05-05T19:43:00Z">
        <w:r w:rsidRPr="00C100C3">
          <w:rPr>
            <w:rFonts w:ascii="Courier New" w:hAnsi="Courier New" w:cs="Courier New"/>
          </w:rPr>
          <w:delText>&amp;#8220;</w:delText>
        </w:r>
      </w:del>
      <w:r w:rsidRPr="00C100C3">
        <w:rPr>
          <w:rFonts w:ascii="Courier New" w:hAnsi="Courier New" w:cs="Courier New"/>
        </w:rPr>
        <w:t>Then the glory of the Lord went up from the cherub, and stood over the threshold of the house; and the house was f</w:t>
      </w:r>
      <w:r w:rsidRPr="00C100C3">
        <w:rPr>
          <w:rFonts w:ascii="Courier New" w:hAnsi="Courier New" w:cs="Courier New"/>
        </w:rPr>
        <w:t xml:space="preserve">illed with the cloud, and the court was full of the brightness of the </w:t>
      </w:r>
      <w:ins w:id="6724" w:author="Comparison" w:date="2013-05-05T19:43:00Z">
        <w:r w:rsidRPr="00AA4B48">
          <w:rPr>
            <w:rFonts w:ascii="Courier New" w:hAnsi="Courier New" w:cs="Courier New"/>
          </w:rPr>
          <w:t>Lord's</w:t>
        </w:r>
      </w:ins>
      <w:del w:id="6725" w:author="Comparison" w:date="2013-05-05T19:43:00Z">
        <w:r w:rsidRPr="00C100C3">
          <w:rPr>
            <w:rFonts w:ascii="Courier New" w:hAnsi="Courier New" w:cs="Courier New"/>
          </w:rPr>
          <w:delText>Lord&amp;#8217;s</w:delText>
        </w:r>
      </w:del>
      <w:r w:rsidRPr="00C100C3">
        <w:rPr>
          <w:rFonts w:ascii="Courier New" w:hAnsi="Courier New" w:cs="Courier New"/>
        </w:rPr>
        <w:t xml:space="preserve"> glory</w:t>
      </w:r>
      <w:ins w:id="6726" w:author="Comparison" w:date="2013-05-05T19:43:00Z">
        <w:r w:rsidRPr="00AA4B48">
          <w:rPr>
            <w:rFonts w:ascii="Courier New" w:hAnsi="Courier New" w:cs="Courier New"/>
          </w:rPr>
          <w:t>,"</w:t>
        </w:r>
      </w:ins>
      <w:del w:id="6727" w:author="Comparison" w:date="2013-05-05T19:43:00Z">
        <w:r w:rsidRPr="00C100C3">
          <w:rPr>
            <w:rFonts w:ascii="Courier New" w:hAnsi="Courier New" w:cs="Courier New"/>
          </w:rPr>
          <w:delText>,&amp;#8221;</w:delText>
        </w:r>
      </w:del>
      <w:r w:rsidRPr="00C100C3">
        <w:rPr>
          <w:rFonts w:ascii="Courier New" w:hAnsi="Courier New" w:cs="Courier New"/>
        </w:rPr>
        <w:t xml:space="preserve"> @Ezekiel 10:</w:t>
      </w:r>
      <w:ins w:id="6728" w:author="Comparison" w:date="2013-05-05T19:43:00Z">
        <w:r w:rsidRPr="00AA4B48">
          <w:rPr>
            <w:rFonts w:ascii="Courier New" w:hAnsi="Courier New" w:cs="Courier New"/>
          </w:rPr>
          <w:t xml:space="preserve"> </w:t>
        </w:r>
      </w:ins>
      <w:r w:rsidRPr="00C100C3">
        <w:rPr>
          <w:rFonts w:ascii="Courier New" w:hAnsi="Courier New" w:cs="Courier New"/>
        </w:rPr>
        <w:t>4.</w:t>
      </w:r>
    </w:p>
    <w:p w14:paraId="183899D7" w14:textId="28C5E71F" w:rsidR="00000000" w:rsidRPr="00C100C3" w:rsidRDefault="00362818" w:rsidP="00C100C3">
      <w:pPr>
        <w:pStyle w:val="PlainText"/>
        <w:rPr>
          <w:rFonts w:ascii="Courier New" w:hAnsi="Courier New" w:cs="Courier New"/>
        </w:rPr>
      </w:pPr>
      <w:r w:rsidRPr="00C100C3">
        <w:rPr>
          <w:rFonts w:ascii="Courier New" w:hAnsi="Courier New" w:cs="Courier New"/>
        </w:rPr>
        <w:t>Wherefore this solemn visit of the Lord to His house full of imagery and corruption? Wherefore this unwonted glory? Alas! the reason was but to</w:t>
      </w:r>
      <w:r w:rsidRPr="00C100C3">
        <w:rPr>
          <w:rFonts w:ascii="Courier New" w:hAnsi="Courier New" w:cs="Courier New"/>
        </w:rPr>
        <w:t xml:space="preserve">o soon evident. Then the glory of the Lord departed from the threshold of the house and mounted up above the cherubim. The temple is void; the glory has departed from it! In vain the cherubim of gold stretched forth their wings over a forsaken mercy-seat, </w:t>
      </w:r>
      <w:r w:rsidRPr="00C100C3">
        <w:rPr>
          <w:rFonts w:ascii="Courier New" w:hAnsi="Courier New" w:cs="Courier New"/>
        </w:rPr>
        <w:t>and over a broken law</w:t>
      </w:r>
      <w:ins w:id="6729" w:author="Comparison" w:date="2013-05-05T19:43:00Z">
        <w:r w:rsidRPr="00AA4B48">
          <w:rPr>
            <w:rFonts w:ascii="Courier New" w:hAnsi="Courier New" w:cs="Courier New"/>
          </w:rPr>
          <w:t xml:space="preserve"> --</w:t>
        </w:r>
      </w:ins>
      <w:del w:id="6730" w:author="Comparison" w:date="2013-05-05T19:43:00Z">
        <w:r w:rsidRPr="00C100C3">
          <w:rPr>
            <w:rFonts w:ascii="Courier New" w:hAnsi="Courier New" w:cs="Courier New"/>
          </w:rPr>
          <w:delText>&amp;#8212;</w:delText>
        </w:r>
      </w:del>
      <w:r w:rsidRPr="00C100C3">
        <w:rPr>
          <w:rFonts w:ascii="Courier New" w:hAnsi="Courier New" w:cs="Courier New"/>
        </w:rPr>
        <w:t xml:space="preserve"> He who, till within a while filled that throne of glory, had quitted it. Nebuchadnezzar might take possession of the temple as of a corpse. The God of heaven had entrusted him with a kingdom. The glory of the Lord had forsaken </w:t>
      </w:r>
      <w:r w:rsidRPr="00C100C3">
        <w:rPr>
          <w:rFonts w:ascii="Courier New" w:hAnsi="Courier New" w:cs="Courier New"/>
        </w:rPr>
        <w:t xml:space="preserve">His throne upon the earth. </w:t>
      </w:r>
      <w:ins w:id="6731" w:author="Comparison" w:date="2013-05-05T19:43:00Z">
        <w:r w:rsidRPr="00AA4B48">
          <w:rPr>
            <w:rFonts w:ascii="Courier New" w:hAnsi="Courier New" w:cs="Courier New"/>
          </w:rPr>
          <w:t>"</w:t>
        </w:r>
      </w:ins>
      <w:del w:id="6732" w:author="Comparison" w:date="2013-05-05T19:43:00Z">
        <w:r w:rsidRPr="00C100C3">
          <w:rPr>
            <w:rFonts w:ascii="Courier New" w:hAnsi="Courier New" w:cs="Courier New"/>
          </w:rPr>
          <w:delText>&amp;#8220;</w:delText>
        </w:r>
      </w:del>
      <w:r w:rsidRPr="00C100C3">
        <w:rPr>
          <w:rFonts w:ascii="Courier New" w:hAnsi="Courier New" w:cs="Courier New"/>
        </w:rPr>
        <w:t>Then did the cherubims lift up their wings, and the wheels beside them; and the glory of the God of Israel was over them above. And the glory of the Lord went up from the midst of the city, and stood upon the mountain whic</w:t>
      </w:r>
      <w:r w:rsidRPr="00C100C3">
        <w:rPr>
          <w:rFonts w:ascii="Courier New" w:hAnsi="Courier New" w:cs="Courier New"/>
        </w:rPr>
        <w:t>h is on the east side of the city</w:t>
      </w:r>
      <w:ins w:id="6733" w:author="Comparison" w:date="2013-05-05T19:43:00Z">
        <w:r w:rsidRPr="00AA4B48">
          <w:rPr>
            <w:rFonts w:ascii="Courier New" w:hAnsi="Courier New" w:cs="Courier New"/>
          </w:rPr>
          <w:t>,"</w:t>
        </w:r>
      </w:ins>
      <w:del w:id="6734" w:author="Comparison" w:date="2013-05-05T19:43:00Z">
        <w:r w:rsidRPr="00C100C3">
          <w:rPr>
            <w:rFonts w:ascii="Courier New" w:hAnsi="Courier New" w:cs="Courier New"/>
          </w:rPr>
          <w:delText>,&amp;#8221;</w:delText>
        </w:r>
      </w:del>
      <w:r w:rsidRPr="00C100C3">
        <w:rPr>
          <w:rFonts w:ascii="Courier New" w:hAnsi="Courier New" w:cs="Courier New"/>
        </w:rPr>
        <w:t xml:space="preserve"> @Ezekiel 11:</w:t>
      </w:r>
      <w:ins w:id="6735" w:author="Comparison" w:date="2013-05-05T19:43:00Z">
        <w:r w:rsidRPr="00AA4B48">
          <w:rPr>
            <w:rFonts w:ascii="Courier New" w:hAnsi="Courier New" w:cs="Courier New"/>
          </w:rPr>
          <w:t xml:space="preserve"> </w:t>
        </w:r>
      </w:ins>
      <w:r w:rsidRPr="00C100C3">
        <w:rPr>
          <w:rFonts w:ascii="Courier New" w:hAnsi="Courier New" w:cs="Courier New"/>
        </w:rPr>
        <w:t>22, 23.</w:t>
      </w:r>
    </w:p>
    <w:p w14:paraId="4E728E11" w14:textId="4B406335" w:rsidR="00000000" w:rsidRPr="00C100C3" w:rsidRDefault="00362818" w:rsidP="00C100C3">
      <w:pPr>
        <w:pStyle w:val="PlainText"/>
        <w:rPr>
          <w:rFonts w:ascii="Courier New" w:hAnsi="Courier New" w:cs="Courier New"/>
        </w:rPr>
      </w:pPr>
      <w:r w:rsidRPr="00C100C3">
        <w:rPr>
          <w:rFonts w:ascii="Courier New" w:hAnsi="Courier New" w:cs="Courier New"/>
        </w:rPr>
        <w:t>The Lord had quitted Jerusalem</w:t>
      </w:r>
      <w:ins w:id="6736" w:author="Comparison" w:date="2013-05-05T19:43:00Z">
        <w:r w:rsidRPr="00AA4B48">
          <w:rPr>
            <w:rFonts w:ascii="Courier New" w:hAnsi="Courier New" w:cs="Courier New"/>
          </w:rPr>
          <w:t>;</w:t>
        </w:r>
      </w:ins>
      <w:del w:id="6737" w:author="Comparison" w:date="2013-05-05T19:43:00Z">
        <w:r w:rsidRPr="00C100C3">
          <w:rPr>
            <w:rFonts w:ascii="Courier New" w:hAnsi="Courier New" w:cs="Courier New"/>
          </w:rPr>
          <w:delText>*;*</w:delText>
        </w:r>
      </w:del>
      <w:r w:rsidRPr="00C100C3">
        <w:rPr>
          <w:rFonts w:ascii="Courier New" w:hAnsi="Courier New" w:cs="Courier New"/>
        </w:rPr>
        <w:t xml:space="preserve"> the throne on earth was given to the Gentiles. Has the Lord returned to Jerusalem to hold His throne in subjection to that of a Persian or a Greek? We have see</w:t>
      </w:r>
      <w:r w:rsidRPr="00C100C3">
        <w:rPr>
          <w:rFonts w:ascii="Courier New" w:hAnsi="Courier New" w:cs="Courier New"/>
        </w:rPr>
        <w:t>n that, whatever may have been His compassion for His people, His presence has not returned to fill with His glory the new building. If God is not there, what meaning</w:t>
      </w:r>
    </w:p>
    <w:p w14:paraId="1BC10E8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{265}</w:t>
      </w:r>
    </w:p>
    <w:p w14:paraId="5856F72E" w14:textId="5DF747C8" w:rsidR="00000000" w:rsidRPr="00C100C3" w:rsidRDefault="00362818" w:rsidP="00C100C3">
      <w:pPr>
        <w:pStyle w:val="PlainText"/>
        <w:rPr>
          <w:rFonts w:ascii="Courier New" w:hAnsi="Courier New" w:cs="Courier New"/>
        </w:rPr>
      </w:pPr>
      <w:r w:rsidRPr="00C100C3">
        <w:rPr>
          <w:rFonts w:ascii="Courier New" w:hAnsi="Courier New" w:cs="Courier New"/>
        </w:rPr>
        <w:t>in the title</w:t>
      </w:r>
      <w:ins w:id="6738" w:author="Comparison" w:date="2013-05-05T19:43:00Z">
        <w:r w:rsidRPr="00AA4B48">
          <w:rPr>
            <w:rFonts w:ascii="Courier New" w:hAnsi="Courier New" w:cs="Courier New"/>
          </w:rPr>
          <w:t xml:space="preserve"> -- "</w:t>
        </w:r>
      </w:ins>
      <w:del w:id="6739" w:author="Comparison" w:date="2013-05-05T19:43:00Z">
        <w:r w:rsidRPr="00C100C3">
          <w:rPr>
            <w:rFonts w:ascii="Courier New" w:hAnsi="Courier New" w:cs="Courier New"/>
          </w:rPr>
          <w:delText>&amp;#8212; &amp;#8220;</w:delText>
        </w:r>
      </w:del>
      <w:r w:rsidRPr="00C100C3">
        <w:rPr>
          <w:rFonts w:ascii="Courier New" w:hAnsi="Courier New" w:cs="Courier New"/>
        </w:rPr>
        <w:t>The people of God</w:t>
      </w:r>
      <w:ins w:id="6740" w:author="Comparison" w:date="2013-05-05T19:43:00Z">
        <w:r w:rsidRPr="00AA4B48">
          <w:rPr>
            <w:rFonts w:ascii="Courier New" w:hAnsi="Courier New" w:cs="Courier New"/>
          </w:rPr>
          <w:t>"?</w:t>
        </w:r>
      </w:ins>
      <w:del w:id="6741" w:author="Comparison" w:date="2013-05-05T19:43:00Z">
        <w:r w:rsidRPr="00C100C3">
          <w:rPr>
            <w:rFonts w:ascii="Courier New" w:hAnsi="Courier New" w:cs="Courier New"/>
          </w:rPr>
          <w:delText>&amp;#8221;?</w:delText>
        </w:r>
      </w:del>
      <w:r w:rsidRPr="00C100C3">
        <w:rPr>
          <w:rFonts w:ascii="Courier New" w:hAnsi="Courier New" w:cs="Courier New"/>
        </w:rPr>
        <w:t xml:space="preserve"> And when is it that this poo</w:t>
      </w:r>
      <w:r w:rsidRPr="00C100C3">
        <w:rPr>
          <w:rFonts w:ascii="Courier New" w:hAnsi="Courier New" w:cs="Courier New"/>
        </w:rPr>
        <w:t>r but ever loved people will find again their blessedness? When will</w:t>
      </w:r>
      <w:ins w:id="6742" w:author="Comparison" w:date="2013-05-05T19:43:00Z">
        <w:r w:rsidRPr="00AA4B48">
          <w:rPr>
            <w:rFonts w:ascii="Courier New" w:hAnsi="Courier New" w:cs="Courier New"/>
          </w:rPr>
          <w:t xml:space="preserve"> "</w:t>
        </w:r>
      </w:ins>
      <w:del w:id="6743" w:author="Comparison" w:date="2013-05-05T19:43:00Z">
        <w:r w:rsidRPr="00C100C3">
          <w:rPr>
            <w:rFonts w:ascii="Courier New" w:hAnsi="Courier New" w:cs="Courier New"/>
          </w:rPr>
          <w:delText xml:space="preserve">&amp;#8221; </w:delText>
        </w:r>
      </w:del>
      <w:r w:rsidRPr="00C100C3">
        <w:rPr>
          <w:rFonts w:ascii="Courier New" w:hAnsi="Courier New" w:cs="Courier New"/>
        </w:rPr>
        <w:t>Lo-ammi</w:t>
      </w:r>
      <w:ins w:id="6744" w:author="Comparison" w:date="2013-05-05T19:43:00Z">
        <w:r w:rsidRPr="00AA4B48">
          <w:rPr>
            <w:rFonts w:ascii="Courier New" w:hAnsi="Courier New" w:cs="Courier New"/>
          </w:rPr>
          <w:t xml:space="preserve">" </w:t>
        </w:r>
      </w:ins>
      <w:del w:id="6745" w:author="Comparison" w:date="2013-05-05T19:43:00Z">
        <w:r w:rsidRPr="00C100C3">
          <w:rPr>
            <w:rFonts w:ascii="Courier New" w:hAnsi="Courier New" w:cs="Courier New"/>
          </w:rPr>
          <w:delText xml:space="preserve"> &amp;#8220;</w:delText>
        </w:r>
      </w:del>
      <w:r w:rsidRPr="00C100C3">
        <w:rPr>
          <w:rFonts w:ascii="Courier New" w:hAnsi="Courier New" w:cs="Courier New"/>
        </w:rPr>
        <w:t xml:space="preserve">be for ever effaced from their forehead, to make way for that precious title </w:t>
      </w:r>
      <w:ins w:id="6746" w:author="Comparison" w:date="2013-05-05T19:43:00Z">
        <w:r w:rsidRPr="00AA4B48">
          <w:rPr>
            <w:rFonts w:ascii="Courier New" w:hAnsi="Courier New" w:cs="Courier New"/>
          </w:rPr>
          <w:t>"</w:t>
        </w:r>
      </w:ins>
      <w:del w:id="6747" w:author="Comparison" w:date="2013-05-05T19:43:00Z">
        <w:r w:rsidRPr="00C100C3">
          <w:rPr>
            <w:rFonts w:ascii="Courier New" w:hAnsi="Courier New" w:cs="Courier New"/>
          </w:rPr>
          <w:delText>&amp;#8220;</w:delText>
        </w:r>
      </w:del>
      <w:r w:rsidRPr="00C100C3">
        <w:rPr>
          <w:rFonts w:ascii="Courier New" w:hAnsi="Courier New" w:cs="Courier New"/>
        </w:rPr>
        <w:t>Ammi</w:t>
      </w:r>
      <w:ins w:id="6748" w:author="Comparison" w:date="2013-05-05T19:43:00Z">
        <w:r w:rsidRPr="00AA4B48">
          <w:rPr>
            <w:rFonts w:ascii="Courier New" w:hAnsi="Courier New" w:cs="Courier New"/>
          </w:rPr>
          <w:t>"?</w:t>
        </w:r>
      </w:ins>
      <w:del w:id="6749" w:author="Comparison" w:date="2013-05-05T19:43:00Z">
        <w:r w:rsidRPr="00C100C3">
          <w:rPr>
            <w:rFonts w:ascii="Courier New" w:hAnsi="Courier New" w:cs="Courier New"/>
          </w:rPr>
          <w:delText>&amp;#8221;?</w:delText>
        </w:r>
      </w:del>
      <w:r w:rsidRPr="00C100C3">
        <w:rPr>
          <w:rFonts w:ascii="Courier New" w:hAnsi="Courier New" w:cs="Courier New"/>
        </w:rPr>
        <w:t xml:space="preserve"> God had already accomplished His word: </w:t>
      </w:r>
      <w:ins w:id="6750" w:author="Comparison" w:date="2013-05-05T19:43:00Z">
        <w:r w:rsidRPr="00AA4B48">
          <w:rPr>
            <w:rFonts w:ascii="Courier New" w:hAnsi="Courier New" w:cs="Courier New"/>
          </w:rPr>
          <w:t>"</w:t>
        </w:r>
      </w:ins>
      <w:del w:id="6751" w:author="Comparison" w:date="2013-05-05T19:43:00Z">
        <w:r w:rsidRPr="00C100C3">
          <w:rPr>
            <w:rFonts w:ascii="Courier New" w:hAnsi="Courier New" w:cs="Courier New"/>
          </w:rPr>
          <w:delText>&amp;#8220;</w:delText>
        </w:r>
      </w:del>
      <w:r w:rsidRPr="00C100C3">
        <w:rPr>
          <w:rFonts w:ascii="Courier New" w:hAnsi="Courier New" w:cs="Courier New"/>
        </w:rPr>
        <w:t>And I will stretch ove</w:t>
      </w:r>
      <w:r w:rsidRPr="00C100C3">
        <w:rPr>
          <w:rFonts w:ascii="Courier New" w:hAnsi="Courier New" w:cs="Courier New"/>
        </w:rPr>
        <w:t>r Jerusalem the line of Samaria, and the plummet of the house of Ahab; and I will wipe Jerusalem as a man wipeth a dish, wiping it, and turning it upside down. And I will forsake the remnant of mine inheritance, and deliver them into the hand of their enem</w:t>
      </w:r>
      <w:r w:rsidRPr="00C100C3">
        <w:rPr>
          <w:rFonts w:ascii="Courier New" w:hAnsi="Courier New" w:cs="Courier New"/>
        </w:rPr>
        <w:t>ies; and they shall become a prey and a spoil to all their enemies</w:t>
      </w:r>
      <w:ins w:id="6752" w:author="Comparison" w:date="2013-05-05T19:43:00Z">
        <w:r w:rsidRPr="00AA4B48">
          <w:rPr>
            <w:rFonts w:ascii="Courier New" w:hAnsi="Courier New" w:cs="Courier New"/>
          </w:rPr>
          <w:t>,"</w:t>
        </w:r>
      </w:ins>
      <w:del w:id="6753" w:author="Comparison" w:date="2013-05-05T19:43:00Z">
        <w:r w:rsidRPr="00C100C3">
          <w:rPr>
            <w:rFonts w:ascii="Courier New" w:hAnsi="Courier New" w:cs="Courier New"/>
          </w:rPr>
          <w:delText>,&amp;#8221;</w:delText>
        </w:r>
      </w:del>
      <w:r w:rsidRPr="00C100C3">
        <w:rPr>
          <w:rFonts w:ascii="Courier New" w:hAnsi="Courier New" w:cs="Courier New"/>
        </w:rPr>
        <w:t xml:space="preserve"> @2 Kings 21:</w:t>
      </w:r>
      <w:ins w:id="6754" w:author="Comparison" w:date="2013-05-05T19:43:00Z">
        <w:r w:rsidRPr="00AA4B48">
          <w:rPr>
            <w:rFonts w:ascii="Courier New" w:hAnsi="Courier New" w:cs="Courier New"/>
          </w:rPr>
          <w:t xml:space="preserve"> </w:t>
        </w:r>
      </w:ins>
      <w:r w:rsidRPr="00C100C3">
        <w:rPr>
          <w:rFonts w:ascii="Courier New" w:hAnsi="Courier New" w:cs="Courier New"/>
        </w:rPr>
        <w:t>13,</w:t>
      </w:r>
      <w:ins w:id="6755" w:author="Comparison" w:date="2013-05-05T19:43:00Z">
        <w:r w:rsidRPr="00AA4B48">
          <w:rPr>
            <w:rFonts w:ascii="Courier New" w:hAnsi="Courier New" w:cs="Courier New"/>
          </w:rPr>
          <w:t xml:space="preserve"> </w:t>
        </w:r>
      </w:ins>
      <w:r w:rsidRPr="00C100C3">
        <w:rPr>
          <w:rFonts w:ascii="Courier New" w:hAnsi="Courier New" w:cs="Courier New"/>
        </w:rPr>
        <w:t>14. As it is said in @Jeremiah 12:</w:t>
      </w:r>
      <w:ins w:id="6756" w:author="Comparison" w:date="2013-05-05T19:43:00Z">
        <w:r w:rsidRPr="00AA4B48">
          <w:rPr>
            <w:rFonts w:ascii="Courier New" w:hAnsi="Courier New" w:cs="Courier New"/>
          </w:rPr>
          <w:t xml:space="preserve"> </w:t>
        </w:r>
      </w:ins>
      <w:r w:rsidRPr="00C100C3">
        <w:rPr>
          <w:rFonts w:ascii="Courier New" w:hAnsi="Courier New" w:cs="Courier New"/>
        </w:rPr>
        <w:t xml:space="preserve">7, </w:t>
      </w:r>
      <w:ins w:id="6757" w:author="Comparison" w:date="2013-05-05T19:43:00Z">
        <w:r w:rsidRPr="00AA4B48">
          <w:rPr>
            <w:rFonts w:ascii="Courier New" w:hAnsi="Courier New" w:cs="Courier New"/>
          </w:rPr>
          <w:t>"</w:t>
        </w:r>
      </w:ins>
      <w:del w:id="6758" w:author="Comparison" w:date="2013-05-05T19:43:00Z">
        <w:r w:rsidRPr="00C100C3">
          <w:rPr>
            <w:rFonts w:ascii="Courier New" w:hAnsi="Courier New" w:cs="Courier New"/>
          </w:rPr>
          <w:delText>&amp;#8220;</w:delText>
        </w:r>
      </w:del>
      <w:r w:rsidRPr="00C100C3">
        <w:rPr>
          <w:rFonts w:ascii="Courier New" w:hAnsi="Courier New" w:cs="Courier New"/>
        </w:rPr>
        <w:t>I have forsaken mine house, I have left mine heritage; I have given the dearly beloved of my soul into the hand of her ene</w:t>
      </w:r>
      <w:r w:rsidRPr="00C100C3">
        <w:rPr>
          <w:rFonts w:ascii="Courier New" w:hAnsi="Courier New" w:cs="Courier New"/>
        </w:rPr>
        <w:t>mies</w:t>
      </w:r>
      <w:ins w:id="6759" w:author="Comparison" w:date="2013-05-05T19:43:00Z">
        <w:r w:rsidRPr="00AA4B48">
          <w:rPr>
            <w:rFonts w:ascii="Courier New" w:hAnsi="Courier New" w:cs="Courier New"/>
          </w:rPr>
          <w:t>."</w:t>
        </w:r>
      </w:ins>
      <w:del w:id="6760" w:author="Comparison" w:date="2013-05-05T19:43:00Z">
        <w:r w:rsidRPr="00C100C3">
          <w:rPr>
            <w:rFonts w:ascii="Courier New" w:hAnsi="Courier New" w:cs="Courier New"/>
          </w:rPr>
          <w:delText>.&amp;#8221;</w:delText>
        </w:r>
      </w:del>
      <w:r w:rsidRPr="00C100C3">
        <w:rPr>
          <w:rFonts w:ascii="Courier New" w:hAnsi="Courier New" w:cs="Courier New"/>
        </w:rPr>
        <w:t xml:space="preserve"> Already, at the moment of quitting Jerusalem, as He did before driving our first parents from Eden, He announced the deliverance and the blessing: </w:t>
      </w:r>
      <w:ins w:id="6761" w:author="Comparison" w:date="2013-05-05T19:43:00Z">
        <w:r w:rsidRPr="00AA4B48">
          <w:rPr>
            <w:rFonts w:ascii="Courier New" w:hAnsi="Courier New" w:cs="Courier New"/>
          </w:rPr>
          <w:t>"</w:t>
        </w:r>
      </w:ins>
      <w:del w:id="6762" w:author="Comparison" w:date="2013-05-05T19:43:00Z">
        <w:r w:rsidRPr="00C100C3">
          <w:rPr>
            <w:rFonts w:ascii="Courier New" w:hAnsi="Courier New" w:cs="Courier New"/>
          </w:rPr>
          <w:delText>&amp;#8220;</w:delText>
        </w:r>
      </w:del>
      <w:r w:rsidRPr="00C100C3">
        <w:rPr>
          <w:rFonts w:ascii="Courier New" w:hAnsi="Courier New" w:cs="Courier New"/>
        </w:rPr>
        <w:t>I will even gather you from the people and assemble you out of the countries where ye hav</w:t>
      </w:r>
      <w:r w:rsidRPr="00C100C3">
        <w:rPr>
          <w:rFonts w:ascii="Courier New" w:hAnsi="Courier New" w:cs="Courier New"/>
        </w:rPr>
        <w:t>e been scattered, and I will give you the land of Israel</w:t>
      </w:r>
      <w:ins w:id="6763" w:author="Comparison" w:date="2013-05-05T19:43:00Z">
        <w:r w:rsidRPr="00AA4B48">
          <w:rPr>
            <w:rFonts w:ascii="Courier New" w:hAnsi="Courier New" w:cs="Courier New"/>
          </w:rPr>
          <w:t>,"</w:t>
        </w:r>
      </w:ins>
      <w:del w:id="6764" w:author="Comparison" w:date="2013-05-05T19:43:00Z">
        <w:r w:rsidRPr="00C100C3">
          <w:rPr>
            <w:rFonts w:ascii="Courier New" w:hAnsi="Courier New" w:cs="Courier New"/>
          </w:rPr>
          <w:delText>,&amp;#8221;</w:delText>
        </w:r>
      </w:del>
      <w:r w:rsidRPr="00C100C3">
        <w:rPr>
          <w:rFonts w:ascii="Courier New" w:hAnsi="Courier New" w:cs="Courier New"/>
        </w:rPr>
        <w:t xml:space="preserve"> @Ezekiel 11:</w:t>
      </w:r>
      <w:ins w:id="6765" w:author="Comparison" w:date="2013-05-05T19:43:00Z">
        <w:r w:rsidRPr="00AA4B48">
          <w:rPr>
            <w:rFonts w:ascii="Courier New" w:hAnsi="Courier New" w:cs="Courier New"/>
          </w:rPr>
          <w:t xml:space="preserve"> </w:t>
        </w:r>
      </w:ins>
      <w:r w:rsidRPr="00C100C3">
        <w:rPr>
          <w:rFonts w:ascii="Courier New" w:hAnsi="Courier New" w:cs="Courier New"/>
        </w:rPr>
        <w:t>17.</w:t>
      </w:r>
    </w:p>
    <w:p w14:paraId="1B558B03" w14:textId="2AAF1CBE" w:rsidR="00000000" w:rsidRPr="00C100C3" w:rsidRDefault="00362818" w:rsidP="00C100C3">
      <w:pPr>
        <w:pStyle w:val="PlainText"/>
        <w:rPr>
          <w:rFonts w:ascii="Courier New" w:hAnsi="Courier New" w:cs="Courier New"/>
        </w:rPr>
      </w:pPr>
      <w:r w:rsidRPr="00C100C3">
        <w:rPr>
          <w:rFonts w:ascii="Courier New" w:hAnsi="Courier New" w:cs="Courier New"/>
        </w:rPr>
        <w:t xml:space="preserve">But one sees at once that it is not of the return from Babylon that the prophet speaks, for it is added, </w:t>
      </w:r>
      <w:ins w:id="6766" w:author="Comparison" w:date="2013-05-05T19:43:00Z">
        <w:r w:rsidRPr="00AA4B48">
          <w:rPr>
            <w:rFonts w:ascii="Courier New" w:hAnsi="Courier New" w:cs="Courier New"/>
          </w:rPr>
          <w:t>"</w:t>
        </w:r>
      </w:ins>
      <w:del w:id="6767" w:author="Comparison" w:date="2013-05-05T19:43:00Z">
        <w:r w:rsidRPr="00C100C3">
          <w:rPr>
            <w:rFonts w:ascii="Courier New" w:hAnsi="Courier New" w:cs="Courier New"/>
          </w:rPr>
          <w:delText>&amp;#8220;</w:delText>
        </w:r>
      </w:del>
      <w:r w:rsidRPr="00C100C3">
        <w:rPr>
          <w:rFonts w:ascii="Courier New" w:hAnsi="Courier New" w:cs="Courier New"/>
        </w:rPr>
        <w:t>And I will give them one heart, and I will put a new spirit wi</w:t>
      </w:r>
      <w:r w:rsidRPr="00C100C3">
        <w:rPr>
          <w:rFonts w:ascii="Courier New" w:hAnsi="Courier New" w:cs="Courier New"/>
        </w:rPr>
        <w:t>thin you; and I will take the stony heart out of their flesh, and will give them an heart of flesh</w:t>
      </w:r>
      <w:ins w:id="6768" w:author="Comparison" w:date="2013-05-05T19:43:00Z">
        <w:r w:rsidRPr="00AA4B48">
          <w:rPr>
            <w:rFonts w:ascii="Courier New" w:hAnsi="Courier New" w:cs="Courier New"/>
          </w:rPr>
          <w:t>" (</w:t>
        </w:r>
      </w:ins>
      <w:del w:id="6769" w:author="Comparison" w:date="2013-05-05T19:43:00Z">
        <w:r w:rsidRPr="00C100C3">
          <w:rPr>
            <w:rFonts w:ascii="Courier New" w:hAnsi="Courier New" w:cs="Courier New"/>
          </w:rPr>
          <w:delText>&amp;#8221; *(</w:delText>
        </w:r>
      </w:del>
      <w:r w:rsidRPr="00C100C3">
        <w:rPr>
          <w:rFonts w:ascii="Courier New" w:hAnsi="Courier New" w:cs="Courier New"/>
        </w:rPr>
        <w:t>verse</w:t>
      </w:r>
      <w:ins w:id="6770" w:author="Comparison" w:date="2013-05-05T19:43:00Z">
        <w:r w:rsidRPr="00AA4B48">
          <w:rPr>
            <w:rFonts w:ascii="Courier New" w:hAnsi="Courier New" w:cs="Courier New"/>
          </w:rPr>
          <w:t xml:space="preserve"> </w:t>
        </w:r>
      </w:ins>
      <w:del w:id="6771" w:author="Comparison" w:date="2013-05-05T19:43:00Z">
        <w:r w:rsidRPr="00C100C3">
          <w:rPr>
            <w:rFonts w:ascii="Courier New" w:hAnsi="Courier New" w:cs="Courier New"/>
          </w:rPr>
          <w:delText>-*</w:delText>
        </w:r>
      </w:del>
      <w:r w:rsidRPr="00C100C3">
        <w:rPr>
          <w:rFonts w:ascii="Courier New" w:hAnsi="Courier New" w:cs="Courier New"/>
        </w:rPr>
        <w:t>19).</w:t>
      </w:r>
    </w:p>
    <w:p w14:paraId="3BC2A9C3" w14:textId="0390B732" w:rsidR="00000000" w:rsidRPr="00C100C3" w:rsidRDefault="00362818" w:rsidP="00C100C3">
      <w:pPr>
        <w:pStyle w:val="PlainText"/>
        <w:rPr>
          <w:rFonts w:ascii="Courier New" w:hAnsi="Courier New" w:cs="Courier New"/>
        </w:rPr>
      </w:pPr>
      <w:r w:rsidRPr="00C100C3">
        <w:rPr>
          <w:rFonts w:ascii="Courier New" w:hAnsi="Courier New" w:cs="Courier New"/>
        </w:rPr>
        <w:t xml:space="preserve">Now, we know with the most perfect certainty, that this did not take place at the return from Babylon, nor, certainly, since the first </w:t>
      </w:r>
      <w:r w:rsidRPr="00C100C3">
        <w:rPr>
          <w:rFonts w:ascii="Courier New" w:hAnsi="Courier New" w:cs="Courier New"/>
        </w:rPr>
        <w:t>coming of Jesus. The prophet passes to the latest days, in order that the people may be blessed. Let us again turn to Jeremiah, who announced and saw the taking of Jerusalem, of which we speak. He declares in chapter 30 that God will bring back the captive</w:t>
      </w:r>
      <w:r w:rsidRPr="00C100C3">
        <w:rPr>
          <w:rFonts w:ascii="Courier New" w:hAnsi="Courier New" w:cs="Courier New"/>
        </w:rPr>
        <w:t xml:space="preserve">s of Israel and of Judah, and that they shall possess the land given to their fathers. David their king shall be raised up, </w:t>
      </w:r>
      <w:ins w:id="6772" w:author="Comparison" w:date="2013-05-05T19:43:00Z">
        <w:r w:rsidRPr="00AA4B48">
          <w:rPr>
            <w:rFonts w:ascii="Courier New" w:hAnsi="Courier New" w:cs="Courier New"/>
          </w:rPr>
          <w:t>"</w:t>
        </w:r>
      </w:ins>
      <w:del w:id="6773" w:author="Comparison" w:date="2013-05-05T19:43:00Z">
        <w:r w:rsidRPr="00C100C3">
          <w:rPr>
            <w:rFonts w:ascii="Courier New" w:hAnsi="Courier New" w:cs="Courier New"/>
          </w:rPr>
          <w:delText>&amp;#8220;</w:delText>
        </w:r>
      </w:del>
      <w:r w:rsidRPr="00C100C3">
        <w:rPr>
          <w:rFonts w:ascii="Courier New" w:hAnsi="Courier New" w:cs="Courier New"/>
        </w:rPr>
        <w:t>and their nobles shall be of themselves, and their governor shall proceed from the midst of them</w:t>
      </w:r>
      <w:ins w:id="6774" w:author="Comparison" w:date="2013-05-05T19:43:00Z">
        <w:r w:rsidRPr="00AA4B48">
          <w:rPr>
            <w:rFonts w:ascii="Courier New" w:hAnsi="Courier New" w:cs="Courier New"/>
          </w:rPr>
          <w:t>" (</w:t>
        </w:r>
      </w:ins>
      <w:del w:id="6775" w:author="Comparison" w:date="2013-05-05T19:43:00Z">
        <w:r w:rsidRPr="00C100C3">
          <w:rPr>
            <w:rFonts w:ascii="Courier New" w:hAnsi="Courier New" w:cs="Courier New"/>
          </w:rPr>
          <w:delText>&amp;#8221; (*</w:delText>
        </w:r>
      </w:del>
      <w:r w:rsidRPr="00C100C3">
        <w:rPr>
          <w:rFonts w:ascii="Courier New" w:hAnsi="Courier New" w:cs="Courier New"/>
        </w:rPr>
        <w:t>verse</w:t>
      </w:r>
      <w:del w:id="6776" w:author="Comparison" w:date="2013-05-05T19:43:00Z">
        <w:r w:rsidRPr="00C100C3">
          <w:rPr>
            <w:rFonts w:ascii="Courier New" w:hAnsi="Courier New" w:cs="Courier New"/>
          </w:rPr>
          <w:delText>*</w:delText>
        </w:r>
      </w:del>
      <w:r w:rsidRPr="00C100C3">
        <w:rPr>
          <w:rFonts w:ascii="Courier New" w:hAnsi="Courier New" w:cs="Courier New"/>
        </w:rPr>
        <w:t xml:space="preserve"> 21); and, ad</w:t>
      </w:r>
      <w:r w:rsidRPr="00C100C3">
        <w:rPr>
          <w:rFonts w:ascii="Courier New" w:hAnsi="Courier New" w:cs="Courier New"/>
        </w:rPr>
        <w:t xml:space="preserve">ds the Lord, </w:t>
      </w:r>
      <w:ins w:id="6777" w:author="Comparison" w:date="2013-05-05T19:43:00Z">
        <w:r w:rsidRPr="00AA4B48">
          <w:rPr>
            <w:rFonts w:ascii="Courier New" w:hAnsi="Courier New" w:cs="Courier New"/>
          </w:rPr>
          <w:t>"</w:t>
        </w:r>
      </w:ins>
      <w:del w:id="6778" w:author="Comparison" w:date="2013-05-05T19:43:00Z">
        <w:r w:rsidRPr="00C100C3">
          <w:rPr>
            <w:rFonts w:ascii="Courier New" w:hAnsi="Courier New" w:cs="Courier New"/>
          </w:rPr>
          <w:delText>&amp;#8220;</w:delText>
        </w:r>
      </w:del>
      <w:r w:rsidRPr="00C100C3">
        <w:rPr>
          <w:rFonts w:ascii="Courier New" w:hAnsi="Courier New" w:cs="Courier New"/>
        </w:rPr>
        <w:t>Ye shall be my people, and I will be your God</w:t>
      </w:r>
      <w:ins w:id="6779" w:author="Comparison" w:date="2013-05-05T19:43:00Z">
        <w:r w:rsidRPr="00AA4B48">
          <w:rPr>
            <w:rFonts w:ascii="Courier New" w:hAnsi="Courier New" w:cs="Courier New"/>
          </w:rPr>
          <w:t>" (</w:t>
        </w:r>
      </w:ins>
      <w:del w:id="6780" w:author="Comparison" w:date="2013-05-05T19:43:00Z">
        <w:r w:rsidRPr="00C100C3">
          <w:rPr>
            <w:rFonts w:ascii="Courier New" w:hAnsi="Courier New" w:cs="Courier New"/>
          </w:rPr>
          <w:delText>&amp;#8221; (*</w:delText>
        </w:r>
      </w:del>
      <w:r w:rsidRPr="00C100C3">
        <w:rPr>
          <w:rFonts w:ascii="Courier New" w:hAnsi="Courier New" w:cs="Courier New"/>
        </w:rPr>
        <w:t>verse</w:t>
      </w:r>
      <w:del w:id="6781" w:author="Comparison" w:date="2013-05-05T19:43:00Z">
        <w:r w:rsidRPr="00C100C3">
          <w:rPr>
            <w:rFonts w:ascii="Courier New" w:hAnsi="Courier New" w:cs="Courier New"/>
          </w:rPr>
          <w:delText>*</w:delText>
        </w:r>
      </w:del>
      <w:r w:rsidRPr="00C100C3">
        <w:rPr>
          <w:rFonts w:ascii="Courier New" w:hAnsi="Courier New" w:cs="Courier New"/>
        </w:rPr>
        <w:t xml:space="preserve"> 22). In chapter 31:</w:t>
      </w:r>
      <w:ins w:id="6782" w:author="Comparison" w:date="2013-05-05T19:43:00Z">
        <w:r w:rsidRPr="00AA4B48">
          <w:rPr>
            <w:rFonts w:ascii="Courier New" w:hAnsi="Courier New" w:cs="Courier New"/>
          </w:rPr>
          <w:t xml:space="preserve"> </w:t>
        </w:r>
      </w:ins>
      <w:r w:rsidRPr="00C100C3">
        <w:rPr>
          <w:rFonts w:ascii="Courier New" w:hAnsi="Courier New" w:cs="Courier New"/>
        </w:rPr>
        <w:t>31 we have the new covenant. There is also the question of Israel and Judah in verse 27.</w:t>
      </w:r>
    </w:p>
    <w:p w14:paraId="35F7761B" w14:textId="61D0AB4A" w:rsidR="00000000" w:rsidRPr="00C100C3" w:rsidRDefault="00362818" w:rsidP="00C100C3">
      <w:pPr>
        <w:pStyle w:val="PlainText"/>
        <w:rPr>
          <w:rFonts w:ascii="Courier New" w:hAnsi="Courier New" w:cs="Courier New"/>
        </w:rPr>
      </w:pPr>
      <w:r w:rsidRPr="00C100C3">
        <w:rPr>
          <w:rFonts w:ascii="Courier New" w:hAnsi="Courier New" w:cs="Courier New"/>
        </w:rPr>
        <w:t>In chapter 32 Judah is again restored by an everlasting covenant;</w:t>
      </w:r>
      <w:r w:rsidRPr="00C100C3">
        <w:rPr>
          <w:rFonts w:ascii="Courier New" w:hAnsi="Courier New" w:cs="Courier New"/>
        </w:rPr>
        <w:t xml:space="preserve"> they shall no more draw back from God, they shall be His people, and the Lord will be their God. (See verses 38-40.) Again, in chapter 33:</w:t>
      </w:r>
      <w:ins w:id="6783" w:author="Comparison" w:date="2013-05-05T19:43:00Z">
        <w:r w:rsidRPr="00AA4B48">
          <w:rPr>
            <w:rFonts w:ascii="Courier New" w:hAnsi="Courier New" w:cs="Courier New"/>
          </w:rPr>
          <w:t xml:space="preserve"> </w:t>
        </w:r>
      </w:ins>
      <w:r w:rsidRPr="00C100C3">
        <w:rPr>
          <w:rFonts w:ascii="Courier New" w:hAnsi="Courier New" w:cs="Courier New"/>
        </w:rPr>
        <w:t>7, God will bring back again</w:t>
      </w:r>
    </w:p>
    <w:p w14:paraId="717AC29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{266}</w:t>
      </w:r>
    </w:p>
    <w:p w14:paraId="0D884ACA" w14:textId="7389BB9B"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Israel and Judah. </w:t>
      </w:r>
      <w:ins w:id="6784" w:author="Comparison" w:date="2013-05-05T19:43:00Z">
        <w:r w:rsidRPr="00AA4B48">
          <w:rPr>
            <w:rFonts w:ascii="Courier New" w:hAnsi="Courier New" w:cs="Courier New"/>
          </w:rPr>
          <w:t>"</w:t>
        </w:r>
      </w:ins>
      <w:del w:id="6785" w:author="Comparison" w:date="2013-05-05T19:43:00Z">
        <w:r w:rsidRPr="00C100C3">
          <w:rPr>
            <w:rFonts w:ascii="Courier New" w:hAnsi="Courier New" w:cs="Courier New"/>
          </w:rPr>
          <w:delText>&amp;#8220;</w:delText>
        </w:r>
      </w:del>
      <w:r w:rsidRPr="00C100C3">
        <w:rPr>
          <w:rFonts w:ascii="Courier New" w:hAnsi="Courier New" w:cs="Courier New"/>
        </w:rPr>
        <w:t>In those days, and at that time, will I cause the Branc</w:t>
      </w:r>
      <w:r w:rsidRPr="00C100C3">
        <w:rPr>
          <w:rFonts w:ascii="Courier New" w:hAnsi="Courier New" w:cs="Courier New"/>
        </w:rPr>
        <w:t>h of righteousness to grow up unto David</w:t>
      </w:r>
      <w:ins w:id="6786" w:author="Comparison" w:date="2013-05-05T19:43:00Z">
        <w:r w:rsidRPr="00AA4B48">
          <w:rPr>
            <w:rFonts w:ascii="Courier New" w:hAnsi="Courier New" w:cs="Courier New"/>
          </w:rPr>
          <w:t>" (verse</w:t>
        </w:r>
      </w:ins>
      <w:del w:id="6787" w:author="Comparison" w:date="2013-05-05T19:43:00Z">
        <w:r w:rsidRPr="00C100C3">
          <w:rPr>
            <w:rFonts w:ascii="Courier New" w:hAnsi="Courier New" w:cs="Courier New"/>
          </w:rPr>
          <w:delText>&amp;#8221; (*v*.</w:delText>
        </w:r>
      </w:del>
      <w:r w:rsidRPr="00C100C3">
        <w:rPr>
          <w:rFonts w:ascii="Courier New" w:hAnsi="Courier New" w:cs="Courier New"/>
        </w:rPr>
        <w:t xml:space="preserve"> 15).</w:t>
      </w:r>
    </w:p>
    <w:p w14:paraId="40A9EDBE" w14:textId="5EE9547A"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In @Ezekiel 34 David shall be prince </w:t>
      </w:r>
      <w:ins w:id="6788" w:author="Comparison" w:date="2013-05-05T19:43:00Z">
        <w:r w:rsidRPr="00AA4B48">
          <w:rPr>
            <w:rFonts w:ascii="Courier New" w:hAnsi="Courier New" w:cs="Courier New"/>
          </w:rPr>
          <w:t>(</w:t>
        </w:r>
      </w:ins>
      <w:del w:id="6789" w:author="Comparison" w:date="2013-05-05T19:43:00Z">
        <w:r w:rsidRPr="00C100C3">
          <w:rPr>
            <w:rFonts w:ascii="Courier New" w:hAnsi="Courier New" w:cs="Courier New"/>
          </w:rPr>
          <w:delText>*(</w:delText>
        </w:r>
      </w:del>
      <w:r w:rsidRPr="00C100C3">
        <w:rPr>
          <w:rFonts w:ascii="Courier New" w:hAnsi="Courier New" w:cs="Courier New"/>
        </w:rPr>
        <w:t>verse</w:t>
      </w:r>
      <w:del w:id="6790" w:author="Comparison" w:date="2013-05-05T19:43:00Z">
        <w:r w:rsidRPr="00C100C3">
          <w:rPr>
            <w:rFonts w:ascii="Courier New" w:hAnsi="Courier New" w:cs="Courier New"/>
          </w:rPr>
          <w:delText>*</w:delText>
        </w:r>
      </w:del>
      <w:r w:rsidRPr="00C100C3">
        <w:rPr>
          <w:rFonts w:ascii="Courier New" w:hAnsi="Courier New" w:cs="Courier New"/>
        </w:rPr>
        <w:t xml:space="preserve"> 24). </w:t>
      </w:r>
      <w:ins w:id="6791" w:author="Comparison" w:date="2013-05-05T19:43:00Z">
        <w:r w:rsidRPr="00AA4B48">
          <w:rPr>
            <w:rFonts w:ascii="Courier New" w:hAnsi="Courier New" w:cs="Courier New"/>
          </w:rPr>
          <w:t>"</w:t>
        </w:r>
      </w:ins>
      <w:del w:id="6792" w:author="Comparison" w:date="2013-05-05T19:43:00Z">
        <w:r w:rsidRPr="00C100C3">
          <w:rPr>
            <w:rFonts w:ascii="Courier New" w:hAnsi="Courier New" w:cs="Courier New"/>
          </w:rPr>
          <w:delText>&amp;#8220;</w:delText>
        </w:r>
      </w:del>
      <w:r w:rsidRPr="00C100C3">
        <w:rPr>
          <w:rFonts w:ascii="Courier New" w:hAnsi="Courier New" w:cs="Courier New"/>
        </w:rPr>
        <w:t>They shall be my people, saith the Lord God</w:t>
      </w:r>
      <w:ins w:id="6793" w:author="Comparison" w:date="2013-05-05T19:43:00Z">
        <w:r w:rsidRPr="00AA4B48">
          <w:rPr>
            <w:rFonts w:ascii="Courier New" w:hAnsi="Courier New" w:cs="Courier New"/>
          </w:rPr>
          <w:t>" (</w:t>
        </w:r>
      </w:ins>
      <w:del w:id="6794" w:author="Comparison" w:date="2013-05-05T19:43:00Z">
        <w:r w:rsidRPr="00C100C3">
          <w:rPr>
            <w:rFonts w:ascii="Courier New" w:hAnsi="Courier New" w:cs="Courier New"/>
          </w:rPr>
          <w:delText>&amp;#8221; (*</w:delText>
        </w:r>
      </w:del>
      <w:r w:rsidRPr="00C100C3">
        <w:rPr>
          <w:rFonts w:ascii="Courier New" w:hAnsi="Courier New" w:cs="Courier New"/>
        </w:rPr>
        <w:t>verse</w:t>
      </w:r>
      <w:del w:id="6795" w:author="Comparison" w:date="2013-05-05T19:43:00Z">
        <w:r w:rsidRPr="00C100C3">
          <w:rPr>
            <w:rFonts w:ascii="Courier New" w:hAnsi="Courier New" w:cs="Courier New"/>
          </w:rPr>
          <w:delText>*</w:delText>
        </w:r>
      </w:del>
      <w:r w:rsidRPr="00C100C3">
        <w:rPr>
          <w:rFonts w:ascii="Courier New" w:hAnsi="Courier New" w:cs="Courier New"/>
        </w:rPr>
        <w:t xml:space="preserve"> 30). In chapter 36 we have the remarkable promise to which above all others th</w:t>
      </w:r>
      <w:r w:rsidRPr="00C100C3">
        <w:rPr>
          <w:rFonts w:ascii="Courier New" w:hAnsi="Courier New" w:cs="Courier New"/>
        </w:rPr>
        <w:t xml:space="preserve">e Lord Jesus made allusion in His conversation with Nicodemus, and which declares the necessity of that work in order that Israel may enjoy their privileges even in the land, and that they may be at the same time </w:t>
      </w:r>
      <w:ins w:id="6796" w:author="Comparison" w:date="2013-05-05T19:43:00Z">
        <w:r w:rsidRPr="00AA4B48">
          <w:rPr>
            <w:rFonts w:ascii="Courier New" w:hAnsi="Courier New" w:cs="Courier New"/>
          </w:rPr>
          <w:t>"</w:t>
        </w:r>
      </w:ins>
      <w:del w:id="6797" w:author="Comparison" w:date="2013-05-05T19:43:00Z">
        <w:r w:rsidRPr="00C100C3">
          <w:rPr>
            <w:rFonts w:ascii="Courier New" w:hAnsi="Courier New" w:cs="Courier New"/>
          </w:rPr>
          <w:delText>&amp;#8220;</w:delText>
        </w:r>
      </w:del>
      <w:r w:rsidRPr="00C100C3">
        <w:rPr>
          <w:rFonts w:ascii="Courier New" w:hAnsi="Courier New" w:cs="Courier New"/>
        </w:rPr>
        <w:t>Ammi</w:t>
      </w:r>
      <w:ins w:id="6798" w:author="Comparison" w:date="2013-05-05T19:43:00Z">
        <w:r w:rsidRPr="00AA4B48">
          <w:rPr>
            <w:rFonts w:ascii="Courier New" w:hAnsi="Courier New" w:cs="Courier New"/>
          </w:rPr>
          <w:t>,"</w:t>
        </w:r>
      </w:ins>
      <w:del w:id="6799" w:author="Comparison" w:date="2013-05-05T19:43:00Z">
        <w:r w:rsidRPr="00C100C3">
          <w:rPr>
            <w:rFonts w:ascii="Courier New" w:hAnsi="Courier New" w:cs="Courier New"/>
          </w:rPr>
          <w:delText>,&amp;#8221;</w:delText>
        </w:r>
      </w:del>
      <w:r w:rsidRPr="00C100C3">
        <w:rPr>
          <w:rFonts w:ascii="Courier New" w:hAnsi="Courier New" w:cs="Courier New"/>
        </w:rPr>
        <w:t xml:space="preserve"> the people of God, and </w:t>
      </w:r>
      <w:r w:rsidRPr="00C100C3">
        <w:rPr>
          <w:rFonts w:ascii="Courier New" w:hAnsi="Courier New" w:cs="Courier New"/>
        </w:rPr>
        <w:t xml:space="preserve">that God may be their God. We have also here the proof that this work (which shews that the people were not recognized as the people of God), is applicable to the people, such as they were at the return from Babylon, since the Lord so applies it, and that </w:t>
      </w:r>
      <w:r w:rsidRPr="00C100C3">
        <w:rPr>
          <w:rFonts w:ascii="Courier New" w:hAnsi="Courier New" w:cs="Courier New"/>
        </w:rPr>
        <w:t xml:space="preserve">the promise of being the people of God cannot be fulfilled without this work of grace being made good; a work which was not made good in the days of the Lord, and which is not yet either, as to the restoration of the nation. In chapter 37 we see Judah and </w:t>
      </w:r>
      <w:r w:rsidRPr="00C100C3">
        <w:rPr>
          <w:rFonts w:ascii="Courier New" w:hAnsi="Courier New" w:cs="Courier New"/>
        </w:rPr>
        <w:t>Israel reunited in a striking manner</w:t>
      </w:r>
      <w:ins w:id="6800" w:author="Comparison" w:date="2013-05-05T19:43:00Z">
        <w:r w:rsidRPr="00AA4B48">
          <w:rPr>
            <w:rFonts w:ascii="Courier New" w:hAnsi="Courier New" w:cs="Courier New"/>
          </w:rPr>
          <w:t xml:space="preserve"> -- </w:t>
        </w:r>
      </w:ins>
      <w:del w:id="6801" w:author="Comparison" w:date="2013-05-05T19:43:00Z">
        <w:r w:rsidRPr="00C100C3">
          <w:rPr>
            <w:rFonts w:ascii="Courier New" w:hAnsi="Courier New" w:cs="Courier New"/>
          </w:rPr>
          <w:delText>&amp;#8212;</w:delText>
        </w:r>
      </w:del>
      <w:r w:rsidRPr="00C100C3">
        <w:rPr>
          <w:rFonts w:ascii="Courier New" w:hAnsi="Courier New" w:cs="Courier New"/>
        </w:rPr>
        <w:t xml:space="preserve">the people of God </w:t>
      </w:r>
      <w:ins w:id="6802" w:author="Comparison" w:date="2013-05-05T19:43:00Z">
        <w:r w:rsidRPr="00AA4B48">
          <w:rPr>
            <w:rFonts w:ascii="Courier New" w:hAnsi="Courier New" w:cs="Courier New"/>
          </w:rPr>
          <w:t>"</w:t>
        </w:r>
      </w:ins>
      <w:del w:id="6803" w:author="Comparison" w:date="2013-05-05T19:43:00Z">
        <w:r w:rsidRPr="00C100C3">
          <w:rPr>
            <w:rFonts w:ascii="Courier New" w:hAnsi="Courier New" w:cs="Courier New"/>
          </w:rPr>
          <w:delText>&amp;#8220;</w:delText>
        </w:r>
      </w:del>
      <w:r w:rsidRPr="00C100C3">
        <w:rPr>
          <w:rFonts w:ascii="Courier New" w:hAnsi="Courier New" w:cs="Courier New"/>
        </w:rPr>
        <w:t>Ammi</w:t>
      </w:r>
      <w:ins w:id="6804" w:author="Comparison" w:date="2013-05-05T19:43:00Z">
        <w:r w:rsidRPr="00AA4B48">
          <w:rPr>
            <w:rFonts w:ascii="Courier New" w:hAnsi="Courier New" w:cs="Courier New"/>
          </w:rPr>
          <w:t>,"</w:t>
        </w:r>
      </w:ins>
      <w:del w:id="6805" w:author="Comparison" w:date="2013-05-05T19:43:00Z">
        <w:r w:rsidRPr="00C100C3">
          <w:rPr>
            <w:rFonts w:ascii="Courier New" w:hAnsi="Courier New" w:cs="Courier New"/>
          </w:rPr>
          <w:delText>,&amp;#8221;</w:delText>
        </w:r>
      </w:del>
      <w:r w:rsidRPr="00C100C3">
        <w:rPr>
          <w:rFonts w:ascii="Courier New" w:hAnsi="Courier New" w:cs="Courier New"/>
        </w:rPr>
        <w:t xml:space="preserve"> and God their God</w:t>
      </w:r>
      <w:ins w:id="6806" w:author="Comparison" w:date="2013-05-05T19:43:00Z">
        <w:r w:rsidRPr="00AA4B48">
          <w:rPr>
            <w:rFonts w:ascii="Courier New" w:hAnsi="Courier New" w:cs="Courier New"/>
          </w:rPr>
          <w:t xml:space="preserve"> -- </w:t>
        </w:r>
      </w:ins>
      <w:del w:id="6807" w:author="Comparison" w:date="2013-05-05T19:43:00Z">
        <w:r w:rsidRPr="00C100C3">
          <w:rPr>
            <w:rFonts w:ascii="Courier New" w:hAnsi="Courier New" w:cs="Courier New"/>
          </w:rPr>
          <w:delText>&amp;#8212;</w:delText>
        </w:r>
      </w:del>
      <w:r w:rsidRPr="00C100C3">
        <w:rPr>
          <w:rFonts w:ascii="Courier New" w:hAnsi="Courier New" w:cs="Courier New"/>
        </w:rPr>
        <w:t xml:space="preserve">twice repeated and David king over them. They shall walk in the judgments and statutes of </w:t>
      </w:r>
      <w:ins w:id="6808" w:author="Comparison" w:date="2013-05-05T19:43:00Z">
        <w:r w:rsidRPr="00AA4B48">
          <w:rPr>
            <w:rFonts w:ascii="Courier New" w:hAnsi="Courier New" w:cs="Courier New"/>
          </w:rPr>
          <w:t>the</w:t>
        </w:r>
      </w:ins>
      <w:del w:id="6809" w:author="Comparison" w:date="2013-05-05T19:43:00Z">
        <w:r w:rsidRPr="00C100C3">
          <w:rPr>
            <w:rFonts w:ascii="Courier New" w:hAnsi="Courier New" w:cs="Courier New"/>
          </w:rPr>
          <w:delText>fiie</w:delText>
        </w:r>
      </w:del>
      <w:r w:rsidRPr="00C100C3">
        <w:rPr>
          <w:rFonts w:ascii="Courier New" w:hAnsi="Courier New" w:cs="Courier New"/>
        </w:rPr>
        <w:t xml:space="preserve"> Lord, David being their prince, in their own land for ev</w:t>
      </w:r>
      <w:r w:rsidRPr="00C100C3">
        <w:rPr>
          <w:rFonts w:ascii="Courier New" w:hAnsi="Courier New" w:cs="Courier New"/>
        </w:rPr>
        <w:t xml:space="preserve">er. Upon these points chapters 38 and 39 may also be consulted. These passages shew, in a way not to be disputed, that the epoch at which Israel should become </w:t>
      </w:r>
      <w:ins w:id="6810" w:author="Comparison" w:date="2013-05-05T19:43:00Z">
        <w:r w:rsidRPr="00AA4B48">
          <w:rPr>
            <w:rFonts w:ascii="Courier New" w:hAnsi="Courier New" w:cs="Courier New"/>
          </w:rPr>
          <w:t>"</w:t>
        </w:r>
      </w:ins>
      <w:del w:id="6811" w:author="Comparison" w:date="2013-05-05T19:43:00Z">
        <w:r w:rsidRPr="00C100C3">
          <w:rPr>
            <w:rFonts w:ascii="Courier New" w:hAnsi="Courier New" w:cs="Courier New"/>
          </w:rPr>
          <w:delText>&amp;#8220;</w:delText>
        </w:r>
      </w:del>
      <w:r w:rsidRPr="00C100C3">
        <w:rPr>
          <w:rFonts w:ascii="Courier New" w:hAnsi="Courier New" w:cs="Courier New"/>
        </w:rPr>
        <w:t>Ammi</w:t>
      </w:r>
      <w:ins w:id="6812" w:author="Comparison" w:date="2013-05-05T19:43:00Z">
        <w:r w:rsidRPr="00AA4B48">
          <w:rPr>
            <w:rFonts w:ascii="Courier New" w:hAnsi="Courier New" w:cs="Courier New"/>
          </w:rPr>
          <w:t>"</w:t>
        </w:r>
      </w:ins>
      <w:del w:id="6813" w:author="Comparison" w:date="2013-05-05T19:43:00Z">
        <w:r w:rsidRPr="00C100C3">
          <w:rPr>
            <w:rFonts w:ascii="Courier New" w:hAnsi="Courier New" w:cs="Courier New"/>
          </w:rPr>
          <w:delText>&amp;#8221;</w:delText>
        </w:r>
      </w:del>
      <w:r w:rsidRPr="00C100C3">
        <w:rPr>
          <w:rFonts w:ascii="Courier New" w:hAnsi="Courier New" w:cs="Courier New"/>
        </w:rPr>
        <w:t xml:space="preserve"> (that is to say, should no longer be </w:t>
      </w:r>
      <w:ins w:id="6814" w:author="Comparison" w:date="2013-05-05T19:43:00Z">
        <w:r w:rsidRPr="00AA4B48">
          <w:rPr>
            <w:rFonts w:ascii="Courier New" w:hAnsi="Courier New" w:cs="Courier New"/>
          </w:rPr>
          <w:t>"</w:t>
        </w:r>
      </w:ins>
      <w:del w:id="6815" w:author="Comparison" w:date="2013-05-05T19:43:00Z">
        <w:r w:rsidRPr="00C100C3">
          <w:rPr>
            <w:rFonts w:ascii="Courier New" w:hAnsi="Courier New" w:cs="Courier New"/>
          </w:rPr>
          <w:delText>&amp;#8220;</w:delText>
        </w:r>
      </w:del>
      <w:r w:rsidRPr="00C100C3">
        <w:rPr>
          <w:rFonts w:ascii="Courier New" w:hAnsi="Courier New" w:cs="Courier New"/>
        </w:rPr>
        <w:t>Lo-ammi</w:t>
      </w:r>
      <w:ins w:id="6816" w:author="Comparison" w:date="2013-05-05T19:43:00Z">
        <w:r w:rsidRPr="00AA4B48">
          <w:rPr>
            <w:rFonts w:ascii="Courier New" w:hAnsi="Courier New" w:cs="Courier New"/>
          </w:rPr>
          <w:t>,"</w:t>
        </w:r>
      </w:ins>
      <w:del w:id="6817" w:author="Comparison" w:date="2013-05-05T19:43:00Z">
        <w:r w:rsidRPr="00C100C3">
          <w:rPr>
            <w:rFonts w:ascii="Courier New" w:hAnsi="Courier New" w:cs="Courier New"/>
          </w:rPr>
          <w:delText>,&amp;#8221;</w:delText>
        </w:r>
      </w:del>
      <w:r w:rsidRPr="00C100C3">
        <w:rPr>
          <w:rFonts w:ascii="Courier New" w:hAnsi="Courier New" w:cs="Courier New"/>
        </w:rPr>
        <w:t xml:space="preserve"> for </w:t>
      </w:r>
      <w:ins w:id="6818" w:author="Comparison" w:date="2013-05-05T19:43:00Z">
        <w:r w:rsidRPr="00AA4B48">
          <w:rPr>
            <w:rFonts w:ascii="Courier New" w:hAnsi="Courier New" w:cs="Courier New"/>
          </w:rPr>
          <w:t>"</w:t>
        </w:r>
      </w:ins>
      <w:del w:id="6819" w:author="Comparison" w:date="2013-05-05T19:43:00Z">
        <w:r w:rsidRPr="00C100C3">
          <w:rPr>
            <w:rFonts w:ascii="Courier New" w:hAnsi="Courier New" w:cs="Courier New"/>
          </w:rPr>
          <w:delText>&amp;#8220;</w:delText>
        </w:r>
      </w:del>
      <w:r w:rsidRPr="00C100C3">
        <w:rPr>
          <w:rFonts w:ascii="Courier New" w:hAnsi="Courier New" w:cs="Courier New"/>
        </w:rPr>
        <w:t>Lo</w:t>
      </w:r>
      <w:ins w:id="6820" w:author="Comparison" w:date="2013-05-05T19:43:00Z">
        <w:r w:rsidRPr="00AA4B48">
          <w:rPr>
            <w:rFonts w:ascii="Courier New" w:hAnsi="Courier New" w:cs="Courier New"/>
          </w:rPr>
          <w:t>"</w:t>
        </w:r>
      </w:ins>
      <w:del w:id="6821" w:author="Comparison" w:date="2013-05-05T19:43:00Z">
        <w:r w:rsidRPr="00C100C3">
          <w:rPr>
            <w:rFonts w:ascii="Courier New" w:hAnsi="Courier New" w:cs="Courier New"/>
          </w:rPr>
          <w:delText>&amp;#822</w:delText>
        </w:r>
        <w:r w:rsidRPr="00C100C3">
          <w:rPr>
            <w:rFonts w:ascii="Courier New" w:hAnsi="Courier New" w:cs="Courier New"/>
          </w:rPr>
          <w:delText>1;</w:delText>
        </w:r>
      </w:del>
      <w:r w:rsidRPr="00C100C3">
        <w:rPr>
          <w:rFonts w:ascii="Courier New" w:hAnsi="Courier New" w:cs="Courier New"/>
        </w:rPr>
        <w:t xml:space="preserve"> is but a negation), was not to be realized until the last days, when Christ will be their king; that this was to have its accomplishment by that grace which will write the law in their hearts, when God gives them a new heart according to the new covenan</w:t>
      </w:r>
      <w:r w:rsidRPr="00C100C3">
        <w:rPr>
          <w:rFonts w:ascii="Courier New" w:hAnsi="Courier New" w:cs="Courier New"/>
        </w:rPr>
        <w:t>t, and all Israel will be there. Judah and the ten tribes will form but one nation which will never be divided nor driven from the land, over which Christ will reign for ever. And all this is said on the occasion of the captivity of Babylon, in which God r</w:t>
      </w:r>
      <w:r w:rsidRPr="00C100C3">
        <w:rPr>
          <w:rFonts w:ascii="Courier New" w:hAnsi="Courier New" w:cs="Courier New"/>
        </w:rPr>
        <w:t xml:space="preserve">ejected Judah as He had rejected Israel; as also that the promise of the return from the captivity which would cause </w:t>
      </w:r>
      <w:ins w:id="6822" w:author="Comparison" w:date="2013-05-05T19:43:00Z">
        <w:r w:rsidRPr="00AA4B48">
          <w:rPr>
            <w:rFonts w:ascii="Courier New" w:hAnsi="Courier New" w:cs="Courier New"/>
          </w:rPr>
          <w:t>"</w:t>
        </w:r>
      </w:ins>
      <w:del w:id="6823" w:author="Comparison" w:date="2013-05-05T19:43:00Z">
        <w:r w:rsidRPr="00C100C3">
          <w:rPr>
            <w:rFonts w:ascii="Courier New" w:hAnsi="Courier New" w:cs="Courier New"/>
          </w:rPr>
          <w:delText>&amp;#8220;</w:delText>
        </w:r>
      </w:del>
      <w:r w:rsidRPr="00C100C3">
        <w:rPr>
          <w:rFonts w:ascii="Courier New" w:hAnsi="Courier New" w:cs="Courier New"/>
        </w:rPr>
        <w:t>Ammi</w:t>
      </w:r>
      <w:ins w:id="6824" w:author="Comparison" w:date="2013-05-05T19:43:00Z">
        <w:r w:rsidRPr="00AA4B48">
          <w:rPr>
            <w:rFonts w:ascii="Courier New" w:hAnsi="Courier New" w:cs="Courier New"/>
          </w:rPr>
          <w:t>"</w:t>
        </w:r>
      </w:ins>
      <w:del w:id="6825" w:author="Comparison" w:date="2013-05-05T19:43:00Z">
        <w:r w:rsidRPr="00C100C3">
          <w:rPr>
            <w:rFonts w:ascii="Courier New" w:hAnsi="Courier New" w:cs="Courier New"/>
          </w:rPr>
          <w:delText>&amp;#8221;</w:delText>
        </w:r>
      </w:del>
      <w:r w:rsidRPr="00C100C3">
        <w:rPr>
          <w:rFonts w:ascii="Courier New" w:hAnsi="Courier New" w:cs="Courier New"/>
        </w:rPr>
        <w:t xml:space="preserve"> to be named upon Israel should be when all these things therein recited should be accomplished; so that the period durin</w:t>
      </w:r>
      <w:r w:rsidRPr="00C100C3">
        <w:rPr>
          <w:rFonts w:ascii="Courier New" w:hAnsi="Courier New" w:cs="Courier New"/>
        </w:rPr>
        <w:t xml:space="preserve">g which </w:t>
      </w:r>
      <w:ins w:id="6826" w:author="Comparison" w:date="2013-05-05T19:43:00Z">
        <w:r w:rsidRPr="00AA4B48">
          <w:rPr>
            <w:rFonts w:ascii="Courier New" w:hAnsi="Courier New" w:cs="Courier New"/>
          </w:rPr>
          <w:t>"</w:t>
        </w:r>
      </w:ins>
      <w:del w:id="6827" w:author="Comparison" w:date="2013-05-05T19:43:00Z">
        <w:r w:rsidRPr="00C100C3">
          <w:rPr>
            <w:rFonts w:ascii="Courier New" w:hAnsi="Courier New" w:cs="Courier New"/>
          </w:rPr>
          <w:delText>&amp;#8220;</w:delText>
        </w:r>
      </w:del>
      <w:r w:rsidRPr="00C100C3">
        <w:rPr>
          <w:rFonts w:ascii="Courier New" w:hAnsi="Courier New" w:cs="Courier New"/>
        </w:rPr>
        <w:t>Lo-ammi</w:t>
      </w:r>
      <w:ins w:id="6828" w:author="Comparison" w:date="2013-05-05T19:43:00Z">
        <w:r w:rsidRPr="00AA4B48">
          <w:rPr>
            <w:rFonts w:ascii="Courier New" w:hAnsi="Courier New" w:cs="Courier New"/>
          </w:rPr>
          <w:t>"</w:t>
        </w:r>
      </w:ins>
      <w:del w:id="6829" w:author="Comparison" w:date="2013-05-05T19:43:00Z">
        <w:r w:rsidRPr="00C100C3">
          <w:rPr>
            <w:rFonts w:ascii="Courier New" w:hAnsi="Courier New" w:cs="Courier New"/>
          </w:rPr>
          <w:delText>&amp;#8221;</w:delText>
        </w:r>
      </w:del>
      <w:r w:rsidRPr="00C100C3">
        <w:rPr>
          <w:rFonts w:ascii="Courier New" w:hAnsi="Courier New" w:cs="Courier New"/>
        </w:rPr>
        <w:t xml:space="preserve"> is the name of Israel was to last from the captivity of Babylon until the return of the Lord.</w:t>
      </w:r>
    </w:p>
    <w:p w14:paraId="52125B0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Lastly, to remove all possibility of question, I add that the</w:t>
      </w:r>
    </w:p>
    <w:p w14:paraId="253A0C0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{267}</w:t>
      </w:r>
    </w:p>
    <w:p w14:paraId="3EED54FF" w14:textId="5A7DAF30" w:rsidR="00000000" w:rsidRPr="00C100C3" w:rsidRDefault="00362818" w:rsidP="00C100C3">
      <w:pPr>
        <w:pStyle w:val="PlainText"/>
        <w:rPr>
          <w:rFonts w:ascii="Courier New" w:hAnsi="Courier New" w:cs="Courier New"/>
        </w:rPr>
      </w:pPr>
      <w:r w:rsidRPr="00C100C3">
        <w:rPr>
          <w:rFonts w:ascii="Courier New" w:hAnsi="Courier New" w:cs="Courier New"/>
        </w:rPr>
        <w:t xml:space="preserve">judgment of </w:t>
      </w:r>
      <w:ins w:id="6830" w:author="Comparison" w:date="2013-05-05T19:43:00Z">
        <w:r w:rsidRPr="00AA4B48">
          <w:rPr>
            <w:rFonts w:ascii="Courier New" w:hAnsi="Courier New" w:cs="Courier New"/>
          </w:rPr>
          <w:t>"</w:t>
        </w:r>
      </w:ins>
      <w:del w:id="6831" w:author="Comparison" w:date="2013-05-05T19:43:00Z">
        <w:r w:rsidRPr="00C100C3">
          <w:rPr>
            <w:rFonts w:ascii="Courier New" w:hAnsi="Courier New" w:cs="Courier New"/>
          </w:rPr>
          <w:delText>&amp;#8220;</w:delText>
        </w:r>
      </w:del>
      <w:r w:rsidRPr="00C100C3">
        <w:rPr>
          <w:rFonts w:ascii="Courier New" w:hAnsi="Courier New" w:cs="Courier New"/>
        </w:rPr>
        <w:t>Lo-ammi</w:t>
      </w:r>
      <w:ins w:id="6832" w:author="Comparison" w:date="2013-05-05T19:43:00Z">
        <w:r w:rsidRPr="00AA4B48">
          <w:rPr>
            <w:rFonts w:ascii="Courier New" w:hAnsi="Courier New" w:cs="Courier New"/>
          </w:rPr>
          <w:t>"</w:t>
        </w:r>
      </w:ins>
      <w:del w:id="6833" w:author="Comparison" w:date="2013-05-05T19:43:00Z">
        <w:r w:rsidRPr="00C100C3">
          <w:rPr>
            <w:rFonts w:ascii="Courier New" w:hAnsi="Courier New" w:cs="Courier New"/>
          </w:rPr>
          <w:delText>&amp;#8221;</w:delText>
        </w:r>
      </w:del>
      <w:r w:rsidRPr="00C100C3">
        <w:rPr>
          <w:rFonts w:ascii="Courier New" w:hAnsi="Courier New" w:cs="Courier New"/>
        </w:rPr>
        <w:t xml:space="preserve"> was not executed before the</w:t>
      </w:r>
      <w:r w:rsidRPr="00C100C3">
        <w:rPr>
          <w:rFonts w:ascii="Courier New" w:hAnsi="Courier New" w:cs="Courier New"/>
        </w:rPr>
        <w:t xml:space="preserve"> captivity of Judah, for in @Jeremiah 2 God still calls them His people. And to shew that this was not because the term </w:t>
      </w:r>
      <w:ins w:id="6834" w:author="Comparison" w:date="2013-05-05T19:43:00Z">
        <w:r w:rsidRPr="00AA4B48">
          <w:rPr>
            <w:rFonts w:ascii="Courier New" w:hAnsi="Courier New" w:cs="Courier New"/>
          </w:rPr>
          <w:t>"</w:t>
        </w:r>
      </w:ins>
      <w:del w:id="6835" w:author="Comparison" w:date="2013-05-05T19:43:00Z">
        <w:r w:rsidRPr="00C100C3">
          <w:rPr>
            <w:rFonts w:ascii="Courier New" w:hAnsi="Courier New" w:cs="Courier New"/>
          </w:rPr>
          <w:delText>&amp;#8220;</w:delText>
        </w:r>
      </w:del>
      <w:r w:rsidRPr="00C100C3">
        <w:rPr>
          <w:rFonts w:ascii="Courier New" w:hAnsi="Courier New" w:cs="Courier New"/>
        </w:rPr>
        <w:t>Lo-ammi</w:t>
      </w:r>
      <w:ins w:id="6836" w:author="Comparison" w:date="2013-05-05T19:43:00Z">
        <w:r w:rsidRPr="00AA4B48">
          <w:rPr>
            <w:rFonts w:ascii="Courier New" w:hAnsi="Courier New" w:cs="Courier New"/>
          </w:rPr>
          <w:t>"</w:t>
        </w:r>
      </w:ins>
      <w:del w:id="6837" w:author="Comparison" w:date="2013-05-05T19:43:00Z">
        <w:r w:rsidRPr="00C100C3">
          <w:rPr>
            <w:rFonts w:ascii="Courier New" w:hAnsi="Courier New" w:cs="Courier New"/>
          </w:rPr>
          <w:delText>&amp;#8221;</w:delText>
        </w:r>
      </w:del>
      <w:r w:rsidRPr="00C100C3">
        <w:rPr>
          <w:rFonts w:ascii="Courier New" w:hAnsi="Courier New" w:cs="Courier New"/>
        </w:rPr>
        <w:t xml:space="preserve"> could not apply but to Israel, I quote verse 4, </w:t>
      </w:r>
      <w:ins w:id="6838" w:author="Comparison" w:date="2013-05-05T19:43:00Z">
        <w:r w:rsidRPr="00AA4B48">
          <w:rPr>
            <w:rFonts w:ascii="Courier New" w:hAnsi="Courier New" w:cs="Courier New"/>
          </w:rPr>
          <w:t>"</w:t>
        </w:r>
      </w:ins>
      <w:del w:id="6839" w:author="Comparison" w:date="2013-05-05T19:43:00Z">
        <w:r w:rsidRPr="00C100C3">
          <w:rPr>
            <w:rFonts w:ascii="Courier New" w:hAnsi="Courier New" w:cs="Courier New"/>
          </w:rPr>
          <w:delText>&amp;#8220;</w:delText>
        </w:r>
      </w:del>
      <w:r w:rsidRPr="00C100C3">
        <w:rPr>
          <w:rFonts w:ascii="Courier New" w:hAnsi="Courier New" w:cs="Courier New"/>
        </w:rPr>
        <w:t>Hear ye the word of the Lord, O house of Jacob, and all the</w:t>
      </w:r>
      <w:r w:rsidRPr="00C100C3">
        <w:rPr>
          <w:rFonts w:ascii="Courier New" w:hAnsi="Courier New" w:cs="Courier New"/>
        </w:rPr>
        <w:t xml:space="preserve"> families of the house of Israel</w:t>
      </w:r>
      <w:ins w:id="6840" w:author="Comparison" w:date="2013-05-05T19:43:00Z">
        <w:r w:rsidRPr="00AA4B48">
          <w:rPr>
            <w:rFonts w:ascii="Courier New" w:hAnsi="Courier New" w:cs="Courier New"/>
          </w:rPr>
          <w:t>."</w:t>
        </w:r>
      </w:ins>
      <w:del w:id="6841" w:author="Comparison" w:date="2013-05-05T19:43:00Z">
        <w:r w:rsidRPr="00C100C3">
          <w:rPr>
            <w:rFonts w:ascii="Courier New" w:hAnsi="Courier New" w:cs="Courier New"/>
          </w:rPr>
          <w:delText>.&amp;#8221;</w:delText>
        </w:r>
      </w:del>
      <w:r w:rsidRPr="00C100C3">
        <w:rPr>
          <w:rFonts w:ascii="Courier New" w:hAnsi="Courier New" w:cs="Courier New"/>
        </w:rPr>
        <w:t xml:space="preserve"> On the other hand, the New Testament shews us, that then also all Israel was thought of, and that God considered it as not His people, making an allusion to Hosea. We have seen the Lord shewing that the kingdom of G</w:t>
      </w:r>
      <w:r w:rsidRPr="00C100C3">
        <w:rPr>
          <w:rFonts w:ascii="Courier New" w:hAnsi="Courier New" w:cs="Courier New"/>
        </w:rPr>
        <w:t xml:space="preserve">od, under which the people would be the people of God, could not come but by the fulfilment of the promises of the new covenant. And the Apostle Paul says (@Acts 26), </w:t>
      </w:r>
      <w:ins w:id="6842" w:author="Comparison" w:date="2013-05-05T19:43:00Z">
        <w:r w:rsidRPr="00AA4B48">
          <w:rPr>
            <w:rFonts w:ascii="Courier New" w:hAnsi="Courier New" w:cs="Courier New"/>
          </w:rPr>
          <w:t>"</w:t>
        </w:r>
      </w:ins>
      <w:del w:id="6843" w:author="Comparison" w:date="2013-05-05T19:43:00Z">
        <w:r w:rsidRPr="00C100C3">
          <w:rPr>
            <w:rFonts w:ascii="Courier New" w:hAnsi="Courier New" w:cs="Courier New"/>
          </w:rPr>
          <w:delText>&amp;#8220;</w:delText>
        </w:r>
      </w:del>
      <w:r w:rsidRPr="00C100C3">
        <w:rPr>
          <w:rFonts w:ascii="Courier New" w:hAnsi="Courier New" w:cs="Courier New"/>
        </w:rPr>
        <w:t>Unto which [promise] our twelve tribes instantly serving God day and night</w:t>
      </w:r>
      <w:ins w:id="6844" w:author="Comparison" w:date="2013-05-05T19:43:00Z">
        <w:r w:rsidRPr="00AA4B48">
          <w:rPr>
            <w:rFonts w:ascii="Courier New" w:hAnsi="Courier New" w:cs="Courier New"/>
          </w:rPr>
          <w:t>";</w:t>
        </w:r>
      </w:ins>
      <w:del w:id="6845" w:author="Comparison" w:date="2013-05-05T19:43:00Z">
        <w:r w:rsidRPr="00C100C3">
          <w:rPr>
            <w:rFonts w:ascii="Courier New" w:hAnsi="Courier New" w:cs="Courier New"/>
          </w:rPr>
          <w:delText>&amp;#8221;;</w:delText>
        </w:r>
      </w:del>
      <w:r w:rsidRPr="00C100C3">
        <w:rPr>
          <w:rFonts w:ascii="Courier New" w:hAnsi="Courier New" w:cs="Courier New"/>
        </w:rPr>
        <w:t xml:space="preserve"> so also James, </w:t>
      </w:r>
      <w:ins w:id="6846" w:author="Comparison" w:date="2013-05-05T19:43:00Z">
        <w:r w:rsidRPr="00AA4B48">
          <w:rPr>
            <w:rFonts w:ascii="Courier New" w:hAnsi="Courier New" w:cs="Courier New"/>
          </w:rPr>
          <w:t>"</w:t>
        </w:r>
      </w:ins>
      <w:del w:id="6847" w:author="Comparison" w:date="2013-05-05T19:43:00Z">
        <w:r w:rsidRPr="00C100C3">
          <w:rPr>
            <w:rFonts w:ascii="Courier New" w:hAnsi="Courier New" w:cs="Courier New"/>
          </w:rPr>
          <w:delText>&amp;#8220;</w:delText>
        </w:r>
      </w:del>
      <w:r w:rsidRPr="00C100C3">
        <w:rPr>
          <w:rFonts w:ascii="Courier New" w:hAnsi="Courier New" w:cs="Courier New"/>
        </w:rPr>
        <w:t>To the twelve tribes which are scattered abroad</w:t>
      </w:r>
      <w:ins w:id="6848" w:author="Comparison" w:date="2013-05-05T19:43:00Z">
        <w:r w:rsidRPr="00AA4B48">
          <w:rPr>
            <w:rFonts w:ascii="Courier New" w:hAnsi="Courier New" w:cs="Courier New"/>
          </w:rPr>
          <w:t>."</w:t>
        </w:r>
      </w:ins>
      <w:del w:id="6849" w:author="Comparison" w:date="2013-05-05T19:43:00Z">
        <w:r w:rsidRPr="00C100C3">
          <w:rPr>
            <w:rFonts w:ascii="Courier New" w:hAnsi="Courier New" w:cs="Courier New"/>
          </w:rPr>
          <w:delText>.&amp;#8221;</w:delText>
        </w:r>
      </w:del>
    </w:p>
    <w:p w14:paraId="31E2814C" w14:textId="07EB9422" w:rsidR="00000000" w:rsidRPr="00C100C3" w:rsidRDefault="00362818" w:rsidP="00C100C3">
      <w:pPr>
        <w:pStyle w:val="PlainText"/>
        <w:rPr>
          <w:rFonts w:ascii="Courier New" w:hAnsi="Courier New" w:cs="Courier New"/>
        </w:rPr>
      </w:pPr>
      <w:r w:rsidRPr="00C100C3">
        <w:rPr>
          <w:rFonts w:ascii="Courier New" w:hAnsi="Courier New" w:cs="Courier New"/>
        </w:rPr>
        <w:t xml:space="preserve">We have already seen that (@Romans 11) Paul only distinguishes </w:t>
      </w:r>
      <w:ins w:id="6850" w:author="Comparison" w:date="2013-05-05T19:43:00Z">
        <w:r w:rsidRPr="00AA4B48">
          <w:rPr>
            <w:rFonts w:ascii="Courier New" w:hAnsi="Courier New" w:cs="Courier New"/>
          </w:rPr>
          <w:t>between</w:t>
        </w:r>
      </w:ins>
      <w:del w:id="6851" w:author="Comparison" w:date="2013-05-05T19:43:00Z">
        <w:r w:rsidRPr="00C100C3">
          <w:rPr>
            <w:rFonts w:ascii="Courier New" w:hAnsi="Courier New" w:cs="Courier New"/>
          </w:rPr>
          <w:delText>Between</w:delText>
        </w:r>
      </w:del>
      <w:r w:rsidRPr="00C100C3">
        <w:rPr>
          <w:rFonts w:ascii="Courier New" w:hAnsi="Courier New" w:cs="Courier New"/>
        </w:rPr>
        <w:t xml:space="preserve"> the election and Israel; the latter, in the last days, when a deliverer should come out of Zion. And the </w:t>
      </w:r>
      <w:r w:rsidRPr="00C100C3">
        <w:rPr>
          <w:rFonts w:ascii="Courier New" w:hAnsi="Courier New" w:cs="Courier New"/>
        </w:rPr>
        <w:t xml:space="preserve">distinction was so lost at that time, that (in @Acts 26) the expression of the twelve tribes is a neuter in the singular </w:t>
      </w:r>
      <w:ins w:id="6852" w:author="Comparison" w:date="2013-05-05T19:43:00Z">
        <w:r w:rsidRPr="00AA4B48">
          <w:rPr>
            <w:rFonts w:ascii="Courier New" w:hAnsi="Courier New" w:cs="Courier New"/>
          </w:rPr>
          <w:t>(*</w:t>
        </w:r>
      </w:ins>
      <w:del w:id="6853" w:author="Comparison" w:date="2013-05-05T19:43:00Z">
        <w:r w:rsidRPr="00C100C3">
          <w:rPr>
            <w:rFonts w:ascii="Courier New" w:hAnsi="Courier New" w:cs="Courier New"/>
          </w:rPr>
          <w:delText>*(</w:delText>
        </w:r>
      </w:del>
      <w:r w:rsidRPr="00C100C3">
        <w:rPr>
          <w:rFonts w:ascii="Courier New" w:hAnsi="Courier New" w:cs="Courier New"/>
        </w:rPr>
        <w:t>to dodekaphulon</w:t>
      </w:r>
      <w:ins w:id="6854" w:author="Comparison" w:date="2013-05-05T19:43:00Z">
        <w:r w:rsidRPr="00AA4B48">
          <w:rPr>
            <w:rFonts w:ascii="Courier New" w:hAnsi="Courier New" w:cs="Courier New"/>
          </w:rPr>
          <w:t>*).</w:t>
        </w:r>
      </w:ins>
      <w:del w:id="6855" w:author="Comparison" w:date="2013-05-05T19:43:00Z">
        <w:r w:rsidRPr="00C100C3">
          <w:rPr>
            <w:rFonts w:ascii="Courier New" w:hAnsi="Courier New" w:cs="Courier New"/>
          </w:rPr>
          <w:delText>).*</w:delText>
        </w:r>
      </w:del>
      <w:r w:rsidRPr="00C100C3">
        <w:rPr>
          <w:rFonts w:ascii="Courier New" w:hAnsi="Courier New" w:cs="Courier New"/>
        </w:rPr>
        <w:t xml:space="preserve"> So, in citing the passage which speaks of </w:t>
      </w:r>
      <w:ins w:id="6856" w:author="Comparison" w:date="2013-05-05T19:43:00Z">
        <w:r w:rsidRPr="00AA4B48">
          <w:rPr>
            <w:rFonts w:ascii="Courier New" w:hAnsi="Courier New" w:cs="Courier New"/>
          </w:rPr>
          <w:t>"</w:t>
        </w:r>
      </w:ins>
      <w:del w:id="6857" w:author="Comparison" w:date="2013-05-05T19:43:00Z">
        <w:r w:rsidRPr="00C100C3">
          <w:rPr>
            <w:rFonts w:ascii="Courier New" w:hAnsi="Courier New" w:cs="Courier New"/>
          </w:rPr>
          <w:delText>&amp;#8220;</w:delText>
        </w:r>
      </w:del>
      <w:r w:rsidRPr="00C100C3">
        <w:rPr>
          <w:rFonts w:ascii="Courier New" w:hAnsi="Courier New" w:cs="Courier New"/>
        </w:rPr>
        <w:t>Lo-ammi</w:t>
      </w:r>
      <w:ins w:id="6858" w:author="Comparison" w:date="2013-05-05T19:43:00Z">
        <w:r w:rsidRPr="00AA4B48">
          <w:rPr>
            <w:rFonts w:ascii="Courier New" w:hAnsi="Courier New" w:cs="Courier New"/>
          </w:rPr>
          <w:t>,"</w:t>
        </w:r>
      </w:ins>
      <w:del w:id="6859" w:author="Comparison" w:date="2013-05-05T19:43:00Z">
        <w:r w:rsidRPr="00C100C3">
          <w:rPr>
            <w:rFonts w:ascii="Courier New" w:hAnsi="Courier New" w:cs="Courier New"/>
          </w:rPr>
          <w:delText>,&amp;#8221;</w:delText>
        </w:r>
      </w:del>
      <w:r w:rsidRPr="00C100C3">
        <w:rPr>
          <w:rFonts w:ascii="Courier New" w:hAnsi="Courier New" w:cs="Courier New"/>
        </w:rPr>
        <w:t xml:space="preserve"> Paul applies it to the state of the Jews, before </w:t>
      </w:r>
      <w:r w:rsidRPr="00C100C3">
        <w:rPr>
          <w:rFonts w:ascii="Courier New" w:hAnsi="Courier New" w:cs="Courier New"/>
        </w:rPr>
        <w:t xml:space="preserve">being called by the revelation of Jesus as Saviour, without distinguishing </w:t>
      </w:r>
      <w:ins w:id="6860" w:author="Comparison" w:date="2013-05-05T19:43:00Z">
        <w:r w:rsidRPr="00AA4B48">
          <w:rPr>
            <w:rFonts w:ascii="Courier New" w:hAnsi="Courier New" w:cs="Courier New"/>
          </w:rPr>
          <w:t>"Loruhamah"</w:t>
        </w:r>
      </w:ins>
      <w:del w:id="6861" w:author="Comparison" w:date="2013-05-05T19:43:00Z">
        <w:r w:rsidRPr="00C100C3">
          <w:rPr>
            <w:rFonts w:ascii="Courier New" w:hAnsi="Courier New" w:cs="Courier New"/>
          </w:rPr>
          <w:delText>&amp;#8220;Lo-ruhamah&amp;#8221;</w:delText>
        </w:r>
      </w:del>
      <w:r w:rsidRPr="00C100C3">
        <w:rPr>
          <w:rFonts w:ascii="Courier New" w:hAnsi="Courier New" w:cs="Courier New"/>
        </w:rPr>
        <w:t xml:space="preserve"> and </w:t>
      </w:r>
      <w:ins w:id="6862" w:author="Comparison" w:date="2013-05-05T19:43:00Z">
        <w:r w:rsidRPr="00AA4B48">
          <w:rPr>
            <w:rFonts w:ascii="Courier New" w:hAnsi="Courier New" w:cs="Courier New"/>
          </w:rPr>
          <w:t>"</w:t>
        </w:r>
      </w:ins>
      <w:del w:id="6863" w:author="Comparison" w:date="2013-05-05T19:43:00Z">
        <w:r w:rsidRPr="00C100C3">
          <w:rPr>
            <w:rFonts w:ascii="Courier New" w:hAnsi="Courier New" w:cs="Courier New"/>
          </w:rPr>
          <w:delText>&amp;#8220;</w:delText>
        </w:r>
      </w:del>
      <w:r w:rsidRPr="00C100C3">
        <w:rPr>
          <w:rFonts w:ascii="Courier New" w:hAnsi="Courier New" w:cs="Courier New"/>
        </w:rPr>
        <w:t>Lo-ammi</w:t>
      </w:r>
      <w:ins w:id="6864" w:author="Comparison" w:date="2013-05-05T19:43:00Z">
        <w:r w:rsidRPr="00AA4B48">
          <w:rPr>
            <w:rFonts w:ascii="Courier New" w:hAnsi="Courier New" w:cs="Courier New"/>
          </w:rPr>
          <w:t>."</w:t>
        </w:r>
      </w:ins>
      <w:del w:id="6865" w:author="Comparison" w:date="2013-05-05T19:43:00Z">
        <w:r w:rsidRPr="00C100C3">
          <w:rPr>
            <w:rFonts w:ascii="Courier New" w:hAnsi="Courier New" w:cs="Courier New"/>
          </w:rPr>
          <w:delText>.&amp;#8221;</w:delText>
        </w:r>
      </w:del>
      <w:r w:rsidRPr="00C100C3">
        <w:rPr>
          <w:rFonts w:ascii="Courier New" w:hAnsi="Courier New" w:cs="Courier New"/>
        </w:rPr>
        <w:t xml:space="preserve"> Peter is still more positive in his manner of expressing himself, and tells us in just so many words, that the term </w:t>
      </w:r>
      <w:ins w:id="6866" w:author="Comparison" w:date="2013-05-05T19:43:00Z">
        <w:r w:rsidRPr="00AA4B48">
          <w:rPr>
            <w:rFonts w:ascii="Courier New" w:hAnsi="Courier New" w:cs="Courier New"/>
          </w:rPr>
          <w:t>"</w:t>
        </w:r>
      </w:ins>
      <w:del w:id="6867" w:author="Comparison" w:date="2013-05-05T19:43:00Z">
        <w:r w:rsidRPr="00C100C3">
          <w:rPr>
            <w:rFonts w:ascii="Courier New" w:hAnsi="Courier New" w:cs="Courier New"/>
          </w:rPr>
          <w:delText>&amp;#8220;</w:delText>
        </w:r>
      </w:del>
      <w:r w:rsidRPr="00C100C3">
        <w:rPr>
          <w:rFonts w:ascii="Courier New" w:hAnsi="Courier New" w:cs="Courier New"/>
        </w:rPr>
        <w:t>Lo-amm</w:t>
      </w:r>
      <w:r w:rsidRPr="00C100C3">
        <w:rPr>
          <w:rFonts w:ascii="Courier New" w:hAnsi="Courier New" w:cs="Courier New"/>
        </w:rPr>
        <w:t>i</w:t>
      </w:r>
      <w:ins w:id="6868" w:author="Comparison" w:date="2013-05-05T19:43:00Z">
        <w:r w:rsidRPr="00AA4B48">
          <w:rPr>
            <w:rFonts w:ascii="Courier New" w:hAnsi="Courier New" w:cs="Courier New"/>
          </w:rPr>
          <w:t>"</w:t>
        </w:r>
      </w:ins>
      <w:del w:id="6869" w:author="Comparison" w:date="2013-05-05T19:43:00Z">
        <w:r w:rsidRPr="00C100C3">
          <w:rPr>
            <w:rFonts w:ascii="Courier New" w:hAnsi="Courier New" w:cs="Courier New"/>
          </w:rPr>
          <w:delText>&amp;#8221;</w:delText>
        </w:r>
      </w:del>
      <w:r w:rsidRPr="00C100C3">
        <w:rPr>
          <w:rFonts w:ascii="Courier New" w:hAnsi="Courier New" w:cs="Courier New"/>
        </w:rPr>
        <w:t xml:space="preserve"> applies to the state of the people before the revelation of Christ, while those who received Him quitted that position. I say </w:t>
      </w:r>
      <w:ins w:id="6870" w:author="Comparison" w:date="2013-05-05T19:43:00Z">
        <w:r w:rsidRPr="00AA4B48">
          <w:rPr>
            <w:rFonts w:ascii="Courier New" w:hAnsi="Courier New" w:cs="Courier New"/>
          </w:rPr>
          <w:t>"</w:t>
        </w:r>
      </w:ins>
      <w:del w:id="6871" w:author="Comparison" w:date="2013-05-05T19:43:00Z">
        <w:r w:rsidRPr="00C100C3">
          <w:rPr>
            <w:rFonts w:ascii="Courier New" w:hAnsi="Courier New" w:cs="Courier New"/>
          </w:rPr>
          <w:delText>&amp;#8220;</w:delText>
        </w:r>
      </w:del>
      <w:r w:rsidRPr="00C100C3">
        <w:rPr>
          <w:rFonts w:ascii="Courier New" w:hAnsi="Courier New" w:cs="Courier New"/>
        </w:rPr>
        <w:t>people</w:t>
      </w:r>
      <w:ins w:id="6872" w:author="Comparison" w:date="2013-05-05T19:43:00Z">
        <w:r w:rsidRPr="00AA4B48">
          <w:rPr>
            <w:rFonts w:ascii="Courier New" w:hAnsi="Courier New" w:cs="Courier New"/>
          </w:rPr>
          <w:t>,"</w:t>
        </w:r>
      </w:ins>
      <w:del w:id="6873" w:author="Comparison" w:date="2013-05-05T19:43:00Z">
        <w:r w:rsidRPr="00C100C3">
          <w:rPr>
            <w:rFonts w:ascii="Courier New" w:hAnsi="Courier New" w:cs="Courier New"/>
          </w:rPr>
          <w:delText>,&amp;#8221;</w:delText>
        </w:r>
      </w:del>
      <w:r w:rsidRPr="00C100C3">
        <w:rPr>
          <w:rFonts w:ascii="Courier New" w:hAnsi="Courier New" w:cs="Courier New"/>
        </w:rPr>
        <w:t xml:space="preserve"> for it is without controversy that the expression </w:t>
      </w:r>
      <w:ins w:id="6874" w:author="Comparison" w:date="2013-05-05T19:43:00Z">
        <w:r w:rsidRPr="00AA4B48">
          <w:rPr>
            <w:rFonts w:ascii="Courier New" w:hAnsi="Courier New" w:cs="Courier New"/>
          </w:rPr>
          <w:t>"</w:t>
        </w:r>
      </w:ins>
      <w:del w:id="6875" w:author="Comparison" w:date="2013-05-05T19:43:00Z">
        <w:r w:rsidRPr="00C100C3">
          <w:rPr>
            <w:rFonts w:ascii="Courier New" w:hAnsi="Courier New" w:cs="Courier New"/>
          </w:rPr>
          <w:delText>&amp;#8220;</w:delText>
        </w:r>
      </w:del>
      <w:r w:rsidRPr="00C100C3">
        <w:rPr>
          <w:rFonts w:ascii="Courier New" w:hAnsi="Courier New" w:cs="Courier New"/>
        </w:rPr>
        <w:t>strangers scattered abroad</w:t>
      </w:r>
      <w:ins w:id="6876" w:author="Comparison" w:date="2013-05-05T19:43:00Z">
        <w:r w:rsidRPr="00AA4B48">
          <w:rPr>
            <w:rFonts w:ascii="Courier New" w:hAnsi="Courier New" w:cs="Courier New"/>
          </w:rPr>
          <w:t>" (*</w:t>
        </w:r>
      </w:ins>
      <w:del w:id="6877" w:author="Comparison" w:date="2013-05-05T19:43:00Z">
        <w:r w:rsidRPr="00C100C3">
          <w:rPr>
            <w:rFonts w:ascii="Courier New" w:hAnsi="Courier New" w:cs="Courier New"/>
          </w:rPr>
          <w:delText>&amp;#8221; *(</w:delText>
        </w:r>
      </w:del>
      <w:r w:rsidRPr="00C100C3">
        <w:rPr>
          <w:rFonts w:ascii="Courier New" w:hAnsi="Courier New" w:cs="Courier New"/>
        </w:rPr>
        <w:t>parepi</w:t>
      </w:r>
      <w:r w:rsidRPr="00C100C3">
        <w:rPr>
          <w:rFonts w:ascii="Courier New" w:hAnsi="Courier New" w:cs="Courier New"/>
        </w:rPr>
        <w:t>demois diasporas</w:t>
      </w:r>
      <w:ins w:id="6878" w:author="Comparison" w:date="2013-05-05T19:43:00Z">
        <w:r w:rsidRPr="00AA4B48">
          <w:rPr>
            <w:rFonts w:ascii="Courier New" w:hAnsi="Courier New" w:cs="Courier New"/>
          </w:rPr>
          <w:t>*)</w:t>
        </w:r>
      </w:ins>
      <w:del w:id="6879" w:author="Comparison" w:date="2013-05-05T19:43:00Z">
        <w:r w:rsidRPr="00C100C3">
          <w:rPr>
            <w:rFonts w:ascii="Courier New" w:hAnsi="Courier New" w:cs="Courier New"/>
          </w:rPr>
          <w:delText>)*</w:delText>
        </w:r>
      </w:del>
      <w:r w:rsidRPr="00C100C3">
        <w:rPr>
          <w:rFonts w:ascii="Courier New" w:hAnsi="Courier New" w:cs="Courier New"/>
        </w:rPr>
        <w:t xml:space="preserve"> belongs to Israel, while at the same time it restricts itself to such among them as believed. So that we have a direct revelation that the state of the people, after Babylon, was the state of </w:t>
      </w:r>
      <w:ins w:id="6880" w:author="Comparison" w:date="2013-05-05T19:43:00Z">
        <w:r w:rsidRPr="00AA4B48">
          <w:rPr>
            <w:rFonts w:ascii="Courier New" w:hAnsi="Courier New" w:cs="Courier New"/>
          </w:rPr>
          <w:t>"</w:t>
        </w:r>
      </w:ins>
      <w:del w:id="6881" w:author="Comparison" w:date="2013-05-05T19:43:00Z">
        <w:r w:rsidRPr="00C100C3">
          <w:rPr>
            <w:rFonts w:ascii="Courier New" w:hAnsi="Courier New" w:cs="Courier New"/>
          </w:rPr>
          <w:delText>&amp;#8220;</w:delText>
        </w:r>
      </w:del>
      <w:r w:rsidRPr="00C100C3">
        <w:rPr>
          <w:rFonts w:ascii="Courier New" w:hAnsi="Courier New" w:cs="Courier New"/>
        </w:rPr>
        <w:t>Lo-ammi</w:t>
      </w:r>
      <w:ins w:id="6882" w:author="Comparison" w:date="2013-05-05T19:43:00Z">
        <w:r w:rsidRPr="00AA4B48">
          <w:rPr>
            <w:rFonts w:ascii="Courier New" w:hAnsi="Courier New" w:cs="Courier New"/>
          </w:rPr>
          <w:t>."</w:t>
        </w:r>
      </w:ins>
      <w:del w:id="6883" w:author="Comparison" w:date="2013-05-05T19:43:00Z">
        <w:r w:rsidRPr="00C100C3">
          <w:rPr>
            <w:rFonts w:ascii="Courier New" w:hAnsi="Courier New" w:cs="Courier New"/>
          </w:rPr>
          <w:delText>.&amp;#8221;</w:delText>
        </w:r>
      </w:del>
      <w:r w:rsidRPr="00C100C3">
        <w:rPr>
          <w:rFonts w:ascii="Courier New" w:hAnsi="Courier New" w:cs="Courier New"/>
        </w:rPr>
        <w:t xml:space="preserve"> See @1 Peter 2:</w:t>
      </w:r>
      <w:ins w:id="6884" w:author="Comparison" w:date="2013-05-05T19:43:00Z">
        <w:r w:rsidRPr="00AA4B48">
          <w:rPr>
            <w:rFonts w:ascii="Courier New" w:hAnsi="Courier New" w:cs="Courier New"/>
          </w:rPr>
          <w:t xml:space="preserve"> </w:t>
        </w:r>
      </w:ins>
      <w:r w:rsidRPr="00C100C3">
        <w:rPr>
          <w:rFonts w:ascii="Courier New" w:hAnsi="Courier New" w:cs="Courier New"/>
        </w:rPr>
        <w:t>10.</w:t>
      </w:r>
    </w:p>
    <w:p w14:paraId="5986FF19" w14:textId="739E833D"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 </w:t>
      </w:r>
      <w:r w:rsidRPr="00C100C3">
        <w:rPr>
          <w:rFonts w:ascii="Courier New" w:hAnsi="Courier New" w:cs="Courier New"/>
        </w:rPr>
        <w:t>believed it might be useful to present this point clearly for brethren who are interested in it. It treats not of the question of the Church, save so far as all truths are linked together; but it treats of an epoch, singularly important, as to the governme</w:t>
      </w:r>
      <w:r w:rsidRPr="00C100C3">
        <w:rPr>
          <w:rFonts w:ascii="Courier New" w:hAnsi="Courier New" w:cs="Courier New"/>
        </w:rPr>
        <w:t>nt of God, because God ceased to dwell upon the throne of the earth between the cherubim, and entrusted sovereign power to a chief raised up among the Gentiles</w:t>
      </w:r>
      <w:ins w:id="6885" w:author="Comparison" w:date="2013-05-05T19:43:00Z">
        <w:r w:rsidRPr="00AA4B48">
          <w:rPr>
            <w:rFonts w:ascii="Courier New" w:hAnsi="Courier New" w:cs="Courier New"/>
          </w:rPr>
          <w:t xml:space="preserve"> -- </w:t>
        </w:r>
      </w:ins>
      <w:del w:id="6886" w:author="Comparison" w:date="2013-05-05T19:43:00Z">
        <w:r w:rsidRPr="00C100C3">
          <w:rPr>
            <w:rFonts w:ascii="Courier New" w:hAnsi="Courier New" w:cs="Courier New"/>
          </w:rPr>
          <w:delText>&amp;#8212;</w:delText>
        </w:r>
      </w:del>
      <w:r w:rsidRPr="00C100C3">
        <w:rPr>
          <w:rFonts w:ascii="Courier New" w:hAnsi="Courier New" w:cs="Courier New"/>
        </w:rPr>
        <w:t>a state of things which is to continue under one form or other until the judgment of the w</w:t>
      </w:r>
      <w:r w:rsidRPr="00C100C3">
        <w:rPr>
          <w:rFonts w:ascii="Courier New" w:hAnsi="Courier New" w:cs="Courier New"/>
        </w:rPr>
        <w:t>orld.</w:t>
      </w:r>
    </w:p>
    <w:p w14:paraId="2AF54EA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{268}</w:t>
      </w:r>
    </w:p>
    <w:p w14:paraId="1FD73E14" w14:textId="231D9F6B" w:rsidR="00000000" w:rsidRPr="00C100C3" w:rsidRDefault="00362818" w:rsidP="00C100C3">
      <w:pPr>
        <w:pStyle w:val="PlainText"/>
        <w:rPr>
          <w:rFonts w:ascii="Courier New" w:hAnsi="Courier New" w:cs="Courier New"/>
        </w:rPr>
      </w:pPr>
      <w:r w:rsidRPr="00C100C3">
        <w:rPr>
          <w:rFonts w:ascii="Courier New" w:hAnsi="Courier New" w:cs="Courier New"/>
        </w:rPr>
        <w:t>The question of particular communications remains</w:t>
      </w:r>
      <w:ins w:id="6887" w:author="Comparison" w:date="2013-05-05T19:43:00Z">
        <w:r w:rsidRPr="00AA4B48">
          <w:rPr>
            <w:rFonts w:ascii="Courier New" w:hAnsi="Courier New" w:cs="Courier New"/>
          </w:rPr>
          <w:t xml:space="preserve"> -- </w:t>
        </w:r>
      </w:ins>
      <w:del w:id="6888" w:author="Comparison" w:date="2013-05-05T19:43:00Z">
        <w:r w:rsidRPr="00C100C3">
          <w:rPr>
            <w:rFonts w:ascii="Courier New" w:hAnsi="Courier New" w:cs="Courier New"/>
          </w:rPr>
          <w:delText>&amp;#8212;</w:delText>
        </w:r>
      </w:del>
      <w:r w:rsidRPr="00C100C3">
        <w:rPr>
          <w:rFonts w:ascii="Courier New" w:hAnsi="Courier New" w:cs="Courier New"/>
        </w:rPr>
        <w:t>an important subject, and which well deserves to be clearly explained.</w:t>
      </w:r>
    </w:p>
    <w:p w14:paraId="1F753DD7" w14:textId="4A4B08AD" w:rsidR="00000000" w:rsidRPr="00C100C3" w:rsidRDefault="00362818" w:rsidP="00C100C3">
      <w:pPr>
        <w:pStyle w:val="PlainText"/>
        <w:rPr>
          <w:rFonts w:ascii="Courier New" w:hAnsi="Courier New" w:cs="Courier New"/>
        </w:rPr>
      </w:pPr>
      <w:r w:rsidRPr="00C100C3">
        <w:rPr>
          <w:rFonts w:ascii="Courier New" w:hAnsi="Courier New" w:cs="Courier New"/>
        </w:rPr>
        <w:t>I have spoken with precision enough on the two elements of the truth in power in man, namely, the Spirit of God an</w:t>
      </w:r>
      <w:r w:rsidRPr="00C100C3">
        <w:rPr>
          <w:rFonts w:ascii="Courier New" w:hAnsi="Courier New" w:cs="Courier New"/>
        </w:rPr>
        <w:t xml:space="preserve">d the word, to be well understood as to what my convictions are on the subject. See </w:t>
      </w:r>
      <w:ins w:id="6889" w:author="Comparison" w:date="2013-05-05T19:43:00Z">
        <w:r w:rsidRPr="00AA4B48">
          <w:rPr>
            <w:rFonts w:ascii="Courier New" w:hAnsi="Courier New" w:cs="Courier New"/>
          </w:rPr>
          <w:t>"</w:t>
        </w:r>
      </w:ins>
      <w:del w:id="6890" w:author="Comparison" w:date="2013-05-05T19:43:00Z">
        <w:r w:rsidRPr="00C100C3">
          <w:rPr>
            <w:rFonts w:ascii="Courier New" w:hAnsi="Courier New" w:cs="Courier New"/>
          </w:rPr>
          <w:delText>&amp;#8220;</w:delText>
        </w:r>
      </w:del>
      <w:r w:rsidRPr="00C100C3">
        <w:rPr>
          <w:rFonts w:ascii="Courier New" w:hAnsi="Courier New" w:cs="Courier New"/>
        </w:rPr>
        <w:t>A Glance at various Ecclesiastical Principles</w:t>
      </w:r>
      <w:ins w:id="6891" w:author="Comparison" w:date="2013-05-05T19:43:00Z">
        <w:r w:rsidRPr="00AA4B48">
          <w:rPr>
            <w:rFonts w:ascii="Courier New" w:hAnsi="Courier New" w:cs="Courier New"/>
          </w:rPr>
          <w:t>,"</w:t>
        </w:r>
      </w:ins>
      <w:del w:id="6892" w:author="Comparison" w:date="2013-05-05T19:43:00Z">
        <w:r w:rsidRPr="00C100C3">
          <w:rPr>
            <w:rFonts w:ascii="Courier New" w:hAnsi="Courier New" w:cs="Courier New"/>
          </w:rPr>
          <w:delText>,&amp;#8221;</w:delText>
        </w:r>
      </w:del>
      <w:r w:rsidRPr="00C100C3">
        <w:rPr>
          <w:rFonts w:ascii="Courier New" w:hAnsi="Courier New" w:cs="Courier New"/>
        </w:rPr>
        <w:t xml:space="preserve"> at the beginning of this volume. I have only to say that the pretension to follow the Spirit without the Bible </w:t>
      </w:r>
      <w:r w:rsidRPr="00C100C3">
        <w:rPr>
          <w:rFonts w:ascii="Courier New" w:hAnsi="Courier New" w:cs="Courier New"/>
        </w:rPr>
        <w:t>may lead us to take for the truth all kinds of imaginations; and if one takes the Bible without the Spirit, it is making the spirit of man to be equal with God, and even His judge. But the importance of the subject is such, that we shall say a few words on</w:t>
      </w:r>
      <w:r w:rsidRPr="00C100C3">
        <w:rPr>
          <w:rFonts w:ascii="Courier New" w:hAnsi="Courier New" w:cs="Courier New"/>
        </w:rPr>
        <w:t xml:space="preserve"> it. I believe in an immediate action on the soul. When I spoke of particular communications, the expression is explained and guarded by what is added, viz., that there are no new truths which are not in the Bible. I gave as instances Luther and Calvin, to</w:t>
      </w:r>
      <w:r w:rsidRPr="00C100C3">
        <w:rPr>
          <w:rFonts w:ascii="Courier New" w:hAnsi="Courier New" w:cs="Courier New"/>
        </w:rPr>
        <w:t xml:space="preserve"> shew clearly what I meant. Suppose that any one understands the truth as Luther and Calvin understood it; that he had even learnt other truths also, which they had not laid hold of (such as the coming of the Lord, the restoration of the Jews, and other tr</w:t>
      </w:r>
      <w:r w:rsidRPr="00C100C3">
        <w:rPr>
          <w:rFonts w:ascii="Courier New" w:hAnsi="Courier New" w:cs="Courier New"/>
        </w:rPr>
        <w:t>uths), does it follow that he will have the energy of Calvin or Luther? Was that energy merely natural? Had not the Spirit of God anything to do with it? When God raises up extraordinary men, is there nothing else in them but the understanding of the Bible</w:t>
      </w:r>
      <w:r w:rsidRPr="00C100C3">
        <w:rPr>
          <w:rFonts w:ascii="Courier New" w:hAnsi="Courier New" w:cs="Courier New"/>
        </w:rPr>
        <w:t xml:space="preserve"> and the natural character? For my part, I do not think so. I believe in the action of the living God. I do not believe that the sole work of the Spirit is to make me understand the word. Are there any other truths then which might not be in the Bible? Cer</w:t>
      </w:r>
      <w:r w:rsidRPr="00C100C3">
        <w:rPr>
          <w:rFonts w:ascii="Courier New" w:hAnsi="Courier New" w:cs="Courier New"/>
        </w:rPr>
        <w:t>tainly not, as I have already said. But the Holy Ghost worked in those men in a way in which He did not work in others who have discerned the same truths. He made them apprehend in a most special manner the force and bearing of certain truths by communicat</w:t>
      </w:r>
      <w:r w:rsidRPr="00C100C3">
        <w:rPr>
          <w:rFonts w:ascii="Courier New" w:hAnsi="Courier New" w:cs="Courier New"/>
        </w:rPr>
        <w:t>ions particular to their heart and mind. He made them understand the application of certain parts of the word to certain things that existed in the world. He rendered them capable of judging these things by the word, and gave them to apply that word to tho</w:t>
      </w:r>
      <w:r w:rsidRPr="00C100C3">
        <w:rPr>
          <w:rFonts w:ascii="Courier New" w:hAnsi="Courier New" w:cs="Courier New"/>
        </w:rPr>
        <w:t>se things with a clearness and a force which others did not partake of. He placed before them the true state of Christendom in the light of the word, as He did not for others, producing thus an</w:t>
      </w:r>
    </w:p>
    <w:p w14:paraId="6FD219E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{269}</w:t>
      </w:r>
    </w:p>
    <w:p w14:paraId="6A38809E"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effect which was much more than a mere discerning of t</w:t>
      </w:r>
      <w:r w:rsidRPr="00C100C3">
        <w:rPr>
          <w:rFonts w:ascii="Courier New" w:hAnsi="Courier New" w:cs="Courier New"/>
        </w:rPr>
        <w:t>he sense of the passages. It may be that the flesh came and had its influence. They were not guarded as instruments of a new revelation, because there was already a perfect one; but I believe there was an immediate and special action of the Holy Ghost, who</w:t>
      </w:r>
      <w:r w:rsidRPr="00C100C3">
        <w:rPr>
          <w:rFonts w:ascii="Courier New" w:hAnsi="Courier New" w:cs="Courier New"/>
        </w:rPr>
        <w:t xml:space="preserve"> brought them to think on certain truths, who made the application of these to their souls, who gave them a sound and true judgment on certain things by means of the word, and gave to certain acts a greater importance in their eyes by the consequences and </w:t>
      </w:r>
      <w:r w:rsidRPr="00C100C3">
        <w:rPr>
          <w:rFonts w:ascii="Courier New" w:hAnsi="Courier New" w:cs="Courier New"/>
        </w:rPr>
        <w:t xml:space="preserve">scope He shewed them to be there, and which others, not being in the same way under His teaching, would never have seen there. They were to convince others by the word that those things were not according to the truth, but the perception they had of their </w:t>
      </w:r>
      <w:r w:rsidRPr="00C100C3">
        <w:rPr>
          <w:rFonts w:ascii="Courier New" w:hAnsi="Courier New" w:cs="Courier New"/>
        </w:rPr>
        <w:t>bearing had been given to them by the Holy Ghost, and that on account of the work they were doing. The evidence of all was in the word; but the Spirit of God acted directly in the mind of him whom He was employing to produce certain convictions, and to emp</w:t>
      </w:r>
      <w:r w:rsidRPr="00C100C3">
        <w:rPr>
          <w:rFonts w:ascii="Courier New" w:hAnsi="Courier New" w:cs="Courier New"/>
        </w:rPr>
        <w:t>loy certain portions of the word according to the times and according to the work He was doing. In a word, there were particular communications, although there were no fresh truths which did not exist in the written word.</w:t>
      </w:r>
    </w:p>
    <w:p w14:paraId="14AB152D"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Such is my conviction, and my adv</w:t>
      </w:r>
      <w:r w:rsidRPr="00C100C3">
        <w:rPr>
          <w:rFonts w:ascii="Courier New" w:hAnsi="Courier New" w:cs="Courier New"/>
        </w:rPr>
        <w:t>ersaries may rest assured that there must be other evidence than what has been said as yet to lead me to give up my conviction. Do they really attribute the energy and work of a Luther, a Calvin, and a Zwingle, merely to a clear discernment of the sense of</w:t>
      </w:r>
      <w:r w:rsidRPr="00C100C3">
        <w:rPr>
          <w:rFonts w:ascii="Courier New" w:hAnsi="Courier New" w:cs="Courier New"/>
        </w:rPr>
        <w:t xml:space="preserve"> the word and to their natural character? If it be so, I am not of their way of thinking. I believe in a positive action of the Spirit of my God. If they believe not in it, I have no wish to share their convictions. If they tell me, But it was a particular</w:t>
      </w:r>
      <w:r w:rsidRPr="00C100C3">
        <w:rPr>
          <w:rFonts w:ascii="Courier New" w:hAnsi="Courier New" w:cs="Courier New"/>
        </w:rPr>
        <w:t xml:space="preserve"> gift vouchsafed to these. This is treated in the passage of the tract on Ministry, where particular communications are spoken of. I believe in the energy and action of the Spirit of God, and I believe in the absolute authority of the word, sole and all-su</w:t>
      </w:r>
      <w:r w:rsidRPr="00C100C3">
        <w:rPr>
          <w:rFonts w:ascii="Courier New" w:hAnsi="Courier New" w:cs="Courier New"/>
        </w:rPr>
        <w:t>fficient to rule and judge of everything. If they doubt with regard to one and to the other it is for them to answer for their unbelief.</w:t>
      </w:r>
    </w:p>
    <w:p w14:paraId="025828C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 shall be told, But there will be abuses. I believe there will, but abuses which we shall always be able to judge by </w:t>
      </w:r>
      <w:r w:rsidRPr="00C100C3">
        <w:rPr>
          <w:rFonts w:ascii="Courier New" w:hAnsi="Courier New" w:cs="Courier New"/>
        </w:rPr>
        <w:t>the word, if we maintain His authority, and if we use it by the Spirit. There will be fanatical abuses, even where at bottom there is</w:t>
      </w:r>
    </w:p>
    <w:p w14:paraId="0B21346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{270}</w:t>
      </w:r>
    </w:p>
    <w:p w14:paraId="600AEACA" w14:textId="77777777" w:rsidR="00000000" w:rsidRPr="00AA4B48" w:rsidRDefault="00362818" w:rsidP="00AA4B48">
      <w:pPr>
        <w:pStyle w:val="PlainText"/>
        <w:rPr>
          <w:ins w:id="6893" w:author="Comparison" w:date="2013-05-05T19:43:00Z"/>
          <w:rFonts w:ascii="Courier New" w:hAnsi="Courier New" w:cs="Courier New"/>
        </w:rPr>
      </w:pPr>
      <w:r w:rsidRPr="00C100C3">
        <w:rPr>
          <w:rFonts w:ascii="Courier New" w:hAnsi="Courier New" w:cs="Courier New"/>
        </w:rPr>
        <w:t>sincerity, anyone may see it without having any piety. Even with true Christians there are rationalistic abuses, w</w:t>
      </w:r>
      <w:r w:rsidRPr="00C100C3">
        <w:rPr>
          <w:rFonts w:ascii="Courier New" w:hAnsi="Courier New" w:cs="Courier New"/>
        </w:rPr>
        <w:t xml:space="preserve">hich undermine the happiness of the Church, and deprive it of energy and life. It is difficult to reconcile the energy of the Spirit and the soberness of spirituality according to the word. This is only to be found, as indeed every blessing, near to God. </w:t>
      </w:r>
      <w:ins w:id="6894" w:author="Comparison" w:date="2013-05-05T19:43:00Z">
        <w:r w:rsidRPr="00AA4B48">
          <w:rPr>
            <w:rFonts w:ascii="Courier New" w:hAnsi="Courier New" w:cs="Courier New"/>
          </w:rPr>
          <w:t>"</w:t>
        </w:r>
      </w:ins>
      <w:del w:id="6895" w:author="Comparison" w:date="2013-05-05T19:43:00Z">
        <w:r w:rsidRPr="00C100C3">
          <w:rPr>
            <w:rFonts w:ascii="Courier New" w:hAnsi="Courier New" w:cs="Courier New"/>
          </w:rPr>
          <w:delText>&amp;</w:delText>
        </w:r>
        <w:r w:rsidRPr="00C100C3">
          <w:rPr>
            <w:rFonts w:ascii="Courier New" w:hAnsi="Courier New" w:cs="Courier New"/>
          </w:rPr>
          <w:delText>#8220;</w:delText>
        </w:r>
      </w:del>
      <w:r w:rsidRPr="00C100C3">
        <w:rPr>
          <w:rFonts w:ascii="Courier New" w:hAnsi="Courier New" w:cs="Courier New"/>
        </w:rPr>
        <w:t>Whether we be beside ourselves</w:t>
      </w:r>
      <w:ins w:id="6896" w:author="Comparison" w:date="2013-05-05T19:43:00Z">
        <w:r w:rsidRPr="00AA4B48">
          <w:rPr>
            <w:rFonts w:ascii="Courier New" w:hAnsi="Courier New" w:cs="Courier New"/>
          </w:rPr>
          <w:t>,"</w:t>
        </w:r>
      </w:ins>
      <w:del w:id="6897" w:author="Comparison" w:date="2013-05-05T19:43:00Z">
        <w:r w:rsidRPr="00C100C3">
          <w:rPr>
            <w:rFonts w:ascii="Courier New" w:hAnsi="Courier New" w:cs="Courier New"/>
          </w:rPr>
          <w:delText>,&amp;#8221;</w:delText>
        </w:r>
      </w:del>
      <w:r w:rsidRPr="00C100C3">
        <w:rPr>
          <w:rFonts w:ascii="Courier New" w:hAnsi="Courier New" w:cs="Courier New"/>
        </w:rPr>
        <w:t xml:space="preserve"> says the apostle, </w:t>
      </w:r>
      <w:ins w:id="6898" w:author="Comparison" w:date="2013-05-05T19:43:00Z">
        <w:r w:rsidRPr="00AA4B48">
          <w:rPr>
            <w:rFonts w:ascii="Courier New" w:hAnsi="Courier New" w:cs="Courier New"/>
          </w:rPr>
          <w:t>"</w:t>
        </w:r>
      </w:ins>
      <w:del w:id="6899" w:author="Comparison" w:date="2013-05-05T19:43:00Z">
        <w:r w:rsidRPr="00C100C3">
          <w:rPr>
            <w:rFonts w:ascii="Courier New" w:hAnsi="Courier New" w:cs="Courier New"/>
          </w:rPr>
          <w:delText>&amp;#8220;</w:delText>
        </w:r>
      </w:del>
      <w:r w:rsidRPr="00C100C3">
        <w:rPr>
          <w:rFonts w:ascii="Courier New" w:hAnsi="Courier New" w:cs="Courier New"/>
        </w:rPr>
        <w:t>it is to God; or whether we be sober, it is for your cause</w:t>
      </w:r>
      <w:ins w:id="6900" w:author="Comparison" w:date="2013-05-05T19:43:00Z">
        <w:r w:rsidRPr="00AA4B48">
          <w:rPr>
            <w:rFonts w:ascii="Courier New" w:hAnsi="Courier New" w:cs="Courier New"/>
          </w:rPr>
          <w:t>."</w:t>
        </w:r>
      </w:ins>
    </w:p>
    <w:p w14:paraId="13E54D83" w14:textId="3A34865C" w:rsidR="00000000" w:rsidRPr="00C100C3" w:rsidRDefault="00362818" w:rsidP="00C100C3">
      <w:pPr>
        <w:pStyle w:val="PlainText"/>
        <w:rPr>
          <w:rFonts w:ascii="Courier New" w:hAnsi="Courier New" w:cs="Courier New"/>
        </w:rPr>
      </w:pPr>
      <w:del w:id="6901" w:author="Comparison" w:date="2013-05-05T19:43:00Z">
        <w:r w:rsidRPr="00C100C3">
          <w:rPr>
            <w:rFonts w:ascii="Courier New" w:hAnsi="Courier New" w:cs="Courier New"/>
          </w:rPr>
          <w:delText>.&amp;#8221;</w:delText>
        </w:r>
      </w:del>
      <w:r w:rsidRPr="00C100C3">
        <w:rPr>
          <w:rFonts w:ascii="Courier New" w:hAnsi="Courier New" w:cs="Courier New"/>
        </w:rPr>
        <w:t>But I will go farther, and take the case of ordinary Christians. Does not the Holy Ghost act upon the affections? Does H</w:t>
      </w:r>
      <w:r w:rsidRPr="00C100C3">
        <w:rPr>
          <w:rFonts w:ascii="Courier New" w:hAnsi="Courier New" w:cs="Courier New"/>
        </w:rPr>
        <w:t xml:space="preserve">e not reveal Christ immediately to the heart? Does He not lay duties upon the heart in a pressing way? Does He not produce thoughts in the soul? When Christ says, </w:t>
      </w:r>
      <w:ins w:id="6902" w:author="Comparison" w:date="2013-05-05T19:43:00Z">
        <w:r w:rsidRPr="00AA4B48">
          <w:rPr>
            <w:rFonts w:ascii="Courier New" w:hAnsi="Courier New" w:cs="Courier New"/>
          </w:rPr>
          <w:t>"</w:t>
        </w:r>
      </w:ins>
      <w:del w:id="6903" w:author="Comparison" w:date="2013-05-05T19:43:00Z">
        <w:r w:rsidRPr="00C100C3">
          <w:rPr>
            <w:rFonts w:ascii="Courier New" w:hAnsi="Courier New" w:cs="Courier New"/>
          </w:rPr>
          <w:delText>&amp;#8220;</w:delText>
        </w:r>
      </w:del>
      <w:r w:rsidRPr="00C100C3">
        <w:rPr>
          <w:rFonts w:ascii="Courier New" w:hAnsi="Courier New" w:cs="Courier New"/>
        </w:rPr>
        <w:t>He that hath my commandments and keepeth them, he it is that loveth me; and he that lo</w:t>
      </w:r>
      <w:r w:rsidRPr="00C100C3">
        <w:rPr>
          <w:rFonts w:ascii="Courier New" w:hAnsi="Courier New" w:cs="Courier New"/>
        </w:rPr>
        <w:t>veth me shall be loved of my Father, and I will love him and will manifest myself to him</w:t>
      </w:r>
      <w:ins w:id="6904" w:author="Comparison" w:date="2013-05-05T19:43:00Z">
        <w:r w:rsidRPr="00AA4B48">
          <w:rPr>
            <w:rFonts w:ascii="Courier New" w:hAnsi="Courier New" w:cs="Courier New"/>
          </w:rPr>
          <w:t>";</w:t>
        </w:r>
      </w:ins>
      <w:del w:id="6905" w:author="Comparison" w:date="2013-05-05T19:43:00Z">
        <w:r w:rsidRPr="00C100C3">
          <w:rPr>
            <w:rFonts w:ascii="Courier New" w:hAnsi="Courier New" w:cs="Courier New"/>
          </w:rPr>
          <w:delText>&amp;#8221;;</w:delText>
        </w:r>
      </w:del>
      <w:r w:rsidRPr="00C100C3">
        <w:rPr>
          <w:rFonts w:ascii="Courier New" w:hAnsi="Courier New" w:cs="Courier New"/>
        </w:rPr>
        <w:t xml:space="preserve"> is this only effected by causing one to discern the sense of the word? When the apostle says, </w:t>
      </w:r>
      <w:ins w:id="6906" w:author="Comparison" w:date="2013-05-05T19:43:00Z">
        <w:r w:rsidRPr="00AA4B48">
          <w:rPr>
            <w:rFonts w:ascii="Courier New" w:hAnsi="Courier New" w:cs="Courier New"/>
          </w:rPr>
          <w:t>"</w:t>
        </w:r>
      </w:ins>
      <w:del w:id="6907" w:author="Comparison" w:date="2013-05-05T19:43:00Z">
        <w:r w:rsidRPr="00C100C3">
          <w:rPr>
            <w:rFonts w:ascii="Courier New" w:hAnsi="Courier New" w:cs="Courier New"/>
          </w:rPr>
          <w:delText>&amp;#8220;</w:delText>
        </w:r>
      </w:del>
      <w:r w:rsidRPr="00C100C3">
        <w:rPr>
          <w:rFonts w:ascii="Courier New" w:hAnsi="Courier New" w:cs="Courier New"/>
        </w:rPr>
        <w:t>Be filled with the Spirit</w:t>
      </w:r>
      <w:ins w:id="6908" w:author="Comparison" w:date="2013-05-05T19:43:00Z">
        <w:r w:rsidRPr="00AA4B48">
          <w:rPr>
            <w:rFonts w:ascii="Courier New" w:hAnsi="Courier New" w:cs="Courier New"/>
          </w:rPr>
          <w:t>,"</w:t>
        </w:r>
      </w:ins>
      <w:del w:id="6909" w:author="Comparison" w:date="2013-05-05T19:43:00Z">
        <w:r w:rsidRPr="00C100C3">
          <w:rPr>
            <w:rFonts w:ascii="Courier New" w:hAnsi="Courier New" w:cs="Courier New"/>
          </w:rPr>
          <w:delText>,&amp;#8221;</w:delText>
        </w:r>
      </w:del>
      <w:r w:rsidRPr="00C100C3">
        <w:rPr>
          <w:rFonts w:ascii="Courier New" w:hAnsi="Courier New" w:cs="Courier New"/>
        </w:rPr>
        <w:t xml:space="preserve"> does this only mean, Und</w:t>
      </w:r>
      <w:r w:rsidRPr="00C100C3">
        <w:rPr>
          <w:rFonts w:ascii="Courier New" w:hAnsi="Courier New" w:cs="Courier New"/>
        </w:rPr>
        <w:t>erstand well the word? When he speaks of a Spirit of power, is it only understanding the word? For my part, I do not think so. I believe that power is something different from the knowledge of the word, although such knowledge is the light according to whi</w:t>
      </w:r>
      <w:r w:rsidRPr="00C100C3">
        <w:rPr>
          <w:rFonts w:ascii="Courier New" w:hAnsi="Courier New" w:cs="Courier New"/>
        </w:rPr>
        <w:t xml:space="preserve">ch this power acts; and I earnestly desire that those who make these objections may understand that I find their ideas false, and having their source in unbelief, in an unbelief most hurtful to the Church; and I can hardly conceive how one can deny or set </w:t>
      </w:r>
      <w:r w:rsidRPr="00C100C3">
        <w:rPr>
          <w:rFonts w:ascii="Courier New" w:hAnsi="Courier New" w:cs="Courier New"/>
        </w:rPr>
        <w:t>aside the action of the Holy Ghost in power, unless it be because one has not had the experience of it. For my part, I feel enough that it fails me in many respects to acknowledge its reality</w:t>
      </w:r>
      <w:ins w:id="6910" w:author="Comparison" w:date="2013-05-05T19:43:00Z">
        <w:r w:rsidRPr="00AA4B48">
          <w:rPr>
            <w:rFonts w:ascii="Courier New" w:hAnsi="Courier New" w:cs="Courier New"/>
          </w:rPr>
          <w:t>.</w:t>
        </w:r>
      </w:ins>
      <w:del w:id="6911" w:author="Comparison" w:date="2013-05-05T19:43:00Z">
        <w:r w:rsidRPr="00C100C3">
          <w:rPr>
            <w:rFonts w:ascii="Courier New" w:hAnsi="Courier New" w:cs="Courier New"/>
          </w:rPr>
          <w:delText>,</w:delText>
        </w:r>
      </w:del>
      <w:r w:rsidRPr="00C100C3">
        <w:rPr>
          <w:rFonts w:ascii="Courier New" w:hAnsi="Courier New" w:cs="Courier New"/>
        </w:rPr>
        <w:t xml:space="preserve"> and feel the need of seeking it more and more, while deploring </w:t>
      </w:r>
      <w:r w:rsidRPr="00C100C3">
        <w:rPr>
          <w:rFonts w:ascii="Courier New" w:hAnsi="Courier New" w:cs="Courier New"/>
        </w:rPr>
        <w:t>my want of faith.</w:t>
      </w:r>
    </w:p>
    <w:p w14:paraId="5EDB542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{271}</w:t>
      </w:r>
    </w:p>
    <w:p w14:paraId="0C133E15" w14:textId="77777777" w:rsidR="00000000" w:rsidRPr="00AA4B48" w:rsidRDefault="00362818" w:rsidP="00AA4B48">
      <w:pPr>
        <w:pStyle w:val="PlainText"/>
        <w:rPr>
          <w:ins w:id="6912" w:author="Comparison" w:date="2013-05-05T19:43:00Z"/>
          <w:rFonts w:ascii="Courier New" w:hAnsi="Courier New" w:cs="Courier New"/>
        </w:rPr>
      </w:pPr>
      <w:ins w:id="6913" w:author="Comparison" w:date="2013-05-05T19:43:00Z">
        <w:r w:rsidRPr="00AA4B48">
          <w:rPr>
            <w:rFonts w:ascii="Courier New" w:hAnsi="Courier New" w:cs="Courier New"/>
          </w:rPr>
          <w:t>OBSERVATIONS ON A TRACT, ENTITLED "PLYMOUTHISM IN VIEW OF THE WORD OF GOD"</w:t>
        </w:r>
      </w:ins>
    </w:p>
    <w:p w14:paraId="1F372D66" w14:textId="77777777" w:rsidR="00000000" w:rsidRPr="00C100C3" w:rsidRDefault="00362818" w:rsidP="00C100C3">
      <w:pPr>
        <w:pStyle w:val="PlainText"/>
        <w:rPr>
          <w:del w:id="6914" w:author="Comparison" w:date="2013-05-05T19:43:00Z"/>
          <w:rFonts w:ascii="Courier New" w:hAnsi="Courier New" w:cs="Courier New"/>
        </w:rPr>
      </w:pPr>
      <w:del w:id="6915" w:author="Comparison" w:date="2013-05-05T19:43:00Z">
        <w:r w:rsidRPr="00C100C3">
          <w:rPr>
            <w:rFonts w:ascii="Courier New" w:hAnsi="Courier New" w:cs="Courier New"/>
          </w:rPr>
          <w:delText>Observations On A Tract,</w:delText>
        </w:r>
      </w:del>
    </w:p>
    <w:p w14:paraId="22D57527" w14:textId="77777777" w:rsidR="00000000" w:rsidRPr="00C100C3" w:rsidRDefault="00362818" w:rsidP="00C100C3">
      <w:pPr>
        <w:pStyle w:val="PlainText"/>
        <w:rPr>
          <w:del w:id="6916" w:author="Comparison" w:date="2013-05-05T19:43:00Z"/>
          <w:rFonts w:ascii="Courier New" w:hAnsi="Courier New" w:cs="Courier New"/>
        </w:rPr>
      </w:pPr>
      <w:del w:id="6917" w:author="Comparison" w:date="2013-05-05T19:43:00Z">
        <w:r w:rsidRPr="00C100C3">
          <w:rPr>
            <w:rFonts w:ascii="Courier New" w:hAnsi="Courier New" w:cs="Courier New"/>
          </w:rPr>
          <w:delText>*Entitled &amp;#8220;Plymouthism In View Of The Word Of God&amp;#8221;*</w:delText>
        </w:r>
      </w:del>
    </w:p>
    <w:p w14:paraId="71FC1D8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When the tract which forms the subject of these few pages was published, I did not think it worth answering.</w:t>
      </w:r>
    </w:p>
    <w:p w14:paraId="7004AA83"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In the country where it was f</w:t>
      </w:r>
      <w:r w:rsidRPr="00C100C3">
        <w:rPr>
          <w:rFonts w:ascii="Courier New" w:hAnsi="Courier New" w:cs="Courier New"/>
        </w:rPr>
        <w:t>irst brought before Christians, the subject of which it treats had been amply discussed in other pamphlets; and Christians were sufficiently supplied with arms to enable them to defend themselves against the errors which it contains. Its intrinsic characte</w:t>
      </w:r>
      <w:r w:rsidRPr="00C100C3">
        <w:rPr>
          <w:rFonts w:ascii="Courier New" w:hAnsi="Courier New" w:cs="Courier New"/>
        </w:rPr>
        <w:t>r was not such as would invite a serious person to answer it.</w:t>
      </w:r>
    </w:p>
    <w:p w14:paraId="7E0E5CE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But in other countries the enemy has taken advantage of the fact of this article having remained unanswered. It has been reprinted in France, and circulated in places where Christians have had </w:t>
      </w:r>
      <w:r w:rsidRPr="00C100C3">
        <w:rPr>
          <w:rFonts w:ascii="Courier New" w:hAnsi="Courier New" w:cs="Courier New"/>
        </w:rPr>
        <w:t>scarcely any opportunity for information on the points of which it treats. Triumph is easy where there is but one party engaged in the combat. Besides, one finds by experience that charity should hardly suppose that the mass of the faithful will judge what</w:t>
      </w:r>
      <w:r w:rsidRPr="00C100C3">
        <w:rPr>
          <w:rFonts w:ascii="Courier New" w:hAnsi="Courier New" w:cs="Courier New"/>
        </w:rPr>
        <w:t xml:space="preserve"> is presented, as unanswered, to their consideration; and above all if he who presents it has a just claim to their respect. Happily the faithful are for the most part occupied with other things than questions; but when once questions are laid before them,</w:t>
      </w:r>
      <w:r w:rsidRPr="00C100C3">
        <w:rPr>
          <w:rFonts w:ascii="Courier New" w:hAnsi="Courier New" w:cs="Courier New"/>
        </w:rPr>
        <w:t xml:space="preserve"> it is well that they should listen to what there is to be said on the part of those who have been attacked.</w:t>
      </w:r>
    </w:p>
    <w:p w14:paraId="080EC065" w14:textId="59416A1E" w:rsidR="00000000" w:rsidRPr="00C100C3" w:rsidRDefault="00362818" w:rsidP="00C100C3">
      <w:pPr>
        <w:pStyle w:val="PlainText"/>
        <w:rPr>
          <w:rFonts w:ascii="Courier New" w:hAnsi="Courier New" w:cs="Courier New"/>
        </w:rPr>
      </w:pPr>
      <w:r w:rsidRPr="00C100C3">
        <w:rPr>
          <w:rFonts w:ascii="Courier New" w:hAnsi="Courier New" w:cs="Courier New"/>
        </w:rPr>
        <w:t>I will justify what I have said as to the insignificancy of the pamphlet of which I speak, by shewing that, whilst written (according to what thos</w:t>
      </w:r>
      <w:r w:rsidRPr="00C100C3">
        <w:rPr>
          <w:rFonts w:ascii="Courier New" w:hAnsi="Courier New" w:cs="Courier New"/>
        </w:rPr>
        <w:t>e who are well informed say) by an elder of the new Evangelical Church at Geneva</w:t>
      </w:r>
      <w:ins w:id="6918" w:author="Comparison" w:date="2013-05-05T19:43:00Z">
        <w:r w:rsidRPr="00AA4B48">
          <w:rPr>
            <w:rFonts w:ascii="Courier New" w:hAnsi="Courier New" w:cs="Courier New"/>
          </w:rPr>
          <w:t>¦,</w:t>
        </w:r>
      </w:ins>
      <w:del w:id="6919" w:author="Comparison" w:date="2013-05-05T19:43:00Z">
        <w:r w:rsidRPr="00C100C3">
          <w:rPr>
            <w:rFonts w:ascii="Courier New" w:hAnsi="Courier New" w:cs="Courier New"/>
          </w:rPr>
          <w:delText>,|</w:delText>
        </w:r>
      </w:del>
      <w:r w:rsidRPr="00C100C3">
        <w:rPr>
          <w:rFonts w:ascii="Courier New" w:hAnsi="Courier New" w:cs="Courier New"/>
        </w:rPr>
        <w:t xml:space="preserve"> it gives evidence of such ignorance of the word as ought, it seems to me, to have induced its author to remain silent, as being the most suitable course, if at least he desi</w:t>
      </w:r>
      <w:r w:rsidRPr="00C100C3">
        <w:rPr>
          <w:rFonts w:ascii="Courier New" w:hAnsi="Courier New" w:cs="Courier New"/>
        </w:rPr>
        <w:t>res the respect which one would suppose due to a person invested with the title of Elder.</w:t>
      </w:r>
    </w:p>
    <w:p w14:paraId="38F7984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My answer will be a very short one. I do not wish to weary either my reader or myself.</w:t>
      </w:r>
    </w:p>
    <w:p w14:paraId="0D993DAD"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Setting aside all the extravagancies and personal accusations</w:t>
      </w:r>
    </w:p>
    <w:p w14:paraId="4ADFC893" w14:textId="3D90ED78" w:rsidR="00000000" w:rsidRPr="00C100C3" w:rsidRDefault="00362818" w:rsidP="00C100C3">
      <w:pPr>
        <w:pStyle w:val="PlainText"/>
        <w:rPr>
          <w:rFonts w:ascii="Courier New" w:hAnsi="Courier New" w:cs="Courier New"/>
        </w:rPr>
      </w:pPr>
      <w:ins w:id="6920" w:author="Comparison" w:date="2013-05-05T19:43:00Z">
        <w:r w:rsidRPr="00AA4B48">
          <w:rPr>
            <w:rFonts w:ascii="Courier New" w:hAnsi="Courier New" w:cs="Courier New"/>
          </w:rPr>
          <w:t>¦</w:t>
        </w:r>
      </w:ins>
      <w:del w:id="6921" w:author="Comparison" w:date="2013-05-05T19:43:00Z">
        <w:r w:rsidRPr="00C100C3">
          <w:rPr>
            <w:rFonts w:ascii="Courier New" w:hAnsi="Courier New" w:cs="Courier New"/>
          </w:rPr>
          <w:delText>|</w:delText>
        </w:r>
      </w:del>
      <w:r w:rsidRPr="00C100C3">
        <w:rPr>
          <w:rFonts w:ascii="Courier New" w:hAnsi="Courier New" w:cs="Courier New"/>
        </w:rPr>
        <w:t xml:space="preserve"> Since the pr</w:t>
      </w:r>
      <w:r w:rsidRPr="00C100C3">
        <w:rPr>
          <w:rFonts w:ascii="Courier New" w:hAnsi="Courier New" w:cs="Courier New"/>
        </w:rPr>
        <w:t>inting of the first edition of this short treatise one of the elders of the Evangelical Church at Geneva has acknowledged himself the author of the article which is refuted in these pages.</w:t>
      </w:r>
    </w:p>
    <w:p w14:paraId="061E881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{272}</w:t>
      </w:r>
    </w:p>
    <w:p w14:paraId="5C58C322" w14:textId="7BF2F5FF" w:rsidR="00000000" w:rsidRPr="00C100C3" w:rsidRDefault="00362818" w:rsidP="00C100C3">
      <w:pPr>
        <w:pStyle w:val="PlainText"/>
        <w:rPr>
          <w:rFonts w:ascii="Courier New" w:hAnsi="Courier New" w:cs="Courier New"/>
        </w:rPr>
      </w:pPr>
      <w:r w:rsidRPr="00C100C3">
        <w:rPr>
          <w:rFonts w:ascii="Courier New" w:hAnsi="Courier New" w:cs="Courier New"/>
        </w:rPr>
        <w:t>of the author of this tract, I will quote the exposition wh</w:t>
      </w:r>
      <w:r w:rsidRPr="00C100C3">
        <w:rPr>
          <w:rFonts w:ascii="Courier New" w:hAnsi="Courier New" w:cs="Courier New"/>
        </w:rPr>
        <w:t>ich he gives (</w:t>
      </w:r>
      <w:ins w:id="6922" w:author="Comparison" w:date="2013-05-05T19:43:00Z">
        <w:r w:rsidRPr="00AA4B48">
          <w:rPr>
            <w:rFonts w:ascii="Courier New" w:hAnsi="Courier New" w:cs="Courier New"/>
          </w:rPr>
          <w:t>page</w:t>
        </w:r>
      </w:ins>
      <w:del w:id="6923" w:author="Comparison" w:date="2013-05-05T19:43:00Z">
        <w:r w:rsidRPr="00C100C3">
          <w:rPr>
            <w:rFonts w:ascii="Courier New" w:hAnsi="Courier New" w:cs="Courier New"/>
          </w:rPr>
          <w:delText>p.</w:delText>
        </w:r>
      </w:del>
      <w:r w:rsidRPr="00C100C3">
        <w:rPr>
          <w:rFonts w:ascii="Courier New" w:hAnsi="Courier New" w:cs="Courier New"/>
        </w:rPr>
        <w:t xml:space="preserve"> 6) of the system which he condemns. He makes out that we say:</w:t>
      </w:r>
    </w:p>
    <w:p w14:paraId="5442E031" w14:textId="13327C10" w:rsidR="00000000" w:rsidRPr="00C100C3" w:rsidRDefault="00362818" w:rsidP="00C100C3">
      <w:pPr>
        <w:pStyle w:val="PlainText"/>
        <w:rPr>
          <w:rFonts w:ascii="Courier New" w:hAnsi="Courier New" w:cs="Courier New"/>
        </w:rPr>
      </w:pPr>
      <w:ins w:id="6924" w:author="Comparison" w:date="2013-05-05T19:43:00Z">
        <w:r w:rsidRPr="00AA4B48">
          <w:rPr>
            <w:rFonts w:ascii="Courier New" w:hAnsi="Courier New" w:cs="Courier New"/>
          </w:rPr>
          <w:t>"</w:t>
        </w:r>
      </w:ins>
      <w:del w:id="6925" w:author="Comparison" w:date="2013-05-05T19:43:00Z">
        <w:r w:rsidRPr="00C100C3">
          <w:rPr>
            <w:rFonts w:ascii="Courier New" w:hAnsi="Courier New" w:cs="Courier New"/>
          </w:rPr>
          <w:delText>&amp;#8220;</w:delText>
        </w:r>
      </w:del>
      <w:r w:rsidRPr="00C100C3">
        <w:rPr>
          <w:rFonts w:ascii="Courier New" w:hAnsi="Courier New" w:cs="Courier New"/>
        </w:rPr>
        <w:t>Men having failed to meet the intentions of God, by transgressing, or rather by perverting, the laws and ordinances which He had given them for their security, therefore</w:t>
      </w:r>
      <w:r w:rsidRPr="00C100C3">
        <w:rPr>
          <w:rFonts w:ascii="Courier New" w:hAnsi="Courier New" w:cs="Courier New"/>
        </w:rPr>
        <w:t xml:space="preserve"> God suppressed the economy which had failed, in order to substitute another for it. There was consequently sin in wishing to re-establish what God had suppressed</w:t>
      </w:r>
      <w:ins w:id="6926" w:author="Comparison" w:date="2013-05-05T19:43:00Z">
        <w:r w:rsidRPr="00AA4B48">
          <w:rPr>
            <w:rFonts w:ascii="Courier New" w:hAnsi="Courier New" w:cs="Courier New"/>
          </w:rPr>
          <w:t>."</w:t>
        </w:r>
      </w:ins>
      <w:del w:id="6927" w:author="Comparison" w:date="2013-05-05T19:43:00Z">
        <w:r w:rsidRPr="00C100C3">
          <w:rPr>
            <w:rFonts w:ascii="Courier New" w:hAnsi="Courier New" w:cs="Courier New"/>
          </w:rPr>
          <w:delText>.&amp;#8221;</w:delText>
        </w:r>
      </w:del>
    </w:p>
    <w:p w14:paraId="249FA6C6" w14:textId="08B3027B"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It is not thus that I should present my thought, for God is far from suppressing an </w:t>
      </w:r>
      <w:r w:rsidRPr="00C100C3">
        <w:rPr>
          <w:rFonts w:ascii="Courier New" w:hAnsi="Courier New" w:cs="Courier New"/>
        </w:rPr>
        <w:t>economy as soon as man has failed to fulfil his duty under this economy. God uses long forbearance. He employs all sorts of means to recall man to his duty, until, as it is expressed in the word, there is no remedy. This is what He has shewn even with rega</w:t>
      </w:r>
      <w:r w:rsidRPr="00C100C3">
        <w:rPr>
          <w:rFonts w:ascii="Courier New" w:hAnsi="Courier New" w:cs="Courier New"/>
        </w:rPr>
        <w:t>rd to those who did not enjoy a covenant, announcing to Abraham that his seed should go down into Egypt; and God adds that it should not yet possess the promised land, because the iniquity of the Amorites *was not yet full* (@Genesis 15:</w:t>
      </w:r>
      <w:ins w:id="6928" w:author="Comparison" w:date="2013-05-05T19:43:00Z">
        <w:r w:rsidRPr="00AA4B48">
          <w:rPr>
            <w:rFonts w:ascii="Courier New" w:hAnsi="Courier New" w:cs="Courier New"/>
          </w:rPr>
          <w:t xml:space="preserve"> </w:t>
        </w:r>
      </w:ins>
      <w:r w:rsidRPr="00C100C3">
        <w:rPr>
          <w:rFonts w:ascii="Courier New" w:hAnsi="Courier New" w:cs="Courier New"/>
        </w:rPr>
        <w:t>13</w:t>
      </w:r>
      <w:ins w:id="6929" w:author="Comparison" w:date="2013-05-05T19:43:00Z">
        <w:r w:rsidRPr="00AA4B48">
          <w:rPr>
            <w:rFonts w:ascii="Courier New" w:hAnsi="Courier New" w:cs="Courier New"/>
          </w:rPr>
          <w:t>-</w:t>
        </w:r>
      </w:ins>
      <w:del w:id="6930" w:author="Comparison" w:date="2013-05-05T19:43:00Z">
        <w:r w:rsidRPr="00C100C3">
          <w:rPr>
            <w:rFonts w:ascii="Courier New" w:hAnsi="Courier New" w:cs="Courier New"/>
          </w:rPr>
          <w:delText xml:space="preserve"> - </w:delText>
        </w:r>
      </w:del>
      <w:r w:rsidRPr="00C100C3">
        <w:rPr>
          <w:rFonts w:ascii="Courier New" w:hAnsi="Courier New" w:cs="Courier New"/>
        </w:rPr>
        <w:t>16).</w:t>
      </w:r>
    </w:p>
    <w:p w14:paraId="1BCDADC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auth</w:t>
      </w:r>
      <w:r w:rsidRPr="00C100C3">
        <w:rPr>
          <w:rFonts w:ascii="Courier New" w:hAnsi="Courier New" w:cs="Courier New"/>
        </w:rPr>
        <w:t>or will forgive my speaking openly; but really he does not know what he says. If God has suppressed anything, would it not be sin to wish to set it up again? The consequence he condemns, in what he imputes to the brethren, is perfectly just, and it would b</w:t>
      </w:r>
      <w:r w:rsidRPr="00C100C3">
        <w:rPr>
          <w:rFonts w:ascii="Courier New" w:hAnsi="Courier New" w:cs="Courier New"/>
        </w:rPr>
        <w:t>e an utter want of respect towards God to deny it.</w:t>
      </w:r>
    </w:p>
    <w:p w14:paraId="3C909FC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author will say, This is not what I deny; I deny that anything has been suppressed. It is not the consequence that I deny, but the fact itself whence it is deduced. God has suppressed nothing. The pro</w:t>
      </w:r>
      <w:r w:rsidRPr="00C100C3">
        <w:rPr>
          <w:rFonts w:ascii="Courier New" w:hAnsi="Courier New" w:cs="Courier New"/>
        </w:rPr>
        <w:t>position therefore is true and incontestable. It is the fact alone on which it is founded that is disputed.</w:t>
      </w:r>
    </w:p>
    <w:p w14:paraId="134F8CFD"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Let us remember, reader, that we are speaking of dispensations, of an order of things established by God, according to which He governs men who are</w:t>
      </w:r>
      <w:r w:rsidRPr="00C100C3">
        <w:rPr>
          <w:rFonts w:ascii="Courier New" w:hAnsi="Courier New" w:cs="Courier New"/>
        </w:rPr>
        <w:t xml:space="preserve"> in a relationship with Himself.</w:t>
      </w:r>
    </w:p>
    <w:p w14:paraId="6DE06FA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Has not God suppressed the order of things called Judaism?</w:t>
      </w:r>
    </w:p>
    <w:p w14:paraId="5627ED73"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Are we under the Jewish dispensation? Is it not true that God has substituted the Christian dispensation for the Jewish economy, or the dispensation of the law? E</w:t>
      </w:r>
      <w:r w:rsidRPr="00C100C3">
        <w:rPr>
          <w:rFonts w:ascii="Courier New" w:hAnsi="Courier New" w:cs="Courier New"/>
        </w:rPr>
        <w:t>very one knows that. And he who would now pretend to re-establish the Jewish dispensation would be guilty of sin. The author has not really</w:t>
      </w:r>
    </w:p>
    <w:p w14:paraId="54CD2CD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{273}</w:t>
      </w:r>
    </w:p>
    <w:p w14:paraId="5E3D382C"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understood what he disputes; he gives a wrong expression to my thought. But still, if even my thought were w</w:t>
      </w:r>
      <w:r w:rsidRPr="00C100C3">
        <w:rPr>
          <w:rFonts w:ascii="Courier New" w:hAnsi="Courier New" w:cs="Courier New"/>
        </w:rPr>
        <w:t>hat he makes it out to be, to oppose it as he does would only be folly.</w:t>
      </w:r>
    </w:p>
    <w:p w14:paraId="6DA0DF8D" w14:textId="5672EB85" w:rsidR="00000000" w:rsidRPr="00C100C3" w:rsidRDefault="00362818" w:rsidP="00C100C3">
      <w:pPr>
        <w:pStyle w:val="PlainText"/>
        <w:rPr>
          <w:rFonts w:ascii="Courier New" w:hAnsi="Courier New" w:cs="Courier New"/>
        </w:rPr>
      </w:pPr>
      <w:r w:rsidRPr="00C100C3">
        <w:rPr>
          <w:rFonts w:ascii="Courier New" w:hAnsi="Courier New" w:cs="Courier New"/>
        </w:rPr>
        <w:t xml:space="preserve">Men having come short of </w:t>
      </w:r>
      <w:ins w:id="6931" w:author="Comparison" w:date="2013-05-05T19:43:00Z">
        <w:r w:rsidRPr="00AA4B48">
          <w:rPr>
            <w:rFonts w:ascii="Courier New" w:hAnsi="Courier New" w:cs="Courier New"/>
          </w:rPr>
          <w:t>God's</w:t>
        </w:r>
      </w:ins>
      <w:del w:id="6932" w:author="Comparison" w:date="2013-05-05T19:43:00Z">
        <w:r w:rsidRPr="00C100C3">
          <w:rPr>
            <w:rFonts w:ascii="Courier New" w:hAnsi="Courier New" w:cs="Courier New"/>
          </w:rPr>
          <w:delText>God&amp;#8217;s</w:delText>
        </w:r>
      </w:del>
      <w:r w:rsidRPr="00C100C3">
        <w:rPr>
          <w:rFonts w:ascii="Courier New" w:hAnsi="Courier New" w:cs="Courier New"/>
        </w:rPr>
        <w:t xml:space="preserve"> intentions, God has suppressed or set aside a fallen dispensation, and has substituted another for it. It would be sin to wish to re-establish wha</w:t>
      </w:r>
      <w:r w:rsidRPr="00C100C3">
        <w:rPr>
          <w:rFonts w:ascii="Courier New" w:hAnsi="Courier New" w:cs="Courier New"/>
        </w:rPr>
        <w:t>t God has suppressed, unless we are permitted to become Jews again. But it will be said, It is impossible to suppose that the author could mean to say that the Jewish dispensation has not been set aside and that another has been substituted for it.</w:t>
      </w:r>
    </w:p>
    <w:p w14:paraId="4FAD0FD2" w14:textId="0CD6B7EB" w:rsidR="00000000" w:rsidRPr="00C100C3" w:rsidRDefault="00362818" w:rsidP="00C100C3">
      <w:pPr>
        <w:pStyle w:val="PlainText"/>
        <w:rPr>
          <w:rFonts w:ascii="Courier New" w:hAnsi="Courier New" w:cs="Courier New"/>
        </w:rPr>
      </w:pPr>
      <w:r w:rsidRPr="00C100C3">
        <w:rPr>
          <w:rFonts w:ascii="Courier New" w:hAnsi="Courier New" w:cs="Courier New"/>
        </w:rPr>
        <w:t>And, i</w:t>
      </w:r>
      <w:r w:rsidRPr="00C100C3">
        <w:rPr>
          <w:rFonts w:ascii="Courier New" w:hAnsi="Courier New" w:cs="Courier New"/>
        </w:rPr>
        <w:t>ndeed, reader, no one could have supposed it</w:t>
      </w:r>
      <w:ins w:id="6933" w:author="Comparison" w:date="2013-05-05T19:43:00Z">
        <w:r w:rsidRPr="00AA4B48">
          <w:rPr>
            <w:rFonts w:ascii="Courier New" w:hAnsi="Courier New" w:cs="Courier New"/>
          </w:rPr>
          <w:t>;</w:t>
        </w:r>
      </w:ins>
      <w:del w:id="6934" w:author="Comparison" w:date="2013-05-05T19:43:00Z">
        <w:r w:rsidRPr="00C100C3">
          <w:rPr>
            <w:rFonts w:ascii="Courier New" w:hAnsi="Courier New" w:cs="Courier New"/>
          </w:rPr>
          <w:delText>*;*</w:delText>
        </w:r>
      </w:del>
      <w:r w:rsidRPr="00C100C3">
        <w:rPr>
          <w:rFonts w:ascii="Courier New" w:hAnsi="Courier New" w:cs="Courier New"/>
        </w:rPr>
        <w:t xml:space="preserve"> but it is what one may read in this tract written by an elder (ordained to </w:t>
      </w:r>
      <w:ins w:id="6935" w:author="Comparison" w:date="2013-05-05T19:43:00Z">
        <w:r w:rsidRPr="00AA4B48">
          <w:rPr>
            <w:rFonts w:ascii="Courier New" w:hAnsi="Courier New" w:cs="Courier New"/>
          </w:rPr>
          <w:t>"</w:t>
        </w:r>
      </w:ins>
      <w:del w:id="6936" w:author="Comparison" w:date="2013-05-05T19:43:00Z">
        <w:r w:rsidRPr="00C100C3">
          <w:rPr>
            <w:rFonts w:ascii="Courier New" w:hAnsi="Courier New" w:cs="Courier New"/>
          </w:rPr>
          <w:delText>&amp;#8220;</w:delText>
        </w:r>
      </w:del>
      <w:r w:rsidRPr="00C100C3">
        <w:rPr>
          <w:rFonts w:ascii="Courier New" w:hAnsi="Courier New" w:cs="Courier New"/>
        </w:rPr>
        <w:t>hold fast the faithful word as he has been taught</w:t>
      </w:r>
      <w:ins w:id="6937" w:author="Comparison" w:date="2013-05-05T19:43:00Z">
        <w:r w:rsidRPr="00AA4B48">
          <w:rPr>
            <w:rFonts w:ascii="Courier New" w:hAnsi="Courier New" w:cs="Courier New"/>
          </w:rPr>
          <w:t>," "</w:t>
        </w:r>
      </w:ins>
      <w:del w:id="6938" w:author="Comparison" w:date="2013-05-05T19:43:00Z">
        <w:r w:rsidRPr="00C100C3">
          <w:rPr>
            <w:rFonts w:ascii="Courier New" w:hAnsi="Courier New" w:cs="Courier New"/>
          </w:rPr>
          <w:delText>,&amp;#8221; &amp;#8220;</w:delText>
        </w:r>
      </w:del>
      <w:r w:rsidRPr="00C100C3">
        <w:rPr>
          <w:rFonts w:ascii="Courier New" w:hAnsi="Courier New" w:cs="Courier New"/>
        </w:rPr>
        <w:t>to exhort by sound doctrine</w:t>
      </w:r>
      <w:ins w:id="6939" w:author="Comparison" w:date="2013-05-05T19:43:00Z">
        <w:r w:rsidRPr="00AA4B48">
          <w:rPr>
            <w:rFonts w:ascii="Courier New" w:hAnsi="Courier New" w:cs="Courier New"/>
          </w:rPr>
          <w:t>,"</w:t>
        </w:r>
      </w:ins>
      <w:del w:id="6940" w:author="Comparison" w:date="2013-05-05T19:43:00Z">
        <w:r w:rsidRPr="00C100C3">
          <w:rPr>
            <w:rFonts w:ascii="Courier New" w:hAnsi="Courier New" w:cs="Courier New"/>
          </w:rPr>
          <w:delText>,&amp;#8221;</w:delText>
        </w:r>
      </w:del>
      <w:r w:rsidRPr="00C100C3">
        <w:rPr>
          <w:rFonts w:ascii="Courier New" w:hAnsi="Courier New" w:cs="Courier New"/>
        </w:rPr>
        <w:t xml:space="preserve"> and </w:t>
      </w:r>
      <w:ins w:id="6941" w:author="Comparison" w:date="2013-05-05T19:43:00Z">
        <w:r w:rsidRPr="00AA4B48">
          <w:rPr>
            <w:rFonts w:ascii="Courier New" w:hAnsi="Courier New" w:cs="Courier New"/>
          </w:rPr>
          <w:t>"</w:t>
        </w:r>
      </w:ins>
      <w:del w:id="6942" w:author="Comparison" w:date="2013-05-05T19:43:00Z">
        <w:r w:rsidRPr="00C100C3">
          <w:rPr>
            <w:rFonts w:ascii="Courier New" w:hAnsi="Courier New" w:cs="Courier New"/>
          </w:rPr>
          <w:delText>&amp;#8220;</w:delText>
        </w:r>
      </w:del>
      <w:r w:rsidRPr="00C100C3">
        <w:rPr>
          <w:rFonts w:ascii="Courier New" w:hAnsi="Courier New" w:cs="Courier New"/>
        </w:rPr>
        <w:t>to preserve th</w:t>
      </w:r>
      <w:r w:rsidRPr="00C100C3">
        <w:rPr>
          <w:rFonts w:ascii="Courier New" w:hAnsi="Courier New" w:cs="Courier New"/>
        </w:rPr>
        <w:t>e assembly from false doctrines</w:t>
      </w:r>
      <w:ins w:id="6943" w:author="Comparison" w:date="2013-05-05T19:43:00Z">
        <w:r w:rsidRPr="00AA4B48">
          <w:rPr>
            <w:rFonts w:ascii="Courier New" w:hAnsi="Courier New" w:cs="Courier New"/>
          </w:rPr>
          <w:t>").</w:t>
        </w:r>
      </w:ins>
      <w:del w:id="6944" w:author="Comparison" w:date="2013-05-05T19:43:00Z">
        <w:r w:rsidRPr="00C100C3">
          <w:rPr>
            <w:rFonts w:ascii="Courier New" w:hAnsi="Courier New" w:cs="Courier New"/>
          </w:rPr>
          <w:delText xml:space="preserve"> &amp;#8220;).</w:delText>
        </w:r>
      </w:del>
    </w:p>
    <w:p w14:paraId="3D44BED6" w14:textId="28E9424B"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This is what he says: </w:t>
      </w:r>
      <w:ins w:id="6945" w:author="Comparison" w:date="2013-05-05T19:43:00Z">
        <w:r w:rsidRPr="00AA4B48">
          <w:rPr>
            <w:rFonts w:ascii="Courier New" w:hAnsi="Courier New" w:cs="Courier New"/>
          </w:rPr>
          <w:t>"</w:t>
        </w:r>
      </w:ins>
      <w:del w:id="6946" w:author="Comparison" w:date="2013-05-05T19:43:00Z">
        <w:r w:rsidRPr="00C100C3">
          <w:rPr>
            <w:rFonts w:ascii="Courier New" w:hAnsi="Courier New" w:cs="Courier New"/>
          </w:rPr>
          <w:delText>&amp;#8220;</w:delText>
        </w:r>
      </w:del>
      <w:r w:rsidRPr="00C100C3">
        <w:rPr>
          <w:rFonts w:ascii="Courier New" w:hAnsi="Courier New" w:cs="Courier New"/>
        </w:rPr>
        <w:t>In @Leviticus 26:</w:t>
      </w:r>
      <w:ins w:id="6947" w:author="Comparison" w:date="2013-05-05T19:43:00Z">
        <w:r w:rsidRPr="00AA4B48">
          <w:rPr>
            <w:rFonts w:ascii="Courier New" w:hAnsi="Courier New" w:cs="Courier New"/>
          </w:rPr>
          <w:t xml:space="preserve"> </w:t>
        </w:r>
      </w:ins>
      <w:r w:rsidRPr="00C100C3">
        <w:rPr>
          <w:rFonts w:ascii="Courier New" w:hAnsi="Courier New" w:cs="Courier New"/>
        </w:rPr>
        <w:t>14</w:t>
      </w:r>
      <w:ins w:id="6948" w:author="Comparison" w:date="2013-05-05T19:43:00Z">
        <w:r w:rsidRPr="00AA4B48">
          <w:rPr>
            <w:rFonts w:ascii="Courier New" w:hAnsi="Courier New" w:cs="Courier New"/>
          </w:rPr>
          <w:t>-</w:t>
        </w:r>
      </w:ins>
      <w:del w:id="6949" w:author="Comparison" w:date="2013-05-05T19:43:00Z">
        <w:r w:rsidRPr="00C100C3">
          <w:rPr>
            <w:rFonts w:ascii="Courier New" w:hAnsi="Courier New" w:cs="Courier New"/>
          </w:rPr>
          <w:delText xml:space="preserve"> - </w:delText>
        </w:r>
      </w:del>
      <w:r w:rsidRPr="00C100C3">
        <w:rPr>
          <w:rFonts w:ascii="Courier New" w:hAnsi="Courier New" w:cs="Courier New"/>
        </w:rPr>
        <w:t xml:space="preserve">16 we read, </w:t>
      </w:r>
      <w:ins w:id="6950" w:author="Comparison" w:date="2013-05-05T19:43:00Z">
        <w:r w:rsidRPr="00AA4B48">
          <w:rPr>
            <w:rFonts w:ascii="Courier New" w:hAnsi="Courier New" w:cs="Courier New"/>
          </w:rPr>
          <w:t>'But</w:t>
        </w:r>
      </w:ins>
      <w:del w:id="6951" w:author="Comparison" w:date="2013-05-05T19:43:00Z">
        <w:r w:rsidRPr="00C100C3">
          <w:rPr>
            <w:rFonts w:ascii="Courier New" w:hAnsi="Courier New" w:cs="Courier New"/>
          </w:rPr>
          <w:delText>&amp;#8216;But</w:delText>
        </w:r>
      </w:del>
      <w:r w:rsidRPr="00C100C3">
        <w:rPr>
          <w:rFonts w:ascii="Courier New" w:hAnsi="Courier New" w:cs="Courier New"/>
        </w:rPr>
        <w:t xml:space="preserve"> if ye will not hearken unto me, and will not do all these commandments; and if ye shall despise my statutes, or if your soul abhor my judgm</w:t>
      </w:r>
      <w:r w:rsidRPr="00C100C3">
        <w:rPr>
          <w:rFonts w:ascii="Courier New" w:hAnsi="Courier New" w:cs="Courier New"/>
        </w:rPr>
        <w:t>ents, so that ye will not do all my commandments, but that ye break my covenant: I also will do this unto you</w:t>
      </w:r>
      <w:ins w:id="6952" w:author="Comparison" w:date="2013-05-05T19:43:00Z">
        <w:r w:rsidRPr="00AA4B48">
          <w:rPr>
            <w:rFonts w:ascii="Courier New" w:hAnsi="Courier New" w:cs="Courier New"/>
          </w:rPr>
          <w:t>,'</w:t>
        </w:r>
      </w:ins>
      <w:del w:id="6953" w:author="Comparison" w:date="2013-05-05T19:43:00Z">
        <w:r w:rsidRPr="00C100C3">
          <w:rPr>
            <w:rFonts w:ascii="Courier New" w:hAnsi="Courier New" w:cs="Courier New"/>
          </w:rPr>
          <w:delText>,&amp;#8217;</w:delText>
        </w:r>
      </w:del>
      <w:r w:rsidRPr="00C100C3">
        <w:rPr>
          <w:rFonts w:ascii="Courier New" w:hAnsi="Courier New" w:cs="Courier New"/>
        </w:rPr>
        <w:t xml:space="preserve"> etc. Then follows the exposition of the judgments reserved for those who shall have rejected the statutes and the covenants, but not a wor</w:t>
      </w:r>
      <w:r w:rsidRPr="00C100C3">
        <w:rPr>
          <w:rFonts w:ascii="Courier New" w:hAnsi="Courier New" w:cs="Courier New"/>
        </w:rPr>
        <w:t>d of the withdrawal of the statutes or covenants which had been *Satanized</w:t>
      </w:r>
      <w:ins w:id="6954" w:author="Comparison" w:date="2013-05-05T19:43:00Z">
        <w:r w:rsidRPr="00AA4B48">
          <w:rPr>
            <w:rFonts w:ascii="Courier New" w:hAnsi="Courier New" w:cs="Courier New"/>
          </w:rPr>
          <w:t>*.</w:t>
        </w:r>
      </w:ins>
      <w:del w:id="6955" w:author="Comparison" w:date="2013-05-05T19:43:00Z">
        <w:r w:rsidRPr="00C100C3">
          <w:rPr>
            <w:rFonts w:ascii="Courier New" w:hAnsi="Courier New" w:cs="Courier New"/>
          </w:rPr>
          <w:delText>.*</w:delText>
        </w:r>
      </w:del>
      <w:r w:rsidRPr="00C100C3">
        <w:rPr>
          <w:rFonts w:ascii="Courier New" w:hAnsi="Courier New" w:cs="Courier New"/>
        </w:rPr>
        <w:t xml:space="preserve"> Isaiah says (chapter 31:</w:t>
      </w:r>
      <w:ins w:id="6956" w:author="Comparison" w:date="2013-05-05T19:43:00Z">
        <w:r w:rsidRPr="00AA4B48">
          <w:rPr>
            <w:rFonts w:ascii="Courier New" w:hAnsi="Courier New" w:cs="Courier New"/>
          </w:rPr>
          <w:t xml:space="preserve"> </w:t>
        </w:r>
      </w:ins>
      <w:r w:rsidRPr="00C100C3">
        <w:rPr>
          <w:rFonts w:ascii="Courier New" w:hAnsi="Courier New" w:cs="Courier New"/>
        </w:rPr>
        <w:t xml:space="preserve">2), </w:t>
      </w:r>
      <w:ins w:id="6957" w:author="Comparison" w:date="2013-05-05T19:43:00Z">
        <w:r w:rsidRPr="00AA4B48">
          <w:rPr>
            <w:rFonts w:ascii="Courier New" w:hAnsi="Courier New" w:cs="Courier New"/>
          </w:rPr>
          <w:t>'He</w:t>
        </w:r>
      </w:ins>
      <w:del w:id="6958" w:author="Comparison" w:date="2013-05-05T19:43:00Z">
        <w:r w:rsidRPr="00C100C3">
          <w:rPr>
            <w:rFonts w:ascii="Courier New" w:hAnsi="Courier New" w:cs="Courier New"/>
          </w:rPr>
          <w:delText>&amp;#8216;He</w:delText>
        </w:r>
      </w:del>
      <w:r w:rsidRPr="00C100C3">
        <w:rPr>
          <w:rFonts w:ascii="Courier New" w:hAnsi="Courier New" w:cs="Courier New"/>
        </w:rPr>
        <w:t xml:space="preserve"> will bring evil and will not call back his words</w:t>
      </w:r>
      <w:ins w:id="6959" w:author="Comparison" w:date="2013-05-05T19:43:00Z">
        <w:r w:rsidRPr="00AA4B48">
          <w:rPr>
            <w:rFonts w:ascii="Courier New" w:hAnsi="Courier New" w:cs="Courier New"/>
          </w:rPr>
          <w:t>.'</w:t>
        </w:r>
      </w:ins>
      <w:del w:id="6960" w:author="Comparison" w:date="2013-05-05T19:43:00Z">
        <w:r w:rsidRPr="00C100C3">
          <w:rPr>
            <w:rFonts w:ascii="Courier New" w:hAnsi="Courier New" w:cs="Courier New"/>
          </w:rPr>
          <w:delText>.&amp;#8217;</w:delText>
        </w:r>
      </w:del>
      <w:r w:rsidRPr="00C100C3">
        <w:rPr>
          <w:rFonts w:ascii="Courier New" w:hAnsi="Courier New" w:cs="Courier New"/>
        </w:rPr>
        <w:t xml:space="preserve"> In @Psalm 111 we read, </w:t>
      </w:r>
      <w:ins w:id="6961" w:author="Comparison" w:date="2013-05-05T19:43:00Z">
        <w:r w:rsidRPr="00AA4B48">
          <w:rPr>
            <w:rFonts w:ascii="Courier New" w:hAnsi="Courier New" w:cs="Courier New"/>
          </w:rPr>
          <w:t>'He</w:t>
        </w:r>
      </w:ins>
      <w:del w:id="6962" w:author="Comparison" w:date="2013-05-05T19:43:00Z">
        <w:r w:rsidRPr="00C100C3">
          <w:rPr>
            <w:rFonts w:ascii="Courier New" w:hAnsi="Courier New" w:cs="Courier New"/>
          </w:rPr>
          <w:delText>&amp;#8216;He</w:delText>
        </w:r>
      </w:del>
      <w:r w:rsidRPr="00C100C3">
        <w:rPr>
          <w:rFonts w:ascii="Courier New" w:hAnsi="Courier New" w:cs="Courier New"/>
        </w:rPr>
        <w:t xml:space="preserve"> will ever be mindful of his covenant</w:t>
      </w:r>
      <w:ins w:id="6963" w:author="Comparison" w:date="2013-05-05T19:43:00Z">
        <w:r w:rsidRPr="00AA4B48">
          <w:rPr>
            <w:rFonts w:ascii="Courier New" w:hAnsi="Courier New" w:cs="Courier New"/>
          </w:rPr>
          <w:t>.' 'All</w:t>
        </w:r>
      </w:ins>
      <w:del w:id="6964" w:author="Comparison" w:date="2013-05-05T19:43:00Z">
        <w:r w:rsidRPr="00C100C3">
          <w:rPr>
            <w:rFonts w:ascii="Courier New" w:hAnsi="Courier New" w:cs="Courier New"/>
          </w:rPr>
          <w:delText>.&amp;#8217; &amp;#8216</w:delText>
        </w:r>
        <w:r w:rsidRPr="00C100C3">
          <w:rPr>
            <w:rFonts w:ascii="Courier New" w:hAnsi="Courier New" w:cs="Courier New"/>
          </w:rPr>
          <w:delText>;All</w:delText>
        </w:r>
      </w:del>
      <w:r w:rsidRPr="00C100C3">
        <w:rPr>
          <w:rFonts w:ascii="Courier New" w:hAnsi="Courier New" w:cs="Courier New"/>
        </w:rPr>
        <w:t xml:space="preserve"> his commandments are sure. They stand fast for ever and ever</w:t>
      </w:r>
      <w:ins w:id="6965" w:author="Comparison" w:date="2013-05-05T19:43:00Z">
        <w:r w:rsidRPr="00AA4B48">
          <w:rPr>
            <w:rFonts w:ascii="Courier New" w:hAnsi="Courier New" w:cs="Courier New"/>
          </w:rPr>
          <w:t>.'</w:t>
        </w:r>
      </w:ins>
      <w:del w:id="6966" w:author="Comparison" w:date="2013-05-05T19:43:00Z">
        <w:r w:rsidRPr="00C100C3">
          <w:rPr>
            <w:rFonts w:ascii="Courier New" w:hAnsi="Courier New" w:cs="Courier New"/>
          </w:rPr>
          <w:delText>.&amp;#8217;</w:delText>
        </w:r>
      </w:del>
      <w:r w:rsidRPr="00C100C3">
        <w:rPr>
          <w:rFonts w:ascii="Courier New" w:hAnsi="Courier New" w:cs="Courier New"/>
        </w:rPr>
        <w:t xml:space="preserve"> The holy scriptures are full of threatenings against those who shall pervert or transgress the law; but nothing leaves room for the supposition that, on account of the transgressions</w:t>
      </w:r>
      <w:r w:rsidRPr="00C100C3">
        <w:rPr>
          <w:rFonts w:ascii="Courier New" w:hAnsi="Courier New" w:cs="Courier New"/>
        </w:rPr>
        <w:t>, a new law is to be substituted for the first</w:t>
      </w:r>
      <w:ins w:id="6967" w:author="Comparison" w:date="2013-05-05T19:43:00Z">
        <w:r w:rsidRPr="00AA4B48">
          <w:rPr>
            <w:rFonts w:ascii="Courier New" w:hAnsi="Courier New" w:cs="Courier New"/>
          </w:rPr>
          <w:t>."</w:t>
        </w:r>
      </w:ins>
      <w:del w:id="6968" w:author="Comparison" w:date="2013-05-05T19:43:00Z">
        <w:r w:rsidRPr="00C100C3">
          <w:rPr>
            <w:rFonts w:ascii="Courier New" w:hAnsi="Courier New" w:cs="Courier New"/>
          </w:rPr>
          <w:delText>.&amp;#8221;</w:delText>
        </w:r>
      </w:del>
    </w:p>
    <w:p w14:paraId="1159DF87" w14:textId="177E3D29" w:rsidR="00000000" w:rsidRPr="00C100C3" w:rsidRDefault="00362818" w:rsidP="00C100C3">
      <w:pPr>
        <w:pStyle w:val="PlainText"/>
        <w:rPr>
          <w:rFonts w:ascii="Courier New" w:hAnsi="Courier New" w:cs="Courier New"/>
        </w:rPr>
      </w:pPr>
      <w:r w:rsidRPr="00C100C3">
        <w:rPr>
          <w:rFonts w:ascii="Courier New" w:hAnsi="Courier New" w:cs="Courier New"/>
        </w:rPr>
        <w:t xml:space="preserve">One can scarcely imagine such ignorance. The unconditional promises made to Abraham, the covenant of God made with him, the conditional covenant of Sinai, the law in its moral substance, the statutes </w:t>
      </w:r>
      <w:r w:rsidRPr="00C100C3">
        <w:rPr>
          <w:rFonts w:ascii="Courier New" w:hAnsi="Courier New" w:cs="Courier New"/>
        </w:rPr>
        <w:t>and ordinances set up for a time amongst the Jews, and the immutable word of God, as well as the words of Jesus, all that, it is true, is jumbled together in this article, as may be seen by comparing what I have just quoted from it with what is said afterw</w:t>
      </w:r>
      <w:r w:rsidRPr="00C100C3">
        <w:rPr>
          <w:rFonts w:ascii="Courier New" w:hAnsi="Courier New" w:cs="Courier New"/>
        </w:rPr>
        <w:t xml:space="preserve">ards. But I do not wish to weary my reader by shewing all the confusion that reigns there. I shall confine myself to the main points of the </w:t>
      </w:r>
      <w:ins w:id="6969" w:author="Comparison" w:date="2013-05-05T19:43:00Z">
        <w:r w:rsidRPr="00AA4B48">
          <w:rPr>
            <w:rFonts w:ascii="Courier New" w:hAnsi="Courier New" w:cs="Courier New"/>
          </w:rPr>
          <w:t>author's</w:t>
        </w:r>
      </w:ins>
      <w:del w:id="6970" w:author="Comparison" w:date="2013-05-05T19:43:00Z">
        <w:r w:rsidRPr="00C100C3">
          <w:rPr>
            <w:rFonts w:ascii="Courier New" w:hAnsi="Courier New" w:cs="Courier New"/>
          </w:rPr>
          <w:delText>author&amp;#8217;s</w:delText>
        </w:r>
      </w:del>
      <w:r w:rsidRPr="00C100C3">
        <w:rPr>
          <w:rFonts w:ascii="Courier New" w:hAnsi="Courier New" w:cs="Courier New"/>
        </w:rPr>
        <w:t xml:space="preserve"> assertion: </w:t>
      </w:r>
      <w:ins w:id="6971" w:author="Comparison" w:date="2013-05-05T19:43:00Z">
        <w:r w:rsidRPr="00AA4B48">
          <w:rPr>
            <w:rFonts w:ascii="Courier New" w:hAnsi="Courier New" w:cs="Courier New"/>
          </w:rPr>
          <w:t>"</w:t>
        </w:r>
      </w:ins>
      <w:del w:id="6972" w:author="Comparison" w:date="2013-05-05T19:43:00Z">
        <w:r w:rsidRPr="00C100C3">
          <w:rPr>
            <w:rFonts w:ascii="Courier New" w:hAnsi="Courier New" w:cs="Courier New"/>
          </w:rPr>
          <w:delText>&amp;#8220;</w:delText>
        </w:r>
      </w:del>
      <w:r w:rsidRPr="00C100C3">
        <w:rPr>
          <w:rFonts w:ascii="Courier New" w:hAnsi="Courier New" w:cs="Courier New"/>
        </w:rPr>
        <w:t>Not a word about the withdrawal of statutes or of the</w:t>
      </w:r>
    </w:p>
    <w:p w14:paraId="3FE0F1F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{274}</w:t>
      </w:r>
    </w:p>
    <w:p w14:paraId="33AF8C37" w14:textId="672CF408" w:rsidR="00000000" w:rsidRPr="00C100C3" w:rsidRDefault="00362818" w:rsidP="00C100C3">
      <w:pPr>
        <w:pStyle w:val="PlainText"/>
        <w:rPr>
          <w:rFonts w:ascii="Courier New" w:hAnsi="Courier New" w:cs="Courier New"/>
        </w:rPr>
      </w:pPr>
      <w:r w:rsidRPr="00C100C3">
        <w:rPr>
          <w:rFonts w:ascii="Courier New" w:hAnsi="Courier New" w:cs="Courier New"/>
        </w:rPr>
        <w:t>covenants</w:t>
      </w:r>
      <w:ins w:id="6973" w:author="Comparison" w:date="2013-05-05T19:43:00Z">
        <w:r w:rsidRPr="00AA4B48">
          <w:rPr>
            <w:rFonts w:ascii="Courier New" w:hAnsi="Courier New" w:cs="Courier New"/>
          </w:rPr>
          <w:t>": "</w:t>
        </w:r>
      </w:ins>
      <w:del w:id="6974" w:author="Comparison" w:date="2013-05-05T19:43:00Z">
        <w:r w:rsidRPr="00C100C3">
          <w:rPr>
            <w:rFonts w:ascii="Courier New" w:hAnsi="Courier New" w:cs="Courier New"/>
          </w:rPr>
          <w:delText>&amp;#8221;: &amp;#8</w:delText>
        </w:r>
        <w:r w:rsidRPr="00C100C3">
          <w:rPr>
            <w:rFonts w:ascii="Courier New" w:hAnsi="Courier New" w:cs="Courier New"/>
          </w:rPr>
          <w:delText>220;</w:delText>
        </w:r>
      </w:del>
      <w:r w:rsidRPr="00C100C3">
        <w:rPr>
          <w:rFonts w:ascii="Courier New" w:hAnsi="Courier New" w:cs="Courier New"/>
        </w:rPr>
        <w:t>Nothing leaves room for the supposition that on account of the transgressions a new law must be substituted for the first</w:t>
      </w:r>
      <w:ins w:id="6975" w:author="Comparison" w:date="2013-05-05T19:43:00Z">
        <w:r w:rsidRPr="00AA4B48">
          <w:rPr>
            <w:rFonts w:ascii="Courier New" w:hAnsi="Courier New" w:cs="Courier New"/>
          </w:rPr>
          <w:t>."</w:t>
        </w:r>
      </w:ins>
      <w:del w:id="6976" w:author="Comparison" w:date="2013-05-05T19:43:00Z">
        <w:r w:rsidRPr="00C100C3">
          <w:rPr>
            <w:rFonts w:ascii="Courier New" w:hAnsi="Courier New" w:cs="Courier New"/>
          </w:rPr>
          <w:delText>.&amp;#8221;</w:delText>
        </w:r>
      </w:del>
    </w:p>
    <w:p w14:paraId="70A2DAA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For my part, I did not think that there was any one, bearing the name of Christian, or any child learning his catechism, </w:t>
      </w:r>
      <w:r w:rsidRPr="00C100C3">
        <w:rPr>
          <w:rFonts w:ascii="Courier New" w:hAnsi="Courier New" w:cs="Courier New"/>
        </w:rPr>
        <w:t>who could be ignorant that a new covenant was of necessity to be substituted for the old covenant of Sinai.</w:t>
      </w:r>
    </w:p>
    <w:p w14:paraId="32AABC6A"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 shall now confront the teaching of the tract which I have just quoted, in comparison with the declarations of the word of God.</w:t>
      </w:r>
    </w:p>
    <w:p w14:paraId="5B0B0B7E" w14:textId="6C745E26" w:rsidR="00000000" w:rsidRPr="00C100C3" w:rsidRDefault="00362818" w:rsidP="00C100C3">
      <w:pPr>
        <w:pStyle w:val="PlainText"/>
        <w:rPr>
          <w:rFonts w:ascii="Courier New" w:hAnsi="Courier New" w:cs="Courier New"/>
        </w:rPr>
      </w:pPr>
      <w:ins w:id="6977" w:author="Comparison" w:date="2013-05-05T19:43:00Z">
        <w:r w:rsidRPr="00AA4B48">
          <w:rPr>
            <w:rFonts w:ascii="Courier New" w:hAnsi="Courier New" w:cs="Courier New"/>
          </w:rPr>
          <w:t>"</w:t>
        </w:r>
      </w:ins>
      <w:del w:id="6978" w:author="Comparison" w:date="2013-05-05T19:43:00Z">
        <w:r w:rsidRPr="00C100C3">
          <w:rPr>
            <w:rFonts w:ascii="Courier New" w:hAnsi="Courier New" w:cs="Courier New"/>
          </w:rPr>
          <w:delText>&amp;#8220;</w:delText>
        </w:r>
      </w:del>
      <w:r w:rsidRPr="00C100C3">
        <w:rPr>
          <w:rFonts w:ascii="Courier New" w:hAnsi="Courier New" w:cs="Courier New"/>
        </w:rPr>
        <w:t>But now ha</w:t>
      </w:r>
      <w:r w:rsidRPr="00C100C3">
        <w:rPr>
          <w:rFonts w:ascii="Courier New" w:hAnsi="Courier New" w:cs="Courier New"/>
        </w:rPr>
        <w:t>th he [Christ] obtained a more excellent ministry, by how much also he is the Mediator of a better covenant, which was established upon better promises. For if that first covenant had been faultless, then should no place have been sought for the second. Fo</w:t>
      </w:r>
      <w:r w:rsidRPr="00C100C3">
        <w:rPr>
          <w:rFonts w:ascii="Courier New" w:hAnsi="Courier New" w:cs="Courier New"/>
        </w:rPr>
        <w:t>r finding fault with them, he saith, Behold, the days come, saith the Lord, when I will make a new covenant with the house of Israel and with the house of Judah. Not according to the covenant that I made with their fathers in the day when I took them by th</w:t>
      </w:r>
      <w:r w:rsidRPr="00C100C3">
        <w:rPr>
          <w:rFonts w:ascii="Courier New" w:hAnsi="Courier New" w:cs="Courier New"/>
        </w:rPr>
        <w:t>e hand to lead them out of the land of Egypt; because they continued not in my covenant, and I regarded them not, saith the Lord. For this is the covenant, etc</w:t>
      </w:r>
      <w:ins w:id="6979" w:author="Comparison" w:date="2013-05-05T19:43:00Z">
        <w:r w:rsidRPr="00AA4B48">
          <w:rPr>
            <w:rFonts w:ascii="Courier New" w:hAnsi="Courier New" w:cs="Courier New"/>
          </w:rPr>
          <w:t>."</w:t>
        </w:r>
      </w:ins>
      <w:del w:id="6980" w:author="Comparison" w:date="2013-05-05T19:43:00Z">
        <w:r w:rsidRPr="00C100C3">
          <w:rPr>
            <w:rFonts w:ascii="Courier New" w:hAnsi="Courier New" w:cs="Courier New"/>
          </w:rPr>
          <w:delText>.&amp;#8221;</w:delText>
        </w:r>
      </w:del>
      <w:r w:rsidRPr="00C100C3">
        <w:rPr>
          <w:rFonts w:ascii="Courier New" w:hAnsi="Courier New" w:cs="Courier New"/>
        </w:rPr>
        <w:t xml:space="preserve"> (@Hebrews 8:</w:t>
      </w:r>
      <w:ins w:id="6981" w:author="Comparison" w:date="2013-05-05T19:43:00Z">
        <w:r w:rsidRPr="00AA4B48">
          <w:rPr>
            <w:rFonts w:ascii="Courier New" w:hAnsi="Courier New" w:cs="Courier New"/>
          </w:rPr>
          <w:t xml:space="preserve"> </w:t>
        </w:r>
      </w:ins>
      <w:r w:rsidRPr="00C100C3">
        <w:rPr>
          <w:rFonts w:ascii="Courier New" w:hAnsi="Courier New" w:cs="Courier New"/>
        </w:rPr>
        <w:t>6</w:t>
      </w:r>
      <w:ins w:id="6982" w:author="Comparison" w:date="2013-05-05T19:43:00Z">
        <w:r w:rsidRPr="00AA4B48">
          <w:rPr>
            <w:rFonts w:ascii="Courier New" w:hAnsi="Courier New" w:cs="Courier New"/>
          </w:rPr>
          <w:t>-</w:t>
        </w:r>
      </w:ins>
      <w:del w:id="6983" w:author="Comparison" w:date="2013-05-05T19:43:00Z">
        <w:r w:rsidRPr="00C100C3">
          <w:rPr>
            <w:rFonts w:ascii="Courier New" w:hAnsi="Courier New" w:cs="Courier New"/>
          </w:rPr>
          <w:delText xml:space="preserve"> - </w:delText>
        </w:r>
      </w:del>
      <w:r w:rsidRPr="00C100C3">
        <w:rPr>
          <w:rFonts w:ascii="Courier New" w:hAnsi="Courier New" w:cs="Courier New"/>
        </w:rPr>
        <w:t xml:space="preserve">10). </w:t>
      </w:r>
      <w:ins w:id="6984" w:author="Comparison" w:date="2013-05-05T19:43:00Z">
        <w:r w:rsidRPr="00AA4B48">
          <w:rPr>
            <w:rFonts w:ascii="Courier New" w:hAnsi="Courier New" w:cs="Courier New"/>
          </w:rPr>
          <w:t>"</w:t>
        </w:r>
      </w:ins>
      <w:del w:id="6985" w:author="Comparison" w:date="2013-05-05T19:43:00Z">
        <w:r w:rsidRPr="00C100C3">
          <w:rPr>
            <w:rFonts w:ascii="Courier New" w:hAnsi="Courier New" w:cs="Courier New"/>
          </w:rPr>
          <w:delText>&amp;#8220;</w:delText>
        </w:r>
      </w:del>
      <w:r w:rsidRPr="00C100C3">
        <w:rPr>
          <w:rFonts w:ascii="Courier New" w:hAnsi="Courier New" w:cs="Courier New"/>
        </w:rPr>
        <w:t>In that he saith, A new covenant, he hath made the first old</w:t>
      </w:r>
      <w:r w:rsidRPr="00C100C3">
        <w:rPr>
          <w:rFonts w:ascii="Courier New" w:hAnsi="Courier New" w:cs="Courier New"/>
        </w:rPr>
        <w:t>. Now that which decayeth and waxeth old is ready to vanish away</w:t>
      </w:r>
      <w:ins w:id="6986" w:author="Comparison" w:date="2013-05-05T19:43:00Z">
        <w:r w:rsidRPr="00AA4B48">
          <w:rPr>
            <w:rFonts w:ascii="Courier New" w:hAnsi="Courier New" w:cs="Courier New"/>
          </w:rPr>
          <w:t>,"</w:t>
        </w:r>
      </w:ins>
      <w:del w:id="6987" w:author="Comparison" w:date="2013-05-05T19:43:00Z">
        <w:r w:rsidRPr="00C100C3">
          <w:rPr>
            <w:rFonts w:ascii="Courier New" w:hAnsi="Courier New" w:cs="Courier New"/>
          </w:rPr>
          <w:delText>,&amp;#8221;</w:delText>
        </w:r>
      </w:del>
      <w:r w:rsidRPr="00C100C3">
        <w:rPr>
          <w:rFonts w:ascii="Courier New" w:hAnsi="Courier New" w:cs="Courier New"/>
        </w:rPr>
        <w:t xml:space="preserve"> @Hebrews 8:</w:t>
      </w:r>
      <w:ins w:id="6988" w:author="Comparison" w:date="2013-05-05T19:43:00Z">
        <w:r w:rsidRPr="00AA4B48">
          <w:rPr>
            <w:rFonts w:ascii="Courier New" w:hAnsi="Courier New" w:cs="Courier New"/>
          </w:rPr>
          <w:t xml:space="preserve"> </w:t>
        </w:r>
      </w:ins>
      <w:r w:rsidRPr="00C100C3">
        <w:rPr>
          <w:rFonts w:ascii="Courier New" w:hAnsi="Courier New" w:cs="Courier New"/>
        </w:rPr>
        <w:t>13.</w:t>
      </w:r>
    </w:p>
    <w:p w14:paraId="51C4CA92"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Do you see? A person desires, as being an elder, to teach and hold fast the faithful word, and tells us that there is not a word about the withdrawal of the covenant m</w:t>
      </w:r>
      <w:r w:rsidRPr="00C100C3">
        <w:rPr>
          <w:rFonts w:ascii="Courier New" w:hAnsi="Courier New" w:cs="Courier New"/>
        </w:rPr>
        <w:t>ade with the Jews.</w:t>
      </w:r>
    </w:p>
    <w:p w14:paraId="059C2F2A" w14:textId="68416AE8"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 attentive reader may perceive that in the chapter of the book quoted by the tract, the Spirit of God says nothing about the covenant of Sinai, and returns in its promises to those made without condition to Abraham, to Isaac, and to </w:t>
      </w:r>
      <w:r w:rsidRPr="00C100C3">
        <w:rPr>
          <w:rFonts w:ascii="Courier New" w:hAnsi="Courier New" w:cs="Courier New"/>
        </w:rPr>
        <w:t>Jacob. (@Leviticus 25:</w:t>
      </w:r>
      <w:ins w:id="6989" w:author="Comparison" w:date="2013-05-05T19:43:00Z">
        <w:r w:rsidRPr="00AA4B48">
          <w:rPr>
            <w:rFonts w:ascii="Courier New" w:hAnsi="Courier New" w:cs="Courier New"/>
          </w:rPr>
          <w:t xml:space="preserve"> </w:t>
        </w:r>
      </w:ins>
      <w:r w:rsidRPr="00C100C3">
        <w:rPr>
          <w:rFonts w:ascii="Courier New" w:hAnsi="Courier New" w:cs="Courier New"/>
        </w:rPr>
        <w:t>42; compare also @Isaiah 6:</w:t>
      </w:r>
      <w:ins w:id="6990" w:author="Comparison" w:date="2013-05-05T19:43:00Z">
        <w:r w:rsidRPr="00AA4B48">
          <w:rPr>
            <w:rFonts w:ascii="Courier New" w:hAnsi="Courier New" w:cs="Courier New"/>
          </w:rPr>
          <w:t xml:space="preserve"> 38</w:t>
        </w:r>
      </w:ins>
      <w:del w:id="6991" w:author="Comparison" w:date="2013-05-05T19:43:00Z">
        <w:r w:rsidRPr="00C100C3">
          <w:rPr>
            <w:rFonts w:ascii="Courier New" w:hAnsi="Courier New" w:cs="Courier New"/>
          </w:rPr>
          <w:delText>3 - 8</w:delText>
        </w:r>
      </w:del>
      <w:r w:rsidRPr="00C100C3">
        <w:rPr>
          <w:rFonts w:ascii="Courier New" w:hAnsi="Courier New" w:cs="Courier New"/>
        </w:rPr>
        <w:t>.) But it would be useless to enter into such distinctions, in replying to a tract which, in presence of the positive declarations of the New Testament, can hold such language as this one does.</w:t>
      </w:r>
    </w:p>
    <w:p w14:paraId="53CA15DB"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Note th</w:t>
      </w:r>
      <w:r w:rsidRPr="00C100C3">
        <w:rPr>
          <w:rFonts w:ascii="Courier New" w:hAnsi="Courier New" w:cs="Courier New"/>
        </w:rPr>
        <w:t>at, according to the Epistle to the Hebrews, there is a first, or old covenant, and that there is also a second; that the first was ready to be abolished, and this was because Israel had not continued in the covenant that God had made with them; and that o</w:t>
      </w:r>
      <w:r w:rsidRPr="00C100C3">
        <w:rPr>
          <w:rFonts w:ascii="Courier New" w:hAnsi="Courier New" w:cs="Courier New"/>
        </w:rPr>
        <w:t>n every point the Epistle to the Hebrews</w:t>
      </w:r>
    </w:p>
    <w:p w14:paraId="0AB543DC"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{275}</w:t>
      </w:r>
    </w:p>
    <w:p w14:paraId="66F9057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expressly affirms what the tract denies, attributing it to the system which it calls Plymouthism.</w:t>
      </w:r>
    </w:p>
    <w:p w14:paraId="7A53AF6C"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author seems to take pleasure in using all the words which could shew that he stands in open contradicti</w:t>
      </w:r>
      <w:r w:rsidRPr="00C100C3">
        <w:rPr>
          <w:rFonts w:ascii="Courier New" w:hAnsi="Courier New" w:cs="Courier New"/>
        </w:rPr>
        <w:t>on to the word of God about everything.</w:t>
      </w:r>
    </w:p>
    <w:p w14:paraId="777DB27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He not only tells us that a new covenant cannot take place, but that a new law cannot be substituted for the first.</w:t>
      </w:r>
    </w:p>
    <w:p w14:paraId="2C34CFE8" w14:textId="7900F301" w:rsidR="00000000" w:rsidRPr="00C100C3" w:rsidRDefault="00362818" w:rsidP="00C100C3">
      <w:pPr>
        <w:pStyle w:val="PlainText"/>
        <w:rPr>
          <w:rFonts w:ascii="Courier New" w:hAnsi="Courier New" w:cs="Courier New"/>
        </w:rPr>
      </w:pPr>
      <w:r w:rsidRPr="00C100C3">
        <w:rPr>
          <w:rFonts w:ascii="Courier New" w:hAnsi="Courier New" w:cs="Courier New"/>
        </w:rPr>
        <w:t xml:space="preserve">Here is what the word says: </w:t>
      </w:r>
      <w:ins w:id="6992" w:author="Comparison" w:date="2013-05-05T19:43:00Z">
        <w:r w:rsidRPr="00AA4B48">
          <w:rPr>
            <w:rFonts w:ascii="Courier New" w:hAnsi="Courier New" w:cs="Courier New"/>
          </w:rPr>
          <w:t>"</w:t>
        </w:r>
      </w:ins>
      <w:del w:id="6993" w:author="Comparison" w:date="2013-05-05T19:43:00Z">
        <w:r w:rsidRPr="00C100C3">
          <w:rPr>
            <w:rFonts w:ascii="Courier New" w:hAnsi="Courier New" w:cs="Courier New"/>
          </w:rPr>
          <w:delText>&amp;#8220;</w:delText>
        </w:r>
      </w:del>
      <w:r w:rsidRPr="00C100C3">
        <w:rPr>
          <w:rFonts w:ascii="Courier New" w:hAnsi="Courier New" w:cs="Courier New"/>
        </w:rPr>
        <w:t>For, the priesthood being changed, there is made of necessity a</w:t>
      </w:r>
      <w:r w:rsidRPr="00C100C3">
        <w:rPr>
          <w:rFonts w:ascii="Courier New" w:hAnsi="Courier New" w:cs="Courier New"/>
        </w:rPr>
        <w:t xml:space="preserve"> change also of the law</w:t>
      </w:r>
      <w:ins w:id="6994" w:author="Comparison" w:date="2013-05-05T19:43:00Z">
        <w:r w:rsidRPr="00AA4B48">
          <w:rPr>
            <w:rFonts w:ascii="Courier New" w:hAnsi="Courier New" w:cs="Courier New"/>
          </w:rPr>
          <w:t>." "</w:t>
        </w:r>
      </w:ins>
      <w:del w:id="6995" w:author="Comparison" w:date="2013-05-05T19:43:00Z">
        <w:r w:rsidRPr="00C100C3">
          <w:rPr>
            <w:rFonts w:ascii="Courier New" w:hAnsi="Courier New" w:cs="Courier New"/>
          </w:rPr>
          <w:delText>.&amp;#8221; &amp;#8220;</w:delText>
        </w:r>
      </w:del>
      <w:r w:rsidRPr="00C100C3">
        <w:rPr>
          <w:rFonts w:ascii="Courier New" w:hAnsi="Courier New" w:cs="Courier New"/>
        </w:rPr>
        <w:t>For there is verily a disannulling of the commandment going before for the weakness and unprofitableness thereof</w:t>
      </w:r>
      <w:ins w:id="6996" w:author="Comparison" w:date="2013-05-05T19:43:00Z">
        <w:r w:rsidRPr="00AA4B48">
          <w:rPr>
            <w:rFonts w:ascii="Courier New" w:hAnsi="Courier New" w:cs="Courier New"/>
          </w:rPr>
          <w:t>,"</w:t>
        </w:r>
      </w:ins>
      <w:del w:id="6997" w:author="Comparison" w:date="2013-05-05T19:43:00Z">
        <w:r w:rsidRPr="00C100C3">
          <w:rPr>
            <w:rFonts w:ascii="Courier New" w:hAnsi="Courier New" w:cs="Courier New"/>
          </w:rPr>
          <w:delText>,&amp;#8221;</w:delText>
        </w:r>
      </w:del>
      <w:r w:rsidRPr="00C100C3">
        <w:rPr>
          <w:rFonts w:ascii="Courier New" w:hAnsi="Courier New" w:cs="Courier New"/>
        </w:rPr>
        <w:t xml:space="preserve"> @Hebrews 7:</w:t>
      </w:r>
      <w:ins w:id="6998" w:author="Comparison" w:date="2013-05-05T19:43:00Z">
        <w:r w:rsidRPr="00AA4B48">
          <w:rPr>
            <w:rFonts w:ascii="Courier New" w:hAnsi="Courier New" w:cs="Courier New"/>
          </w:rPr>
          <w:t xml:space="preserve"> </w:t>
        </w:r>
      </w:ins>
      <w:r w:rsidRPr="00C100C3">
        <w:rPr>
          <w:rFonts w:ascii="Courier New" w:hAnsi="Courier New" w:cs="Courier New"/>
        </w:rPr>
        <w:t>12, 18.</w:t>
      </w:r>
    </w:p>
    <w:p w14:paraId="0118CC2E" w14:textId="644E89DF"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 same principle is laid down in chapter 10. </w:t>
      </w:r>
      <w:ins w:id="6999" w:author="Comparison" w:date="2013-05-05T19:43:00Z">
        <w:r w:rsidRPr="00AA4B48">
          <w:rPr>
            <w:rFonts w:ascii="Courier New" w:hAnsi="Courier New" w:cs="Courier New"/>
          </w:rPr>
          <w:t>"</w:t>
        </w:r>
      </w:ins>
      <w:del w:id="7000" w:author="Comparison" w:date="2013-05-05T19:43:00Z">
        <w:r w:rsidRPr="00C100C3">
          <w:rPr>
            <w:rFonts w:ascii="Courier New" w:hAnsi="Courier New" w:cs="Courier New"/>
          </w:rPr>
          <w:delText>&amp;#8220;</w:delText>
        </w:r>
      </w:del>
      <w:r w:rsidRPr="00C100C3">
        <w:rPr>
          <w:rFonts w:ascii="Courier New" w:hAnsi="Courier New" w:cs="Courier New"/>
        </w:rPr>
        <w:t>He taketh away the fir</w:t>
      </w:r>
      <w:r w:rsidRPr="00C100C3">
        <w:rPr>
          <w:rFonts w:ascii="Courier New" w:hAnsi="Courier New" w:cs="Courier New"/>
        </w:rPr>
        <w:t>st that he may establish the second</w:t>
      </w:r>
      <w:ins w:id="7001" w:author="Comparison" w:date="2013-05-05T19:43:00Z">
        <w:r w:rsidRPr="00AA4B48">
          <w:rPr>
            <w:rFonts w:ascii="Courier New" w:hAnsi="Courier New" w:cs="Courier New"/>
          </w:rPr>
          <w:t>" (</w:t>
        </w:r>
      </w:ins>
      <w:del w:id="7002" w:author="Comparison" w:date="2013-05-05T19:43:00Z">
        <w:r w:rsidRPr="00C100C3">
          <w:rPr>
            <w:rFonts w:ascii="Courier New" w:hAnsi="Courier New" w:cs="Courier New"/>
          </w:rPr>
          <w:delText>&amp;#8221; (*</w:delText>
        </w:r>
      </w:del>
      <w:r w:rsidRPr="00C100C3">
        <w:rPr>
          <w:rFonts w:ascii="Courier New" w:hAnsi="Courier New" w:cs="Courier New"/>
        </w:rPr>
        <w:t>verse</w:t>
      </w:r>
      <w:del w:id="7003" w:author="Comparison" w:date="2013-05-05T19:43:00Z">
        <w:r w:rsidRPr="00C100C3">
          <w:rPr>
            <w:rFonts w:ascii="Courier New" w:hAnsi="Courier New" w:cs="Courier New"/>
          </w:rPr>
          <w:delText>*</w:delText>
        </w:r>
      </w:del>
      <w:r w:rsidRPr="00C100C3">
        <w:rPr>
          <w:rFonts w:ascii="Courier New" w:hAnsi="Courier New" w:cs="Courier New"/>
        </w:rPr>
        <w:t xml:space="preserve"> 9).</w:t>
      </w:r>
    </w:p>
    <w:p w14:paraId="2F5DAC78" w14:textId="07F5BA85" w:rsidR="00000000" w:rsidRPr="00C100C3" w:rsidRDefault="00362818" w:rsidP="00C100C3">
      <w:pPr>
        <w:pStyle w:val="PlainText"/>
        <w:rPr>
          <w:rFonts w:ascii="Courier New" w:hAnsi="Courier New" w:cs="Courier New"/>
        </w:rPr>
      </w:pPr>
      <w:r w:rsidRPr="00C100C3">
        <w:rPr>
          <w:rFonts w:ascii="Courier New" w:hAnsi="Courier New" w:cs="Courier New"/>
        </w:rPr>
        <w:t>But the author is not contented with saying directly contrary to the word through ignorance of its contents; he must twist it by omitting, through a prepossession which causes him to mistake the bear</w:t>
      </w:r>
      <w:r w:rsidRPr="00C100C3">
        <w:rPr>
          <w:rFonts w:ascii="Courier New" w:hAnsi="Courier New" w:cs="Courier New"/>
        </w:rPr>
        <w:t>ing of it, the most essential words of the passage in @Matthew 5:</w:t>
      </w:r>
      <w:ins w:id="7004" w:author="Comparison" w:date="2013-05-05T19:43:00Z">
        <w:r w:rsidRPr="00AA4B48">
          <w:rPr>
            <w:rFonts w:ascii="Courier New" w:hAnsi="Courier New" w:cs="Courier New"/>
          </w:rPr>
          <w:t xml:space="preserve"> </w:t>
        </w:r>
      </w:ins>
      <w:r w:rsidRPr="00C100C3">
        <w:rPr>
          <w:rFonts w:ascii="Courier New" w:hAnsi="Courier New" w:cs="Courier New"/>
        </w:rPr>
        <w:t xml:space="preserve">18, which he quotes, </w:t>
      </w:r>
      <w:ins w:id="7005" w:author="Comparison" w:date="2013-05-05T19:43:00Z">
        <w:r w:rsidRPr="00AA4B48">
          <w:rPr>
            <w:rFonts w:ascii="Courier New" w:hAnsi="Courier New" w:cs="Courier New"/>
          </w:rPr>
          <w:t>"</w:t>
        </w:r>
      </w:ins>
      <w:del w:id="7006" w:author="Comparison" w:date="2013-05-05T19:43:00Z">
        <w:r w:rsidRPr="00C100C3">
          <w:rPr>
            <w:rFonts w:ascii="Courier New" w:hAnsi="Courier New" w:cs="Courier New"/>
          </w:rPr>
          <w:delText>&amp;#8220;</w:delText>
        </w:r>
      </w:del>
      <w:r w:rsidRPr="00C100C3">
        <w:rPr>
          <w:rFonts w:ascii="Courier New" w:hAnsi="Courier New" w:cs="Courier New"/>
        </w:rPr>
        <w:t xml:space="preserve">For, He says, </w:t>
      </w:r>
      <w:ins w:id="7007" w:author="Comparison" w:date="2013-05-05T19:43:00Z">
        <w:r w:rsidRPr="00AA4B48">
          <w:rPr>
            <w:rFonts w:ascii="Courier New" w:hAnsi="Courier New" w:cs="Courier New"/>
          </w:rPr>
          <w:t>'Verily</w:t>
        </w:r>
      </w:ins>
      <w:del w:id="7008" w:author="Comparison" w:date="2013-05-05T19:43:00Z">
        <w:r w:rsidRPr="00C100C3">
          <w:rPr>
            <w:rFonts w:ascii="Courier New" w:hAnsi="Courier New" w:cs="Courier New"/>
          </w:rPr>
          <w:delText>&amp;#8216;Verily</w:delText>
        </w:r>
      </w:del>
      <w:r w:rsidRPr="00C100C3">
        <w:rPr>
          <w:rFonts w:ascii="Courier New" w:hAnsi="Courier New" w:cs="Courier New"/>
        </w:rPr>
        <w:t>, I say unto you, Till heaven and earth pass, one jot or one tittle shall in nowise pass till all be fulfilled</w:t>
      </w:r>
      <w:ins w:id="7009" w:author="Comparison" w:date="2013-05-05T19:43:00Z">
        <w:r w:rsidRPr="00AA4B48">
          <w:rPr>
            <w:rFonts w:ascii="Courier New" w:hAnsi="Courier New" w:cs="Courier New"/>
          </w:rPr>
          <w:t>.'"</w:t>
        </w:r>
      </w:ins>
      <w:del w:id="7010" w:author="Comparison" w:date="2013-05-05T19:43:00Z">
        <w:r w:rsidRPr="00C100C3">
          <w:rPr>
            <w:rFonts w:ascii="Courier New" w:hAnsi="Courier New" w:cs="Courier New"/>
          </w:rPr>
          <w:delText>.&amp;#8217;&amp;#8221;</w:delText>
        </w:r>
      </w:del>
    </w:p>
    <w:p w14:paraId="790145FF" w14:textId="77777777" w:rsidR="00000000" w:rsidRPr="00AA4B48" w:rsidRDefault="00362818" w:rsidP="00AA4B48">
      <w:pPr>
        <w:pStyle w:val="PlainText"/>
        <w:rPr>
          <w:ins w:id="7011" w:author="Comparison" w:date="2013-05-05T19:43:00Z"/>
          <w:rFonts w:ascii="Courier New" w:hAnsi="Courier New" w:cs="Courier New"/>
        </w:rPr>
      </w:pPr>
      <w:r w:rsidRPr="00C100C3">
        <w:rPr>
          <w:rFonts w:ascii="Courier New" w:hAnsi="Courier New" w:cs="Courier New"/>
        </w:rPr>
        <w:t xml:space="preserve">Then the </w:t>
      </w:r>
      <w:r w:rsidRPr="00C100C3">
        <w:rPr>
          <w:rFonts w:ascii="Courier New" w:hAnsi="Courier New" w:cs="Courier New"/>
        </w:rPr>
        <w:t>author adds</w:t>
      </w:r>
      <w:ins w:id="7012" w:author="Comparison" w:date="2013-05-05T19:43:00Z">
        <w:r w:rsidRPr="00AA4B48">
          <w:rPr>
            <w:rFonts w:ascii="Courier New" w:hAnsi="Courier New" w:cs="Courier New"/>
          </w:rPr>
          <w:t>:</w:t>
        </w:r>
      </w:ins>
    </w:p>
    <w:p w14:paraId="37AE546F" w14:textId="40E744FE" w:rsidR="00000000" w:rsidRPr="00C100C3" w:rsidRDefault="00362818" w:rsidP="00C100C3">
      <w:pPr>
        <w:pStyle w:val="PlainText"/>
        <w:rPr>
          <w:del w:id="7013" w:author="Comparison" w:date="2013-05-05T19:43:00Z"/>
          <w:rFonts w:ascii="Courier New" w:hAnsi="Courier New" w:cs="Courier New"/>
        </w:rPr>
      </w:pPr>
      <w:ins w:id="7014" w:author="Comparison" w:date="2013-05-05T19:43:00Z">
        <w:r w:rsidRPr="00AA4B48">
          <w:rPr>
            <w:rFonts w:ascii="Courier New" w:hAnsi="Courier New" w:cs="Courier New"/>
          </w:rPr>
          <w:t>"</w:t>
        </w:r>
      </w:ins>
      <w:del w:id="7015" w:author="Comparison" w:date="2013-05-05T19:43:00Z">
        <w:r w:rsidRPr="00C100C3">
          <w:rPr>
            <w:rFonts w:ascii="Courier New" w:hAnsi="Courier New" w:cs="Courier New"/>
          </w:rPr>
          <w:delText>:&amp;#8212;</w:delText>
        </w:r>
      </w:del>
    </w:p>
    <w:p w14:paraId="35E9E753" w14:textId="034E99C5" w:rsidR="00000000" w:rsidRPr="00C100C3" w:rsidRDefault="00362818" w:rsidP="00C100C3">
      <w:pPr>
        <w:pStyle w:val="PlainText"/>
        <w:rPr>
          <w:rFonts w:ascii="Courier New" w:hAnsi="Courier New" w:cs="Courier New"/>
        </w:rPr>
      </w:pPr>
      <w:del w:id="7016" w:author="Comparison" w:date="2013-05-05T19:43:00Z">
        <w:r w:rsidRPr="00C100C3">
          <w:rPr>
            <w:rFonts w:ascii="Courier New" w:hAnsi="Courier New" w:cs="Courier New"/>
          </w:rPr>
          <w:delText>&amp;#8220;</w:delText>
        </w:r>
      </w:del>
      <w:r w:rsidRPr="00C100C3">
        <w:rPr>
          <w:rFonts w:ascii="Courier New" w:hAnsi="Courier New" w:cs="Courier New"/>
        </w:rPr>
        <w:t>Either we are much mistaken, or this really includes the universality of the economies, of the institutions and ordinances of Jehovah as far as they are contained in His word. As to ourselves we do not know of any others</w:t>
      </w:r>
      <w:ins w:id="7017" w:author="Comparison" w:date="2013-05-05T19:43:00Z">
        <w:r w:rsidRPr="00AA4B48">
          <w:rPr>
            <w:rFonts w:ascii="Courier New" w:hAnsi="Courier New" w:cs="Courier New"/>
          </w:rPr>
          <w:t>."</w:t>
        </w:r>
      </w:ins>
      <w:del w:id="7018" w:author="Comparison" w:date="2013-05-05T19:43:00Z">
        <w:r w:rsidRPr="00C100C3">
          <w:rPr>
            <w:rFonts w:ascii="Courier New" w:hAnsi="Courier New" w:cs="Courier New"/>
          </w:rPr>
          <w:delText>.&amp;#8221;</w:delText>
        </w:r>
      </w:del>
    </w:p>
    <w:p w14:paraId="695C37D6" w14:textId="0242BC46" w:rsidR="00000000" w:rsidRPr="00C100C3" w:rsidRDefault="00362818" w:rsidP="00C100C3">
      <w:pPr>
        <w:pStyle w:val="PlainText"/>
        <w:rPr>
          <w:rFonts w:ascii="Courier New" w:hAnsi="Courier New" w:cs="Courier New"/>
        </w:rPr>
      </w:pPr>
      <w:r w:rsidRPr="00C100C3">
        <w:rPr>
          <w:rFonts w:ascii="Courier New" w:hAnsi="Courier New" w:cs="Courier New"/>
        </w:rPr>
        <w:t xml:space="preserve">All this has a defect, and a defect of the most essential kind. The author has omitted the words </w:t>
      </w:r>
      <w:ins w:id="7019" w:author="Comparison" w:date="2013-05-05T19:43:00Z">
        <w:r w:rsidRPr="00AA4B48">
          <w:rPr>
            <w:rFonts w:ascii="Courier New" w:hAnsi="Courier New" w:cs="Courier New"/>
          </w:rPr>
          <w:t>"</w:t>
        </w:r>
      </w:ins>
      <w:del w:id="7020" w:author="Comparison" w:date="2013-05-05T19:43:00Z">
        <w:r w:rsidRPr="00C100C3">
          <w:rPr>
            <w:rFonts w:ascii="Courier New" w:hAnsi="Courier New" w:cs="Courier New"/>
          </w:rPr>
          <w:delText>&amp;#8220;</w:delText>
        </w:r>
      </w:del>
      <w:r w:rsidRPr="00C100C3">
        <w:rPr>
          <w:rFonts w:ascii="Courier New" w:hAnsi="Courier New" w:cs="Courier New"/>
        </w:rPr>
        <w:t>from the law</w:t>
      </w:r>
      <w:ins w:id="7021" w:author="Comparison" w:date="2013-05-05T19:43:00Z">
        <w:r w:rsidRPr="00AA4B48">
          <w:rPr>
            <w:rFonts w:ascii="Courier New" w:hAnsi="Courier New" w:cs="Courier New"/>
          </w:rPr>
          <w:t>."</w:t>
        </w:r>
      </w:ins>
      <w:del w:id="7022" w:author="Comparison" w:date="2013-05-05T19:43:00Z">
        <w:r w:rsidRPr="00C100C3">
          <w:rPr>
            <w:rFonts w:ascii="Courier New" w:hAnsi="Courier New" w:cs="Courier New"/>
          </w:rPr>
          <w:delText>.&amp;#8221;</w:delText>
        </w:r>
      </w:del>
      <w:r w:rsidRPr="00C100C3">
        <w:rPr>
          <w:rFonts w:ascii="Courier New" w:hAnsi="Courier New" w:cs="Courier New"/>
        </w:rPr>
        <w:t xml:space="preserve"> The Lord Jesus said, </w:t>
      </w:r>
      <w:ins w:id="7023" w:author="Comparison" w:date="2013-05-05T19:43:00Z">
        <w:r w:rsidRPr="00AA4B48">
          <w:rPr>
            <w:rFonts w:ascii="Courier New" w:hAnsi="Courier New" w:cs="Courier New"/>
          </w:rPr>
          <w:t>"</w:t>
        </w:r>
      </w:ins>
      <w:del w:id="7024" w:author="Comparison" w:date="2013-05-05T19:43:00Z">
        <w:r w:rsidRPr="00C100C3">
          <w:rPr>
            <w:rFonts w:ascii="Courier New" w:hAnsi="Courier New" w:cs="Courier New"/>
          </w:rPr>
          <w:delText>&amp;#8220;</w:delText>
        </w:r>
      </w:del>
      <w:r w:rsidRPr="00C100C3">
        <w:rPr>
          <w:rFonts w:ascii="Courier New" w:hAnsi="Courier New" w:cs="Courier New"/>
        </w:rPr>
        <w:t xml:space="preserve">Till heaven and earth pass one jot or tittle shall in nowise pass from </w:t>
      </w:r>
      <w:del w:id="7025" w:author="Comparison" w:date="2013-05-05T19:43:00Z">
        <w:r w:rsidRPr="00C100C3">
          <w:rPr>
            <w:rFonts w:ascii="Courier New" w:hAnsi="Courier New" w:cs="Courier New"/>
          </w:rPr>
          <w:delText>*</w:delText>
        </w:r>
      </w:del>
      <w:r w:rsidRPr="00C100C3">
        <w:rPr>
          <w:rFonts w:ascii="Courier New" w:hAnsi="Courier New" w:cs="Courier New"/>
        </w:rPr>
        <w:t>the law</w:t>
      </w:r>
      <w:del w:id="7026" w:author="Comparison" w:date="2013-05-05T19:43:00Z">
        <w:r w:rsidRPr="00C100C3">
          <w:rPr>
            <w:rFonts w:ascii="Courier New" w:hAnsi="Courier New" w:cs="Courier New"/>
          </w:rPr>
          <w:delText>*</w:delText>
        </w:r>
      </w:del>
      <w:r w:rsidRPr="00C100C3">
        <w:rPr>
          <w:rFonts w:ascii="Courier New" w:hAnsi="Courier New" w:cs="Courier New"/>
        </w:rPr>
        <w:t xml:space="preserve"> till all be fulfille</w:t>
      </w:r>
      <w:r w:rsidRPr="00C100C3">
        <w:rPr>
          <w:rFonts w:ascii="Courier New" w:hAnsi="Courier New" w:cs="Courier New"/>
        </w:rPr>
        <w:t>d</w:t>
      </w:r>
      <w:ins w:id="7027" w:author="Comparison" w:date="2013-05-05T19:43:00Z">
        <w:r w:rsidRPr="00AA4B48">
          <w:rPr>
            <w:rFonts w:ascii="Courier New" w:hAnsi="Courier New" w:cs="Courier New"/>
          </w:rPr>
          <w:t>."</w:t>
        </w:r>
      </w:ins>
      <w:del w:id="7028" w:author="Comparison" w:date="2013-05-05T19:43:00Z">
        <w:r w:rsidRPr="00C100C3">
          <w:rPr>
            <w:rFonts w:ascii="Courier New" w:hAnsi="Courier New" w:cs="Courier New"/>
          </w:rPr>
          <w:delText>.&amp;#8221;</w:delText>
        </w:r>
      </w:del>
      <w:r w:rsidRPr="00C100C3">
        <w:rPr>
          <w:rFonts w:ascii="Courier New" w:hAnsi="Courier New" w:cs="Courier New"/>
        </w:rPr>
        <w:t xml:space="preserve"> Then, after this omission, the author insists on its being a question of all the dispensations in this passage.</w:t>
      </w:r>
    </w:p>
    <w:p w14:paraId="11D7010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truth is, he does not know what is the matter in question. No one doubts but that the law and prophets will be fulfilled some day</w:t>
      </w:r>
      <w:r w:rsidRPr="00C100C3">
        <w:rPr>
          <w:rFonts w:ascii="Courier New" w:hAnsi="Courier New" w:cs="Courier New"/>
        </w:rPr>
        <w:t>. This is not the question. The point is to know whether the dispensation under which the law subsisted in its integrity as a rule of the government of God, and under which the prophets exercised their ministry, has not been replaced by another.</w:t>
      </w:r>
    </w:p>
    <w:p w14:paraId="004F662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If the pr</w:t>
      </w:r>
      <w:r w:rsidRPr="00C100C3">
        <w:rPr>
          <w:rFonts w:ascii="Courier New" w:hAnsi="Courier New" w:cs="Courier New"/>
        </w:rPr>
        <w:t>ophets foretold that there would be a new dispensation and a new covenant, does the setting aside of the old one under which they prophesied, and the setting up of the new</w:t>
      </w:r>
    </w:p>
    <w:p w14:paraId="010E9C4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{276}</w:t>
      </w:r>
    </w:p>
    <w:p w14:paraId="288DBC1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one that they foretold, invalidate their word? On the contrary, this event f</w:t>
      </w:r>
      <w:r w:rsidRPr="00C100C3">
        <w:rPr>
          <w:rFonts w:ascii="Courier New" w:hAnsi="Courier New" w:cs="Courier New"/>
        </w:rPr>
        <w:t>ulfils it. But its fulfilment is in the abolition of the preceding dispensation and in the setting up of a new one.</w:t>
      </w:r>
    </w:p>
    <w:p w14:paraId="607588F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If the law brought nothing to perfection, if there has been the introduction of a better hope founded on better promises, and if God has in</w:t>
      </w:r>
      <w:r w:rsidRPr="00C100C3">
        <w:rPr>
          <w:rFonts w:ascii="Courier New" w:hAnsi="Courier New" w:cs="Courier New"/>
        </w:rPr>
        <w:t>troduced this better hope (the figures for the present time and the whole system founded on them being suppressed to make room for that which was better), does this weaken the force of those figures? On the contrary, they are accomplished in the reality th</w:t>
      </w:r>
      <w:r w:rsidRPr="00C100C3">
        <w:rPr>
          <w:rFonts w:ascii="Courier New" w:hAnsi="Courier New" w:cs="Courier New"/>
        </w:rPr>
        <w:t>at was foreshadowed; but the system established on the use of them is abolished.</w:t>
      </w:r>
    </w:p>
    <w:p w14:paraId="1814839D" w14:textId="07E8D91E" w:rsidR="00000000" w:rsidRPr="00C100C3" w:rsidRDefault="00362818" w:rsidP="00C100C3">
      <w:pPr>
        <w:pStyle w:val="PlainText"/>
        <w:rPr>
          <w:rFonts w:ascii="Courier New" w:hAnsi="Courier New" w:cs="Courier New"/>
        </w:rPr>
      </w:pPr>
      <w:r w:rsidRPr="00C100C3">
        <w:rPr>
          <w:rFonts w:ascii="Courier New" w:hAnsi="Courier New" w:cs="Courier New"/>
        </w:rPr>
        <w:t>If the law, looked at even in its moral and eternal power, curses him who infringes it, and if Christ has borne this curse, does this striking proof of the authority of the l</w:t>
      </w:r>
      <w:r w:rsidRPr="00C100C3">
        <w:rPr>
          <w:rFonts w:ascii="Courier New" w:hAnsi="Courier New" w:cs="Courier New"/>
        </w:rPr>
        <w:t>aw weaken it? Clearly not. Nothing gives such a testimony to it. Does it therefore continue to be the principle according to which our relationships with God exist? Certainly not. We should be lost if it were so. We are no longer under law but under grace;</w:t>
      </w:r>
      <w:r w:rsidRPr="00C100C3">
        <w:rPr>
          <w:rFonts w:ascii="Courier New" w:hAnsi="Courier New" w:cs="Courier New"/>
        </w:rPr>
        <w:t xml:space="preserve"> @Romans 6:</w:t>
      </w:r>
      <w:ins w:id="7029" w:author="Comparison" w:date="2013-05-05T19:43:00Z">
        <w:r w:rsidRPr="00AA4B48">
          <w:rPr>
            <w:rFonts w:ascii="Courier New" w:hAnsi="Courier New" w:cs="Courier New"/>
          </w:rPr>
          <w:t xml:space="preserve"> </w:t>
        </w:r>
      </w:ins>
      <w:r w:rsidRPr="00C100C3">
        <w:rPr>
          <w:rFonts w:ascii="Courier New" w:hAnsi="Courier New" w:cs="Courier New"/>
        </w:rPr>
        <w:t>14,</w:t>
      </w:r>
      <w:ins w:id="7030" w:author="Comparison" w:date="2013-05-05T19:43:00Z">
        <w:r w:rsidRPr="00AA4B48">
          <w:rPr>
            <w:rFonts w:ascii="Courier New" w:hAnsi="Courier New" w:cs="Courier New"/>
          </w:rPr>
          <w:t xml:space="preserve"> </w:t>
        </w:r>
      </w:ins>
      <w:r w:rsidRPr="00C100C3">
        <w:rPr>
          <w:rFonts w:ascii="Courier New" w:hAnsi="Courier New" w:cs="Courier New"/>
        </w:rPr>
        <w:t xml:space="preserve">15. </w:t>
      </w:r>
      <w:ins w:id="7031" w:author="Comparison" w:date="2013-05-05T19:43:00Z">
        <w:r w:rsidRPr="00AA4B48">
          <w:rPr>
            <w:rFonts w:ascii="Courier New" w:hAnsi="Courier New" w:cs="Courier New"/>
          </w:rPr>
          <w:t>"</w:t>
        </w:r>
      </w:ins>
      <w:del w:id="7032" w:author="Comparison" w:date="2013-05-05T19:43:00Z">
        <w:r w:rsidRPr="00C100C3">
          <w:rPr>
            <w:rFonts w:ascii="Courier New" w:hAnsi="Courier New" w:cs="Courier New"/>
          </w:rPr>
          <w:delText>&amp;#8220;</w:delText>
        </w:r>
      </w:del>
      <w:r w:rsidRPr="00C100C3">
        <w:rPr>
          <w:rFonts w:ascii="Courier New" w:hAnsi="Courier New" w:cs="Courier New"/>
        </w:rPr>
        <w:t>It [the law] was added because of transgressions, till the seed should come to whom the promise was made</w:t>
      </w:r>
      <w:ins w:id="7033" w:author="Comparison" w:date="2013-05-05T19:43:00Z">
        <w:r w:rsidRPr="00AA4B48">
          <w:rPr>
            <w:rFonts w:ascii="Courier New" w:hAnsi="Courier New" w:cs="Courier New"/>
          </w:rPr>
          <w:t>,"</w:t>
        </w:r>
      </w:ins>
      <w:del w:id="7034" w:author="Comparison" w:date="2013-05-05T19:43:00Z">
        <w:r w:rsidRPr="00C100C3">
          <w:rPr>
            <w:rFonts w:ascii="Courier New" w:hAnsi="Courier New" w:cs="Courier New"/>
          </w:rPr>
          <w:delText>,&amp;#8221;</w:delText>
        </w:r>
      </w:del>
      <w:r w:rsidRPr="00C100C3">
        <w:rPr>
          <w:rFonts w:ascii="Courier New" w:hAnsi="Courier New" w:cs="Courier New"/>
        </w:rPr>
        <w:t xml:space="preserve"> @Galatians 3:</w:t>
      </w:r>
      <w:ins w:id="7035" w:author="Comparison" w:date="2013-05-05T19:43:00Z">
        <w:r w:rsidRPr="00AA4B48">
          <w:rPr>
            <w:rFonts w:ascii="Courier New" w:hAnsi="Courier New" w:cs="Courier New"/>
          </w:rPr>
          <w:t xml:space="preserve"> </w:t>
        </w:r>
      </w:ins>
      <w:r w:rsidRPr="00C100C3">
        <w:rPr>
          <w:rFonts w:ascii="Courier New" w:hAnsi="Courier New" w:cs="Courier New"/>
        </w:rPr>
        <w:t>19.</w:t>
      </w:r>
    </w:p>
    <w:p w14:paraId="6609D8A1" w14:textId="1C588168" w:rsidR="00000000" w:rsidRPr="00C100C3" w:rsidRDefault="00362818" w:rsidP="00C100C3">
      <w:pPr>
        <w:pStyle w:val="PlainText"/>
        <w:rPr>
          <w:rFonts w:ascii="Courier New" w:hAnsi="Courier New" w:cs="Courier New"/>
        </w:rPr>
      </w:pPr>
      <w:r w:rsidRPr="00C100C3">
        <w:rPr>
          <w:rFonts w:ascii="Courier New" w:hAnsi="Courier New" w:cs="Courier New"/>
        </w:rPr>
        <w:t xml:space="preserve">Having thus placed the </w:t>
      </w:r>
      <w:ins w:id="7036" w:author="Comparison" w:date="2013-05-05T19:43:00Z">
        <w:r w:rsidRPr="00AA4B48">
          <w:rPr>
            <w:rFonts w:ascii="Courier New" w:hAnsi="Courier New" w:cs="Courier New"/>
          </w:rPr>
          <w:t>author's</w:t>
        </w:r>
      </w:ins>
      <w:del w:id="7037" w:author="Comparison" w:date="2013-05-05T19:43:00Z">
        <w:r w:rsidRPr="00C100C3">
          <w:rPr>
            <w:rFonts w:ascii="Courier New" w:hAnsi="Courier New" w:cs="Courier New"/>
          </w:rPr>
          <w:delText>author&amp;#8217;s</w:delText>
        </w:r>
      </w:del>
      <w:r w:rsidRPr="00C100C3">
        <w:rPr>
          <w:rFonts w:ascii="Courier New" w:hAnsi="Courier New" w:cs="Courier New"/>
        </w:rPr>
        <w:t xml:space="preserve"> assertion about the withdrawal of the covenant in its true lig</w:t>
      </w:r>
      <w:r w:rsidRPr="00C100C3">
        <w:rPr>
          <w:rFonts w:ascii="Courier New" w:hAnsi="Courier New" w:cs="Courier New"/>
        </w:rPr>
        <w:t>ht, I will add a few passages which clearly prove that, historically, God threatened the Jews to set them aside</w:t>
      </w:r>
      <w:ins w:id="7038" w:author="Comparison" w:date="2013-05-05T19:43:00Z">
        <w:r w:rsidRPr="00AA4B48">
          <w:rPr>
            <w:rFonts w:ascii="Courier New" w:hAnsi="Courier New" w:cs="Courier New"/>
          </w:rPr>
          <w:t xml:space="preserve"> -- </w:t>
        </w:r>
      </w:ins>
      <w:del w:id="7039" w:author="Comparison" w:date="2013-05-05T19:43:00Z">
        <w:r w:rsidRPr="00C100C3">
          <w:rPr>
            <w:rFonts w:ascii="Courier New" w:hAnsi="Courier New" w:cs="Courier New"/>
          </w:rPr>
          <w:delText>&amp;#8212;</w:delText>
        </w:r>
      </w:del>
      <w:r w:rsidRPr="00C100C3">
        <w:rPr>
          <w:rFonts w:ascii="Courier New" w:hAnsi="Courier New" w:cs="Courier New"/>
        </w:rPr>
        <w:t>looked at as placed under the dispensation of the law</w:t>
      </w:r>
      <w:ins w:id="7040" w:author="Comparison" w:date="2013-05-05T19:43:00Z">
        <w:r w:rsidRPr="00AA4B48">
          <w:rPr>
            <w:rFonts w:ascii="Courier New" w:hAnsi="Courier New" w:cs="Courier New"/>
          </w:rPr>
          <w:t xml:space="preserve"> -- </w:t>
        </w:r>
      </w:ins>
      <w:del w:id="7041" w:author="Comparison" w:date="2013-05-05T19:43:00Z">
        <w:r w:rsidRPr="00C100C3">
          <w:rPr>
            <w:rFonts w:ascii="Courier New" w:hAnsi="Courier New" w:cs="Courier New"/>
          </w:rPr>
          <w:delText>&amp;#8212;</w:delText>
        </w:r>
      </w:del>
      <w:r w:rsidRPr="00C100C3">
        <w:rPr>
          <w:rFonts w:ascii="Courier New" w:hAnsi="Courier New" w:cs="Courier New"/>
        </w:rPr>
        <w:t>and that He did set them aside in consequence of their sins. Jehovah never for</w:t>
      </w:r>
      <w:r w:rsidRPr="00C100C3">
        <w:rPr>
          <w:rFonts w:ascii="Courier New" w:hAnsi="Courier New" w:cs="Courier New"/>
        </w:rPr>
        <w:t>sakes the unconditional covenant which He made with Abraham, Isaac, and Jacob, and He often recalls it in grace. Read @Deuteronomy 4:</w:t>
      </w:r>
      <w:ins w:id="7042" w:author="Comparison" w:date="2013-05-05T19:43:00Z">
        <w:r w:rsidRPr="00AA4B48">
          <w:rPr>
            <w:rFonts w:ascii="Courier New" w:hAnsi="Courier New" w:cs="Courier New"/>
          </w:rPr>
          <w:t xml:space="preserve"> </w:t>
        </w:r>
      </w:ins>
      <w:r w:rsidRPr="00C100C3">
        <w:rPr>
          <w:rFonts w:ascii="Courier New" w:hAnsi="Courier New" w:cs="Courier New"/>
        </w:rPr>
        <w:t>23</w:t>
      </w:r>
      <w:ins w:id="7043" w:author="Comparison" w:date="2013-05-05T19:43:00Z">
        <w:r w:rsidRPr="00AA4B48">
          <w:rPr>
            <w:rFonts w:ascii="Courier New" w:hAnsi="Courier New" w:cs="Courier New"/>
          </w:rPr>
          <w:t>-</w:t>
        </w:r>
      </w:ins>
      <w:del w:id="7044" w:author="Comparison" w:date="2013-05-05T19:43:00Z">
        <w:r w:rsidRPr="00C100C3">
          <w:rPr>
            <w:rFonts w:ascii="Courier New" w:hAnsi="Courier New" w:cs="Courier New"/>
          </w:rPr>
          <w:delText xml:space="preserve"> - </w:delText>
        </w:r>
      </w:del>
      <w:r w:rsidRPr="00C100C3">
        <w:rPr>
          <w:rFonts w:ascii="Courier New" w:hAnsi="Courier New" w:cs="Courier New"/>
        </w:rPr>
        <w:t>31; chapter 8:</w:t>
      </w:r>
      <w:ins w:id="7045" w:author="Comparison" w:date="2013-05-05T19:43:00Z">
        <w:r w:rsidRPr="00AA4B48">
          <w:rPr>
            <w:rFonts w:ascii="Courier New" w:hAnsi="Courier New" w:cs="Courier New"/>
          </w:rPr>
          <w:t xml:space="preserve"> </w:t>
        </w:r>
      </w:ins>
      <w:r w:rsidRPr="00C100C3">
        <w:rPr>
          <w:rFonts w:ascii="Courier New" w:hAnsi="Courier New" w:cs="Courier New"/>
        </w:rPr>
        <w:t>19, 20; chapter 28:</w:t>
      </w:r>
      <w:ins w:id="7046" w:author="Comparison" w:date="2013-05-05T19:43:00Z">
        <w:r w:rsidRPr="00AA4B48">
          <w:rPr>
            <w:rFonts w:ascii="Courier New" w:hAnsi="Courier New" w:cs="Courier New"/>
          </w:rPr>
          <w:t xml:space="preserve"> </w:t>
        </w:r>
      </w:ins>
      <w:r w:rsidRPr="00C100C3">
        <w:rPr>
          <w:rFonts w:ascii="Courier New" w:hAnsi="Courier New" w:cs="Courier New"/>
        </w:rPr>
        <w:t>63</w:t>
      </w:r>
      <w:ins w:id="7047" w:author="Comparison" w:date="2013-05-05T19:43:00Z">
        <w:r w:rsidRPr="00AA4B48">
          <w:rPr>
            <w:rFonts w:ascii="Courier New" w:hAnsi="Courier New" w:cs="Courier New"/>
          </w:rPr>
          <w:t>-</w:t>
        </w:r>
      </w:ins>
      <w:del w:id="7048" w:author="Comparison" w:date="2013-05-05T19:43:00Z">
        <w:r w:rsidRPr="00C100C3">
          <w:rPr>
            <w:rFonts w:ascii="Courier New" w:hAnsi="Courier New" w:cs="Courier New"/>
          </w:rPr>
          <w:delText xml:space="preserve"> - </w:delText>
        </w:r>
      </w:del>
      <w:r w:rsidRPr="00C100C3">
        <w:rPr>
          <w:rFonts w:ascii="Courier New" w:hAnsi="Courier New" w:cs="Courier New"/>
        </w:rPr>
        <w:t>68; chapter 29:</w:t>
      </w:r>
      <w:ins w:id="7049" w:author="Comparison" w:date="2013-05-05T19:43:00Z">
        <w:r w:rsidRPr="00AA4B48">
          <w:rPr>
            <w:rFonts w:ascii="Courier New" w:hAnsi="Courier New" w:cs="Courier New"/>
          </w:rPr>
          <w:t xml:space="preserve"> </w:t>
        </w:r>
      </w:ins>
      <w:r w:rsidRPr="00C100C3">
        <w:rPr>
          <w:rFonts w:ascii="Courier New" w:hAnsi="Courier New" w:cs="Courier New"/>
        </w:rPr>
        <w:t>28; chapter 30:</w:t>
      </w:r>
      <w:ins w:id="7050" w:author="Comparison" w:date="2013-05-05T19:43:00Z">
        <w:r w:rsidRPr="00AA4B48">
          <w:rPr>
            <w:rFonts w:ascii="Courier New" w:hAnsi="Courier New" w:cs="Courier New"/>
          </w:rPr>
          <w:t xml:space="preserve"> </w:t>
        </w:r>
      </w:ins>
      <w:r w:rsidRPr="00C100C3">
        <w:rPr>
          <w:rFonts w:ascii="Courier New" w:hAnsi="Courier New" w:cs="Courier New"/>
        </w:rPr>
        <w:t>17,</w:t>
      </w:r>
      <w:ins w:id="7051" w:author="Comparison" w:date="2013-05-05T19:43:00Z">
        <w:r w:rsidRPr="00AA4B48">
          <w:rPr>
            <w:rFonts w:ascii="Courier New" w:hAnsi="Courier New" w:cs="Courier New"/>
          </w:rPr>
          <w:t xml:space="preserve"> </w:t>
        </w:r>
      </w:ins>
      <w:r w:rsidRPr="00C100C3">
        <w:rPr>
          <w:rFonts w:ascii="Courier New" w:hAnsi="Courier New" w:cs="Courier New"/>
        </w:rPr>
        <w:t>18. All these passages shew plainly that judgme</w:t>
      </w:r>
      <w:r w:rsidRPr="00C100C3">
        <w:rPr>
          <w:rFonts w:ascii="Courier New" w:hAnsi="Courier New" w:cs="Courier New"/>
        </w:rPr>
        <w:t xml:space="preserve">nt has fallen upon Israel by reason of their sins. By this judgment the relationships formed between God and Israel under the law, these relationships, the existence of which depended expressly on the </w:t>
      </w:r>
      <w:ins w:id="7052" w:author="Comparison" w:date="2013-05-05T19:43:00Z">
        <w:r w:rsidRPr="00AA4B48">
          <w:rPr>
            <w:rFonts w:ascii="Courier New" w:hAnsi="Courier New" w:cs="Courier New"/>
          </w:rPr>
          <w:t>people's</w:t>
        </w:r>
      </w:ins>
      <w:del w:id="7053" w:author="Comparison" w:date="2013-05-05T19:43:00Z">
        <w:r w:rsidRPr="00C100C3">
          <w:rPr>
            <w:rFonts w:ascii="Courier New" w:hAnsi="Courier New" w:cs="Courier New"/>
          </w:rPr>
          <w:delText>people&amp;#8217;s</w:delText>
        </w:r>
      </w:del>
      <w:r w:rsidRPr="00C100C3">
        <w:rPr>
          <w:rFonts w:ascii="Courier New" w:hAnsi="Courier New" w:cs="Courier New"/>
        </w:rPr>
        <w:t xml:space="preserve"> obedience (@Exodus 19:</w:t>
      </w:r>
      <w:ins w:id="7054" w:author="Comparison" w:date="2013-05-05T19:43:00Z">
        <w:r w:rsidRPr="00AA4B48">
          <w:rPr>
            <w:rFonts w:ascii="Courier New" w:hAnsi="Courier New" w:cs="Courier New"/>
          </w:rPr>
          <w:t xml:space="preserve"> </w:t>
        </w:r>
      </w:ins>
      <w:r w:rsidRPr="00C100C3">
        <w:rPr>
          <w:rFonts w:ascii="Courier New" w:hAnsi="Courier New" w:cs="Courier New"/>
        </w:rPr>
        <w:t>5), have been enti</w:t>
      </w:r>
      <w:r w:rsidRPr="00C100C3">
        <w:rPr>
          <w:rFonts w:ascii="Courier New" w:hAnsi="Courier New" w:cs="Courier New"/>
        </w:rPr>
        <w:t>rely interrupted and even terminated. The first covenant, that of Sinai, has been suppressed</w:t>
      </w:r>
      <w:ins w:id="7055" w:author="Comparison" w:date="2013-05-05T19:43:00Z">
        <w:r w:rsidRPr="00AA4B48">
          <w:rPr>
            <w:rFonts w:ascii="Courier New" w:hAnsi="Courier New" w:cs="Courier New"/>
          </w:rPr>
          <w:t xml:space="preserve"> -- </w:t>
        </w:r>
      </w:ins>
      <w:del w:id="7056" w:author="Comparison" w:date="2013-05-05T19:43:00Z">
        <w:r w:rsidRPr="00C100C3">
          <w:rPr>
            <w:rFonts w:ascii="Courier New" w:hAnsi="Courier New" w:cs="Courier New"/>
          </w:rPr>
          <w:delText>&amp;#8212;</w:delText>
        </w:r>
      </w:del>
      <w:r w:rsidRPr="00C100C3">
        <w:rPr>
          <w:rFonts w:ascii="Courier New" w:hAnsi="Courier New" w:cs="Courier New"/>
        </w:rPr>
        <w:t>abolished, as the Epistle to the Hebrews says, in order to give place to another.</w:t>
      </w:r>
    </w:p>
    <w:p w14:paraId="22C873FA"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word declares the same thing with regard to the kingly power, which wa</w:t>
      </w:r>
      <w:r w:rsidRPr="00C100C3">
        <w:rPr>
          <w:rFonts w:ascii="Courier New" w:hAnsi="Courier New" w:cs="Courier New"/>
        </w:rPr>
        <w:t>s the means God in His goodness used to maintain His relationships with Israel. The relationships of Israel with God by its means were broken through the iniquity</w:t>
      </w:r>
    </w:p>
    <w:p w14:paraId="7F160F5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{277}</w:t>
      </w:r>
    </w:p>
    <w:p w14:paraId="0C576E6D" w14:textId="3E9B5166" w:rsidR="00000000" w:rsidRPr="00C100C3" w:rsidRDefault="00362818" w:rsidP="00C100C3">
      <w:pPr>
        <w:pStyle w:val="PlainText"/>
        <w:rPr>
          <w:rFonts w:ascii="Courier New" w:hAnsi="Courier New" w:cs="Courier New"/>
        </w:rPr>
      </w:pPr>
      <w:r w:rsidRPr="00C100C3">
        <w:rPr>
          <w:rFonts w:ascii="Courier New" w:hAnsi="Courier New" w:cs="Courier New"/>
        </w:rPr>
        <w:t>of the kings; @1 Chronicles 28:</w:t>
      </w:r>
      <w:ins w:id="7057" w:author="Comparison" w:date="2013-05-05T19:43:00Z">
        <w:r w:rsidRPr="00AA4B48">
          <w:rPr>
            <w:rFonts w:ascii="Courier New" w:hAnsi="Courier New" w:cs="Courier New"/>
          </w:rPr>
          <w:t xml:space="preserve"> </w:t>
        </w:r>
      </w:ins>
      <w:r w:rsidRPr="00C100C3">
        <w:rPr>
          <w:rFonts w:ascii="Courier New" w:hAnsi="Courier New" w:cs="Courier New"/>
        </w:rPr>
        <w:t>7. The kingdom was set up conditionally. Compare @2 Ch</w:t>
      </w:r>
      <w:r w:rsidRPr="00C100C3">
        <w:rPr>
          <w:rFonts w:ascii="Courier New" w:hAnsi="Courier New" w:cs="Courier New"/>
        </w:rPr>
        <w:t>ronicles 7:</w:t>
      </w:r>
      <w:ins w:id="7058" w:author="Comparison" w:date="2013-05-05T19:43:00Z">
        <w:r w:rsidRPr="00AA4B48">
          <w:rPr>
            <w:rFonts w:ascii="Courier New" w:hAnsi="Courier New" w:cs="Courier New"/>
          </w:rPr>
          <w:t xml:space="preserve"> </w:t>
        </w:r>
      </w:ins>
      <w:r w:rsidRPr="00C100C3">
        <w:rPr>
          <w:rFonts w:ascii="Courier New" w:hAnsi="Courier New" w:cs="Courier New"/>
        </w:rPr>
        <w:t>17</w:t>
      </w:r>
      <w:ins w:id="7059" w:author="Comparison" w:date="2013-05-05T19:43:00Z">
        <w:r w:rsidRPr="00AA4B48">
          <w:rPr>
            <w:rFonts w:ascii="Courier New" w:hAnsi="Courier New" w:cs="Courier New"/>
          </w:rPr>
          <w:t>-</w:t>
        </w:r>
      </w:ins>
      <w:del w:id="7060" w:author="Comparison" w:date="2013-05-05T19:43:00Z">
        <w:r w:rsidRPr="00C100C3">
          <w:rPr>
            <w:rFonts w:ascii="Courier New" w:hAnsi="Courier New" w:cs="Courier New"/>
          </w:rPr>
          <w:delText xml:space="preserve"> - </w:delText>
        </w:r>
      </w:del>
      <w:r w:rsidRPr="00C100C3">
        <w:rPr>
          <w:rFonts w:ascii="Courier New" w:hAnsi="Courier New" w:cs="Courier New"/>
        </w:rPr>
        <w:t>22, where we see that the whole nation has to undergo the consequences of unfaithfulness. We see (@2 Kings 23:</w:t>
      </w:r>
      <w:ins w:id="7061" w:author="Comparison" w:date="2013-05-05T19:43:00Z">
        <w:r w:rsidRPr="00AA4B48">
          <w:rPr>
            <w:rFonts w:ascii="Courier New" w:hAnsi="Courier New" w:cs="Courier New"/>
          </w:rPr>
          <w:t xml:space="preserve"> </w:t>
        </w:r>
      </w:ins>
      <w:r w:rsidRPr="00C100C3">
        <w:rPr>
          <w:rFonts w:ascii="Courier New" w:hAnsi="Courier New" w:cs="Courier New"/>
        </w:rPr>
        <w:t>26, 27) that the judgment of Israel was in fact brought on by the iniquity of king Manasseh. And Israel has become *Lo-ammi* (that</w:t>
      </w:r>
      <w:r w:rsidRPr="00C100C3">
        <w:rPr>
          <w:rFonts w:ascii="Courier New" w:hAnsi="Courier New" w:cs="Courier New"/>
        </w:rPr>
        <w:t xml:space="preserve"> is to say, the relationships between God and Israel have been entirely broken off), and that, as the prophets had so often said and repeated to the Israelites, on account of their iniquity. And I would call your attention to this, the covenant and dispens</w:t>
      </w:r>
      <w:r w:rsidRPr="00C100C3">
        <w:rPr>
          <w:rFonts w:ascii="Courier New" w:hAnsi="Courier New" w:cs="Courier New"/>
        </w:rPr>
        <w:t>ation have been set aside. God used perfect patience; but when even His Son, who could have restored all things, was rejected by the Jews, there was no longer any way for maintaining them in blessing on the old footing. The vineyard was taken from this peo</w:t>
      </w:r>
      <w:r w:rsidRPr="00C100C3">
        <w:rPr>
          <w:rFonts w:ascii="Courier New" w:hAnsi="Courier New" w:cs="Courier New"/>
        </w:rPr>
        <w:t>ple and entrusted to others.</w:t>
      </w:r>
    </w:p>
    <w:p w14:paraId="1133FBC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Perhaps I shall be told, We fully admit this; but it was the husbandmen who were punished: the dispensation was not suppressed; the law was not altered.</w:t>
      </w:r>
    </w:p>
    <w:p w14:paraId="124ED34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Without repeating passages, which have been already quoted on this subje</w:t>
      </w:r>
      <w:r w:rsidRPr="00C100C3">
        <w:rPr>
          <w:rFonts w:ascii="Courier New" w:hAnsi="Courier New" w:cs="Courier New"/>
        </w:rPr>
        <w:t xml:space="preserve">ct, I shall confine myself to the statements, that if you say that we are still under law, you do not know what the gospel is: if you say that we are under the same dispensation, you are ignorant of what Christianity is. The Jewish dispensation is not the </w:t>
      </w:r>
      <w:r w:rsidRPr="00C100C3">
        <w:rPr>
          <w:rFonts w:ascii="Courier New" w:hAnsi="Courier New" w:cs="Courier New"/>
        </w:rPr>
        <w:t>Christian dispensation, and Christianity is in nowise the Levitical system. This system is suppressed. It is suppressed because of the sins of those who ought to have conformed to it.</w:t>
      </w:r>
    </w:p>
    <w:p w14:paraId="750BA69A"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We admit that this has happened to the Jews (people may perhaps say, gi</w:t>
      </w:r>
      <w:r w:rsidRPr="00C100C3">
        <w:rPr>
          <w:rFonts w:ascii="Courier New" w:hAnsi="Courier New" w:cs="Courier New"/>
        </w:rPr>
        <w:t>ving up those assertions the absurdity of which might be evident to a child), but it will not be true of the Gentile.</w:t>
      </w:r>
    </w:p>
    <w:p w14:paraId="5B03460C" w14:textId="2A4620D8" w:rsidR="00000000" w:rsidRPr="00C100C3" w:rsidRDefault="00362818" w:rsidP="00C100C3">
      <w:pPr>
        <w:pStyle w:val="PlainText"/>
        <w:rPr>
          <w:rFonts w:ascii="Courier New" w:hAnsi="Courier New" w:cs="Courier New"/>
        </w:rPr>
      </w:pPr>
      <w:r w:rsidRPr="00C100C3">
        <w:rPr>
          <w:rFonts w:ascii="Courier New" w:hAnsi="Courier New" w:cs="Courier New"/>
        </w:rPr>
        <w:t>I reply again: The word of God tells us the contrary. The apostle says (@Romans 11:</w:t>
      </w:r>
      <w:ins w:id="7062" w:author="Comparison" w:date="2013-05-05T19:43:00Z">
        <w:r w:rsidRPr="00AA4B48">
          <w:rPr>
            <w:rFonts w:ascii="Courier New" w:hAnsi="Courier New" w:cs="Courier New"/>
          </w:rPr>
          <w:t xml:space="preserve"> </w:t>
        </w:r>
      </w:ins>
      <w:r w:rsidRPr="00C100C3">
        <w:rPr>
          <w:rFonts w:ascii="Courier New" w:hAnsi="Courier New" w:cs="Courier New"/>
        </w:rPr>
        <w:t xml:space="preserve">22), </w:t>
      </w:r>
      <w:ins w:id="7063" w:author="Comparison" w:date="2013-05-05T19:43:00Z">
        <w:r w:rsidRPr="00AA4B48">
          <w:rPr>
            <w:rFonts w:ascii="Courier New" w:hAnsi="Courier New" w:cs="Courier New"/>
          </w:rPr>
          <w:t>"</w:t>
        </w:r>
      </w:ins>
      <w:del w:id="7064" w:author="Comparison" w:date="2013-05-05T19:43:00Z">
        <w:r w:rsidRPr="00C100C3">
          <w:rPr>
            <w:rFonts w:ascii="Courier New" w:hAnsi="Courier New" w:cs="Courier New"/>
          </w:rPr>
          <w:delText>&amp;#8220;</w:delText>
        </w:r>
      </w:del>
      <w:r w:rsidRPr="00C100C3">
        <w:rPr>
          <w:rFonts w:ascii="Courier New" w:hAnsi="Courier New" w:cs="Courier New"/>
        </w:rPr>
        <w:t>Behold therefore the goodness and severity</w:t>
      </w:r>
      <w:r w:rsidRPr="00C100C3">
        <w:rPr>
          <w:rFonts w:ascii="Courier New" w:hAnsi="Courier New" w:cs="Courier New"/>
        </w:rPr>
        <w:t xml:space="preserve"> of God: on them which fell severity; but toward thee, goodness, if thou continue in his goodness: otherwise thou also shalt be cut off</w:t>
      </w:r>
      <w:ins w:id="7065" w:author="Comparison" w:date="2013-05-05T19:43:00Z">
        <w:r w:rsidRPr="00AA4B48">
          <w:rPr>
            <w:rFonts w:ascii="Courier New" w:hAnsi="Courier New" w:cs="Courier New"/>
          </w:rPr>
          <w:t>"</w:t>
        </w:r>
      </w:ins>
      <w:del w:id="7066" w:author="Comparison" w:date="2013-05-05T19:43:00Z">
        <w:r w:rsidRPr="00C100C3">
          <w:rPr>
            <w:rFonts w:ascii="Courier New" w:hAnsi="Courier New" w:cs="Courier New"/>
          </w:rPr>
          <w:delText>.&amp;#8221;</w:delText>
        </w:r>
      </w:del>
      <w:r w:rsidRPr="00C100C3">
        <w:rPr>
          <w:rFonts w:ascii="Courier New" w:hAnsi="Courier New" w:cs="Courier New"/>
        </w:rPr>
        <w:t xml:space="preserve"> That is, the apostle applies to us what has been fulfilled with regard to the Jews. Notice also that this is on </w:t>
      </w:r>
      <w:r w:rsidRPr="00C100C3">
        <w:rPr>
          <w:rFonts w:ascii="Courier New" w:hAnsi="Courier New" w:cs="Courier New"/>
        </w:rPr>
        <w:t>account of sin.</w:t>
      </w:r>
    </w:p>
    <w:p w14:paraId="27A32DFA" w14:textId="064EAE58" w:rsidR="00000000" w:rsidRPr="00C100C3" w:rsidRDefault="00362818" w:rsidP="00C100C3">
      <w:pPr>
        <w:pStyle w:val="PlainText"/>
        <w:rPr>
          <w:rFonts w:ascii="Courier New" w:hAnsi="Courier New" w:cs="Courier New"/>
        </w:rPr>
      </w:pPr>
      <w:r w:rsidRPr="00C100C3">
        <w:rPr>
          <w:rFonts w:ascii="Courier New" w:hAnsi="Courier New" w:cs="Courier New"/>
        </w:rPr>
        <w:t>The principles</w:t>
      </w:r>
      <w:ins w:id="7067" w:author="Comparison" w:date="2013-05-05T19:43:00Z">
        <w:r w:rsidRPr="00AA4B48">
          <w:rPr>
            <w:rFonts w:ascii="Courier New" w:hAnsi="Courier New" w:cs="Courier New"/>
          </w:rPr>
          <w:t xml:space="preserve"> </w:t>
        </w:r>
      </w:ins>
      <w:del w:id="7068" w:author="Comparison" w:date="2013-05-05T19:43:00Z">
        <w:r w:rsidRPr="00C100C3">
          <w:rPr>
            <w:rFonts w:ascii="Courier New" w:hAnsi="Courier New" w:cs="Courier New"/>
          </w:rPr>
          <w:delText>-</w:delText>
        </w:r>
      </w:del>
      <w:r w:rsidRPr="00C100C3">
        <w:rPr>
          <w:rFonts w:ascii="Courier New" w:hAnsi="Courier New" w:cs="Courier New"/>
        </w:rPr>
        <w:t xml:space="preserve">of the tract are therefore entirely </w:t>
      </w:r>
      <w:ins w:id="7069" w:author="Comparison" w:date="2013-05-05T19:43:00Z">
        <w:r w:rsidRPr="00AA4B48">
          <w:rPr>
            <w:rFonts w:ascii="Courier New" w:hAnsi="Courier New" w:cs="Courier New"/>
          </w:rPr>
          <w:t>anti-scriptural</w:t>
        </w:r>
      </w:ins>
      <w:del w:id="7070" w:author="Comparison" w:date="2013-05-05T19:43:00Z">
        <w:r w:rsidRPr="00C100C3">
          <w:rPr>
            <w:rFonts w:ascii="Courier New" w:hAnsi="Courier New" w:cs="Courier New"/>
          </w:rPr>
          <w:delText>antiscriptural</w:delText>
        </w:r>
      </w:del>
      <w:r w:rsidRPr="00C100C3">
        <w:rPr>
          <w:rFonts w:ascii="Courier New" w:hAnsi="Courier New" w:cs="Courier New"/>
        </w:rPr>
        <w:t>.</w:t>
      </w:r>
    </w:p>
    <w:p w14:paraId="3A278DB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In order to be convinced of it, one has only to compare the assertions contained in page 10 of the tract, with the quotations I have given from the Epistle to the Hebrews </w:t>
      </w:r>
      <w:r w:rsidRPr="00C100C3">
        <w:rPr>
          <w:rFonts w:ascii="Courier New" w:hAnsi="Courier New" w:cs="Courier New"/>
        </w:rPr>
        <w:t>(quotations in</w:t>
      </w:r>
    </w:p>
    <w:p w14:paraId="1A745A4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{278}</w:t>
      </w:r>
    </w:p>
    <w:p w14:paraId="7CB93E5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which the apostle expressly contradicts what the author of the tract affirms).</w:t>
      </w:r>
    </w:p>
    <w:p w14:paraId="138309B6" w14:textId="77777777" w:rsidR="00000000" w:rsidRPr="00AA4B48" w:rsidRDefault="00362818" w:rsidP="00AA4B48">
      <w:pPr>
        <w:pStyle w:val="PlainText"/>
        <w:rPr>
          <w:ins w:id="7071" w:author="Comparison" w:date="2013-05-05T19:43:00Z"/>
          <w:rFonts w:ascii="Courier New" w:hAnsi="Courier New" w:cs="Courier New"/>
        </w:rPr>
      </w:pPr>
      <w:r w:rsidRPr="00C100C3">
        <w:rPr>
          <w:rFonts w:ascii="Courier New" w:hAnsi="Courier New" w:cs="Courier New"/>
        </w:rPr>
        <w:t>Besides, the author advances a principle which it is important to take up</w:t>
      </w:r>
      <w:ins w:id="7072" w:author="Comparison" w:date="2013-05-05T19:43:00Z">
        <w:r w:rsidRPr="00AA4B48">
          <w:rPr>
            <w:rFonts w:ascii="Courier New" w:hAnsi="Courier New" w:cs="Courier New"/>
          </w:rPr>
          <w:t>: --</w:t>
        </w:r>
      </w:ins>
    </w:p>
    <w:p w14:paraId="6999B844" w14:textId="2518573F" w:rsidR="00000000" w:rsidRPr="00C100C3" w:rsidRDefault="00362818" w:rsidP="00C100C3">
      <w:pPr>
        <w:pStyle w:val="PlainText"/>
        <w:rPr>
          <w:del w:id="7073" w:author="Comparison" w:date="2013-05-05T19:43:00Z"/>
          <w:rFonts w:ascii="Courier New" w:hAnsi="Courier New" w:cs="Courier New"/>
        </w:rPr>
      </w:pPr>
      <w:ins w:id="7074" w:author="Comparison" w:date="2013-05-05T19:43:00Z">
        <w:r w:rsidRPr="00AA4B48">
          <w:rPr>
            <w:rFonts w:ascii="Courier New" w:hAnsi="Courier New" w:cs="Courier New"/>
          </w:rPr>
          <w:t>"</w:t>
        </w:r>
      </w:ins>
      <w:del w:id="7075" w:author="Comparison" w:date="2013-05-05T19:43:00Z">
        <w:r w:rsidRPr="00C100C3">
          <w:rPr>
            <w:rFonts w:ascii="Courier New" w:hAnsi="Courier New" w:cs="Courier New"/>
          </w:rPr>
          <w:delText>:&amp;#8212;</w:delText>
        </w:r>
      </w:del>
    </w:p>
    <w:p w14:paraId="493F041C" w14:textId="31D7D458" w:rsidR="00000000" w:rsidRPr="00C100C3" w:rsidRDefault="00362818" w:rsidP="00C100C3">
      <w:pPr>
        <w:pStyle w:val="PlainText"/>
        <w:rPr>
          <w:rFonts w:ascii="Courier New" w:hAnsi="Courier New" w:cs="Courier New"/>
        </w:rPr>
      </w:pPr>
      <w:del w:id="7076" w:author="Comparison" w:date="2013-05-05T19:43:00Z">
        <w:r w:rsidRPr="00C100C3">
          <w:rPr>
            <w:rFonts w:ascii="Courier New" w:hAnsi="Courier New" w:cs="Courier New"/>
          </w:rPr>
          <w:delText>&amp;#8220;</w:delText>
        </w:r>
      </w:del>
      <w:r w:rsidRPr="00C100C3">
        <w:rPr>
          <w:rFonts w:ascii="Courier New" w:hAnsi="Courier New" w:cs="Courier New"/>
        </w:rPr>
        <w:t>The duration of the dispensation depends therefore neither on t</w:t>
      </w:r>
      <w:r w:rsidRPr="00C100C3">
        <w:rPr>
          <w:rFonts w:ascii="Courier New" w:hAnsi="Courier New" w:cs="Courier New"/>
        </w:rPr>
        <w:t>he faithfulness or on the unfaithfulness of Christians, but it abides independently of them, maintained by the powerful and unchangeable will of the Lord and visibly recorded in the word</w:t>
      </w:r>
      <w:ins w:id="7077" w:author="Comparison" w:date="2013-05-05T19:43:00Z">
        <w:r w:rsidRPr="00AA4B48">
          <w:rPr>
            <w:rFonts w:ascii="Courier New" w:hAnsi="Courier New" w:cs="Courier New"/>
          </w:rPr>
          <w:t>."</w:t>
        </w:r>
      </w:ins>
      <w:del w:id="7078" w:author="Comparison" w:date="2013-05-05T19:43:00Z">
        <w:r w:rsidRPr="00C100C3">
          <w:rPr>
            <w:rFonts w:ascii="Courier New" w:hAnsi="Courier New" w:cs="Courier New"/>
          </w:rPr>
          <w:delText>.&amp;#8221;</w:delText>
        </w:r>
      </w:del>
    </w:p>
    <w:p w14:paraId="118D863C" w14:textId="3FFA003F" w:rsidR="00000000" w:rsidRPr="00C100C3" w:rsidRDefault="00362818" w:rsidP="00C100C3">
      <w:pPr>
        <w:pStyle w:val="PlainText"/>
        <w:rPr>
          <w:rFonts w:ascii="Courier New" w:hAnsi="Courier New" w:cs="Courier New"/>
        </w:rPr>
      </w:pPr>
      <w:r w:rsidRPr="00C100C3">
        <w:rPr>
          <w:rFonts w:ascii="Courier New" w:hAnsi="Courier New" w:cs="Courier New"/>
        </w:rPr>
        <w:t>That God makes everything to serve towards the infallible ac</w:t>
      </w:r>
      <w:r w:rsidRPr="00C100C3">
        <w:rPr>
          <w:rFonts w:ascii="Courier New" w:hAnsi="Courier New" w:cs="Courier New"/>
        </w:rPr>
        <w:t xml:space="preserve">complishment of His will is true; but to make use of this truth in order to deny the consequences of the responsibility of man placed under </w:t>
      </w:r>
      <w:ins w:id="7079" w:author="Comparison" w:date="2013-05-05T19:43:00Z">
        <w:r w:rsidRPr="00AA4B48">
          <w:rPr>
            <w:rFonts w:ascii="Courier New" w:hAnsi="Courier New" w:cs="Courier New"/>
          </w:rPr>
          <w:t>God's</w:t>
        </w:r>
      </w:ins>
      <w:del w:id="7080" w:author="Comparison" w:date="2013-05-05T19:43:00Z">
        <w:r w:rsidRPr="00C100C3">
          <w:rPr>
            <w:rFonts w:ascii="Courier New" w:hAnsi="Courier New" w:cs="Courier New"/>
          </w:rPr>
          <w:delText>God&amp;#8217;s</w:delText>
        </w:r>
      </w:del>
      <w:r w:rsidRPr="00C100C3">
        <w:rPr>
          <w:rFonts w:ascii="Courier New" w:hAnsi="Courier New" w:cs="Courier New"/>
        </w:rPr>
        <w:t xml:space="preserve"> government on the earth, is anything but sound doctrine.</w:t>
      </w:r>
    </w:p>
    <w:p w14:paraId="7D635A06" w14:textId="318183F2"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 Christian dispensation will doubtless </w:t>
      </w:r>
      <w:ins w:id="7081" w:author="Comparison" w:date="2013-05-05T19:43:00Z">
        <w:r w:rsidRPr="00AA4B48">
          <w:rPr>
            <w:rFonts w:ascii="Courier New" w:hAnsi="Courier New" w:cs="Courier New"/>
          </w:rPr>
          <w:t>"</w:t>
        </w:r>
      </w:ins>
      <w:del w:id="7082" w:author="Comparison" w:date="2013-05-05T19:43:00Z">
        <w:r w:rsidRPr="00C100C3">
          <w:rPr>
            <w:rFonts w:ascii="Courier New" w:hAnsi="Courier New" w:cs="Courier New"/>
          </w:rPr>
          <w:delText>&amp;#82</w:delText>
        </w:r>
        <w:r w:rsidRPr="00C100C3">
          <w:rPr>
            <w:rFonts w:ascii="Courier New" w:hAnsi="Courier New" w:cs="Courier New"/>
          </w:rPr>
          <w:delText>20;</w:delText>
        </w:r>
      </w:del>
      <w:r w:rsidRPr="00C100C3">
        <w:rPr>
          <w:rFonts w:ascii="Courier New" w:hAnsi="Courier New" w:cs="Courier New"/>
        </w:rPr>
        <w:t>fill up the period allotted to it</w:t>
      </w:r>
      <w:ins w:id="7083" w:author="Comparison" w:date="2013-05-05T19:43:00Z">
        <w:r w:rsidRPr="00AA4B48">
          <w:rPr>
            <w:rFonts w:ascii="Courier New" w:hAnsi="Courier New" w:cs="Courier New"/>
          </w:rPr>
          <w:t>."</w:t>
        </w:r>
      </w:ins>
      <w:del w:id="7084" w:author="Comparison" w:date="2013-05-05T19:43:00Z">
        <w:r w:rsidRPr="00C100C3">
          <w:rPr>
            <w:rFonts w:ascii="Courier New" w:hAnsi="Courier New" w:cs="Courier New"/>
          </w:rPr>
          <w:delText>.&amp;#8221;</w:delText>
        </w:r>
      </w:del>
      <w:r w:rsidRPr="00C100C3">
        <w:rPr>
          <w:rFonts w:ascii="Courier New" w:hAnsi="Courier New" w:cs="Courier New"/>
        </w:rPr>
        <w:t xml:space="preserve"> That is not the point. The question is to know whether God will not put an end to this dispensation on account of the sins and the rebellion of those who ought to have glorified Him according to the principles o</w:t>
      </w:r>
      <w:r w:rsidRPr="00C100C3">
        <w:rPr>
          <w:rFonts w:ascii="Courier New" w:hAnsi="Courier New" w:cs="Courier New"/>
        </w:rPr>
        <w:t>f the dispensation and the privileges which are granted in it. Now, the revelation of God is positive with respect to this. The second appearing of the Lord, to which the author alludes, has for its object the execution of judgment on the apostasy, which h</w:t>
      </w:r>
      <w:r w:rsidRPr="00C100C3">
        <w:rPr>
          <w:rFonts w:ascii="Courier New" w:hAnsi="Courier New" w:cs="Courier New"/>
        </w:rPr>
        <w:t xml:space="preserve">as ripened into open revolt against Himself. The kings of the earth will make war against </w:t>
      </w:r>
      <w:ins w:id="7085" w:author="Comparison" w:date="2013-05-05T19:43:00Z">
        <w:r w:rsidRPr="00AA4B48">
          <w:rPr>
            <w:rFonts w:ascii="Courier New" w:hAnsi="Courier New" w:cs="Courier New"/>
          </w:rPr>
          <w:t>the</w:t>
        </w:r>
      </w:ins>
      <w:del w:id="7086" w:author="Comparison" w:date="2013-05-05T19:43:00Z">
        <w:r w:rsidRPr="00C100C3">
          <w:rPr>
            <w:rFonts w:ascii="Courier New" w:hAnsi="Courier New" w:cs="Courier New"/>
          </w:rPr>
          <w:delText>die</w:delText>
        </w:r>
      </w:del>
      <w:r w:rsidRPr="00C100C3">
        <w:rPr>
          <w:rFonts w:ascii="Courier New" w:hAnsi="Courier New" w:cs="Courier New"/>
        </w:rPr>
        <w:t xml:space="preserve"> Lamb. No one will be permitted to buy or sell unless they take the mark of the beast. This terrible day will not come without the consummation of the apostasy and</w:t>
      </w:r>
      <w:r w:rsidRPr="00C100C3">
        <w:rPr>
          <w:rFonts w:ascii="Courier New" w:hAnsi="Courier New" w:cs="Courier New"/>
        </w:rPr>
        <w:t xml:space="preserve"> the revelation of the man of sin whom the Lord will destroy by His appearing. This day will come as a thief in the night. Jehovah will even plead against all flesh. But the most terrible part of this terrible day, from which the Lord will return having Hi</w:t>
      </w:r>
      <w:r w:rsidRPr="00C100C3">
        <w:rPr>
          <w:rFonts w:ascii="Courier New" w:hAnsi="Courier New" w:cs="Courier New"/>
        </w:rPr>
        <w:t>s garments dyed with blood, will be the judgment of the apostates and rebels.</w:t>
      </w:r>
    </w:p>
    <w:p w14:paraId="67819B27" w14:textId="7B637393"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 author says, </w:t>
      </w:r>
      <w:ins w:id="7087" w:author="Comparison" w:date="2013-05-05T19:43:00Z">
        <w:r w:rsidRPr="00AA4B48">
          <w:rPr>
            <w:rFonts w:ascii="Courier New" w:hAnsi="Courier New" w:cs="Courier New"/>
          </w:rPr>
          <w:t>"</w:t>
        </w:r>
      </w:ins>
      <w:del w:id="7088" w:author="Comparison" w:date="2013-05-05T19:43:00Z">
        <w:r w:rsidRPr="00C100C3">
          <w:rPr>
            <w:rFonts w:ascii="Courier New" w:hAnsi="Courier New" w:cs="Courier New"/>
          </w:rPr>
          <w:delText>&amp;#8220;</w:delText>
        </w:r>
      </w:del>
      <w:r w:rsidRPr="00C100C3">
        <w:rPr>
          <w:rFonts w:ascii="Courier New" w:hAnsi="Courier New" w:cs="Courier New"/>
        </w:rPr>
        <w:t>faith will be changed into sight, and hope into reality</w:t>
      </w:r>
      <w:ins w:id="7089" w:author="Comparison" w:date="2013-05-05T19:43:00Z">
        <w:r w:rsidRPr="00AA4B48">
          <w:rPr>
            <w:rFonts w:ascii="Courier New" w:hAnsi="Courier New" w:cs="Courier New"/>
          </w:rPr>
          <w:t>";</w:t>
        </w:r>
      </w:ins>
      <w:del w:id="7090" w:author="Comparison" w:date="2013-05-05T19:43:00Z">
        <w:r w:rsidRPr="00C100C3">
          <w:rPr>
            <w:rFonts w:ascii="Courier New" w:hAnsi="Courier New" w:cs="Courier New"/>
          </w:rPr>
          <w:delText>&amp;#8221;;</w:delText>
        </w:r>
      </w:del>
      <w:r w:rsidRPr="00C100C3">
        <w:rPr>
          <w:rFonts w:ascii="Courier New" w:hAnsi="Courier New" w:cs="Courier New"/>
        </w:rPr>
        <w:t xml:space="preserve"> but he does not know what he is talking about. When will that take place? We shall go to </w:t>
      </w:r>
      <w:r w:rsidRPr="00C100C3">
        <w:rPr>
          <w:rFonts w:ascii="Courier New" w:hAnsi="Courier New" w:cs="Courier New"/>
        </w:rPr>
        <w:t>meet our Lord in the air, and so shall we ever be with the Lord. But the dispensation on the earth will be ended by the apostasy which will give birth to antichrist, and by judgment, that is, it will be suppressed on account of sin. According to the threat</w:t>
      </w:r>
      <w:r w:rsidRPr="00C100C3">
        <w:rPr>
          <w:rFonts w:ascii="Courier New" w:hAnsi="Courier New" w:cs="Courier New"/>
        </w:rPr>
        <w:t xml:space="preserve"> (@Romans 11) already quoted, the Gentiles not having continued in the goodness of God, the system will be put an end to by a</w:t>
      </w:r>
    </w:p>
    <w:p w14:paraId="722A147C"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{279}</w:t>
      </w:r>
    </w:p>
    <w:p w14:paraId="5360D9C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cutting off. The passages of which I have just given a summary, are they not clear and categorical? (See @Matthew 13; @Rev</w:t>
      </w:r>
      <w:r w:rsidRPr="00C100C3">
        <w:rPr>
          <w:rFonts w:ascii="Courier New" w:hAnsi="Courier New" w:cs="Courier New"/>
        </w:rPr>
        <w:t>elation 19; @2 Thessalonians 2; @1 Thessalonians 5; the end of @Revelation 13 and @Isaiah 66.) Moreover, time would fail me to quote passages which prove that this dispensation will be put an end to by the judgment executed against those who, having been p</w:t>
      </w:r>
      <w:r w:rsidRPr="00C100C3">
        <w:rPr>
          <w:rFonts w:ascii="Courier New" w:hAnsi="Courier New" w:cs="Courier New"/>
        </w:rPr>
        <w:t>laced under its influence, shall have been found in the apostasy and the rebellion. The whole of the Apocalypse is only a revelation of that which concerns this great truth. The glory mentioned in this book is not the re-establishment of what has failed. T</w:t>
      </w:r>
      <w:r w:rsidRPr="00C100C3">
        <w:rPr>
          <w:rFonts w:ascii="Courier New" w:hAnsi="Courier New" w:cs="Courier New"/>
        </w:rPr>
        <w:t>hat which has failed is judged and an entirely different glory set up.</w:t>
      </w:r>
    </w:p>
    <w:p w14:paraId="458F5D04" w14:textId="4020ED4E" w:rsidR="00000000" w:rsidRPr="00C100C3" w:rsidRDefault="00362818" w:rsidP="00C100C3">
      <w:pPr>
        <w:pStyle w:val="PlainText"/>
        <w:rPr>
          <w:rFonts w:ascii="Courier New" w:hAnsi="Courier New" w:cs="Courier New"/>
        </w:rPr>
      </w:pPr>
      <w:r w:rsidRPr="00C100C3">
        <w:rPr>
          <w:rFonts w:ascii="Courier New" w:hAnsi="Courier New" w:cs="Courier New"/>
        </w:rPr>
        <w:t>On all these points the tract is utterly opposed to the word of God</w:t>
      </w:r>
      <w:ins w:id="7091" w:author="Comparison" w:date="2013-05-05T19:43:00Z">
        <w:r w:rsidRPr="00AA4B48">
          <w:rPr>
            <w:rFonts w:ascii="Courier New" w:hAnsi="Courier New" w:cs="Courier New"/>
          </w:rPr>
          <w:t>;</w:t>
        </w:r>
      </w:ins>
      <w:del w:id="7092" w:author="Comparison" w:date="2013-05-05T19:43:00Z">
        <w:r w:rsidRPr="00C100C3">
          <w:rPr>
            <w:rFonts w:ascii="Courier New" w:hAnsi="Courier New" w:cs="Courier New"/>
          </w:rPr>
          <w:delText>*;*</w:delText>
        </w:r>
      </w:del>
      <w:r w:rsidRPr="00C100C3">
        <w:rPr>
          <w:rFonts w:ascii="Courier New" w:hAnsi="Courier New" w:cs="Courier New"/>
        </w:rPr>
        <w:t xml:space="preserve"> and in contending against the truth, the author has shewn to what a degree the system which he maintains is oppos</w:t>
      </w:r>
      <w:r w:rsidRPr="00C100C3">
        <w:rPr>
          <w:rFonts w:ascii="Courier New" w:hAnsi="Courier New" w:cs="Courier New"/>
        </w:rPr>
        <w:t xml:space="preserve">ed to truth, to </w:t>
      </w:r>
      <w:ins w:id="7093" w:author="Comparison" w:date="2013-05-05T19:43:00Z">
        <w:r w:rsidRPr="00AA4B48">
          <w:rPr>
            <w:rFonts w:ascii="Courier New" w:hAnsi="Courier New" w:cs="Courier New"/>
          </w:rPr>
          <w:t>the</w:t>
        </w:r>
      </w:ins>
      <w:del w:id="7094" w:author="Comparison" w:date="2013-05-05T19:43:00Z">
        <w:r w:rsidRPr="00C100C3">
          <w:rPr>
            <w:rFonts w:ascii="Courier New" w:hAnsi="Courier New" w:cs="Courier New"/>
          </w:rPr>
          <w:delText>tile</w:delText>
        </w:r>
      </w:del>
      <w:r w:rsidRPr="00C100C3">
        <w:rPr>
          <w:rFonts w:ascii="Courier New" w:hAnsi="Courier New" w:cs="Courier New"/>
        </w:rPr>
        <w:t xml:space="preserve"> positive testimony of the word.</w:t>
      </w:r>
    </w:p>
    <w:p w14:paraId="27F0455C" w14:textId="4A3CA233" w:rsidR="00000000" w:rsidRPr="00C100C3" w:rsidRDefault="00362818" w:rsidP="00C100C3">
      <w:pPr>
        <w:pStyle w:val="PlainText"/>
        <w:rPr>
          <w:rFonts w:ascii="Courier New" w:hAnsi="Courier New" w:cs="Courier New"/>
        </w:rPr>
      </w:pPr>
      <w:r w:rsidRPr="00C100C3">
        <w:rPr>
          <w:rFonts w:ascii="Courier New" w:hAnsi="Courier New" w:cs="Courier New"/>
        </w:rPr>
        <w:t>In the details in which a simple mind might find more difficulty. As to the re-establishment of certain means of blessing which belong to a dispensation, while this dispensation has not yet been cut off</w:t>
      </w:r>
      <w:r w:rsidRPr="00C100C3">
        <w:rPr>
          <w:rFonts w:ascii="Courier New" w:hAnsi="Courier New" w:cs="Courier New"/>
        </w:rPr>
        <w:t xml:space="preserve">, the author is scarcely more fortunate than in what concerns the economy itself. All that is said (page 9) with reference to the Jews has nearly as little foundation. The author says that the ark only was wanting: he is mistaken. He says that the ark was </w:t>
      </w:r>
      <w:r w:rsidRPr="00C100C3">
        <w:rPr>
          <w:rFonts w:ascii="Courier New" w:hAnsi="Courier New" w:cs="Courier New"/>
        </w:rPr>
        <w:t xml:space="preserve">a symbol of the </w:t>
      </w:r>
      <w:ins w:id="7095" w:author="Comparison" w:date="2013-05-05T19:43:00Z">
        <w:r w:rsidRPr="00AA4B48">
          <w:rPr>
            <w:rFonts w:ascii="Courier New" w:hAnsi="Courier New" w:cs="Courier New"/>
          </w:rPr>
          <w:t>Lord's</w:t>
        </w:r>
      </w:ins>
      <w:del w:id="7096" w:author="Comparison" w:date="2013-05-05T19:43:00Z">
        <w:r w:rsidRPr="00C100C3">
          <w:rPr>
            <w:rFonts w:ascii="Courier New" w:hAnsi="Courier New" w:cs="Courier New"/>
          </w:rPr>
          <w:delText>Lord&amp;#8217;s</w:delText>
        </w:r>
      </w:del>
      <w:r w:rsidRPr="00C100C3">
        <w:rPr>
          <w:rFonts w:ascii="Courier New" w:hAnsi="Courier New" w:cs="Courier New"/>
        </w:rPr>
        <w:t xml:space="preserve"> presence: it was no such thing. The presence of the Lord was, without a figure, in the temple built by Solomon. Jehovah was seated between the cherubim; the ark served as His footstool. The whole of this remarkable object was H</w:t>
      </w:r>
      <w:r w:rsidRPr="00C100C3">
        <w:rPr>
          <w:rFonts w:ascii="Courier New" w:hAnsi="Courier New" w:cs="Courier New"/>
        </w:rPr>
        <w:t>is throne. The presence of Jehovah was manifested by a visible appearing of glory, which Israel beheld when it filled the temple. This was wanting in the temple after the captivity. The ark also was wanting, and the blood of atonement could not be put upon</w:t>
      </w:r>
      <w:r w:rsidRPr="00C100C3">
        <w:rPr>
          <w:rFonts w:ascii="Courier New" w:hAnsi="Courier New" w:cs="Courier New"/>
        </w:rPr>
        <w:t xml:space="preserve"> the mercy-seat. The Urim and Thummim, by which the high priest received the answers of Jehovah, were also wanting. The kingly power of the house of David was wanting. Israel was under Gentile dominion. Now it is not a question of knowing whether, in His p</w:t>
      </w:r>
      <w:r w:rsidRPr="00C100C3">
        <w:rPr>
          <w:rFonts w:ascii="Courier New" w:hAnsi="Courier New" w:cs="Courier New"/>
        </w:rPr>
        <w:t>atience, God bore with this condition of things and blessed Israel in spite of the absence of those means of blessing; nor of knowing whether in mercy He sent His Son, in whose Person all the blessings and means of blessing were united. No one doubts it.</w:t>
      </w:r>
    </w:p>
    <w:p w14:paraId="47A1AB4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What the author had to shew is, that it was possible for man again to set up that which had been lost through his failure.</w:t>
      </w:r>
    </w:p>
    <w:p w14:paraId="20344F8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{280}</w:t>
      </w:r>
    </w:p>
    <w:p w14:paraId="11DBE99A" w14:textId="7F71B1A3" w:rsidR="00000000" w:rsidRPr="00C100C3" w:rsidRDefault="00362818" w:rsidP="00C100C3">
      <w:pPr>
        <w:pStyle w:val="PlainText"/>
        <w:rPr>
          <w:rFonts w:ascii="Courier New" w:hAnsi="Courier New" w:cs="Courier New"/>
        </w:rPr>
      </w:pPr>
      <w:r w:rsidRPr="00C100C3">
        <w:rPr>
          <w:rFonts w:ascii="Courier New" w:hAnsi="Courier New" w:cs="Courier New"/>
        </w:rPr>
        <w:t xml:space="preserve">He will not dare to deny, that the ark, the Urim and Thummim, the manifestation of </w:t>
      </w:r>
      <w:ins w:id="7097" w:author="Comparison" w:date="2013-05-05T19:43:00Z">
        <w:r w:rsidRPr="00AA4B48">
          <w:rPr>
            <w:rFonts w:ascii="Courier New" w:hAnsi="Courier New" w:cs="Courier New"/>
          </w:rPr>
          <w:t>God's</w:t>
        </w:r>
      </w:ins>
      <w:del w:id="7098" w:author="Comparison" w:date="2013-05-05T19:43:00Z">
        <w:r w:rsidRPr="00C100C3">
          <w:rPr>
            <w:rFonts w:ascii="Courier New" w:hAnsi="Courier New" w:cs="Courier New"/>
          </w:rPr>
          <w:delText>God&amp;#8217;s</w:delText>
        </w:r>
      </w:del>
      <w:r w:rsidRPr="00C100C3">
        <w:rPr>
          <w:rFonts w:ascii="Courier New" w:hAnsi="Courier New" w:cs="Courier New"/>
        </w:rPr>
        <w:t xml:space="preserve"> glory in the temple, the posse</w:t>
      </w:r>
      <w:r w:rsidRPr="00C100C3">
        <w:rPr>
          <w:rFonts w:ascii="Courier New" w:hAnsi="Courier New" w:cs="Courier New"/>
        </w:rPr>
        <w:t>ssion of the kingly power by the house of David, were lost through the iniquity of the Jews; and that the destruction of Jerusalem by Nebuchadnezzar was in consequence of the sins of the Jews. Well! was it possible for men to re-establish what depended thu</w:t>
      </w:r>
      <w:r w:rsidRPr="00C100C3">
        <w:rPr>
          <w:rFonts w:ascii="Courier New" w:hAnsi="Courier New" w:cs="Courier New"/>
        </w:rPr>
        <w:t>s on the power, authority, and grace of God? No; they could not do it. The ark was not again made; the Urim and Thummim were not re-established; the presence of the glory was not restored to the temple. The author may be bold enough to assert that the Mosa</w:t>
      </w:r>
      <w:r w:rsidRPr="00C100C3">
        <w:rPr>
          <w:rFonts w:ascii="Courier New" w:hAnsi="Courier New" w:cs="Courier New"/>
        </w:rPr>
        <w:t xml:space="preserve">ic economy was continued in *its </w:t>
      </w:r>
      <w:ins w:id="7099" w:author="Comparison" w:date="2013-05-05T19:43:00Z">
        <w:r w:rsidRPr="00AA4B48">
          <w:rPr>
            <w:rFonts w:ascii="Courier New" w:hAnsi="Courier New" w:cs="Courier New"/>
          </w:rPr>
          <w:t>fulness</w:t>
        </w:r>
      </w:ins>
      <w:del w:id="7100" w:author="Comparison" w:date="2013-05-05T19:43:00Z">
        <w:r w:rsidRPr="00C100C3">
          <w:rPr>
            <w:rFonts w:ascii="Courier New" w:hAnsi="Courier New" w:cs="Courier New"/>
          </w:rPr>
          <w:delText>fullness</w:delText>
        </w:r>
      </w:del>
      <w:r w:rsidRPr="00C100C3">
        <w:rPr>
          <w:rFonts w:ascii="Courier New" w:hAnsi="Courier New" w:cs="Courier New"/>
        </w:rPr>
        <w:t>*, although all that was most precious, and even the presence of Jehovah, were lost; but what thoughtful reader will believe him? The Lord tells us of the generation with which He had to do, that the devil would fin</w:t>
      </w:r>
      <w:r w:rsidRPr="00C100C3">
        <w:rPr>
          <w:rFonts w:ascii="Courier New" w:hAnsi="Courier New" w:cs="Courier New"/>
        </w:rPr>
        <w:t>d in it a house swept, garnished, and *empty</w:t>
      </w:r>
      <w:ins w:id="7101" w:author="Comparison" w:date="2013-05-05T19:43:00Z">
        <w:r w:rsidRPr="00AA4B48">
          <w:rPr>
            <w:rFonts w:ascii="Courier New" w:hAnsi="Courier New" w:cs="Courier New"/>
          </w:rPr>
          <w:t>*.</w:t>
        </w:r>
      </w:ins>
      <w:del w:id="7102" w:author="Comparison" w:date="2013-05-05T19:43:00Z">
        <w:r w:rsidRPr="00C100C3">
          <w:rPr>
            <w:rFonts w:ascii="Courier New" w:hAnsi="Courier New" w:cs="Courier New"/>
          </w:rPr>
          <w:delText>.*</w:delText>
        </w:r>
      </w:del>
      <w:r w:rsidRPr="00C100C3">
        <w:rPr>
          <w:rFonts w:ascii="Courier New" w:hAnsi="Courier New" w:cs="Courier New"/>
        </w:rPr>
        <w:t xml:space="preserve"> Was it in its fulness without an ark, without the glorious presence of God, without the Urim and Thummim; that is to say, without the divine communications of the high priest with God as an oracle? without a k</w:t>
      </w:r>
      <w:r w:rsidRPr="00C100C3">
        <w:rPr>
          <w:rFonts w:ascii="Courier New" w:hAnsi="Courier New" w:cs="Courier New"/>
        </w:rPr>
        <w:t xml:space="preserve">ing, the people being subjected by the Gentiles? The ordinances were not abolished, but the means of blessing had in a great measure disappeared. The </w:t>
      </w:r>
      <w:ins w:id="7103" w:author="Comparison" w:date="2013-05-05T19:43:00Z">
        <w:r w:rsidRPr="00AA4B48">
          <w:rPr>
            <w:rFonts w:ascii="Courier New" w:hAnsi="Courier New" w:cs="Courier New"/>
          </w:rPr>
          <w:t>Lord's</w:t>
        </w:r>
      </w:ins>
      <w:del w:id="7104" w:author="Comparison" w:date="2013-05-05T19:43:00Z">
        <w:r w:rsidRPr="00C100C3">
          <w:rPr>
            <w:rFonts w:ascii="Courier New" w:hAnsi="Courier New" w:cs="Courier New"/>
          </w:rPr>
          <w:delText>Lord&amp;#8217;s</w:delText>
        </w:r>
      </w:del>
      <w:r w:rsidRPr="00C100C3">
        <w:rPr>
          <w:rFonts w:ascii="Courier New" w:hAnsi="Courier New" w:cs="Courier New"/>
        </w:rPr>
        <w:t xml:space="preserve"> body was the true temple. In order not to offend them, He submitted to what was required.</w:t>
      </w:r>
    </w:p>
    <w:p w14:paraId="3C9D8094" w14:textId="270F1A3F" w:rsidR="00000000" w:rsidRPr="00C100C3" w:rsidRDefault="00362818" w:rsidP="00C100C3">
      <w:pPr>
        <w:pStyle w:val="PlainText"/>
        <w:rPr>
          <w:rFonts w:ascii="Courier New" w:hAnsi="Courier New" w:cs="Courier New"/>
        </w:rPr>
      </w:pPr>
      <w:r w:rsidRPr="00C100C3">
        <w:rPr>
          <w:rFonts w:ascii="Courier New" w:hAnsi="Courier New" w:cs="Courier New"/>
        </w:rPr>
        <w:t>Ne</w:t>
      </w:r>
      <w:r w:rsidRPr="00C100C3">
        <w:rPr>
          <w:rFonts w:ascii="Courier New" w:hAnsi="Courier New" w:cs="Courier New"/>
        </w:rPr>
        <w:t xml:space="preserve">ither must it be supposed, that what the author puts between inverted commas is a quotation from some writing of the brethren; they are only the </w:t>
      </w:r>
      <w:ins w:id="7105" w:author="Comparison" w:date="2013-05-05T19:43:00Z">
        <w:r w:rsidRPr="00AA4B48">
          <w:rPr>
            <w:rFonts w:ascii="Courier New" w:hAnsi="Courier New" w:cs="Courier New"/>
          </w:rPr>
          <w:t>author's</w:t>
        </w:r>
      </w:ins>
      <w:del w:id="7106" w:author="Comparison" w:date="2013-05-05T19:43:00Z">
        <w:r w:rsidRPr="00C100C3">
          <w:rPr>
            <w:rFonts w:ascii="Courier New" w:hAnsi="Courier New" w:cs="Courier New"/>
          </w:rPr>
          <w:delText>author&amp;#8217;s</w:delText>
        </w:r>
      </w:del>
      <w:r w:rsidRPr="00C100C3">
        <w:rPr>
          <w:rFonts w:ascii="Courier New" w:hAnsi="Courier New" w:cs="Courier New"/>
        </w:rPr>
        <w:t xml:space="preserve"> own words. He tells us that we must resist the devil, and that Plymouthism says, Yield him the v</w:t>
      </w:r>
      <w:r w:rsidRPr="00C100C3">
        <w:rPr>
          <w:rFonts w:ascii="Courier New" w:hAnsi="Courier New" w:cs="Courier New"/>
        </w:rPr>
        <w:t xml:space="preserve">ictory; but the conclusion which he deduces from this accusation is most remarkable: </w:t>
      </w:r>
      <w:ins w:id="7107" w:author="Comparison" w:date="2013-05-05T19:43:00Z">
        <w:r w:rsidRPr="00AA4B48">
          <w:rPr>
            <w:rFonts w:ascii="Courier New" w:hAnsi="Courier New" w:cs="Courier New"/>
          </w:rPr>
          <w:t>"*</w:t>
        </w:r>
      </w:ins>
      <w:del w:id="7108" w:author="Comparison" w:date="2013-05-05T19:43:00Z">
        <w:r w:rsidRPr="00C100C3">
          <w:rPr>
            <w:rFonts w:ascii="Courier New" w:hAnsi="Courier New" w:cs="Courier New"/>
          </w:rPr>
          <w:delText>&amp;#8220;*</w:delText>
        </w:r>
      </w:del>
      <w:r w:rsidRPr="00C100C3">
        <w:rPr>
          <w:rFonts w:ascii="Courier New" w:hAnsi="Courier New" w:cs="Courier New"/>
        </w:rPr>
        <w:t>Therefore* the ordinances and offices which the Lord in His great wisdom had given to the assemblies by the apostles</w:t>
      </w:r>
      <w:ins w:id="7109" w:author="Comparison" w:date="2013-05-05T19:43:00Z">
        <w:r w:rsidRPr="00AA4B48">
          <w:rPr>
            <w:rFonts w:ascii="Courier New" w:hAnsi="Courier New" w:cs="Courier New"/>
          </w:rPr>
          <w:t>," ... "</w:t>
        </w:r>
      </w:ins>
      <w:del w:id="7110" w:author="Comparison" w:date="2013-05-05T19:43:00Z">
        <w:r w:rsidRPr="00C100C3">
          <w:rPr>
            <w:rFonts w:ascii="Courier New" w:hAnsi="Courier New" w:cs="Courier New"/>
          </w:rPr>
          <w:delText>,&amp;#8221; &amp;#8230; &amp;#8220;</w:delText>
        </w:r>
      </w:del>
      <w:r w:rsidRPr="00C100C3">
        <w:rPr>
          <w:rFonts w:ascii="Courier New" w:hAnsi="Courier New" w:cs="Courier New"/>
        </w:rPr>
        <w:t>exist *therefore* in th</w:t>
      </w:r>
      <w:r w:rsidRPr="00C100C3">
        <w:rPr>
          <w:rFonts w:ascii="Courier New" w:hAnsi="Courier New" w:cs="Courier New"/>
        </w:rPr>
        <w:t>eir integrity</w:t>
      </w:r>
      <w:ins w:id="7111" w:author="Comparison" w:date="2013-05-05T19:43:00Z">
        <w:r w:rsidRPr="00AA4B48">
          <w:rPr>
            <w:rFonts w:ascii="Courier New" w:hAnsi="Courier New" w:cs="Courier New"/>
          </w:rPr>
          <w:t>."</w:t>
        </w:r>
      </w:ins>
      <w:del w:id="7112" w:author="Comparison" w:date="2013-05-05T19:43:00Z">
        <w:r w:rsidRPr="00C100C3">
          <w:rPr>
            <w:rFonts w:ascii="Courier New" w:hAnsi="Courier New" w:cs="Courier New"/>
          </w:rPr>
          <w:delText>.&amp;#8221;</w:delText>
        </w:r>
      </w:del>
    </w:p>
    <w:p w14:paraId="015A7A1F" w14:textId="75234194"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 seek in vain the motive of this </w:t>
      </w:r>
      <w:ins w:id="7113" w:author="Comparison" w:date="2013-05-05T19:43:00Z">
        <w:r w:rsidRPr="00AA4B48">
          <w:rPr>
            <w:rFonts w:ascii="Courier New" w:hAnsi="Courier New" w:cs="Courier New"/>
          </w:rPr>
          <w:t>"*</w:t>
        </w:r>
      </w:ins>
      <w:del w:id="7114" w:author="Comparison" w:date="2013-05-05T19:43:00Z">
        <w:r w:rsidRPr="00C100C3">
          <w:rPr>
            <w:rFonts w:ascii="Courier New" w:hAnsi="Courier New" w:cs="Courier New"/>
          </w:rPr>
          <w:delText>&amp;#8220;*</w:delText>
        </w:r>
      </w:del>
      <w:r w:rsidRPr="00C100C3">
        <w:rPr>
          <w:rFonts w:ascii="Courier New" w:hAnsi="Courier New" w:cs="Courier New"/>
        </w:rPr>
        <w:t>therefore</w:t>
      </w:r>
      <w:ins w:id="7115" w:author="Comparison" w:date="2013-05-05T19:43:00Z">
        <w:r w:rsidRPr="00AA4B48">
          <w:rPr>
            <w:rFonts w:ascii="Courier New" w:hAnsi="Courier New" w:cs="Courier New"/>
          </w:rPr>
          <w:t>*."</w:t>
        </w:r>
      </w:ins>
      <w:del w:id="7116" w:author="Comparison" w:date="2013-05-05T19:43:00Z">
        <w:r w:rsidRPr="00C100C3">
          <w:rPr>
            <w:rFonts w:ascii="Courier New" w:hAnsi="Courier New" w:cs="Courier New"/>
          </w:rPr>
          <w:delText>.*&amp;#8221;</w:delText>
        </w:r>
      </w:del>
      <w:r w:rsidRPr="00C100C3">
        <w:rPr>
          <w:rFonts w:ascii="Courier New" w:hAnsi="Courier New" w:cs="Courier New"/>
        </w:rPr>
        <w:t xml:space="preserve"> Even in going three preceding pages back the difficulty is not removed.</w:t>
      </w:r>
    </w:p>
    <w:p w14:paraId="070BAE43" w14:textId="6497D1A2" w:rsidR="00000000" w:rsidRPr="00C100C3" w:rsidRDefault="00362818" w:rsidP="00C100C3">
      <w:pPr>
        <w:pStyle w:val="PlainText"/>
        <w:rPr>
          <w:rFonts w:ascii="Courier New" w:hAnsi="Courier New" w:cs="Courier New"/>
        </w:rPr>
      </w:pPr>
      <w:r w:rsidRPr="00C100C3">
        <w:rPr>
          <w:rFonts w:ascii="Courier New" w:hAnsi="Courier New" w:cs="Courier New"/>
        </w:rPr>
        <w:t>It can hardly be anything else but that the ark was not rebuilt; that the communications of the hig</w:t>
      </w:r>
      <w:r w:rsidRPr="00C100C3">
        <w:rPr>
          <w:rFonts w:ascii="Courier New" w:hAnsi="Courier New" w:cs="Courier New"/>
        </w:rPr>
        <w:t>h priest with God, by the mysterious means that Moses had appointed, no longer existed; that the sovereignty established by God had been set aside, and was not restored to the throne</w:t>
      </w:r>
      <w:ins w:id="7117" w:author="Comparison" w:date="2013-05-05T19:43:00Z">
        <w:r w:rsidRPr="00AA4B48">
          <w:rPr>
            <w:rFonts w:ascii="Courier New" w:hAnsi="Courier New" w:cs="Courier New"/>
          </w:rPr>
          <w:t xml:space="preserve">; </w:t>
        </w:r>
      </w:ins>
      <w:del w:id="7118" w:author="Comparison" w:date="2013-05-05T19:43:00Z">
        <w:r w:rsidRPr="00C100C3">
          <w:rPr>
            <w:rFonts w:ascii="Courier New" w:hAnsi="Courier New" w:cs="Courier New"/>
          </w:rPr>
          <w:delText>:&amp;#8212;</w:delText>
        </w:r>
      </w:del>
      <w:r w:rsidRPr="00C100C3">
        <w:rPr>
          <w:rFonts w:ascii="Courier New" w:hAnsi="Courier New" w:cs="Courier New"/>
        </w:rPr>
        <w:t xml:space="preserve">it can hardly have been anything but these main facts which prove </w:t>
      </w:r>
      <w:r w:rsidRPr="00C100C3">
        <w:rPr>
          <w:rFonts w:ascii="Courier New" w:hAnsi="Courier New" w:cs="Courier New"/>
        </w:rPr>
        <w:t>that, in the Church also, everything exists as at the beginning. The</w:t>
      </w:r>
    </w:p>
    <w:p w14:paraId="6629004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{281}</w:t>
      </w:r>
    </w:p>
    <w:p w14:paraId="4DFBA0A1" w14:textId="7F5ED1DC" w:rsidR="00000000" w:rsidRPr="00C100C3" w:rsidRDefault="00362818" w:rsidP="00C100C3">
      <w:pPr>
        <w:pStyle w:val="PlainText"/>
        <w:rPr>
          <w:rFonts w:ascii="Courier New" w:hAnsi="Courier New" w:cs="Courier New"/>
        </w:rPr>
      </w:pPr>
      <w:r w:rsidRPr="00C100C3">
        <w:rPr>
          <w:rFonts w:ascii="Courier New" w:hAnsi="Courier New" w:cs="Courier New"/>
        </w:rPr>
        <w:t xml:space="preserve">kingly office, so eminently important in Israel, did not exist in its integrity when Christ was rejected and crucified. On what then is this </w:t>
      </w:r>
      <w:ins w:id="7119" w:author="Comparison" w:date="2013-05-05T19:43:00Z">
        <w:r w:rsidRPr="00AA4B48">
          <w:rPr>
            <w:rFonts w:ascii="Courier New" w:hAnsi="Courier New" w:cs="Courier New"/>
          </w:rPr>
          <w:t>"*</w:t>
        </w:r>
      </w:ins>
      <w:del w:id="7120" w:author="Comparison" w:date="2013-05-05T19:43:00Z">
        <w:r w:rsidRPr="00C100C3">
          <w:rPr>
            <w:rFonts w:ascii="Courier New" w:hAnsi="Courier New" w:cs="Courier New"/>
          </w:rPr>
          <w:delText>&amp;#8220;*</w:delText>
        </w:r>
      </w:del>
      <w:r w:rsidRPr="00C100C3">
        <w:rPr>
          <w:rFonts w:ascii="Courier New" w:hAnsi="Courier New" w:cs="Courier New"/>
        </w:rPr>
        <w:t>therefore</w:t>
      </w:r>
      <w:ins w:id="7121" w:author="Comparison" w:date="2013-05-05T19:43:00Z">
        <w:r w:rsidRPr="00AA4B48">
          <w:rPr>
            <w:rFonts w:ascii="Courier New" w:hAnsi="Courier New" w:cs="Courier New"/>
          </w:rPr>
          <w:t>*"</w:t>
        </w:r>
      </w:ins>
      <w:del w:id="7122" w:author="Comparison" w:date="2013-05-05T19:43:00Z">
        <w:r w:rsidRPr="00C100C3">
          <w:rPr>
            <w:rFonts w:ascii="Courier New" w:hAnsi="Courier New" w:cs="Courier New"/>
          </w:rPr>
          <w:delText>*&amp;#8221;</w:delText>
        </w:r>
      </w:del>
      <w:r w:rsidRPr="00C100C3">
        <w:rPr>
          <w:rFonts w:ascii="Courier New" w:hAnsi="Courier New" w:cs="Courier New"/>
        </w:rPr>
        <w:t xml:space="preserve"> founded?</w:t>
      </w:r>
    </w:p>
    <w:p w14:paraId="494E2F02" w14:textId="73A5D47D" w:rsidR="00000000" w:rsidRPr="00C100C3" w:rsidRDefault="00362818" w:rsidP="00C100C3">
      <w:pPr>
        <w:pStyle w:val="PlainText"/>
        <w:rPr>
          <w:rFonts w:ascii="Courier New" w:hAnsi="Courier New" w:cs="Courier New"/>
        </w:rPr>
      </w:pPr>
      <w:r w:rsidRPr="00C100C3">
        <w:rPr>
          <w:rFonts w:ascii="Courier New" w:hAnsi="Courier New" w:cs="Courier New"/>
        </w:rPr>
        <w:t>Ho</w:t>
      </w:r>
      <w:r w:rsidRPr="00C100C3">
        <w:rPr>
          <w:rFonts w:ascii="Courier New" w:hAnsi="Courier New" w:cs="Courier New"/>
        </w:rPr>
        <w:t>wever here is the object of all this. Since the word *speaks* of elders, we must make some. But the word spoke of the ark, of the Urim and Thummim, of a king: nevertheless men were not able to make them. The word mentions tongues: why not speak in them now</w:t>
      </w:r>
      <w:ins w:id="7123" w:author="Comparison" w:date="2013-05-05T19:43:00Z">
        <w:r w:rsidRPr="00AA4B48">
          <w:rPr>
            <w:rFonts w:ascii="Courier New" w:hAnsi="Courier New" w:cs="Courier New"/>
          </w:rPr>
          <w:t xml:space="preserve">? </w:t>
        </w:r>
      </w:ins>
      <w:del w:id="7124" w:author="Comparison" w:date="2013-05-05T19:43:00Z">
        <w:r w:rsidRPr="00C100C3">
          <w:rPr>
            <w:rFonts w:ascii="Courier New" w:hAnsi="Courier New" w:cs="Courier New"/>
          </w:rPr>
          <w:delText>?&amp;#8212;</w:delText>
        </w:r>
      </w:del>
      <w:r w:rsidRPr="00C100C3">
        <w:rPr>
          <w:rFonts w:ascii="Courier New" w:hAnsi="Courier New" w:cs="Courier New"/>
        </w:rPr>
        <w:t>of miracles: why not do some? And not only that; it speaks of apostles: why not establish some? This is certainly an office.</w:t>
      </w:r>
    </w:p>
    <w:p w14:paraId="576E367E"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These gentlemen cannot do it. The word is not the only thing necessary; but in certain cases there must be authority, in e</w:t>
      </w:r>
      <w:r w:rsidRPr="00C100C3">
        <w:rPr>
          <w:rFonts w:ascii="Courier New" w:hAnsi="Courier New" w:cs="Courier New"/>
        </w:rPr>
        <w:t>very case power, and this is what they do not possess. They pretend to be quite able to do without it. If you ordain elders, ordain apostles also, or be such yourselves. If the spirit of anarchy is rife, they will be more useful still than your elders; the</w:t>
      </w:r>
      <w:r w:rsidRPr="00C100C3">
        <w:rPr>
          <w:rFonts w:ascii="Courier New" w:hAnsi="Courier New" w:cs="Courier New"/>
        </w:rPr>
        <w:t xml:space="preserve">y will even be necessary, for it appears, from what the apostle says in @Acts 20, that they were the only effectual barriers against the evil. But you cannot. You pretend to appoint elders, and, in order to do so, you abandon the word of God. According to </w:t>
      </w:r>
      <w:r w:rsidRPr="00C100C3">
        <w:rPr>
          <w:rFonts w:ascii="Courier New" w:hAnsi="Courier New" w:cs="Courier New"/>
        </w:rPr>
        <w:t>what we read in the word, they were established when that was done officially, as you pretend to do it, by the apostles or by their delegates. In this, you cannot follow the word. The tract is a useful example of the result of such an attempt. I say this s</w:t>
      </w:r>
      <w:r w:rsidRPr="00C100C3">
        <w:rPr>
          <w:rFonts w:ascii="Courier New" w:hAnsi="Courier New" w:cs="Courier New"/>
        </w:rPr>
        <w:t>eriously. I believe that God warrants it. He who has been established as an elder to maintain sound doctrine declares to us that a covenant could not be withdrawn and replaced by another.</w:t>
      </w:r>
    </w:p>
    <w:p w14:paraId="3A2D66A7" w14:textId="6CDD27DE" w:rsidR="00000000" w:rsidRPr="00C100C3" w:rsidRDefault="00362818" w:rsidP="00C100C3">
      <w:pPr>
        <w:pStyle w:val="PlainText"/>
        <w:rPr>
          <w:rFonts w:ascii="Courier New" w:hAnsi="Courier New" w:cs="Courier New"/>
        </w:rPr>
      </w:pPr>
      <w:r w:rsidRPr="00C100C3">
        <w:rPr>
          <w:rFonts w:ascii="Courier New" w:hAnsi="Courier New" w:cs="Courier New"/>
        </w:rPr>
        <w:t xml:space="preserve">As to the </w:t>
      </w:r>
      <w:ins w:id="7125" w:author="Comparison" w:date="2013-05-05T19:43:00Z">
        <w:r w:rsidRPr="00AA4B48">
          <w:rPr>
            <w:rFonts w:ascii="Courier New" w:hAnsi="Courier New" w:cs="Courier New"/>
          </w:rPr>
          <w:t>author's</w:t>
        </w:r>
      </w:ins>
      <w:del w:id="7126" w:author="Comparison" w:date="2013-05-05T19:43:00Z">
        <w:r w:rsidRPr="00C100C3">
          <w:rPr>
            <w:rFonts w:ascii="Courier New" w:hAnsi="Courier New" w:cs="Courier New"/>
          </w:rPr>
          <w:delText>author&amp;#8217;s</w:delText>
        </w:r>
      </w:del>
      <w:r w:rsidRPr="00C100C3">
        <w:rPr>
          <w:rFonts w:ascii="Courier New" w:hAnsi="Courier New" w:cs="Courier New"/>
        </w:rPr>
        <w:t xml:space="preserve"> reply to the first objection which he supp</w:t>
      </w:r>
      <w:r w:rsidRPr="00C100C3">
        <w:rPr>
          <w:rFonts w:ascii="Courier New" w:hAnsi="Courier New" w:cs="Courier New"/>
        </w:rPr>
        <w:t xml:space="preserve">oses, I say that in taking the </w:t>
      </w:r>
      <w:ins w:id="7127" w:author="Comparison" w:date="2013-05-05T19:43:00Z">
        <w:r w:rsidRPr="00AA4B48">
          <w:rPr>
            <w:rFonts w:ascii="Courier New" w:hAnsi="Courier New" w:cs="Courier New"/>
          </w:rPr>
          <w:t>Lord's</w:t>
        </w:r>
      </w:ins>
      <w:del w:id="7128" w:author="Comparison" w:date="2013-05-05T19:43:00Z">
        <w:r w:rsidRPr="00C100C3">
          <w:rPr>
            <w:rFonts w:ascii="Courier New" w:hAnsi="Courier New" w:cs="Courier New"/>
          </w:rPr>
          <w:delText>Lord&amp;#8217;s</w:delText>
        </w:r>
      </w:del>
      <w:r w:rsidRPr="00C100C3">
        <w:rPr>
          <w:rFonts w:ascii="Courier New" w:hAnsi="Courier New" w:cs="Courier New"/>
        </w:rPr>
        <w:t xml:space="preserve"> supper, I establish nothing. You admit, </w:t>
      </w:r>
      <w:ins w:id="7129" w:author="Comparison" w:date="2013-05-05T19:43:00Z">
        <w:r w:rsidRPr="00AA4B48">
          <w:rPr>
            <w:rFonts w:ascii="Courier New" w:hAnsi="Courier New" w:cs="Courier New"/>
          </w:rPr>
          <w:t>"</w:t>
        </w:r>
      </w:ins>
      <w:del w:id="7130" w:author="Comparison" w:date="2013-05-05T19:43:00Z">
        <w:r w:rsidRPr="00C100C3">
          <w:rPr>
            <w:rFonts w:ascii="Courier New" w:hAnsi="Courier New" w:cs="Courier New"/>
          </w:rPr>
          <w:delText>&amp;#8220;</w:delText>
        </w:r>
      </w:del>
      <w:r w:rsidRPr="00C100C3">
        <w:rPr>
          <w:rFonts w:ascii="Courier New" w:hAnsi="Courier New" w:cs="Courier New"/>
        </w:rPr>
        <w:t>We establish brethren to govern the assembly</w:t>
      </w:r>
      <w:ins w:id="7131" w:author="Comparison" w:date="2013-05-05T19:43:00Z">
        <w:r w:rsidRPr="00AA4B48">
          <w:rPr>
            <w:rFonts w:ascii="Courier New" w:hAnsi="Courier New" w:cs="Courier New"/>
          </w:rPr>
          <w:t>."</w:t>
        </w:r>
      </w:ins>
      <w:del w:id="7132" w:author="Comparison" w:date="2013-05-05T19:43:00Z">
        <w:r w:rsidRPr="00C100C3">
          <w:rPr>
            <w:rFonts w:ascii="Courier New" w:hAnsi="Courier New" w:cs="Courier New"/>
          </w:rPr>
          <w:delText>.&amp;#8221;</w:delText>
        </w:r>
      </w:del>
      <w:r w:rsidRPr="00C100C3">
        <w:rPr>
          <w:rFonts w:ascii="Courier New" w:hAnsi="Courier New" w:cs="Courier New"/>
        </w:rPr>
        <w:t xml:space="preserve"> Who has given you the authority to establish brethren for this? To the second objection the author makes no repl</w:t>
      </w:r>
      <w:r w:rsidRPr="00C100C3">
        <w:rPr>
          <w:rFonts w:ascii="Courier New" w:hAnsi="Courier New" w:cs="Courier New"/>
        </w:rPr>
        <w:t>y, except a quibble on knowing and recognizing</w:t>
      </w:r>
      <w:ins w:id="7133" w:author="Comparison" w:date="2013-05-05T19:43:00Z">
        <w:r w:rsidRPr="00AA4B48">
          <w:rPr>
            <w:rFonts w:ascii="Courier New" w:hAnsi="Courier New" w:cs="Courier New"/>
          </w:rPr>
          <w:t>¦.</w:t>
        </w:r>
      </w:ins>
      <w:del w:id="7134" w:author="Comparison" w:date="2013-05-05T19:43:00Z">
        <w:r w:rsidRPr="00C100C3">
          <w:rPr>
            <w:rFonts w:ascii="Courier New" w:hAnsi="Courier New" w:cs="Courier New"/>
          </w:rPr>
          <w:delText>.|</w:delText>
        </w:r>
      </w:del>
      <w:r w:rsidRPr="00C100C3">
        <w:rPr>
          <w:rFonts w:ascii="Courier New" w:hAnsi="Courier New" w:cs="Courier New"/>
        </w:rPr>
        <w:t xml:space="preserve"> I answer, I can know and acknowledge all those who labour according to God in the midst of His flock. Shew me your authority for establishing them. That is the question. Here are the passages which teach me </w:t>
      </w:r>
      <w:r w:rsidRPr="00C100C3">
        <w:rPr>
          <w:rFonts w:ascii="Courier New" w:hAnsi="Courier New" w:cs="Courier New"/>
        </w:rPr>
        <w:t>to know and recognize those who give themselves to the work, by obedience to them on account of this work</w:t>
      </w:r>
      <w:ins w:id="7135" w:author="Comparison" w:date="2013-05-05T19:43:00Z">
        <w:r w:rsidRPr="00AA4B48">
          <w:rPr>
            <w:rFonts w:ascii="Courier New" w:hAnsi="Courier New" w:cs="Courier New"/>
          </w:rPr>
          <w:t>: @</w:t>
        </w:r>
      </w:ins>
      <w:del w:id="7136" w:author="Comparison" w:date="2013-05-05T19:43:00Z">
        <w:r w:rsidRPr="00C100C3">
          <w:rPr>
            <w:rFonts w:ascii="Courier New" w:hAnsi="Courier New" w:cs="Courier New"/>
          </w:rPr>
          <w:delText>:@</w:delText>
        </w:r>
      </w:del>
      <w:r w:rsidRPr="00C100C3">
        <w:rPr>
          <w:rFonts w:ascii="Courier New" w:hAnsi="Courier New" w:cs="Courier New"/>
        </w:rPr>
        <w:t>1 Corinthians 16:</w:t>
      </w:r>
      <w:ins w:id="7137" w:author="Comparison" w:date="2013-05-05T19:43:00Z">
        <w:r w:rsidRPr="00AA4B48">
          <w:rPr>
            <w:rFonts w:ascii="Courier New" w:hAnsi="Courier New" w:cs="Courier New"/>
          </w:rPr>
          <w:t xml:space="preserve"> </w:t>
        </w:r>
      </w:ins>
      <w:r w:rsidRPr="00C100C3">
        <w:rPr>
          <w:rFonts w:ascii="Courier New" w:hAnsi="Courier New" w:cs="Courier New"/>
        </w:rPr>
        <w:t>15,</w:t>
      </w:r>
      <w:del w:id="7138" w:author="Comparison" w:date="2013-05-05T19:43:00Z">
        <w:r w:rsidRPr="00C100C3">
          <w:rPr>
            <w:rFonts w:ascii="Courier New" w:hAnsi="Courier New" w:cs="Courier New"/>
          </w:rPr>
          <w:delText xml:space="preserve"> </w:delText>
        </w:r>
      </w:del>
      <w:r w:rsidRPr="00C100C3">
        <w:rPr>
          <w:rFonts w:ascii="Courier New" w:hAnsi="Courier New" w:cs="Courier New"/>
        </w:rPr>
        <w:t>16; @Philippians 2:</w:t>
      </w:r>
      <w:ins w:id="7139" w:author="Comparison" w:date="2013-05-05T19:43:00Z">
        <w:r w:rsidRPr="00AA4B48">
          <w:rPr>
            <w:rFonts w:ascii="Courier New" w:hAnsi="Courier New" w:cs="Courier New"/>
          </w:rPr>
          <w:t xml:space="preserve"> </w:t>
        </w:r>
      </w:ins>
      <w:r w:rsidRPr="00C100C3">
        <w:rPr>
          <w:rFonts w:ascii="Courier New" w:hAnsi="Courier New" w:cs="Courier New"/>
        </w:rPr>
        <w:t>29; @1 Thessalonians 5:</w:t>
      </w:r>
      <w:ins w:id="7140" w:author="Comparison" w:date="2013-05-05T19:43:00Z">
        <w:r w:rsidRPr="00AA4B48">
          <w:rPr>
            <w:rFonts w:ascii="Courier New" w:hAnsi="Courier New" w:cs="Courier New"/>
          </w:rPr>
          <w:t xml:space="preserve"> </w:t>
        </w:r>
      </w:ins>
      <w:r w:rsidRPr="00C100C3">
        <w:rPr>
          <w:rFonts w:ascii="Courier New" w:hAnsi="Courier New" w:cs="Courier New"/>
        </w:rPr>
        <w:t>12, 13; @Hebrews 13:</w:t>
      </w:r>
      <w:ins w:id="7141" w:author="Comparison" w:date="2013-05-05T19:43:00Z">
        <w:r w:rsidRPr="00AA4B48">
          <w:rPr>
            <w:rFonts w:ascii="Courier New" w:hAnsi="Courier New" w:cs="Courier New"/>
          </w:rPr>
          <w:t xml:space="preserve"> </w:t>
        </w:r>
      </w:ins>
      <w:r w:rsidRPr="00C100C3">
        <w:rPr>
          <w:rFonts w:ascii="Courier New" w:hAnsi="Courier New" w:cs="Courier New"/>
        </w:rPr>
        <w:t>7, 17. Now</w:t>
      </w:r>
    </w:p>
    <w:p w14:paraId="7AC7D733" w14:textId="0FD9DF9B" w:rsidR="00000000" w:rsidRPr="00C100C3" w:rsidRDefault="00362818" w:rsidP="00C100C3">
      <w:pPr>
        <w:pStyle w:val="PlainText"/>
        <w:rPr>
          <w:rFonts w:ascii="Courier New" w:hAnsi="Courier New" w:cs="Courier New"/>
        </w:rPr>
      </w:pPr>
      <w:ins w:id="7142" w:author="Comparison" w:date="2013-05-05T19:43:00Z">
        <w:r w:rsidRPr="00AA4B48">
          <w:rPr>
            <w:rFonts w:ascii="Courier New" w:hAnsi="Courier New" w:cs="Courier New"/>
          </w:rPr>
          <w:t>¦</w:t>
        </w:r>
      </w:ins>
      <w:del w:id="7143" w:author="Comparison" w:date="2013-05-05T19:43:00Z">
        <w:r w:rsidRPr="00C100C3">
          <w:rPr>
            <w:rFonts w:ascii="Courier New" w:hAnsi="Courier New" w:cs="Courier New"/>
          </w:rPr>
          <w:delText>|</w:delText>
        </w:r>
      </w:del>
      <w:r w:rsidRPr="00C100C3">
        <w:rPr>
          <w:rFonts w:ascii="Courier New" w:hAnsi="Courier New" w:cs="Courier New"/>
        </w:rPr>
        <w:t xml:space="preserve"> The </w:t>
      </w:r>
      <w:ins w:id="7144" w:author="Comparison" w:date="2013-05-05T19:43:00Z">
        <w:r w:rsidRPr="00AA4B48">
          <w:rPr>
            <w:rFonts w:ascii="Courier New" w:hAnsi="Courier New" w:cs="Courier New"/>
          </w:rPr>
          <w:t>"*</w:t>
        </w:r>
      </w:ins>
      <w:del w:id="7145" w:author="Comparison" w:date="2013-05-05T19:43:00Z">
        <w:r w:rsidRPr="00C100C3">
          <w:rPr>
            <w:rFonts w:ascii="Courier New" w:hAnsi="Courier New" w:cs="Courier New"/>
          </w:rPr>
          <w:delText>&amp;#8220;*</w:delText>
        </w:r>
      </w:del>
      <w:r w:rsidRPr="00C100C3">
        <w:rPr>
          <w:rFonts w:ascii="Courier New" w:hAnsi="Courier New" w:cs="Courier New"/>
        </w:rPr>
        <w:t>re</w:t>
      </w:r>
      <w:ins w:id="7146" w:author="Comparison" w:date="2013-05-05T19:43:00Z">
        <w:r w:rsidRPr="00AA4B48">
          <w:rPr>
            <w:rFonts w:ascii="Courier New" w:hAnsi="Courier New" w:cs="Courier New"/>
          </w:rPr>
          <w:t>*,"</w:t>
        </w:r>
      </w:ins>
      <w:del w:id="7147" w:author="Comparison" w:date="2013-05-05T19:43:00Z">
        <w:r w:rsidRPr="00C100C3">
          <w:rPr>
            <w:rFonts w:ascii="Courier New" w:hAnsi="Courier New" w:cs="Courier New"/>
          </w:rPr>
          <w:delText>*,&amp;#8221;</w:delText>
        </w:r>
      </w:del>
      <w:r w:rsidRPr="00C100C3">
        <w:rPr>
          <w:rFonts w:ascii="Courier New" w:hAnsi="Courier New" w:cs="Courier New"/>
        </w:rPr>
        <w:t xml:space="preserve"> difference between </w:t>
      </w:r>
      <w:ins w:id="7148" w:author="Comparison" w:date="2013-05-05T19:43:00Z">
        <w:r w:rsidRPr="00AA4B48">
          <w:rPr>
            <w:rFonts w:ascii="Courier New" w:hAnsi="Courier New" w:cs="Courier New"/>
          </w:rPr>
          <w:t>"*</w:t>
        </w:r>
      </w:ins>
      <w:del w:id="7149" w:author="Comparison" w:date="2013-05-05T19:43:00Z">
        <w:r w:rsidRPr="00C100C3">
          <w:rPr>
            <w:rFonts w:ascii="Courier New" w:hAnsi="Courier New" w:cs="Courier New"/>
          </w:rPr>
          <w:delText>&amp;#8220;*</w:delText>
        </w:r>
      </w:del>
      <w:r w:rsidRPr="00C100C3">
        <w:rPr>
          <w:rFonts w:ascii="Courier New" w:hAnsi="Courier New" w:cs="Courier New"/>
        </w:rPr>
        <w:t>c</w:t>
      </w:r>
      <w:r w:rsidRPr="00C100C3">
        <w:rPr>
          <w:rFonts w:ascii="Courier New" w:hAnsi="Courier New" w:cs="Courier New"/>
        </w:rPr>
        <w:t>onnoitre</w:t>
      </w:r>
      <w:ins w:id="7150" w:author="Comparison" w:date="2013-05-05T19:43:00Z">
        <w:r w:rsidRPr="00AA4B48">
          <w:rPr>
            <w:rFonts w:ascii="Courier New" w:hAnsi="Courier New" w:cs="Courier New"/>
          </w:rPr>
          <w:t>*"</w:t>
        </w:r>
      </w:ins>
      <w:del w:id="7151" w:author="Comparison" w:date="2013-05-05T19:43:00Z">
        <w:r w:rsidRPr="00C100C3">
          <w:rPr>
            <w:rFonts w:ascii="Courier New" w:hAnsi="Courier New" w:cs="Courier New"/>
          </w:rPr>
          <w:delText>*&amp;#8221;</w:delText>
        </w:r>
      </w:del>
      <w:r w:rsidRPr="00C100C3">
        <w:rPr>
          <w:rFonts w:ascii="Courier New" w:hAnsi="Courier New" w:cs="Courier New"/>
        </w:rPr>
        <w:t xml:space="preserve"> and </w:t>
      </w:r>
      <w:ins w:id="7152" w:author="Comparison" w:date="2013-05-05T19:43:00Z">
        <w:r w:rsidRPr="00AA4B48">
          <w:rPr>
            <w:rFonts w:ascii="Courier New" w:hAnsi="Courier New" w:cs="Courier New"/>
          </w:rPr>
          <w:t>"*</w:t>
        </w:r>
      </w:ins>
      <w:del w:id="7153" w:author="Comparison" w:date="2013-05-05T19:43:00Z">
        <w:r w:rsidRPr="00C100C3">
          <w:rPr>
            <w:rFonts w:ascii="Courier New" w:hAnsi="Courier New" w:cs="Courier New"/>
          </w:rPr>
          <w:delText>&amp;#8220;*</w:delText>
        </w:r>
      </w:del>
      <w:r w:rsidRPr="00C100C3">
        <w:rPr>
          <w:rFonts w:ascii="Courier New" w:hAnsi="Courier New" w:cs="Courier New"/>
        </w:rPr>
        <w:t>reconnoitre</w:t>
      </w:r>
      <w:ins w:id="7154" w:author="Comparison" w:date="2013-05-05T19:43:00Z">
        <w:r w:rsidRPr="00AA4B48">
          <w:rPr>
            <w:rFonts w:ascii="Courier New" w:hAnsi="Courier New" w:cs="Courier New"/>
          </w:rPr>
          <w:t>*."</w:t>
        </w:r>
      </w:ins>
      <w:del w:id="7155" w:author="Comparison" w:date="2013-05-05T19:43:00Z">
        <w:r w:rsidRPr="00C100C3">
          <w:rPr>
            <w:rFonts w:ascii="Courier New" w:hAnsi="Courier New" w:cs="Courier New"/>
          </w:rPr>
          <w:delText>*.&amp;#8221;</w:delText>
        </w:r>
      </w:del>
    </w:p>
    <w:p w14:paraId="5F97CB1E"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{282}</w:t>
      </w:r>
    </w:p>
    <w:p w14:paraId="5D58270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shew me the passages by which you prove your authority to appoint and establish them, as I point out to you those which lead me to esteem and obey them. An exhortation to obey is quite a different t</w:t>
      </w:r>
      <w:r w:rsidRPr="00C100C3">
        <w:rPr>
          <w:rFonts w:ascii="Courier New" w:hAnsi="Courier New" w:cs="Courier New"/>
        </w:rPr>
        <w:t>hing from the authority to appoint.</w:t>
      </w:r>
    </w:p>
    <w:p w14:paraId="19DDE4F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To know or to recognize thus practically is quite a different thing from an official appointing. I acknowledge my father, and it is my duty to obey him. Can I appoint or establish him?</w:t>
      </w:r>
    </w:p>
    <w:p w14:paraId="70A51AF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In the third place it is asked, I</w:t>
      </w:r>
      <w:r w:rsidRPr="00C100C3">
        <w:rPr>
          <w:rFonts w:ascii="Courier New" w:hAnsi="Courier New" w:cs="Courier New"/>
        </w:rPr>
        <w:t>f we cannot apply the Epistles to Timothy and Titus to ourselves, how can we apply the other epistles to ourselves? Allow me to tell you, it is by not pretending to be the equals of Timothy and Titus, and by taking your place amongst the number of the simp</w:t>
      </w:r>
      <w:r w:rsidRPr="00C100C3">
        <w:rPr>
          <w:rFonts w:ascii="Courier New" w:hAnsi="Courier New" w:cs="Courier New"/>
        </w:rPr>
        <w:t>le disciples to whom the other epistles are addressed.</w:t>
      </w:r>
    </w:p>
    <w:p w14:paraId="090843A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Besides, I am far from saying or thinking that we cannot use these three epistles. I merely say this, that you ought not to pretend to attribute to yourselves the authority which was especially given </w:t>
      </w:r>
      <w:r w:rsidRPr="00C100C3">
        <w:rPr>
          <w:rFonts w:ascii="Courier New" w:hAnsi="Courier New" w:cs="Courier New"/>
        </w:rPr>
        <w:t>into the hands of these two disciples on the part of the apostle himself.</w:t>
      </w:r>
    </w:p>
    <w:p w14:paraId="1D185A4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 add that what is wanting is, not instructions, as the author makes out we say, but authority. But here also the author is forced to avoid (not to say that he sets aside) what the </w:t>
      </w:r>
      <w:r w:rsidRPr="00C100C3">
        <w:rPr>
          <w:rFonts w:ascii="Courier New" w:hAnsi="Courier New" w:cs="Courier New"/>
        </w:rPr>
        <w:t>word says. We have, says the author, the office and the persons.</w:t>
      </w:r>
    </w:p>
    <w:p w14:paraId="4A4C0BE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As to the persons, to say that we have them is to proclaim the complete capacity of the persons known to the author. We may here notice that which under our present circumstances renders the</w:t>
      </w:r>
      <w:r w:rsidRPr="00C100C3">
        <w:rPr>
          <w:rFonts w:ascii="Courier New" w:hAnsi="Courier New" w:cs="Courier New"/>
        </w:rPr>
        <w:t xml:space="preserve"> moral acknowledgment so superior to the appointing. I can acknowledge all that exists without going farther than that which exists; and I can acknowledge what is existing even when the qualifications are imperfectly developed; whereas, in order to appoint</w:t>
      </w:r>
      <w:r w:rsidRPr="00C100C3">
        <w:rPr>
          <w:rFonts w:ascii="Courier New" w:hAnsi="Courier New" w:cs="Courier New"/>
        </w:rPr>
        <w:t>, one must find that which corresponds perfectly with the apostolical description, as the author pretends to have done.</w:t>
      </w:r>
    </w:p>
    <w:p w14:paraId="62710936" w14:textId="7BBF822B"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 author continues: </w:t>
      </w:r>
      <w:ins w:id="7156" w:author="Comparison" w:date="2013-05-05T19:43:00Z">
        <w:r w:rsidRPr="00AA4B48">
          <w:rPr>
            <w:rFonts w:ascii="Courier New" w:hAnsi="Courier New" w:cs="Courier New"/>
          </w:rPr>
          <w:t>"</w:t>
        </w:r>
      </w:ins>
      <w:del w:id="7157" w:author="Comparison" w:date="2013-05-05T19:43:00Z">
        <w:r w:rsidRPr="00C100C3">
          <w:rPr>
            <w:rFonts w:ascii="Courier New" w:hAnsi="Courier New" w:cs="Courier New"/>
          </w:rPr>
          <w:delText>&amp;#8220;</w:delText>
        </w:r>
      </w:del>
      <w:r w:rsidRPr="00C100C3">
        <w:rPr>
          <w:rFonts w:ascii="Courier New" w:hAnsi="Courier New" w:cs="Courier New"/>
        </w:rPr>
        <w:t>It is now only a question as to the method by which the assembly is to appoint persons to the office</w:t>
      </w:r>
      <w:ins w:id="7158" w:author="Comparison" w:date="2013-05-05T19:43:00Z">
        <w:r w:rsidRPr="00AA4B48">
          <w:rPr>
            <w:rFonts w:ascii="Courier New" w:hAnsi="Courier New" w:cs="Courier New"/>
          </w:rPr>
          <w:t>."</w:t>
        </w:r>
      </w:ins>
      <w:del w:id="7159" w:author="Comparison" w:date="2013-05-05T19:43:00Z">
        <w:r w:rsidRPr="00C100C3">
          <w:rPr>
            <w:rFonts w:ascii="Courier New" w:hAnsi="Courier New" w:cs="Courier New"/>
          </w:rPr>
          <w:delText>.&amp;#822</w:delText>
        </w:r>
        <w:r w:rsidRPr="00C100C3">
          <w:rPr>
            <w:rFonts w:ascii="Courier New" w:hAnsi="Courier New" w:cs="Courier New"/>
          </w:rPr>
          <w:delText>1;</w:delText>
        </w:r>
      </w:del>
    </w:p>
    <w:p w14:paraId="257B3F3A" w14:textId="20E272C5" w:rsidR="00000000" w:rsidRPr="00C100C3" w:rsidRDefault="00362818" w:rsidP="00C100C3">
      <w:pPr>
        <w:pStyle w:val="PlainText"/>
        <w:rPr>
          <w:rFonts w:ascii="Courier New" w:hAnsi="Courier New" w:cs="Courier New"/>
        </w:rPr>
      </w:pPr>
      <w:r w:rsidRPr="00C100C3">
        <w:rPr>
          <w:rFonts w:ascii="Courier New" w:hAnsi="Courier New" w:cs="Courier New"/>
        </w:rPr>
        <w:t xml:space="preserve">Ah! so this is the only question! It is first of all a question of knowing whether it be the assembly whose duty it is to appoint them, by whatever way it may be. </w:t>
      </w:r>
      <w:ins w:id="7160" w:author="Comparison" w:date="2013-05-05T19:43:00Z">
        <w:r w:rsidRPr="00AA4B48">
          <w:rPr>
            <w:rFonts w:ascii="Courier New" w:hAnsi="Courier New" w:cs="Courier New"/>
          </w:rPr>
          <w:t>"</w:t>
        </w:r>
      </w:ins>
      <w:del w:id="7161" w:author="Comparison" w:date="2013-05-05T19:43:00Z">
        <w:r w:rsidRPr="00C100C3">
          <w:rPr>
            <w:rFonts w:ascii="Courier New" w:hAnsi="Courier New" w:cs="Courier New"/>
          </w:rPr>
          <w:delText>&amp;#8220;</w:delText>
        </w:r>
      </w:del>
      <w:r w:rsidRPr="00C100C3">
        <w:rPr>
          <w:rFonts w:ascii="Courier New" w:hAnsi="Courier New" w:cs="Courier New"/>
        </w:rPr>
        <w:t>The word is silent</w:t>
      </w:r>
      <w:ins w:id="7162" w:author="Comparison" w:date="2013-05-05T19:43:00Z">
        <w:r w:rsidRPr="00AA4B48">
          <w:rPr>
            <w:rFonts w:ascii="Courier New" w:hAnsi="Courier New" w:cs="Courier New"/>
          </w:rPr>
          <w:t>,"</w:t>
        </w:r>
      </w:ins>
      <w:del w:id="7163" w:author="Comparison" w:date="2013-05-05T19:43:00Z">
        <w:r w:rsidRPr="00C100C3">
          <w:rPr>
            <w:rFonts w:ascii="Courier New" w:hAnsi="Courier New" w:cs="Courier New"/>
          </w:rPr>
          <w:delText>,&amp;#8221;</w:delText>
        </w:r>
      </w:del>
      <w:r w:rsidRPr="00C100C3">
        <w:rPr>
          <w:rFonts w:ascii="Courier New" w:hAnsi="Courier New" w:cs="Courier New"/>
        </w:rPr>
        <w:t xml:space="preserve"> says the author, </w:t>
      </w:r>
      <w:ins w:id="7164" w:author="Comparison" w:date="2013-05-05T19:43:00Z">
        <w:r w:rsidRPr="00AA4B48">
          <w:rPr>
            <w:rFonts w:ascii="Courier New" w:hAnsi="Courier New" w:cs="Courier New"/>
          </w:rPr>
          <w:t>"</w:t>
        </w:r>
      </w:ins>
      <w:del w:id="7165" w:author="Comparison" w:date="2013-05-05T19:43:00Z">
        <w:r w:rsidRPr="00C100C3">
          <w:rPr>
            <w:rFonts w:ascii="Courier New" w:hAnsi="Courier New" w:cs="Courier New"/>
          </w:rPr>
          <w:delText>&amp;#8220;</w:delText>
        </w:r>
      </w:del>
      <w:r w:rsidRPr="00C100C3">
        <w:rPr>
          <w:rFonts w:ascii="Courier New" w:hAnsi="Courier New" w:cs="Courier New"/>
        </w:rPr>
        <w:t>with regard to elders</w:t>
      </w:r>
      <w:ins w:id="7166" w:author="Comparison" w:date="2013-05-05T19:43:00Z">
        <w:r w:rsidRPr="00AA4B48">
          <w:rPr>
            <w:rFonts w:ascii="Courier New" w:hAnsi="Courier New" w:cs="Courier New"/>
          </w:rPr>
          <w:t>."</w:t>
        </w:r>
      </w:ins>
      <w:del w:id="7167" w:author="Comparison" w:date="2013-05-05T19:43:00Z">
        <w:r w:rsidRPr="00C100C3">
          <w:rPr>
            <w:rFonts w:ascii="Courier New" w:hAnsi="Courier New" w:cs="Courier New"/>
          </w:rPr>
          <w:delText>.&amp;#8221;</w:delText>
        </w:r>
      </w:del>
      <w:r w:rsidRPr="00C100C3">
        <w:rPr>
          <w:rFonts w:ascii="Courier New" w:hAnsi="Courier New" w:cs="Courier New"/>
        </w:rPr>
        <w:t xml:space="preserve"> D</w:t>
      </w:r>
      <w:r w:rsidRPr="00C100C3">
        <w:rPr>
          <w:rFonts w:ascii="Courier New" w:hAnsi="Courier New" w:cs="Courier New"/>
        </w:rPr>
        <w:t>oubtless it is silent as to the method by which the assembly was to establish them, for it makes it perfectly plain that the assembly ought not to establish them at all. It is not silent as to the</w:t>
      </w:r>
    </w:p>
    <w:p w14:paraId="0435490C"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{283}</w:t>
      </w:r>
    </w:p>
    <w:p w14:paraId="0B4014F3"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method of their appointment. It speaks plainly, yes</w:t>
      </w:r>
      <w:r w:rsidRPr="00C100C3">
        <w:rPr>
          <w:rFonts w:ascii="Courier New" w:hAnsi="Courier New" w:cs="Courier New"/>
        </w:rPr>
        <w:t>, very plainly, of their being established by others than the assembly, namely, by the apostle and by those whom he sent. We must be very prejudiced not to perceive that this phrase conceals the truth by an abuse of words. It is just as if I were to say, i</w:t>
      </w:r>
      <w:r w:rsidRPr="00C100C3">
        <w:rPr>
          <w:rFonts w:ascii="Courier New" w:hAnsi="Courier New" w:cs="Courier New"/>
        </w:rPr>
        <w:t>n a country where the crown is hereditary, that, as the constitution is silent as to the mode of electing a sovereign, the people may choose a king as they think fit. Only the case that occupies us is much more serious, because it is a question of the word</w:t>
      </w:r>
      <w:r w:rsidRPr="00C100C3">
        <w:rPr>
          <w:rFonts w:ascii="Courier New" w:hAnsi="Courier New" w:cs="Courier New"/>
        </w:rPr>
        <w:t xml:space="preserve"> of God.</w:t>
      </w:r>
    </w:p>
    <w:p w14:paraId="34705B9C"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However, it is not without importance to notice that, even by the confession of our opponents themselves, they are obliged to act beyond the authority of the word of God, which does not uphold their conduct in any way. They justify themselves by </w:t>
      </w:r>
      <w:r w:rsidRPr="00C100C3">
        <w:rPr>
          <w:rFonts w:ascii="Courier New" w:hAnsi="Courier New" w:cs="Courier New"/>
        </w:rPr>
        <w:t>saying that the word of God orders them to do the thing. I reply, On the contrary, it orders persons to do it, the character of whom excludes you from all participation in such an act.</w:t>
      </w:r>
    </w:p>
    <w:p w14:paraId="5577456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choice of those who served tables has nothing to do here. The apos</w:t>
      </w:r>
      <w:r w:rsidRPr="00C100C3">
        <w:rPr>
          <w:rFonts w:ascii="Courier New" w:hAnsi="Courier New" w:cs="Courier New"/>
        </w:rPr>
        <w:t>tles would not meddle with money matters. Paul refused to take with him the money destined for the poor, unless there were some persons with him for this object, chosen by the Church, whereas on the contrary he, Paul, and Barnabas chose elders for the chur</w:t>
      </w:r>
      <w:r w:rsidRPr="00C100C3">
        <w:rPr>
          <w:rFonts w:ascii="Courier New" w:hAnsi="Courier New" w:cs="Courier New"/>
        </w:rPr>
        <w:t>ches.</w:t>
      </w:r>
    </w:p>
    <w:p w14:paraId="5BADDF60" w14:textId="3F2F8500" w:rsidR="00000000" w:rsidRPr="00C100C3" w:rsidRDefault="00362818" w:rsidP="00C100C3">
      <w:pPr>
        <w:pStyle w:val="PlainText"/>
        <w:rPr>
          <w:rFonts w:ascii="Courier New" w:hAnsi="Courier New" w:cs="Courier New"/>
        </w:rPr>
      </w:pPr>
      <w:r w:rsidRPr="00C100C3">
        <w:rPr>
          <w:rFonts w:ascii="Courier New" w:hAnsi="Courier New" w:cs="Courier New"/>
        </w:rPr>
        <w:t>But here the author evidently feels his difficulty. He says (</w:t>
      </w:r>
      <w:ins w:id="7168" w:author="Comparison" w:date="2013-05-05T19:43:00Z">
        <w:r w:rsidRPr="00AA4B48">
          <w:rPr>
            <w:rFonts w:ascii="Courier New" w:hAnsi="Courier New" w:cs="Courier New"/>
          </w:rPr>
          <w:t>page</w:t>
        </w:r>
      </w:ins>
      <w:del w:id="7169" w:author="Comparison" w:date="2013-05-05T19:43:00Z">
        <w:r w:rsidRPr="00C100C3">
          <w:rPr>
            <w:rFonts w:ascii="Courier New" w:hAnsi="Courier New" w:cs="Courier New"/>
          </w:rPr>
          <w:delText>p.</w:delText>
        </w:r>
      </w:del>
      <w:r w:rsidRPr="00C100C3">
        <w:rPr>
          <w:rFonts w:ascii="Courier New" w:hAnsi="Courier New" w:cs="Courier New"/>
        </w:rPr>
        <w:t xml:space="preserve"> 20), </w:t>
      </w:r>
      <w:ins w:id="7170" w:author="Comparison" w:date="2013-05-05T19:43:00Z">
        <w:r w:rsidRPr="00AA4B48">
          <w:rPr>
            <w:rFonts w:ascii="Courier New" w:hAnsi="Courier New" w:cs="Courier New"/>
          </w:rPr>
          <w:t>"</w:t>
        </w:r>
      </w:ins>
      <w:del w:id="7171" w:author="Comparison" w:date="2013-05-05T19:43:00Z">
        <w:r w:rsidRPr="00C100C3">
          <w:rPr>
            <w:rFonts w:ascii="Courier New" w:hAnsi="Courier New" w:cs="Courier New"/>
          </w:rPr>
          <w:delText>&amp;#8220;</w:delText>
        </w:r>
      </w:del>
      <w:r w:rsidRPr="00C100C3">
        <w:rPr>
          <w:rFonts w:ascii="Courier New" w:hAnsi="Courier New" w:cs="Courier New"/>
        </w:rPr>
        <w:t>Each assembly may follow the form which the Holy Ghost may suggest to it</w:t>
      </w:r>
      <w:ins w:id="7172" w:author="Comparison" w:date="2013-05-05T19:43:00Z">
        <w:r w:rsidRPr="00AA4B48">
          <w:rPr>
            <w:rFonts w:ascii="Courier New" w:hAnsi="Courier New" w:cs="Courier New"/>
          </w:rPr>
          <w:t>."</w:t>
        </w:r>
      </w:ins>
      <w:del w:id="7173" w:author="Comparison" w:date="2013-05-05T19:43:00Z">
        <w:r w:rsidRPr="00C100C3">
          <w:rPr>
            <w:rFonts w:ascii="Courier New" w:hAnsi="Courier New" w:cs="Courier New"/>
          </w:rPr>
          <w:delText>.&amp;#8221;</w:delText>
        </w:r>
      </w:del>
      <w:r w:rsidRPr="00C100C3">
        <w:rPr>
          <w:rFonts w:ascii="Courier New" w:hAnsi="Courier New" w:cs="Courier New"/>
        </w:rPr>
        <w:t xml:space="preserve"> And (</w:t>
      </w:r>
      <w:ins w:id="7174" w:author="Comparison" w:date="2013-05-05T19:43:00Z">
        <w:r w:rsidRPr="00AA4B48">
          <w:rPr>
            <w:rFonts w:ascii="Courier New" w:hAnsi="Courier New" w:cs="Courier New"/>
          </w:rPr>
          <w:t>page</w:t>
        </w:r>
      </w:ins>
      <w:del w:id="7175" w:author="Comparison" w:date="2013-05-05T19:43:00Z">
        <w:r w:rsidRPr="00C100C3">
          <w:rPr>
            <w:rFonts w:ascii="Courier New" w:hAnsi="Courier New" w:cs="Courier New"/>
          </w:rPr>
          <w:delText>p.</w:delText>
        </w:r>
      </w:del>
      <w:r w:rsidRPr="00C100C3">
        <w:rPr>
          <w:rFonts w:ascii="Courier New" w:hAnsi="Courier New" w:cs="Courier New"/>
        </w:rPr>
        <w:t xml:space="preserve"> 21) </w:t>
      </w:r>
      <w:ins w:id="7176" w:author="Comparison" w:date="2013-05-05T19:43:00Z">
        <w:r w:rsidRPr="00AA4B48">
          <w:rPr>
            <w:rFonts w:ascii="Courier New" w:hAnsi="Courier New" w:cs="Courier New"/>
          </w:rPr>
          <w:t>"</w:t>
        </w:r>
      </w:ins>
      <w:del w:id="7177" w:author="Comparison" w:date="2013-05-05T19:43:00Z">
        <w:r w:rsidRPr="00C100C3">
          <w:rPr>
            <w:rFonts w:ascii="Courier New" w:hAnsi="Courier New" w:cs="Courier New"/>
          </w:rPr>
          <w:delText>&amp;#8220;</w:delText>
        </w:r>
      </w:del>
      <w:r w:rsidRPr="00C100C3">
        <w:rPr>
          <w:rFonts w:ascii="Courier New" w:hAnsi="Courier New" w:cs="Courier New"/>
        </w:rPr>
        <w:t>There is a way already pointed out by the word of God, for those who desi</w:t>
      </w:r>
      <w:r w:rsidRPr="00C100C3">
        <w:rPr>
          <w:rFonts w:ascii="Courier New" w:hAnsi="Courier New" w:cs="Courier New"/>
        </w:rPr>
        <w:t>re to conform to it</w:t>
      </w:r>
      <w:ins w:id="7178" w:author="Comparison" w:date="2013-05-05T19:43:00Z">
        <w:r w:rsidRPr="00AA4B48">
          <w:rPr>
            <w:rFonts w:ascii="Courier New" w:hAnsi="Courier New" w:cs="Courier New"/>
          </w:rPr>
          <w:t>."</w:t>
        </w:r>
      </w:ins>
      <w:del w:id="7179" w:author="Comparison" w:date="2013-05-05T19:43:00Z">
        <w:r w:rsidRPr="00C100C3">
          <w:rPr>
            <w:rFonts w:ascii="Courier New" w:hAnsi="Courier New" w:cs="Courier New"/>
          </w:rPr>
          <w:delText>.&amp;#8221;</w:delText>
        </w:r>
      </w:del>
    </w:p>
    <w:p w14:paraId="385F3BBE"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He says it is not a question of constituting the Church, but of forming assemblies such as those which existed at Ephesus. What is the difference? For what the apostles constituted are but assemblies.</w:t>
      </w:r>
    </w:p>
    <w:p w14:paraId="3883C802"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 shall leave unanswered </w:t>
      </w:r>
      <w:r w:rsidRPr="00C100C3">
        <w:rPr>
          <w:rFonts w:ascii="Courier New" w:hAnsi="Courier New" w:cs="Courier New"/>
        </w:rPr>
        <w:t>all the foolish accusations which have been a thousand times repeated, that brethren do not preach the gospel. They are words worthy to be compared to those that a parrot learns, which knows only those, and even then does not know what it is saying.</w:t>
      </w:r>
    </w:p>
    <w:p w14:paraId="329CC25A"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a</w:t>
      </w:r>
      <w:r w:rsidRPr="00C100C3">
        <w:rPr>
          <w:rFonts w:ascii="Courier New" w:hAnsi="Courier New" w:cs="Courier New"/>
        </w:rPr>
        <w:t>uthor says that it results from the general form in which Paul gave his orders to Timothy and Titus for the formation of assemblies, that his thought was that these orders would be executed everywhere. The author seems determined</w:t>
      </w:r>
    </w:p>
    <w:p w14:paraId="42D8D76E"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{284}</w:t>
      </w:r>
    </w:p>
    <w:p w14:paraId="13CD5D8C" w14:textId="1D0E1483" w:rsidR="00000000" w:rsidRPr="00C100C3" w:rsidRDefault="00362818" w:rsidP="00C100C3">
      <w:pPr>
        <w:pStyle w:val="PlainText"/>
        <w:rPr>
          <w:rFonts w:ascii="Courier New" w:hAnsi="Courier New" w:cs="Courier New"/>
        </w:rPr>
      </w:pPr>
      <w:r w:rsidRPr="00C100C3">
        <w:rPr>
          <w:rFonts w:ascii="Courier New" w:hAnsi="Courier New" w:cs="Courier New"/>
        </w:rPr>
        <w:t>to shew in all tha</w:t>
      </w:r>
      <w:r w:rsidRPr="00C100C3">
        <w:rPr>
          <w:rFonts w:ascii="Courier New" w:hAnsi="Courier New" w:cs="Courier New"/>
        </w:rPr>
        <w:t>t he says his negligence with regard to the word. There exists no given order either to Timothy or Titus for the formation of churches. Timothy was in an assembly already formed and remained there, and the assemblies to which Titus was sent were of necessi</w:t>
      </w:r>
      <w:r w:rsidRPr="00C100C3">
        <w:rPr>
          <w:rFonts w:ascii="Courier New" w:hAnsi="Courier New" w:cs="Courier New"/>
        </w:rPr>
        <w:t>ty assemblies already formed. As for the subject which now occupies us, it is a question about the orders given to Timothy and Titus, about the conduct they were to maintain in the assemblies</w:t>
      </w:r>
      <w:ins w:id="7180" w:author="Comparison" w:date="2013-05-05T19:43:00Z">
        <w:r w:rsidRPr="00AA4B48">
          <w:rPr>
            <w:rFonts w:ascii="Courier New" w:hAnsi="Courier New" w:cs="Courier New"/>
          </w:rPr>
          <w:t xml:space="preserve"> -- </w:t>
        </w:r>
      </w:ins>
      <w:del w:id="7181" w:author="Comparison" w:date="2013-05-05T19:43:00Z">
        <w:r w:rsidRPr="00C100C3">
          <w:rPr>
            <w:rFonts w:ascii="Courier New" w:hAnsi="Courier New" w:cs="Courier New"/>
          </w:rPr>
          <w:delText>&amp;#8212;</w:delText>
        </w:r>
      </w:del>
      <w:r w:rsidRPr="00C100C3">
        <w:rPr>
          <w:rFonts w:ascii="Courier New" w:hAnsi="Courier New" w:cs="Courier New"/>
        </w:rPr>
        <w:t xml:space="preserve">a fact which proves that the apostle did not consider the </w:t>
      </w:r>
      <w:r w:rsidRPr="00C100C3">
        <w:rPr>
          <w:rFonts w:ascii="Courier New" w:hAnsi="Courier New" w:cs="Courier New"/>
        </w:rPr>
        <w:t>authority of Timothy and Titus in the matter of elders as belonging to the churches. Had that concerned the churches, the instructions relative to these things would have been given to them.</w:t>
      </w:r>
    </w:p>
    <w:p w14:paraId="488A7B62" w14:textId="6706A743"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 author acknowledges that </w:t>
      </w:r>
      <w:ins w:id="7182" w:author="Comparison" w:date="2013-05-05T19:43:00Z">
        <w:r w:rsidRPr="00AA4B48">
          <w:rPr>
            <w:rFonts w:ascii="Courier New" w:hAnsi="Courier New" w:cs="Courier New"/>
          </w:rPr>
          <w:t>"</w:t>
        </w:r>
      </w:ins>
      <w:del w:id="7183" w:author="Comparison" w:date="2013-05-05T19:43:00Z">
        <w:r w:rsidRPr="00C100C3">
          <w:rPr>
            <w:rFonts w:ascii="Courier New" w:hAnsi="Courier New" w:cs="Courier New"/>
          </w:rPr>
          <w:delText>&amp;#8220;</w:delText>
        </w:r>
      </w:del>
      <w:r w:rsidRPr="00C100C3">
        <w:rPr>
          <w:rFonts w:ascii="Courier New" w:hAnsi="Courier New" w:cs="Courier New"/>
        </w:rPr>
        <w:t>Paul ordered Titus to ordain</w:t>
      </w:r>
      <w:r w:rsidRPr="00C100C3">
        <w:rPr>
          <w:rFonts w:ascii="Courier New" w:hAnsi="Courier New" w:cs="Courier New"/>
        </w:rPr>
        <w:t xml:space="preserve"> elders</w:t>
      </w:r>
      <w:ins w:id="7184" w:author="Comparison" w:date="2013-05-05T19:43:00Z">
        <w:r w:rsidRPr="00AA4B48">
          <w:rPr>
            <w:rFonts w:ascii="Courier New" w:hAnsi="Courier New" w:cs="Courier New"/>
          </w:rPr>
          <w:t>."</w:t>
        </w:r>
      </w:ins>
      <w:del w:id="7185" w:author="Comparison" w:date="2013-05-05T19:43:00Z">
        <w:r w:rsidRPr="00C100C3">
          <w:rPr>
            <w:rFonts w:ascii="Courier New" w:hAnsi="Courier New" w:cs="Courier New"/>
          </w:rPr>
          <w:delText>.&amp;#8221;</w:delText>
        </w:r>
      </w:del>
      <w:r w:rsidRPr="00C100C3">
        <w:rPr>
          <w:rFonts w:ascii="Courier New" w:hAnsi="Courier New" w:cs="Courier New"/>
        </w:rPr>
        <w:t xml:space="preserve"> Why Titus, if, as the author pretends the churches were capable of doing it?</w:t>
      </w:r>
    </w:p>
    <w:p w14:paraId="03AC28E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In fact it seems to me that by this tract the author has given us proofs of the worth of his appointing of elders.</w:t>
      </w:r>
    </w:p>
    <w:p w14:paraId="7EAB137D" w14:textId="1592BEF6" w:rsidR="00000000" w:rsidRPr="00C100C3" w:rsidRDefault="00362818" w:rsidP="00C100C3">
      <w:pPr>
        <w:pStyle w:val="PlainText"/>
        <w:rPr>
          <w:rFonts w:ascii="Courier New" w:hAnsi="Courier New" w:cs="Courier New"/>
        </w:rPr>
      </w:pPr>
      <w:r w:rsidRPr="00C100C3">
        <w:rPr>
          <w:rFonts w:ascii="Courier New" w:hAnsi="Courier New" w:cs="Courier New"/>
        </w:rPr>
        <w:t>The most important thing, perhaps, to be point</w:t>
      </w:r>
      <w:r w:rsidRPr="00C100C3">
        <w:rPr>
          <w:rFonts w:ascii="Courier New" w:hAnsi="Courier New" w:cs="Courier New"/>
        </w:rPr>
        <w:t xml:space="preserve">ed out is the doctrine expressed in page 11, that </w:t>
      </w:r>
      <w:ins w:id="7186" w:author="Comparison" w:date="2013-05-05T19:43:00Z">
        <w:r w:rsidRPr="00AA4B48">
          <w:rPr>
            <w:rFonts w:ascii="Courier New" w:hAnsi="Courier New" w:cs="Courier New"/>
          </w:rPr>
          <w:t>"</w:t>
        </w:r>
      </w:ins>
      <w:del w:id="7187" w:author="Comparison" w:date="2013-05-05T19:43:00Z">
        <w:r w:rsidRPr="00C100C3">
          <w:rPr>
            <w:rFonts w:ascii="Courier New" w:hAnsi="Courier New" w:cs="Courier New"/>
          </w:rPr>
          <w:delText>&amp;#8220;</w:delText>
        </w:r>
      </w:del>
      <w:r w:rsidRPr="00C100C3">
        <w:rPr>
          <w:rFonts w:ascii="Courier New" w:hAnsi="Courier New" w:cs="Courier New"/>
        </w:rPr>
        <w:t>the duration of the dispensation depends neither on the faithfulness nor on the unfaithfulness of Christians</w:t>
      </w:r>
      <w:ins w:id="7188" w:author="Comparison" w:date="2013-05-05T19:43:00Z">
        <w:r w:rsidRPr="00AA4B48">
          <w:rPr>
            <w:rFonts w:ascii="Courier New" w:hAnsi="Courier New" w:cs="Courier New"/>
          </w:rPr>
          <w:t>."</w:t>
        </w:r>
      </w:ins>
      <w:del w:id="7189" w:author="Comparison" w:date="2013-05-05T19:43:00Z">
        <w:r w:rsidRPr="00C100C3">
          <w:rPr>
            <w:rFonts w:ascii="Courier New" w:hAnsi="Courier New" w:cs="Courier New"/>
          </w:rPr>
          <w:delText>.&amp;#8221;</w:delText>
        </w:r>
      </w:del>
      <w:r w:rsidRPr="00C100C3">
        <w:rPr>
          <w:rFonts w:ascii="Courier New" w:hAnsi="Courier New" w:cs="Courier New"/>
        </w:rPr>
        <w:t xml:space="preserve"> Not only is this proposition </w:t>
      </w:r>
      <w:ins w:id="7190" w:author="Comparison" w:date="2013-05-05T19:43:00Z">
        <w:r w:rsidRPr="00AA4B48">
          <w:rPr>
            <w:rFonts w:ascii="Courier New" w:hAnsi="Courier New" w:cs="Courier New"/>
          </w:rPr>
          <w:t>anti-scriptural</w:t>
        </w:r>
      </w:ins>
      <w:del w:id="7191" w:author="Comparison" w:date="2013-05-05T19:43:00Z">
        <w:r w:rsidRPr="00C100C3">
          <w:rPr>
            <w:rFonts w:ascii="Courier New" w:hAnsi="Courier New" w:cs="Courier New"/>
          </w:rPr>
          <w:delText>antiscriptural</w:delText>
        </w:r>
      </w:del>
      <w:r w:rsidRPr="00C100C3">
        <w:rPr>
          <w:rFonts w:ascii="Courier New" w:hAnsi="Courier New" w:cs="Courier New"/>
        </w:rPr>
        <w:t xml:space="preserve">, it is also thoroughly antinomian. It </w:t>
      </w:r>
      <w:r w:rsidRPr="00C100C3">
        <w:rPr>
          <w:rFonts w:ascii="Courier New" w:hAnsi="Courier New" w:cs="Courier New"/>
        </w:rPr>
        <w:t xml:space="preserve">affirms that the government of God is exercised quite independently of </w:t>
      </w:r>
      <w:ins w:id="7192" w:author="Comparison" w:date="2013-05-05T19:43:00Z">
        <w:r w:rsidRPr="00AA4B48">
          <w:rPr>
            <w:rFonts w:ascii="Courier New" w:hAnsi="Courier New" w:cs="Courier New"/>
          </w:rPr>
          <w:t>man's</w:t>
        </w:r>
      </w:ins>
      <w:del w:id="7193" w:author="Comparison" w:date="2013-05-05T19:43:00Z">
        <w:r w:rsidRPr="00C100C3">
          <w:rPr>
            <w:rFonts w:ascii="Courier New" w:hAnsi="Courier New" w:cs="Courier New"/>
          </w:rPr>
          <w:delText>man&amp;#8217;s</w:delText>
        </w:r>
      </w:del>
      <w:r w:rsidRPr="00C100C3">
        <w:rPr>
          <w:rFonts w:ascii="Courier New" w:hAnsi="Courier New" w:cs="Courier New"/>
        </w:rPr>
        <w:t xml:space="preserve"> responsibility. According to this doctrine, the sins of men have no connection with the judgment of God, nor </w:t>
      </w:r>
      <w:ins w:id="7194" w:author="Comparison" w:date="2013-05-05T19:43:00Z">
        <w:r w:rsidRPr="00AA4B48">
          <w:rPr>
            <w:rFonts w:ascii="Courier New" w:hAnsi="Courier New" w:cs="Courier New"/>
          </w:rPr>
          <w:t>God's</w:t>
        </w:r>
      </w:ins>
      <w:del w:id="7195" w:author="Comparison" w:date="2013-05-05T19:43:00Z">
        <w:r w:rsidRPr="00C100C3">
          <w:rPr>
            <w:rFonts w:ascii="Courier New" w:hAnsi="Courier New" w:cs="Courier New"/>
          </w:rPr>
          <w:delText>God&amp;#8217;s</w:delText>
        </w:r>
      </w:del>
      <w:r w:rsidRPr="00C100C3">
        <w:rPr>
          <w:rFonts w:ascii="Courier New" w:hAnsi="Courier New" w:cs="Courier New"/>
        </w:rPr>
        <w:t xml:space="preserve"> judgment on earth with their sins. I confess I would</w:t>
      </w:r>
      <w:r w:rsidRPr="00C100C3">
        <w:rPr>
          <w:rFonts w:ascii="Courier New" w:hAnsi="Courier New" w:cs="Courier New"/>
        </w:rPr>
        <w:t xml:space="preserve"> not entrust the care of my child to one professing and maintaining such doctrine.</w:t>
      </w:r>
    </w:p>
    <w:p w14:paraId="0417AB3C"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There is one point more which it is important to make plain.</w:t>
      </w:r>
    </w:p>
    <w:p w14:paraId="1B10C3D6" w14:textId="39B49DE3" w:rsidR="00000000" w:rsidRPr="00C100C3" w:rsidRDefault="00362818" w:rsidP="00C100C3">
      <w:pPr>
        <w:pStyle w:val="PlainText"/>
        <w:rPr>
          <w:rFonts w:ascii="Courier New" w:hAnsi="Courier New" w:cs="Courier New"/>
        </w:rPr>
      </w:pPr>
      <w:r w:rsidRPr="00C100C3">
        <w:rPr>
          <w:rFonts w:ascii="Courier New" w:hAnsi="Courier New" w:cs="Courier New"/>
        </w:rPr>
        <w:t xml:space="preserve">Without being able to recall to my mind all such cases, there is not a single one that I know of in which the </w:t>
      </w:r>
      <w:r w:rsidRPr="00C100C3">
        <w:rPr>
          <w:rFonts w:ascii="Courier New" w:hAnsi="Courier New" w:cs="Courier New"/>
        </w:rPr>
        <w:t>corruption of an institution is a reason for abandoning it: so little does the author understand what the question is. What I say is, that neither he nor his friends have the right to take upon themselves and to accomplish that which depends on the power o</w:t>
      </w:r>
      <w:r w:rsidRPr="00C100C3">
        <w:rPr>
          <w:rFonts w:ascii="Courier New" w:hAnsi="Courier New" w:cs="Courier New"/>
        </w:rPr>
        <w:t xml:space="preserve">f God and the exercise of </w:t>
      </w:r>
      <w:ins w:id="7196" w:author="Comparison" w:date="2013-05-05T19:43:00Z">
        <w:r w:rsidRPr="00AA4B48">
          <w:rPr>
            <w:rFonts w:ascii="Courier New" w:hAnsi="Courier New" w:cs="Courier New"/>
          </w:rPr>
          <w:t>Christ's</w:t>
        </w:r>
      </w:ins>
      <w:del w:id="7197" w:author="Comparison" w:date="2013-05-05T19:43:00Z">
        <w:r w:rsidRPr="00C100C3">
          <w:rPr>
            <w:rFonts w:ascii="Courier New" w:hAnsi="Courier New" w:cs="Courier New"/>
          </w:rPr>
          <w:delText>Christ&amp;#8217;s</w:delText>
        </w:r>
      </w:del>
      <w:r w:rsidRPr="00C100C3">
        <w:rPr>
          <w:rFonts w:ascii="Courier New" w:hAnsi="Courier New" w:cs="Courier New"/>
        </w:rPr>
        <w:t xml:space="preserve"> authority in His house; and this is what they pretend to do and to impose on others.</w:t>
      </w:r>
    </w:p>
    <w:p w14:paraId="6D35B49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Then I say that (when the sins of men have corrupted and ruined what God has established, so that in spite of His great patience </w:t>
      </w:r>
      <w:r w:rsidRPr="00C100C3">
        <w:rPr>
          <w:rFonts w:ascii="Courier New" w:hAnsi="Courier New" w:cs="Courier New"/>
        </w:rPr>
        <w:t>He can no longer use it for making Himself known) He does not re-establish that which has been ruined, but He introduces something better. If the position in which the</w:t>
      </w:r>
    </w:p>
    <w:p w14:paraId="405D17FC"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{285}</w:t>
      </w:r>
    </w:p>
    <w:p w14:paraId="4E6DFB62"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author and those who go along with him have placed themselves hinders their seei</w:t>
      </w:r>
      <w:r w:rsidRPr="00C100C3">
        <w:rPr>
          <w:rFonts w:ascii="Courier New" w:hAnsi="Courier New" w:cs="Courier New"/>
        </w:rPr>
        <w:t>ng a truth so plainly demonstrated in the word, I am sorry for them. There is nothing clearer for any one who has not blinded himself.</w:t>
      </w:r>
    </w:p>
    <w:p w14:paraId="6C51BA7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Before the cutting off takes place, it is important to bring the faithful to understand that the principles of the apost</w:t>
      </w:r>
      <w:r w:rsidRPr="00C100C3">
        <w:rPr>
          <w:rFonts w:ascii="Courier New" w:hAnsi="Courier New" w:cs="Courier New"/>
        </w:rPr>
        <w:t xml:space="preserve">asy, which is to break out publicly, already work and manifest themselves, that this apostasy is there in principle, in order that they may not go along with that which will result in it, nor with those who adopt principles which deprive them of the power </w:t>
      </w:r>
      <w:r w:rsidRPr="00C100C3">
        <w:rPr>
          <w:rFonts w:ascii="Courier New" w:hAnsi="Courier New" w:cs="Courier New"/>
        </w:rPr>
        <w:t>and discernment necessary to avoid this snare, and to resist it according to the testimony of God.</w:t>
      </w:r>
    </w:p>
    <w:p w14:paraId="5CAECC2D" w14:textId="77777777" w:rsidR="00000000" w:rsidRPr="00AA4B48" w:rsidRDefault="00362818" w:rsidP="00AA4B48">
      <w:pPr>
        <w:pStyle w:val="PlainText"/>
        <w:rPr>
          <w:ins w:id="7198" w:author="Comparison" w:date="2013-05-05T19:43:00Z"/>
          <w:rFonts w:ascii="Courier New" w:hAnsi="Courier New" w:cs="Courier New"/>
        </w:rPr>
      </w:pPr>
      <w:r w:rsidRPr="00C100C3">
        <w:rPr>
          <w:rFonts w:ascii="Courier New" w:hAnsi="Courier New" w:cs="Courier New"/>
        </w:rPr>
        <w:t>Perhaps the author will complain of my severity. I do not doubt his being a brother worthy of respect. If this is his feeling, he has to thank the principle</w:t>
      </w:r>
      <w:r w:rsidRPr="00C100C3">
        <w:rPr>
          <w:rFonts w:ascii="Courier New" w:hAnsi="Courier New" w:cs="Courier New"/>
        </w:rPr>
        <w:t>s and the men who have placed him in a position which has led him to write such a pamphlet</w:t>
      </w:r>
      <w:ins w:id="7199" w:author="Comparison" w:date="2013-05-05T19:43:00Z">
        <w:r w:rsidRPr="00AA4B48">
          <w:rPr>
            <w:rFonts w:ascii="Courier New" w:hAnsi="Courier New" w:cs="Courier New"/>
          </w:rPr>
          <w:t xml:space="preserve"> -- </w:t>
        </w:r>
      </w:ins>
      <w:del w:id="7200" w:author="Comparison" w:date="2013-05-05T19:43:00Z">
        <w:r w:rsidRPr="00C100C3">
          <w:rPr>
            <w:rFonts w:ascii="Courier New" w:hAnsi="Courier New" w:cs="Courier New"/>
          </w:rPr>
          <w:delText>&amp;#8212;</w:delText>
        </w:r>
      </w:del>
      <w:r w:rsidRPr="00C100C3">
        <w:rPr>
          <w:rFonts w:ascii="Courier New" w:hAnsi="Courier New" w:cs="Courier New"/>
        </w:rPr>
        <w:t>a brother, who, however worthy he may be, can tell us, that there is neither withdrawal of a covenant, or its being replaced by another, nor a changing the law</w:t>
      </w:r>
      <w:r w:rsidRPr="00C100C3">
        <w:rPr>
          <w:rFonts w:ascii="Courier New" w:hAnsi="Courier New" w:cs="Courier New"/>
        </w:rPr>
        <w:t>! He will do well to think of the effect that may be produced regarding the truth of the course which he proposes to us, by the fact of his being able to present to us that office with which he is endowed</w:t>
      </w:r>
      <w:ins w:id="7201" w:author="Comparison" w:date="2013-05-05T19:43:00Z">
        <w:r w:rsidRPr="00AA4B48">
          <w:rPr>
            <w:rFonts w:ascii="Courier New" w:hAnsi="Courier New" w:cs="Courier New"/>
          </w:rPr>
          <w:t xml:space="preserve"> -- </w:t>
        </w:r>
      </w:ins>
      <w:del w:id="7202" w:author="Comparison" w:date="2013-05-05T19:43:00Z">
        <w:r w:rsidRPr="00C100C3">
          <w:rPr>
            <w:rFonts w:ascii="Courier New" w:hAnsi="Courier New" w:cs="Courier New"/>
          </w:rPr>
          <w:delText>&amp;#8212;</w:delText>
        </w:r>
      </w:del>
      <w:r w:rsidRPr="00C100C3">
        <w:rPr>
          <w:rFonts w:ascii="Courier New" w:hAnsi="Courier New" w:cs="Courier New"/>
        </w:rPr>
        <w:t>as consisting in this</w:t>
      </w:r>
      <w:ins w:id="7203" w:author="Comparison" w:date="2013-05-05T19:43:00Z">
        <w:r w:rsidRPr="00AA4B48">
          <w:rPr>
            <w:rFonts w:ascii="Courier New" w:hAnsi="Courier New" w:cs="Courier New"/>
          </w:rPr>
          <w:t xml:space="preserve"> -- </w:t>
        </w:r>
      </w:ins>
      <w:del w:id="7204" w:author="Comparison" w:date="2013-05-05T19:43:00Z">
        <w:r w:rsidRPr="00C100C3">
          <w:rPr>
            <w:rFonts w:ascii="Courier New" w:hAnsi="Courier New" w:cs="Courier New"/>
          </w:rPr>
          <w:delText>&amp;#8212;</w:delText>
        </w:r>
      </w:del>
      <w:r w:rsidRPr="00C100C3">
        <w:rPr>
          <w:rFonts w:ascii="Courier New" w:hAnsi="Courier New" w:cs="Courier New"/>
        </w:rPr>
        <w:t xml:space="preserve">presiding in the </w:t>
      </w:r>
      <w:r w:rsidRPr="00C100C3">
        <w:rPr>
          <w:rFonts w:ascii="Courier New" w:hAnsi="Courier New" w:cs="Courier New"/>
        </w:rPr>
        <w:t xml:space="preserve">assembly, holding out the faithful word, as he has been taught, exhorting by sound doctrine, convincing gainsayers, watching over the assembly and preserving it from false doctrines; and that, being called to do this, it is he himself who then comes to us </w:t>
      </w:r>
      <w:r w:rsidRPr="00C100C3">
        <w:rPr>
          <w:rFonts w:ascii="Courier New" w:hAnsi="Courier New" w:cs="Courier New"/>
        </w:rPr>
        <w:t xml:space="preserve">and says what I have just been pointing out, and, further, tells us, that the duration of the dispensation depends neither on the faithfulness nor on the unfaithfulness of Christians, thus destroying </w:t>
      </w:r>
      <w:ins w:id="7205" w:author="Comparison" w:date="2013-05-05T19:43:00Z">
        <w:r w:rsidRPr="00AA4B48">
          <w:rPr>
            <w:rFonts w:ascii="Courier New" w:hAnsi="Courier New" w:cs="Courier New"/>
          </w:rPr>
          <w:t>man's</w:t>
        </w:r>
      </w:ins>
      <w:del w:id="7206" w:author="Comparison" w:date="2013-05-05T19:43:00Z">
        <w:r w:rsidRPr="00C100C3">
          <w:rPr>
            <w:rFonts w:ascii="Courier New" w:hAnsi="Courier New" w:cs="Courier New"/>
          </w:rPr>
          <w:delText>man&amp;#8217;s</w:delText>
        </w:r>
      </w:del>
      <w:r w:rsidRPr="00C100C3">
        <w:rPr>
          <w:rFonts w:ascii="Courier New" w:hAnsi="Courier New" w:cs="Courier New"/>
        </w:rPr>
        <w:t xml:space="preserve"> responsibility and the scope of the judgment</w:t>
      </w:r>
      <w:r w:rsidRPr="00C100C3">
        <w:rPr>
          <w:rFonts w:ascii="Courier New" w:hAnsi="Courier New" w:cs="Courier New"/>
        </w:rPr>
        <w:t>s of God.</w:t>
      </w:r>
    </w:p>
    <w:p w14:paraId="166B353C" w14:textId="5B8371BA" w:rsidR="00000000" w:rsidRPr="00C100C3" w:rsidRDefault="00362818" w:rsidP="00C100C3">
      <w:pPr>
        <w:pStyle w:val="PlainText"/>
        <w:rPr>
          <w:rFonts w:ascii="Courier New" w:hAnsi="Courier New" w:cs="Courier New"/>
        </w:rPr>
      </w:pPr>
      <w:r w:rsidRPr="00C100C3">
        <w:rPr>
          <w:rFonts w:ascii="Courier New" w:hAnsi="Courier New" w:cs="Courier New"/>
        </w:rPr>
        <w:t>I have nothing at all against him. I can even thank him for having shewn us what an elder of that which is called the Evangelical Church at Geneva is, and the worth of the appointment which has been made of such, by giving us a description of what</w:t>
      </w:r>
      <w:r w:rsidRPr="00C100C3">
        <w:rPr>
          <w:rFonts w:ascii="Courier New" w:hAnsi="Courier New" w:cs="Courier New"/>
        </w:rPr>
        <w:t xml:space="preserve"> it ought to be, in a tract which answers in such a way to the description.</w:t>
      </w:r>
    </w:p>
    <w:p w14:paraId="29E5F5B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{286}</w:t>
      </w:r>
    </w:p>
    <w:p w14:paraId="38DBD1DC" w14:textId="77777777" w:rsidR="00000000" w:rsidRPr="00AA4B48" w:rsidRDefault="00362818" w:rsidP="00AA4B48">
      <w:pPr>
        <w:pStyle w:val="PlainText"/>
        <w:rPr>
          <w:ins w:id="7207" w:author="Comparison" w:date="2013-05-05T19:43:00Z"/>
          <w:rFonts w:ascii="Courier New" w:hAnsi="Courier New" w:cs="Courier New"/>
        </w:rPr>
      </w:pPr>
      <w:ins w:id="7208" w:author="Comparison" w:date="2013-05-05T19:43:00Z">
        <w:r w:rsidRPr="00AA4B48">
          <w:rPr>
            <w:rFonts w:ascii="Courier New" w:hAnsi="Courier New" w:cs="Courier New"/>
          </w:rPr>
          <w:t>WHAT HAS BEEN ACKNOWLEDGED? OR, THE STATE OF THE CONTROVERSY ABOUT ELDERS, FOLLOWED BY A SHORT ANSWER TO AN ARTICLE OF MONS. DE GASPARIN¦</w:t>
        </w:r>
      </w:ins>
    </w:p>
    <w:p w14:paraId="76107326" w14:textId="77777777" w:rsidR="00000000" w:rsidRPr="00C100C3" w:rsidRDefault="00362818" w:rsidP="00C100C3">
      <w:pPr>
        <w:pStyle w:val="PlainText"/>
        <w:rPr>
          <w:del w:id="7209" w:author="Comparison" w:date="2013-05-05T19:43:00Z"/>
          <w:rFonts w:ascii="Courier New" w:hAnsi="Courier New" w:cs="Courier New"/>
        </w:rPr>
      </w:pPr>
      <w:del w:id="7210" w:author="Comparison" w:date="2013-05-05T19:43:00Z">
        <w:r w:rsidRPr="00C100C3">
          <w:rPr>
            <w:rFonts w:ascii="Courier New" w:hAnsi="Courier New" w:cs="Courier New"/>
          </w:rPr>
          <w:delText>What Has Been Acknowledged?</w:delText>
        </w:r>
      </w:del>
    </w:p>
    <w:p w14:paraId="701E7ACD" w14:textId="77777777" w:rsidR="00000000" w:rsidRPr="00C100C3" w:rsidRDefault="00362818" w:rsidP="00C100C3">
      <w:pPr>
        <w:pStyle w:val="PlainText"/>
        <w:rPr>
          <w:del w:id="7211" w:author="Comparison" w:date="2013-05-05T19:43:00Z"/>
          <w:rFonts w:ascii="Courier New" w:hAnsi="Courier New" w:cs="Courier New"/>
        </w:rPr>
      </w:pPr>
      <w:del w:id="7212" w:author="Comparison" w:date="2013-05-05T19:43:00Z">
        <w:r w:rsidRPr="00C100C3">
          <w:rPr>
            <w:rFonts w:ascii="Courier New" w:hAnsi="Courier New" w:cs="Courier New"/>
          </w:rPr>
          <w:delText>*Or, The State Of The Controversy About Elders, Followed By</w:delText>
        </w:r>
      </w:del>
    </w:p>
    <w:p w14:paraId="5C5A105E" w14:textId="77777777" w:rsidR="00000000" w:rsidRPr="00C100C3" w:rsidRDefault="00362818" w:rsidP="00C100C3">
      <w:pPr>
        <w:pStyle w:val="PlainText"/>
        <w:rPr>
          <w:del w:id="7213" w:author="Comparison" w:date="2013-05-05T19:43:00Z"/>
          <w:rFonts w:ascii="Courier New" w:hAnsi="Courier New" w:cs="Courier New"/>
        </w:rPr>
      </w:pPr>
      <w:del w:id="7214" w:author="Comparison" w:date="2013-05-05T19:43:00Z">
        <w:r w:rsidRPr="00C100C3">
          <w:rPr>
            <w:rFonts w:ascii="Courier New" w:hAnsi="Courier New" w:cs="Courier New"/>
          </w:rPr>
          <w:delText>A Short Answer To An Article Of Mons. De Gasparin*|</w:delText>
        </w:r>
      </w:del>
    </w:p>
    <w:p w14:paraId="0632D6C5" w14:textId="23184344" w:rsidR="00000000" w:rsidRPr="00C100C3" w:rsidRDefault="00362818" w:rsidP="00C100C3">
      <w:pPr>
        <w:pStyle w:val="PlainText"/>
        <w:rPr>
          <w:rFonts w:ascii="Courier New" w:hAnsi="Courier New" w:cs="Courier New"/>
        </w:rPr>
      </w:pPr>
      <w:r w:rsidRPr="00C100C3">
        <w:rPr>
          <w:rFonts w:ascii="Courier New" w:hAnsi="Courier New" w:cs="Courier New"/>
        </w:rPr>
        <w:t xml:space="preserve">You need not fear, sir, that </w:t>
      </w:r>
      <w:r w:rsidRPr="00C100C3">
        <w:rPr>
          <w:rFonts w:ascii="Courier New" w:hAnsi="Courier New" w:cs="Courier New"/>
        </w:rPr>
        <w:t xml:space="preserve">in making some remarks on the occasion of your </w:t>
      </w:r>
      <w:ins w:id="7215" w:author="Comparison" w:date="2013-05-05T19:43:00Z">
        <w:r w:rsidRPr="00AA4B48">
          <w:rPr>
            <w:rFonts w:ascii="Courier New" w:hAnsi="Courier New" w:cs="Courier New"/>
          </w:rPr>
          <w:t>"</w:t>
        </w:r>
      </w:ins>
      <w:del w:id="7216" w:author="Comparison" w:date="2013-05-05T19:43:00Z">
        <w:r w:rsidRPr="00C100C3">
          <w:rPr>
            <w:rFonts w:ascii="Courier New" w:hAnsi="Courier New" w:cs="Courier New"/>
          </w:rPr>
          <w:delText>&amp;#8220;</w:delText>
        </w:r>
      </w:del>
      <w:r w:rsidRPr="00C100C3">
        <w:rPr>
          <w:rFonts w:ascii="Courier New" w:hAnsi="Courier New" w:cs="Courier New"/>
        </w:rPr>
        <w:t>Dernier Mot</w:t>
      </w:r>
      <w:ins w:id="7217" w:author="Comparison" w:date="2013-05-05T19:43:00Z">
        <w:r w:rsidRPr="00AA4B48">
          <w:rPr>
            <w:rFonts w:ascii="Courier New" w:hAnsi="Courier New" w:cs="Courier New"/>
          </w:rPr>
          <w:t>"</w:t>
        </w:r>
      </w:ins>
      <w:del w:id="7218" w:author="Comparison" w:date="2013-05-05T19:43:00Z">
        <w:r w:rsidRPr="00C100C3">
          <w:rPr>
            <w:rFonts w:ascii="Courier New" w:hAnsi="Courier New" w:cs="Courier New"/>
          </w:rPr>
          <w:delText>&amp;#8221;</w:delText>
        </w:r>
      </w:del>
      <w:r w:rsidRPr="00C100C3">
        <w:rPr>
          <w:rFonts w:ascii="Courier New" w:hAnsi="Courier New" w:cs="Courier New"/>
        </w:rPr>
        <w:t xml:space="preserve"> (Last Word) I am attacking you afresh. That which led me to take up my pen again is the summary you have given of the state of the controversy. I wish to assert and state what that st</w:t>
      </w:r>
      <w:r w:rsidRPr="00C100C3">
        <w:rPr>
          <w:rFonts w:ascii="Courier New" w:hAnsi="Courier New" w:cs="Courier New"/>
        </w:rPr>
        <w:t>ate is, and my position with regard to it.</w:t>
      </w:r>
    </w:p>
    <w:p w14:paraId="6765F74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It even appears to me that your pamphlet shews a certain compunction with regard to the contents of the preceding one. The least appearance of such a spirit should be, for a Christian, a signal for abstaining fro</w:t>
      </w:r>
      <w:r w:rsidRPr="00C100C3">
        <w:rPr>
          <w:rFonts w:ascii="Courier New" w:hAnsi="Courier New" w:cs="Courier New"/>
        </w:rPr>
        <w:t>m anything which might hinder the return of the heart to better feelings, and destroy the first germs of such a return by irritating afresh him in whom God acts by His Spirit. This single reason would suffice for my not pursuing the path of accusation, eve</w:t>
      </w:r>
      <w:r w:rsidRPr="00C100C3">
        <w:rPr>
          <w:rFonts w:ascii="Courier New" w:hAnsi="Courier New" w:cs="Courier New"/>
        </w:rPr>
        <w:t>n where you might afresh give occasion for it. It is this which decides me. But, in the second place, if this decisive reason did not exist, I have told you that you should be safe from all attack on my part; and I keep to what I have said.</w:t>
      </w:r>
    </w:p>
    <w:p w14:paraId="4DCBD24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You boast of t</w:t>
      </w:r>
      <w:r w:rsidRPr="00C100C3">
        <w:rPr>
          <w:rFonts w:ascii="Courier New" w:hAnsi="Courier New" w:cs="Courier New"/>
        </w:rPr>
        <w:t xml:space="preserve">he ground gained upon me in this controversy. I leave to you, without regret, the glory of the combat, if there is any. If truth has been manifested in a clearer way by this controversy, all will gain by it. Partisans alone will occupy themselves with the </w:t>
      </w:r>
      <w:r w:rsidRPr="00C100C3">
        <w:rPr>
          <w:rFonts w:ascii="Courier New" w:hAnsi="Courier New" w:cs="Courier New"/>
        </w:rPr>
        <w:t>trumpet that a man sounded before him on his return from the combat. At least there will be but one of these trumpets. Whatever the value of these flourishes may be, they shall all be yours; the attention which they attract shall be directed to you alone.</w:t>
      </w:r>
    </w:p>
    <w:p w14:paraId="1F4EE12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But there are certain points which I am desirous of bringing out clearly, as they are in the subjects which have been treated of, because it is a question of truth, of faith, and of the consciences of Christians.</w:t>
      </w:r>
    </w:p>
    <w:p w14:paraId="3021976D"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In doing so I would call upon you serious</w:t>
      </w:r>
      <w:r w:rsidRPr="00C100C3">
        <w:rPr>
          <w:rFonts w:ascii="Courier New" w:hAnsi="Courier New" w:cs="Courier New"/>
        </w:rPr>
        <w:t>ly to observe how far it may be said that Christian uprightness has been restored by your answer; and I would draw the attention of my reader</w:t>
      </w:r>
    </w:p>
    <w:p w14:paraId="13BAF1CA" w14:textId="74D950D5" w:rsidR="00000000" w:rsidRPr="00C100C3" w:rsidRDefault="00362818" w:rsidP="00C100C3">
      <w:pPr>
        <w:pStyle w:val="PlainText"/>
        <w:rPr>
          <w:rFonts w:ascii="Courier New" w:hAnsi="Courier New" w:cs="Courier New"/>
        </w:rPr>
      </w:pPr>
      <w:ins w:id="7219" w:author="Comparison" w:date="2013-05-05T19:43:00Z">
        <w:r w:rsidRPr="00AA4B48">
          <w:rPr>
            <w:rFonts w:ascii="Courier New" w:hAnsi="Courier New" w:cs="Courier New"/>
          </w:rPr>
          <w:t>¦</w:t>
        </w:r>
      </w:ins>
      <w:del w:id="7220" w:author="Comparison" w:date="2013-05-05T19:43:00Z">
        <w:r w:rsidRPr="00C100C3">
          <w:rPr>
            <w:rFonts w:ascii="Courier New" w:hAnsi="Courier New" w:cs="Courier New"/>
          </w:rPr>
          <w:delText>|</w:delText>
        </w:r>
      </w:del>
      <w:r w:rsidRPr="00C100C3">
        <w:rPr>
          <w:rFonts w:ascii="Courier New" w:hAnsi="Courier New" w:cs="Courier New"/>
        </w:rPr>
        <w:t xml:space="preserve"> Geneva, 1852.</w:t>
      </w:r>
    </w:p>
    <w:p w14:paraId="05DA86E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{287}</w:t>
      </w:r>
    </w:p>
    <w:p w14:paraId="2B7658C9" w14:textId="7FE48477" w:rsidR="00000000" w:rsidRPr="00C100C3" w:rsidRDefault="00362818" w:rsidP="00C100C3">
      <w:pPr>
        <w:pStyle w:val="PlainText"/>
        <w:rPr>
          <w:rFonts w:ascii="Courier New" w:hAnsi="Courier New" w:cs="Courier New"/>
        </w:rPr>
      </w:pPr>
      <w:r w:rsidRPr="00C100C3">
        <w:rPr>
          <w:rFonts w:ascii="Courier New" w:hAnsi="Courier New" w:cs="Courier New"/>
        </w:rPr>
        <w:t>to some grave omissions which regard what lies at the bottom of the question</w:t>
      </w:r>
      <w:ins w:id="7221" w:author="Comparison" w:date="2013-05-05T19:43:00Z">
        <w:r w:rsidRPr="00AA4B48">
          <w:rPr>
            <w:rFonts w:ascii="Courier New" w:hAnsi="Courier New" w:cs="Courier New"/>
          </w:rPr>
          <w:t xml:space="preserve"> -- </w:t>
        </w:r>
      </w:ins>
      <w:del w:id="7222" w:author="Comparison" w:date="2013-05-05T19:43:00Z">
        <w:r w:rsidRPr="00C100C3">
          <w:rPr>
            <w:rFonts w:ascii="Courier New" w:hAnsi="Courier New" w:cs="Courier New"/>
          </w:rPr>
          <w:delText>&amp;#8212;</w:delText>
        </w:r>
      </w:del>
      <w:r w:rsidRPr="00C100C3">
        <w:rPr>
          <w:rFonts w:ascii="Courier New" w:hAnsi="Courier New" w:cs="Courier New"/>
        </w:rPr>
        <w:t>omissi</w:t>
      </w:r>
      <w:r w:rsidRPr="00C100C3">
        <w:rPr>
          <w:rFonts w:ascii="Courier New" w:hAnsi="Courier New" w:cs="Courier New"/>
        </w:rPr>
        <w:t>ons which touch the truth that the word of God puts before our consciences</w:t>
      </w:r>
      <w:ins w:id="7223" w:author="Comparison" w:date="2013-05-05T19:43:00Z">
        <w:r w:rsidRPr="00AA4B48">
          <w:rPr>
            <w:rFonts w:ascii="Courier New" w:hAnsi="Courier New" w:cs="Courier New"/>
          </w:rPr>
          <w:t xml:space="preserve"> -- </w:t>
        </w:r>
      </w:ins>
      <w:del w:id="7224" w:author="Comparison" w:date="2013-05-05T19:43:00Z">
        <w:r w:rsidRPr="00C100C3">
          <w:rPr>
            <w:rFonts w:ascii="Courier New" w:hAnsi="Courier New" w:cs="Courier New"/>
          </w:rPr>
          <w:delText>&amp;#8212;</w:delText>
        </w:r>
      </w:del>
      <w:r w:rsidRPr="00C100C3">
        <w:rPr>
          <w:rFonts w:ascii="Courier New" w:hAnsi="Courier New" w:cs="Courier New"/>
        </w:rPr>
        <w:t>without however entering upon the controversy afresh. Then I would prove where we are with regard to some points to which I have just alluded, such as the apostasy, and others</w:t>
      </w:r>
      <w:r w:rsidRPr="00C100C3">
        <w:rPr>
          <w:rFonts w:ascii="Courier New" w:hAnsi="Courier New" w:cs="Courier New"/>
        </w:rPr>
        <w:t xml:space="preserve"> besides. This is my special object in taking up my pen.</w:t>
      </w:r>
    </w:p>
    <w:p w14:paraId="7638DD13"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As to that which concerns the first point, the facts are in general admitted, it is only a question as to the judgment to be borne on these facts. I leave each one to give his own. I weigh the excus</w:t>
      </w:r>
      <w:r w:rsidRPr="00C100C3">
        <w:rPr>
          <w:rFonts w:ascii="Courier New" w:hAnsi="Courier New" w:cs="Courier New"/>
        </w:rPr>
        <w:t>es which you make in your present pamphlet, without saying a word which might wound you. I shall do nothing but place the facts in their true light with regard to certain points, so that you may have them on your conscience, the attention of which, I belie</w:t>
      </w:r>
      <w:r w:rsidRPr="00C100C3">
        <w:rPr>
          <w:rFonts w:ascii="Courier New" w:hAnsi="Courier New" w:cs="Courier New"/>
        </w:rPr>
        <w:t>ve, has been aroused.</w:t>
      </w:r>
    </w:p>
    <w:p w14:paraId="7E861BBB" w14:textId="60EBD485" w:rsidR="00000000" w:rsidRPr="00C100C3" w:rsidRDefault="00362818" w:rsidP="00C100C3">
      <w:pPr>
        <w:pStyle w:val="PlainText"/>
        <w:rPr>
          <w:rFonts w:ascii="Courier New" w:hAnsi="Courier New" w:cs="Courier New"/>
        </w:rPr>
      </w:pPr>
      <w:r w:rsidRPr="00C100C3">
        <w:rPr>
          <w:rFonts w:ascii="Courier New" w:hAnsi="Courier New" w:cs="Courier New"/>
        </w:rPr>
        <w:t xml:space="preserve">You said, </w:t>
      </w:r>
      <w:ins w:id="7225" w:author="Comparison" w:date="2013-05-05T19:43:00Z">
        <w:r w:rsidRPr="00AA4B48">
          <w:rPr>
            <w:rFonts w:ascii="Courier New" w:hAnsi="Courier New" w:cs="Courier New"/>
          </w:rPr>
          <w:t>"</w:t>
        </w:r>
      </w:ins>
      <w:del w:id="7226" w:author="Comparison" w:date="2013-05-05T19:43:00Z">
        <w:r w:rsidRPr="00C100C3">
          <w:rPr>
            <w:rFonts w:ascii="Courier New" w:hAnsi="Courier New" w:cs="Courier New"/>
          </w:rPr>
          <w:delText>&amp;#8220;</w:delText>
        </w:r>
      </w:del>
      <w:r w:rsidRPr="00C100C3">
        <w:rPr>
          <w:rFonts w:ascii="Courier New" w:hAnsi="Courier New" w:cs="Courier New"/>
        </w:rPr>
        <w:t xml:space="preserve">It is here necessary to copy the passages from </w:t>
      </w:r>
      <w:ins w:id="7227" w:author="Comparison" w:date="2013-05-05T19:43:00Z">
        <w:r w:rsidRPr="00AA4B48">
          <w:rPr>
            <w:rFonts w:ascii="Courier New" w:hAnsi="Courier New" w:cs="Courier New"/>
          </w:rPr>
          <w:t>'Plymouthism.'"</w:t>
        </w:r>
      </w:ins>
      <w:del w:id="7228" w:author="Comparison" w:date="2013-05-05T19:43:00Z">
        <w:r w:rsidRPr="00C100C3">
          <w:rPr>
            <w:rFonts w:ascii="Courier New" w:hAnsi="Courier New" w:cs="Courier New"/>
          </w:rPr>
          <w:delText>&amp;#8216;Plymouthism.&amp;#8217;&amp;#8221;</w:delText>
        </w:r>
      </w:del>
      <w:r w:rsidRPr="00C100C3">
        <w:rPr>
          <w:rFonts w:ascii="Courier New" w:hAnsi="Courier New" w:cs="Courier New"/>
        </w:rPr>
        <w:t xml:space="preserve"> You admit that you have not done so; you have only copied (</w:t>
      </w:r>
      <w:ins w:id="7229" w:author="Comparison" w:date="2013-05-05T19:43:00Z">
        <w:r w:rsidRPr="00AA4B48">
          <w:rPr>
            <w:rFonts w:ascii="Courier New" w:hAnsi="Courier New" w:cs="Courier New"/>
          </w:rPr>
          <w:t>page</w:t>
        </w:r>
      </w:ins>
      <w:del w:id="7230" w:author="Comparison" w:date="2013-05-05T19:43:00Z">
        <w:r w:rsidRPr="00C100C3">
          <w:rPr>
            <w:rFonts w:ascii="Courier New" w:hAnsi="Courier New" w:cs="Courier New"/>
          </w:rPr>
          <w:delText>p.</w:delText>
        </w:r>
      </w:del>
      <w:r w:rsidRPr="00C100C3">
        <w:rPr>
          <w:rFonts w:ascii="Courier New" w:hAnsi="Courier New" w:cs="Courier New"/>
        </w:rPr>
        <w:t xml:space="preserve"> 5) the thought, you say. I do not well know what </w:t>
      </w:r>
      <w:ins w:id="7231" w:author="Comparison" w:date="2013-05-05T19:43:00Z">
        <w:r w:rsidRPr="00AA4B48">
          <w:rPr>
            <w:rFonts w:ascii="Courier New" w:hAnsi="Courier New" w:cs="Courier New"/>
          </w:rPr>
          <w:t>"</w:t>
        </w:r>
      </w:ins>
      <w:del w:id="7232" w:author="Comparison" w:date="2013-05-05T19:43:00Z">
        <w:r w:rsidRPr="00C100C3">
          <w:rPr>
            <w:rFonts w:ascii="Courier New" w:hAnsi="Courier New" w:cs="Courier New"/>
          </w:rPr>
          <w:delText>&amp;#8220;</w:delText>
        </w:r>
      </w:del>
      <w:r w:rsidRPr="00C100C3">
        <w:rPr>
          <w:rFonts w:ascii="Courier New" w:hAnsi="Courier New" w:cs="Courier New"/>
        </w:rPr>
        <w:t>copying a thought</w:t>
      </w:r>
      <w:ins w:id="7233" w:author="Comparison" w:date="2013-05-05T19:43:00Z">
        <w:r w:rsidRPr="00AA4B48">
          <w:rPr>
            <w:rFonts w:ascii="Courier New" w:hAnsi="Courier New" w:cs="Courier New"/>
          </w:rPr>
          <w:t>"</w:t>
        </w:r>
      </w:ins>
      <w:del w:id="7234" w:author="Comparison" w:date="2013-05-05T19:43:00Z">
        <w:r w:rsidRPr="00C100C3">
          <w:rPr>
            <w:rFonts w:ascii="Courier New" w:hAnsi="Courier New" w:cs="Courier New"/>
          </w:rPr>
          <w:delText>&amp;#8221;</w:delText>
        </w:r>
      </w:del>
      <w:r w:rsidRPr="00C100C3">
        <w:rPr>
          <w:rFonts w:ascii="Courier New" w:hAnsi="Courier New" w:cs="Courier New"/>
        </w:rPr>
        <w:t xml:space="preserve"> means. No doubt you had full right to </w:t>
      </w:r>
      <w:ins w:id="7235" w:author="Comparison" w:date="2013-05-05T19:43:00Z">
        <w:r w:rsidRPr="00AA4B48">
          <w:rPr>
            <w:rFonts w:ascii="Courier New" w:hAnsi="Courier New" w:cs="Courier New"/>
          </w:rPr>
          <w:t>"</w:t>
        </w:r>
      </w:ins>
      <w:del w:id="7236" w:author="Comparison" w:date="2013-05-05T19:43:00Z">
        <w:r w:rsidRPr="00C100C3">
          <w:rPr>
            <w:rFonts w:ascii="Courier New" w:hAnsi="Courier New" w:cs="Courier New"/>
          </w:rPr>
          <w:delText>&amp;#8220;</w:delText>
        </w:r>
      </w:del>
      <w:r w:rsidRPr="00C100C3">
        <w:rPr>
          <w:rFonts w:ascii="Courier New" w:hAnsi="Courier New" w:cs="Courier New"/>
        </w:rPr>
        <w:t>unfold your thought more clearly and briefly</w:t>
      </w:r>
      <w:ins w:id="7237" w:author="Comparison" w:date="2013-05-05T19:43:00Z">
        <w:r w:rsidRPr="00AA4B48">
          <w:rPr>
            <w:rFonts w:ascii="Courier New" w:hAnsi="Courier New" w:cs="Courier New"/>
          </w:rPr>
          <w:t>."</w:t>
        </w:r>
      </w:ins>
      <w:del w:id="7238" w:author="Comparison" w:date="2013-05-05T19:43:00Z">
        <w:r w:rsidRPr="00C100C3">
          <w:rPr>
            <w:rFonts w:ascii="Courier New" w:hAnsi="Courier New" w:cs="Courier New"/>
          </w:rPr>
          <w:delText>.&amp;#8221;</w:delText>
        </w:r>
      </w:del>
      <w:r w:rsidRPr="00C100C3">
        <w:rPr>
          <w:rFonts w:ascii="Courier New" w:hAnsi="Courier New" w:cs="Courier New"/>
        </w:rPr>
        <w:t xml:space="preserve"> No one contests it. But have you a right to say that it was copying the passage, when you had altered it much? And allow me to ask you, Do you think t</w:t>
      </w:r>
      <w:r w:rsidRPr="00C100C3">
        <w:rPr>
          <w:rFonts w:ascii="Courier New" w:hAnsi="Courier New" w:cs="Courier New"/>
        </w:rPr>
        <w:t xml:space="preserve">hat </w:t>
      </w:r>
      <w:ins w:id="7239" w:author="Comparison" w:date="2013-05-05T19:43:00Z">
        <w:r w:rsidRPr="00AA4B48">
          <w:rPr>
            <w:rFonts w:ascii="Courier New" w:hAnsi="Courier New" w:cs="Courier New"/>
          </w:rPr>
          <w:t>"</w:t>
        </w:r>
      </w:ins>
      <w:del w:id="7240" w:author="Comparison" w:date="2013-05-05T19:43:00Z">
        <w:r w:rsidRPr="00C100C3">
          <w:rPr>
            <w:rFonts w:ascii="Courier New" w:hAnsi="Courier New" w:cs="Courier New"/>
          </w:rPr>
          <w:delText>&amp;#8220;</w:delText>
        </w:r>
      </w:del>
      <w:r w:rsidRPr="00C100C3">
        <w:rPr>
          <w:rFonts w:ascii="Courier New" w:hAnsi="Courier New" w:cs="Courier New"/>
        </w:rPr>
        <w:t>the thought is strictly reproduced</w:t>
      </w:r>
      <w:ins w:id="7241" w:author="Comparison" w:date="2013-05-05T19:43:00Z">
        <w:r w:rsidRPr="00AA4B48">
          <w:rPr>
            <w:rFonts w:ascii="Courier New" w:hAnsi="Courier New" w:cs="Courier New"/>
          </w:rPr>
          <w:t>"?</w:t>
        </w:r>
      </w:ins>
      <w:del w:id="7242" w:author="Comparison" w:date="2013-05-05T19:43:00Z">
        <w:r w:rsidRPr="00C100C3">
          <w:rPr>
            <w:rFonts w:ascii="Courier New" w:hAnsi="Courier New" w:cs="Courier New"/>
          </w:rPr>
          <w:delText>&amp;#8221;?</w:delText>
        </w:r>
      </w:del>
    </w:p>
    <w:p w14:paraId="79E2E278" w14:textId="699177FA"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 passage from </w:t>
      </w:r>
      <w:ins w:id="7243" w:author="Comparison" w:date="2013-05-05T19:43:00Z">
        <w:r w:rsidRPr="00AA4B48">
          <w:rPr>
            <w:rFonts w:ascii="Courier New" w:hAnsi="Courier New" w:cs="Courier New"/>
          </w:rPr>
          <w:t>"</w:t>
        </w:r>
      </w:ins>
      <w:del w:id="7244" w:author="Comparison" w:date="2013-05-05T19:43:00Z">
        <w:r w:rsidRPr="00C100C3">
          <w:rPr>
            <w:rFonts w:ascii="Courier New" w:hAnsi="Courier New" w:cs="Courier New"/>
          </w:rPr>
          <w:delText>&amp;#8220;</w:delText>
        </w:r>
      </w:del>
      <w:r w:rsidRPr="00C100C3">
        <w:rPr>
          <w:rFonts w:ascii="Courier New" w:hAnsi="Courier New" w:cs="Courier New"/>
        </w:rPr>
        <w:t>Plymouthism</w:t>
      </w:r>
      <w:ins w:id="7245" w:author="Comparison" w:date="2013-05-05T19:43:00Z">
        <w:r w:rsidRPr="00AA4B48">
          <w:rPr>
            <w:rFonts w:ascii="Courier New" w:hAnsi="Courier New" w:cs="Courier New"/>
          </w:rPr>
          <w:t>"</w:t>
        </w:r>
      </w:ins>
      <w:del w:id="7246" w:author="Comparison" w:date="2013-05-05T19:43:00Z">
        <w:r w:rsidRPr="00C100C3">
          <w:rPr>
            <w:rFonts w:ascii="Courier New" w:hAnsi="Courier New" w:cs="Courier New"/>
          </w:rPr>
          <w:delText>&amp;#8221;</w:delText>
        </w:r>
      </w:del>
      <w:r w:rsidRPr="00C100C3">
        <w:rPr>
          <w:rFonts w:ascii="Courier New" w:hAnsi="Courier New" w:cs="Courier New"/>
        </w:rPr>
        <w:t xml:space="preserve"> said, </w:t>
      </w:r>
      <w:ins w:id="7247" w:author="Comparison" w:date="2013-05-05T19:43:00Z">
        <w:r w:rsidRPr="00AA4B48">
          <w:rPr>
            <w:rFonts w:ascii="Courier New" w:hAnsi="Courier New" w:cs="Courier New"/>
          </w:rPr>
          <w:t>"</w:t>
        </w:r>
      </w:ins>
      <w:del w:id="7248" w:author="Comparison" w:date="2013-05-05T19:43:00Z">
        <w:r w:rsidRPr="00C100C3">
          <w:rPr>
            <w:rFonts w:ascii="Courier New" w:hAnsi="Courier New" w:cs="Courier New"/>
          </w:rPr>
          <w:delText>&amp;#8220;</w:delText>
        </w:r>
      </w:del>
      <w:r w:rsidRPr="00C100C3">
        <w:rPr>
          <w:rFonts w:ascii="Courier New" w:hAnsi="Courier New" w:cs="Courier New"/>
        </w:rPr>
        <w:t>That men having failed to answer to the *intentions* of God</w:t>
      </w:r>
      <w:ins w:id="7249" w:author="Comparison" w:date="2013-05-05T19:43:00Z">
        <w:r w:rsidRPr="00AA4B48">
          <w:rPr>
            <w:rFonts w:ascii="Courier New" w:hAnsi="Courier New" w:cs="Courier New"/>
          </w:rPr>
          <w:t>,"</w:t>
        </w:r>
      </w:ins>
      <w:del w:id="7250" w:author="Comparison" w:date="2013-05-05T19:43:00Z">
        <w:r w:rsidRPr="00C100C3">
          <w:rPr>
            <w:rFonts w:ascii="Courier New" w:hAnsi="Courier New" w:cs="Courier New"/>
          </w:rPr>
          <w:delText>,&amp;#8221;</w:delText>
        </w:r>
      </w:del>
      <w:r w:rsidRPr="00C100C3">
        <w:rPr>
          <w:rFonts w:ascii="Courier New" w:hAnsi="Courier New" w:cs="Courier New"/>
        </w:rPr>
        <w:t xml:space="preserve"> etc., </w:t>
      </w:r>
      <w:ins w:id="7251" w:author="Comparison" w:date="2013-05-05T19:43:00Z">
        <w:r w:rsidRPr="00AA4B48">
          <w:rPr>
            <w:rFonts w:ascii="Courier New" w:hAnsi="Courier New" w:cs="Courier New"/>
          </w:rPr>
          <w:t>"*</w:t>
        </w:r>
      </w:ins>
      <w:del w:id="7252" w:author="Comparison" w:date="2013-05-05T19:43:00Z">
        <w:r w:rsidRPr="00C100C3">
          <w:rPr>
            <w:rFonts w:ascii="Courier New" w:hAnsi="Courier New" w:cs="Courier New"/>
          </w:rPr>
          <w:delText>&amp;#8220;*</w:delText>
        </w:r>
      </w:del>
      <w:r w:rsidRPr="00C100C3">
        <w:rPr>
          <w:rFonts w:ascii="Courier New" w:hAnsi="Courier New" w:cs="Courier New"/>
        </w:rPr>
        <w:t xml:space="preserve">from that time God suppressed the economy* that had failed, in </w:t>
      </w:r>
      <w:r w:rsidRPr="00C100C3">
        <w:rPr>
          <w:rFonts w:ascii="Courier New" w:hAnsi="Courier New" w:cs="Courier New"/>
        </w:rPr>
        <w:t>order to substitute another</w:t>
      </w:r>
      <w:ins w:id="7253" w:author="Comparison" w:date="2013-05-05T19:43:00Z">
        <w:r w:rsidRPr="00AA4B48">
          <w:rPr>
            <w:rFonts w:ascii="Courier New" w:hAnsi="Courier New" w:cs="Courier New"/>
          </w:rPr>
          <w:t>,"</w:t>
        </w:r>
      </w:ins>
      <w:del w:id="7254" w:author="Comparison" w:date="2013-05-05T19:43:00Z">
        <w:r w:rsidRPr="00C100C3">
          <w:rPr>
            <w:rFonts w:ascii="Courier New" w:hAnsi="Courier New" w:cs="Courier New"/>
          </w:rPr>
          <w:delText>,&amp;#8221;</w:delText>
        </w:r>
      </w:del>
      <w:r w:rsidRPr="00C100C3">
        <w:rPr>
          <w:rFonts w:ascii="Courier New" w:hAnsi="Courier New" w:cs="Courier New"/>
        </w:rPr>
        <w:t xml:space="preserve"> etc.</w:t>
      </w:r>
    </w:p>
    <w:p w14:paraId="10171A72" w14:textId="21D866B8"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This was the essential point of the passage. You render the passage thus in your second pamphlet, </w:t>
      </w:r>
      <w:ins w:id="7255" w:author="Comparison" w:date="2013-05-05T19:43:00Z">
        <w:r w:rsidRPr="00AA4B48">
          <w:rPr>
            <w:rFonts w:ascii="Courier New" w:hAnsi="Courier New" w:cs="Courier New"/>
          </w:rPr>
          <w:t>"</w:t>
        </w:r>
      </w:ins>
      <w:del w:id="7256" w:author="Comparison" w:date="2013-05-05T19:43:00Z">
        <w:r w:rsidRPr="00C100C3">
          <w:rPr>
            <w:rFonts w:ascii="Courier New" w:hAnsi="Courier New" w:cs="Courier New"/>
          </w:rPr>
          <w:delText>&amp;#8220;</w:delText>
        </w:r>
      </w:del>
      <w:r w:rsidRPr="00C100C3">
        <w:rPr>
          <w:rFonts w:ascii="Courier New" w:hAnsi="Courier New" w:cs="Courier New"/>
        </w:rPr>
        <w:t>When men had failed to answer to the *institutions* of God, and the economy is in fact by the sins of men cor</w:t>
      </w:r>
      <w:r w:rsidRPr="00C100C3">
        <w:rPr>
          <w:rFonts w:ascii="Courier New" w:hAnsi="Courier New" w:cs="Courier New"/>
        </w:rPr>
        <w:t>rupted and ruined, Mr. Darby asserts that God rejects it to substitute another for it</w:t>
      </w:r>
      <w:ins w:id="7257" w:author="Comparison" w:date="2013-05-05T19:43:00Z">
        <w:r w:rsidRPr="00AA4B48">
          <w:rPr>
            <w:rFonts w:ascii="Courier New" w:hAnsi="Courier New" w:cs="Courier New"/>
          </w:rPr>
          <w:t>."</w:t>
        </w:r>
      </w:ins>
      <w:del w:id="7258" w:author="Comparison" w:date="2013-05-05T19:43:00Z">
        <w:r w:rsidRPr="00C100C3">
          <w:rPr>
            <w:rFonts w:ascii="Courier New" w:hAnsi="Courier New" w:cs="Courier New"/>
          </w:rPr>
          <w:delText>.&amp;#8221;</w:delText>
        </w:r>
      </w:del>
      <w:r w:rsidRPr="00C100C3">
        <w:rPr>
          <w:rFonts w:ascii="Courier New" w:hAnsi="Courier New" w:cs="Courier New"/>
        </w:rPr>
        <w:t xml:space="preserve"> Is </w:t>
      </w:r>
      <w:ins w:id="7259" w:author="Comparison" w:date="2013-05-05T19:43:00Z">
        <w:r w:rsidRPr="00AA4B48">
          <w:rPr>
            <w:rFonts w:ascii="Courier New" w:hAnsi="Courier New" w:cs="Courier New"/>
          </w:rPr>
          <w:t>"</w:t>
        </w:r>
      </w:ins>
      <w:del w:id="7260" w:author="Comparison" w:date="2013-05-05T19:43:00Z">
        <w:r w:rsidRPr="00C100C3">
          <w:rPr>
            <w:rFonts w:ascii="Courier New" w:hAnsi="Courier New" w:cs="Courier New"/>
          </w:rPr>
          <w:delText>&amp;#8220;</w:delText>
        </w:r>
      </w:del>
      <w:r w:rsidRPr="00C100C3">
        <w:rPr>
          <w:rFonts w:ascii="Courier New" w:hAnsi="Courier New" w:cs="Courier New"/>
        </w:rPr>
        <w:t>from that time God suppressed the economy which had failed</w:t>
      </w:r>
      <w:ins w:id="7261" w:author="Comparison" w:date="2013-05-05T19:43:00Z">
        <w:r w:rsidRPr="00AA4B48">
          <w:rPr>
            <w:rFonts w:ascii="Courier New" w:hAnsi="Courier New" w:cs="Courier New"/>
          </w:rPr>
          <w:t xml:space="preserve">" </w:t>
        </w:r>
      </w:ins>
      <w:del w:id="7262" w:author="Comparison" w:date="2013-05-05T19:43:00Z">
        <w:r w:rsidRPr="00C100C3">
          <w:rPr>
            <w:rFonts w:ascii="Courier New" w:hAnsi="Courier New" w:cs="Courier New"/>
          </w:rPr>
          <w:delText xml:space="preserve"> &amp;#8220;</w:delText>
        </w:r>
      </w:del>
      <w:r w:rsidRPr="00C100C3">
        <w:rPr>
          <w:rFonts w:ascii="Courier New" w:hAnsi="Courier New" w:cs="Courier New"/>
        </w:rPr>
        <w:t xml:space="preserve">the same thing as </w:t>
      </w:r>
      <w:ins w:id="7263" w:author="Comparison" w:date="2013-05-05T19:43:00Z">
        <w:r w:rsidRPr="00AA4B48">
          <w:rPr>
            <w:rFonts w:ascii="Courier New" w:hAnsi="Courier New" w:cs="Courier New"/>
          </w:rPr>
          <w:t>"</w:t>
        </w:r>
      </w:ins>
      <w:del w:id="7264" w:author="Comparison" w:date="2013-05-05T19:43:00Z">
        <w:r w:rsidRPr="00C100C3">
          <w:rPr>
            <w:rFonts w:ascii="Courier New" w:hAnsi="Courier New" w:cs="Courier New"/>
          </w:rPr>
          <w:delText>&amp;#8220;</w:delText>
        </w:r>
      </w:del>
      <w:r w:rsidRPr="00C100C3">
        <w:rPr>
          <w:rFonts w:ascii="Courier New" w:hAnsi="Courier New" w:cs="Courier New"/>
        </w:rPr>
        <w:t>the economy is in fact by the sins of men corrupted and ruine</w:t>
      </w:r>
      <w:r w:rsidRPr="00C100C3">
        <w:rPr>
          <w:rFonts w:ascii="Courier New" w:hAnsi="Courier New" w:cs="Courier New"/>
        </w:rPr>
        <w:t>d</w:t>
      </w:r>
      <w:ins w:id="7265" w:author="Comparison" w:date="2013-05-05T19:43:00Z">
        <w:r w:rsidRPr="00AA4B48">
          <w:rPr>
            <w:rFonts w:ascii="Courier New" w:hAnsi="Courier New" w:cs="Courier New"/>
          </w:rPr>
          <w:t>"?</w:t>
        </w:r>
      </w:ins>
      <w:del w:id="7266" w:author="Comparison" w:date="2013-05-05T19:43:00Z">
        <w:r w:rsidRPr="00C100C3">
          <w:rPr>
            <w:rFonts w:ascii="Courier New" w:hAnsi="Courier New" w:cs="Courier New"/>
          </w:rPr>
          <w:delText>&amp;#8221;?</w:delText>
        </w:r>
      </w:del>
      <w:r w:rsidRPr="00C100C3">
        <w:rPr>
          <w:rFonts w:ascii="Courier New" w:hAnsi="Courier New" w:cs="Courier New"/>
        </w:rPr>
        <w:t xml:space="preserve"> Is the thought strictly reproduced? You add, </w:t>
      </w:r>
      <w:ins w:id="7267" w:author="Comparison" w:date="2013-05-05T19:43:00Z">
        <w:r w:rsidRPr="00AA4B48">
          <w:rPr>
            <w:rFonts w:ascii="Courier New" w:hAnsi="Courier New" w:cs="Courier New"/>
          </w:rPr>
          <w:t>"</w:t>
        </w:r>
      </w:ins>
      <w:del w:id="7268" w:author="Comparison" w:date="2013-05-05T19:43:00Z">
        <w:r w:rsidRPr="00C100C3">
          <w:rPr>
            <w:rFonts w:ascii="Courier New" w:hAnsi="Courier New" w:cs="Courier New"/>
          </w:rPr>
          <w:delText>&amp;#8220;</w:delText>
        </w:r>
      </w:del>
      <w:r w:rsidRPr="00C100C3">
        <w:rPr>
          <w:rFonts w:ascii="Courier New" w:hAnsi="Courier New" w:cs="Courier New"/>
        </w:rPr>
        <w:t>Mr. Darby affirms that God rejects it to substitute another for it, and that therefore it is a sin to wish to re-establish in its primitive condition that which God has definitively abolished</w:t>
      </w:r>
      <w:ins w:id="7269" w:author="Comparison" w:date="2013-05-05T19:43:00Z">
        <w:r w:rsidRPr="00AA4B48">
          <w:rPr>
            <w:rFonts w:ascii="Courier New" w:hAnsi="Courier New" w:cs="Courier New"/>
          </w:rPr>
          <w:t>."</w:t>
        </w:r>
      </w:ins>
      <w:del w:id="7270" w:author="Comparison" w:date="2013-05-05T19:43:00Z">
        <w:r w:rsidRPr="00C100C3">
          <w:rPr>
            <w:rFonts w:ascii="Courier New" w:hAnsi="Courier New" w:cs="Courier New"/>
          </w:rPr>
          <w:delText>.&amp;#</w:delText>
        </w:r>
        <w:r w:rsidRPr="00C100C3">
          <w:rPr>
            <w:rFonts w:ascii="Courier New" w:hAnsi="Courier New" w:cs="Courier New"/>
          </w:rPr>
          <w:delText>8221;</w:delText>
        </w:r>
      </w:del>
      <w:r w:rsidRPr="00C100C3">
        <w:rPr>
          <w:rFonts w:ascii="Courier New" w:hAnsi="Courier New" w:cs="Courier New"/>
        </w:rPr>
        <w:t xml:space="preserve"> Is </w:t>
      </w:r>
      <w:ins w:id="7271" w:author="Comparison" w:date="2013-05-05T19:43:00Z">
        <w:r w:rsidRPr="00AA4B48">
          <w:rPr>
            <w:rFonts w:ascii="Courier New" w:hAnsi="Courier New" w:cs="Courier New"/>
          </w:rPr>
          <w:t>"*</w:t>
        </w:r>
      </w:ins>
      <w:del w:id="7272" w:author="Comparison" w:date="2013-05-05T19:43:00Z">
        <w:r w:rsidRPr="00C100C3">
          <w:rPr>
            <w:rFonts w:ascii="Courier New" w:hAnsi="Courier New" w:cs="Courier New"/>
          </w:rPr>
          <w:delText>&amp;#8220;*</w:delText>
        </w:r>
      </w:del>
      <w:r w:rsidRPr="00C100C3">
        <w:rPr>
          <w:rFonts w:ascii="Courier New" w:hAnsi="Courier New" w:cs="Courier New"/>
        </w:rPr>
        <w:t>from that time* God suppressed the economy which had failed</w:t>
      </w:r>
      <w:ins w:id="7273" w:author="Comparison" w:date="2013-05-05T19:43:00Z">
        <w:r w:rsidRPr="00AA4B48">
          <w:rPr>
            <w:rFonts w:ascii="Courier New" w:hAnsi="Courier New" w:cs="Courier New"/>
          </w:rPr>
          <w:t>,"</w:t>
        </w:r>
      </w:ins>
      <w:del w:id="7274" w:author="Comparison" w:date="2013-05-05T19:43:00Z">
        <w:r w:rsidRPr="00C100C3">
          <w:rPr>
            <w:rFonts w:ascii="Courier New" w:hAnsi="Courier New" w:cs="Courier New"/>
          </w:rPr>
          <w:delText>,&amp;#8221;</w:delText>
        </w:r>
      </w:del>
      <w:r w:rsidRPr="00C100C3">
        <w:rPr>
          <w:rFonts w:ascii="Courier New" w:hAnsi="Courier New" w:cs="Courier New"/>
        </w:rPr>
        <w:t xml:space="preserve"> found in the second version of the passage? The second version of your thought is nearly unintelligible, it is</w:t>
      </w:r>
    </w:p>
    <w:p w14:paraId="615E3CD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{288}</w:t>
      </w:r>
    </w:p>
    <w:p w14:paraId="7750CB22" w14:textId="32E96A76" w:rsidR="00000000" w:rsidRPr="00C100C3" w:rsidRDefault="00362818" w:rsidP="00C100C3">
      <w:pPr>
        <w:pStyle w:val="PlainText"/>
        <w:rPr>
          <w:rFonts w:ascii="Courier New" w:hAnsi="Courier New" w:cs="Courier New"/>
        </w:rPr>
      </w:pPr>
      <w:r w:rsidRPr="00C100C3">
        <w:rPr>
          <w:rFonts w:ascii="Courier New" w:hAnsi="Courier New" w:cs="Courier New"/>
        </w:rPr>
        <w:t>true; but it is so, because it has set aside this se</w:t>
      </w:r>
      <w:r w:rsidRPr="00C100C3">
        <w:rPr>
          <w:rFonts w:ascii="Courier New" w:hAnsi="Courier New" w:cs="Courier New"/>
        </w:rPr>
        <w:t xml:space="preserve">ntence, </w:t>
      </w:r>
      <w:ins w:id="7275" w:author="Comparison" w:date="2013-05-05T19:43:00Z">
        <w:r w:rsidRPr="00AA4B48">
          <w:rPr>
            <w:rFonts w:ascii="Courier New" w:hAnsi="Courier New" w:cs="Courier New"/>
          </w:rPr>
          <w:t>"</w:t>
        </w:r>
      </w:ins>
      <w:del w:id="7276" w:author="Comparison" w:date="2013-05-05T19:43:00Z">
        <w:r w:rsidRPr="00C100C3">
          <w:rPr>
            <w:rFonts w:ascii="Courier New" w:hAnsi="Courier New" w:cs="Courier New"/>
          </w:rPr>
          <w:delText>&amp;#8220;</w:delText>
        </w:r>
      </w:del>
      <w:r w:rsidRPr="00C100C3">
        <w:rPr>
          <w:rFonts w:ascii="Courier New" w:hAnsi="Courier New" w:cs="Courier New"/>
        </w:rPr>
        <w:t>from that time God suppressed</w:t>
      </w:r>
      <w:ins w:id="7277" w:author="Comparison" w:date="2013-05-05T19:43:00Z">
        <w:r w:rsidRPr="00AA4B48">
          <w:rPr>
            <w:rFonts w:ascii="Courier New" w:hAnsi="Courier New" w:cs="Courier New"/>
          </w:rPr>
          <w:t>,"</w:t>
        </w:r>
      </w:ins>
      <w:del w:id="7278" w:author="Comparison" w:date="2013-05-05T19:43:00Z">
        <w:r w:rsidRPr="00C100C3">
          <w:rPr>
            <w:rFonts w:ascii="Courier New" w:hAnsi="Courier New" w:cs="Courier New"/>
          </w:rPr>
          <w:delText>,&amp;#8221;</w:delText>
        </w:r>
      </w:del>
      <w:r w:rsidRPr="00C100C3">
        <w:rPr>
          <w:rFonts w:ascii="Courier New" w:hAnsi="Courier New" w:cs="Courier New"/>
        </w:rPr>
        <w:t xml:space="preserve"> etc., which is very clear, and substituted another, namely, that </w:t>
      </w:r>
      <w:ins w:id="7279" w:author="Comparison" w:date="2013-05-05T19:43:00Z">
        <w:r w:rsidRPr="00AA4B48">
          <w:rPr>
            <w:rFonts w:ascii="Courier New" w:hAnsi="Courier New" w:cs="Courier New"/>
          </w:rPr>
          <w:t>"</w:t>
        </w:r>
      </w:ins>
      <w:del w:id="7280" w:author="Comparison" w:date="2013-05-05T19:43:00Z">
        <w:r w:rsidRPr="00C100C3">
          <w:rPr>
            <w:rFonts w:ascii="Courier New" w:hAnsi="Courier New" w:cs="Courier New"/>
          </w:rPr>
          <w:delText>&amp;#8220;</w:delText>
        </w:r>
      </w:del>
      <w:r w:rsidRPr="00C100C3">
        <w:rPr>
          <w:rFonts w:ascii="Courier New" w:hAnsi="Courier New" w:cs="Courier New"/>
        </w:rPr>
        <w:t>by the fact of the sins of men the economy was corrupted and ruined</w:t>
      </w:r>
      <w:ins w:id="7281" w:author="Comparison" w:date="2013-05-05T19:43:00Z">
        <w:r w:rsidRPr="00AA4B48">
          <w:rPr>
            <w:rFonts w:ascii="Courier New" w:hAnsi="Courier New" w:cs="Courier New"/>
          </w:rPr>
          <w:t>,"</w:t>
        </w:r>
      </w:ins>
      <w:del w:id="7282" w:author="Comparison" w:date="2013-05-05T19:43:00Z">
        <w:r w:rsidRPr="00C100C3">
          <w:rPr>
            <w:rFonts w:ascii="Courier New" w:hAnsi="Courier New" w:cs="Courier New"/>
          </w:rPr>
          <w:delText>,&amp;#8221;</w:delText>
        </w:r>
      </w:del>
      <w:r w:rsidRPr="00C100C3">
        <w:rPr>
          <w:rFonts w:ascii="Courier New" w:hAnsi="Courier New" w:cs="Courier New"/>
        </w:rPr>
        <w:t xml:space="preserve"> a thought which is not found at all in the first versio</w:t>
      </w:r>
      <w:r w:rsidRPr="00C100C3">
        <w:rPr>
          <w:rFonts w:ascii="Courier New" w:hAnsi="Courier New" w:cs="Courier New"/>
        </w:rPr>
        <w:t xml:space="preserve">n. Now this was a principal point. Then the whole subsequent controversy turns on the question of institutions and their analogy with laws which cannot be corrupted, and you have changed </w:t>
      </w:r>
      <w:ins w:id="7283" w:author="Comparison" w:date="2013-05-05T19:43:00Z">
        <w:r w:rsidRPr="00AA4B48">
          <w:rPr>
            <w:rFonts w:ascii="Courier New" w:hAnsi="Courier New" w:cs="Courier New"/>
          </w:rPr>
          <w:t>"</w:t>
        </w:r>
      </w:ins>
      <w:del w:id="7284" w:author="Comparison" w:date="2013-05-05T19:43:00Z">
        <w:r w:rsidRPr="00C100C3">
          <w:rPr>
            <w:rFonts w:ascii="Courier New" w:hAnsi="Courier New" w:cs="Courier New"/>
          </w:rPr>
          <w:delText>&amp;#8220;</w:delText>
        </w:r>
      </w:del>
      <w:r w:rsidRPr="00C100C3">
        <w:rPr>
          <w:rFonts w:ascii="Courier New" w:hAnsi="Courier New" w:cs="Courier New"/>
        </w:rPr>
        <w:t>intentions</w:t>
      </w:r>
      <w:ins w:id="7285" w:author="Comparison" w:date="2013-05-05T19:43:00Z">
        <w:r w:rsidRPr="00AA4B48">
          <w:rPr>
            <w:rFonts w:ascii="Courier New" w:hAnsi="Courier New" w:cs="Courier New"/>
          </w:rPr>
          <w:t>"</w:t>
        </w:r>
      </w:ins>
      <w:del w:id="7286" w:author="Comparison" w:date="2013-05-05T19:43:00Z">
        <w:r w:rsidRPr="00C100C3">
          <w:rPr>
            <w:rFonts w:ascii="Courier New" w:hAnsi="Courier New" w:cs="Courier New"/>
          </w:rPr>
          <w:delText>&amp;#8221;</w:delText>
        </w:r>
      </w:del>
      <w:r w:rsidRPr="00C100C3">
        <w:rPr>
          <w:rFonts w:ascii="Courier New" w:hAnsi="Courier New" w:cs="Courier New"/>
        </w:rPr>
        <w:t xml:space="preserve"> into </w:t>
      </w:r>
      <w:ins w:id="7287" w:author="Comparison" w:date="2013-05-05T19:43:00Z">
        <w:r w:rsidRPr="00AA4B48">
          <w:rPr>
            <w:rFonts w:ascii="Courier New" w:hAnsi="Courier New" w:cs="Courier New"/>
          </w:rPr>
          <w:t>"</w:t>
        </w:r>
      </w:ins>
      <w:del w:id="7288" w:author="Comparison" w:date="2013-05-05T19:43:00Z">
        <w:r w:rsidRPr="00C100C3">
          <w:rPr>
            <w:rFonts w:ascii="Courier New" w:hAnsi="Courier New" w:cs="Courier New"/>
          </w:rPr>
          <w:delText>&amp;#8220;</w:delText>
        </w:r>
      </w:del>
      <w:r w:rsidRPr="00C100C3">
        <w:rPr>
          <w:rFonts w:ascii="Courier New" w:hAnsi="Courier New" w:cs="Courier New"/>
        </w:rPr>
        <w:t>institutions</w:t>
      </w:r>
      <w:ins w:id="7289" w:author="Comparison" w:date="2013-05-05T19:43:00Z">
        <w:r w:rsidRPr="00AA4B48">
          <w:rPr>
            <w:rFonts w:ascii="Courier New" w:hAnsi="Courier New" w:cs="Courier New"/>
          </w:rPr>
          <w:t>."</w:t>
        </w:r>
      </w:ins>
      <w:del w:id="7290" w:author="Comparison" w:date="2013-05-05T19:43:00Z">
        <w:r w:rsidRPr="00C100C3">
          <w:rPr>
            <w:rFonts w:ascii="Courier New" w:hAnsi="Courier New" w:cs="Courier New"/>
          </w:rPr>
          <w:delText>.&amp;#8221;</w:delText>
        </w:r>
      </w:del>
      <w:r w:rsidRPr="00C100C3">
        <w:rPr>
          <w:rFonts w:ascii="Courier New" w:hAnsi="Courier New" w:cs="Courier New"/>
        </w:rPr>
        <w:t xml:space="preserve"> In fact, it</w:t>
      </w:r>
      <w:r w:rsidRPr="00C100C3">
        <w:rPr>
          <w:rFonts w:ascii="Courier New" w:hAnsi="Courier New" w:cs="Courier New"/>
        </w:rPr>
        <w:t xml:space="preserve"> was a question of the stability of ordinances and of their corruption. And in the sentence </w:t>
      </w:r>
      <w:ins w:id="7291" w:author="Comparison" w:date="2013-05-05T19:43:00Z">
        <w:r w:rsidRPr="00AA4B48">
          <w:rPr>
            <w:rFonts w:ascii="Courier New" w:hAnsi="Courier New" w:cs="Courier New"/>
          </w:rPr>
          <w:t>"</w:t>
        </w:r>
      </w:ins>
      <w:del w:id="7292" w:author="Comparison" w:date="2013-05-05T19:43:00Z">
        <w:r w:rsidRPr="00C100C3">
          <w:rPr>
            <w:rFonts w:ascii="Courier New" w:hAnsi="Courier New" w:cs="Courier New"/>
          </w:rPr>
          <w:delText>&amp;#8220;</w:delText>
        </w:r>
      </w:del>
      <w:r w:rsidRPr="00C100C3">
        <w:rPr>
          <w:rFonts w:ascii="Courier New" w:hAnsi="Courier New" w:cs="Courier New"/>
        </w:rPr>
        <w:t>in perverting the laws and ordinances</w:t>
      </w:r>
      <w:ins w:id="7293" w:author="Comparison" w:date="2013-05-05T19:43:00Z">
        <w:r w:rsidRPr="00AA4B48">
          <w:rPr>
            <w:rFonts w:ascii="Courier New" w:hAnsi="Courier New" w:cs="Courier New"/>
          </w:rPr>
          <w:t>,"</w:t>
        </w:r>
      </w:ins>
      <w:del w:id="7294" w:author="Comparison" w:date="2013-05-05T19:43:00Z">
        <w:r w:rsidRPr="00C100C3">
          <w:rPr>
            <w:rFonts w:ascii="Courier New" w:hAnsi="Courier New" w:cs="Courier New"/>
          </w:rPr>
          <w:delText>,&amp;#8221;</w:delText>
        </w:r>
      </w:del>
      <w:r w:rsidRPr="00C100C3">
        <w:rPr>
          <w:rFonts w:ascii="Courier New" w:hAnsi="Courier New" w:cs="Courier New"/>
        </w:rPr>
        <w:t xml:space="preserve"> you have omitted </w:t>
      </w:r>
      <w:ins w:id="7295" w:author="Comparison" w:date="2013-05-05T19:43:00Z">
        <w:r w:rsidRPr="00AA4B48">
          <w:rPr>
            <w:rFonts w:ascii="Courier New" w:hAnsi="Courier New" w:cs="Courier New"/>
          </w:rPr>
          <w:t>"</w:t>
        </w:r>
      </w:ins>
      <w:del w:id="7296" w:author="Comparison" w:date="2013-05-05T19:43:00Z">
        <w:r w:rsidRPr="00C100C3">
          <w:rPr>
            <w:rFonts w:ascii="Courier New" w:hAnsi="Courier New" w:cs="Courier New"/>
          </w:rPr>
          <w:delText>&amp;#8220;</w:delText>
        </w:r>
      </w:del>
      <w:r w:rsidRPr="00C100C3">
        <w:rPr>
          <w:rFonts w:ascii="Courier New" w:hAnsi="Courier New" w:cs="Courier New"/>
        </w:rPr>
        <w:t>and ordinances</w:t>
      </w:r>
      <w:ins w:id="7297" w:author="Comparison" w:date="2013-05-05T19:43:00Z">
        <w:r w:rsidRPr="00AA4B48">
          <w:rPr>
            <w:rFonts w:ascii="Courier New" w:hAnsi="Courier New" w:cs="Courier New"/>
          </w:rPr>
          <w:t>"</w:t>
        </w:r>
      </w:ins>
      <w:del w:id="7298" w:author="Comparison" w:date="2013-05-05T19:43:00Z">
        <w:r w:rsidRPr="00C100C3">
          <w:rPr>
            <w:rFonts w:ascii="Courier New" w:hAnsi="Courier New" w:cs="Courier New"/>
          </w:rPr>
          <w:delText>&amp;#8221;</w:delText>
        </w:r>
      </w:del>
      <w:r w:rsidRPr="00C100C3">
        <w:rPr>
          <w:rFonts w:ascii="Courier New" w:hAnsi="Courier New" w:cs="Courier New"/>
        </w:rPr>
        <w:t xml:space="preserve"> in order to leave only </w:t>
      </w:r>
      <w:ins w:id="7299" w:author="Comparison" w:date="2013-05-05T19:43:00Z">
        <w:r w:rsidRPr="00AA4B48">
          <w:rPr>
            <w:rFonts w:ascii="Courier New" w:hAnsi="Courier New" w:cs="Courier New"/>
          </w:rPr>
          <w:t>"</w:t>
        </w:r>
      </w:ins>
      <w:del w:id="7300" w:author="Comparison" w:date="2013-05-05T19:43:00Z">
        <w:r w:rsidRPr="00C100C3">
          <w:rPr>
            <w:rFonts w:ascii="Courier New" w:hAnsi="Courier New" w:cs="Courier New"/>
          </w:rPr>
          <w:delText>&amp;#8220;</w:delText>
        </w:r>
      </w:del>
      <w:r w:rsidRPr="00C100C3">
        <w:rPr>
          <w:rFonts w:ascii="Courier New" w:hAnsi="Courier New" w:cs="Courier New"/>
        </w:rPr>
        <w:t>laws</w:t>
      </w:r>
      <w:ins w:id="7301" w:author="Comparison" w:date="2013-05-05T19:43:00Z">
        <w:r w:rsidRPr="00AA4B48">
          <w:rPr>
            <w:rFonts w:ascii="Courier New" w:hAnsi="Courier New" w:cs="Courier New"/>
          </w:rPr>
          <w:t>,"</w:t>
        </w:r>
      </w:ins>
      <w:del w:id="7302" w:author="Comparison" w:date="2013-05-05T19:43:00Z">
        <w:r w:rsidRPr="00C100C3">
          <w:rPr>
            <w:rFonts w:ascii="Courier New" w:hAnsi="Courier New" w:cs="Courier New"/>
          </w:rPr>
          <w:delText>,&amp;#8221;</w:delText>
        </w:r>
      </w:del>
      <w:r w:rsidRPr="00C100C3">
        <w:rPr>
          <w:rFonts w:ascii="Courier New" w:hAnsi="Courier New" w:cs="Courier New"/>
        </w:rPr>
        <w:t xml:space="preserve"> which indeed could sca</w:t>
      </w:r>
      <w:r w:rsidRPr="00C100C3">
        <w:rPr>
          <w:rFonts w:ascii="Courier New" w:hAnsi="Courier New" w:cs="Courier New"/>
        </w:rPr>
        <w:t>rcely be perverted, whilst ordinances may easily be so and in fact even disappear, which cannot happen with regard to the authority of a law. Were there not important changes in precisely the principal points on which the discussion turned? I leave it to y</w:t>
      </w:r>
      <w:r w:rsidRPr="00C100C3">
        <w:rPr>
          <w:rFonts w:ascii="Courier New" w:hAnsi="Courier New" w:cs="Courier New"/>
        </w:rPr>
        <w:t>our own conscience to judge.</w:t>
      </w:r>
    </w:p>
    <w:p w14:paraId="718DDF0B" w14:textId="57C3ED16"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Then you assert that you have </w:t>
      </w:r>
      <w:ins w:id="7303" w:author="Comparison" w:date="2013-05-05T19:43:00Z">
        <w:r w:rsidRPr="00AA4B48">
          <w:rPr>
            <w:rFonts w:ascii="Courier New" w:hAnsi="Courier New" w:cs="Courier New"/>
          </w:rPr>
          <w:t>"</w:t>
        </w:r>
      </w:ins>
      <w:del w:id="7304" w:author="Comparison" w:date="2013-05-05T19:43:00Z">
        <w:r w:rsidRPr="00C100C3">
          <w:rPr>
            <w:rFonts w:ascii="Courier New" w:hAnsi="Courier New" w:cs="Courier New"/>
          </w:rPr>
          <w:delText>&amp;#8220;</w:delText>
        </w:r>
      </w:del>
      <w:r w:rsidRPr="00C100C3">
        <w:rPr>
          <w:rFonts w:ascii="Courier New" w:hAnsi="Courier New" w:cs="Courier New"/>
        </w:rPr>
        <w:t>reproduced exactly the very text that is the object of discussion</w:t>
      </w:r>
      <w:ins w:id="7305" w:author="Comparison" w:date="2013-05-05T19:43:00Z">
        <w:r w:rsidRPr="00AA4B48">
          <w:rPr>
            <w:rFonts w:ascii="Courier New" w:hAnsi="Courier New" w:cs="Courier New"/>
          </w:rPr>
          <w:t>." "</w:t>
        </w:r>
      </w:ins>
      <w:del w:id="7306" w:author="Comparison" w:date="2013-05-05T19:43:00Z">
        <w:r w:rsidRPr="00C100C3">
          <w:rPr>
            <w:rFonts w:ascii="Courier New" w:hAnsi="Courier New" w:cs="Courier New"/>
          </w:rPr>
          <w:delText>.&amp;#8221; &amp;#8220;</w:delText>
        </w:r>
      </w:del>
      <w:r w:rsidRPr="00C100C3">
        <w:rPr>
          <w:rFonts w:ascii="Courier New" w:hAnsi="Courier New" w:cs="Courier New"/>
        </w:rPr>
        <w:t>I have</w:t>
      </w:r>
      <w:ins w:id="7307" w:author="Comparison" w:date="2013-05-05T19:43:00Z">
        <w:r w:rsidRPr="00AA4B48">
          <w:rPr>
            <w:rFonts w:ascii="Courier New" w:hAnsi="Courier New" w:cs="Courier New"/>
          </w:rPr>
          <w:t>,"</w:t>
        </w:r>
      </w:ins>
      <w:del w:id="7308" w:author="Comparison" w:date="2013-05-05T19:43:00Z">
        <w:r w:rsidRPr="00C100C3">
          <w:rPr>
            <w:rFonts w:ascii="Courier New" w:hAnsi="Courier New" w:cs="Courier New"/>
          </w:rPr>
          <w:delText>,&amp;#8221;</w:delText>
        </w:r>
      </w:del>
      <w:r w:rsidRPr="00C100C3">
        <w:rPr>
          <w:rFonts w:ascii="Courier New" w:hAnsi="Courier New" w:cs="Courier New"/>
        </w:rPr>
        <w:t xml:space="preserve"> you</w:t>
      </w:r>
      <w:del w:id="7309" w:author="Comparison" w:date="2013-05-05T19:43:00Z">
        <w:r w:rsidRPr="00C100C3">
          <w:rPr>
            <w:rFonts w:ascii="Courier New" w:hAnsi="Courier New" w:cs="Courier New"/>
          </w:rPr>
          <w:delText>.</w:delText>
        </w:r>
      </w:del>
      <w:r w:rsidRPr="00C100C3">
        <w:rPr>
          <w:rFonts w:ascii="Courier New" w:hAnsi="Courier New" w:cs="Courier New"/>
        </w:rPr>
        <w:t xml:space="preserve"> say, </w:t>
      </w:r>
      <w:ins w:id="7310" w:author="Comparison" w:date="2013-05-05T19:43:00Z">
        <w:r w:rsidRPr="00AA4B48">
          <w:rPr>
            <w:rFonts w:ascii="Courier New" w:hAnsi="Courier New" w:cs="Courier New"/>
          </w:rPr>
          <w:t>"</w:t>
        </w:r>
      </w:ins>
      <w:del w:id="7311" w:author="Comparison" w:date="2013-05-05T19:43:00Z">
        <w:r w:rsidRPr="00C100C3">
          <w:rPr>
            <w:rFonts w:ascii="Courier New" w:hAnsi="Courier New" w:cs="Courier New"/>
          </w:rPr>
          <w:delText>&amp;#8220;</w:delText>
        </w:r>
      </w:del>
      <w:r w:rsidRPr="00C100C3">
        <w:rPr>
          <w:rFonts w:ascii="Courier New" w:hAnsi="Courier New" w:cs="Courier New"/>
        </w:rPr>
        <w:t xml:space="preserve">copied verbally, between inverted commas, the conclusion that I thought was </w:t>
      </w:r>
      <w:r w:rsidRPr="00C100C3">
        <w:rPr>
          <w:rFonts w:ascii="Courier New" w:hAnsi="Courier New" w:cs="Courier New"/>
        </w:rPr>
        <w:t>to be deduced</w:t>
      </w:r>
      <w:ins w:id="7312" w:author="Comparison" w:date="2013-05-05T19:43:00Z">
        <w:r w:rsidRPr="00AA4B48">
          <w:rPr>
            <w:rFonts w:ascii="Courier New" w:hAnsi="Courier New" w:cs="Courier New"/>
          </w:rPr>
          <w:t>,"</w:t>
        </w:r>
      </w:ins>
      <w:del w:id="7313" w:author="Comparison" w:date="2013-05-05T19:43:00Z">
        <w:r w:rsidRPr="00C100C3">
          <w:rPr>
            <w:rFonts w:ascii="Courier New" w:hAnsi="Courier New" w:cs="Courier New"/>
          </w:rPr>
          <w:delText>,&amp;#8221;</w:delText>
        </w:r>
      </w:del>
      <w:r w:rsidRPr="00C100C3">
        <w:rPr>
          <w:rFonts w:ascii="Courier New" w:hAnsi="Courier New" w:cs="Courier New"/>
        </w:rPr>
        <w:t xml:space="preserve"> etc. In fact you wrote that which you copied afresh in your </w:t>
      </w:r>
      <w:ins w:id="7314" w:author="Comparison" w:date="2013-05-05T19:43:00Z">
        <w:r w:rsidRPr="00AA4B48">
          <w:rPr>
            <w:rFonts w:ascii="Courier New" w:hAnsi="Courier New" w:cs="Courier New"/>
          </w:rPr>
          <w:t>"</w:t>
        </w:r>
      </w:ins>
      <w:del w:id="7315" w:author="Comparison" w:date="2013-05-05T19:43:00Z">
        <w:r w:rsidRPr="00C100C3">
          <w:rPr>
            <w:rFonts w:ascii="Courier New" w:hAnsi="Courier New" w:cs="Courier New"/>
          </w:rPr>
          <w:delText>&amp;#8220;</w:delText>
        </w:r>
      </w:del>
      <w:r w:rsidRPr="00C100C3">
        <w:rPr>
          <w:rFonts w:ascii="Courier New" w:hAnsi="Courier New" w:cs="Courier New"/>
        </w:rPr>
        <w:t>Dernier Mot</w:t>
      </w:r>
      <w:ins w:id="7316" w:author="Comparison" w:date="2013-05-05T19:43:00Z">
        <w:r w:rsidRPr="00AA4B48">
          <w:rPr>
            <w:rFonts w:ascii="Courier New" w:hAnsi="Courier New" w:cs="Courier New"/>
          </w:rPr>
          <w:t>."</w:t>
        </w:r>
      </w:ins>
      <w:del w:id="7317" w:author="Comparison" w:date="2013-05-05T19:43:00Z">
        <w:r w:rsidRPr="00C100C3">
          <w:rPr>
            <w:rFonts w:ascii="Courier New" w:hAnsi="Courier New" w:cs="Courier New"/>
          </w:rPr>
          <w:delText>.&amp;#8221;</w:delText>
        </w:r>
      </w:del>
      <w:r w:rsidRPr="00C100C3">
        <w:rPr>
          <w:rFonts w:ascii="Courier New" w:hAnsi="Courier New" w:cs="Courier New"/>
        </w:rPr>
        <w:t xml:space="preserve"> Be it so. I did not complain of the reverse; I complained of this: you have accused me of entirely perverting the form of your thought by the subtr</w:t>
      </w:r>
      <w:r w:rsidRPr="00C100C3">
        <w:rPr>
          <w:rFonts w:ascii="Courier New" w:hAnsi="Courier New" w:cs="Courier New"/>
        </w:rPr>
        <w:t xml:space="preserve">action and addition of words. You have, then, in order to demonstrate it, copied the passage which you have introduced here, and you have added: </w:t>
      </w:r>
      <w:ins w:id="7318" w:author="Comparison" w:date="2013-05-05T19:43:00Z">
        <w:r w:rsidRPr="00AA4B48">
          <w:rPr>
            <w:rFonts w:ascii="Courier New" w:hAnsi="Courier New" w:cs="Courier New"/>
          </w:rPr>
          <w:t>"</w:t>
        </w:r>
      </w:ins>
      <w:del w:id="7319" w:author="Comparison" w:date="2013-05-05T19:43:00Z">
        <w:r w:rsidRPr="00C100C3">
          <w:rPr>
            <w:rFonts w:ascii="Courier New" w:hAnsi="Courier New" w:cs="Courier New"/>
          </w:rPr>
          <w:delText>&amp;#8220;</w:delText>
        </w:r>
      </w:del>
      <w:r w:rsidRPr="00C100C3">
        <w:rPr>
          <w:rFonts w:ascii="Courier New" w:hAnsi="Courier New" w:cs="Courier New"/>
        </w:rPr>
        <w:t>Mr. Darby renders that proposition thus</w:t>
      </w:r>
      <w:ins w:id="7320" w:author="Comparison" w:date="2013-05-05T19:43:00Z">
        <w:r w:rsidRPr="00AA4B48">
          <w:rPr>
            <w:rFonts w:ascii="Courier New" w:hAnsi="Courier New" w:cs="Courier New"/>
          </w:rPr>
          <w:t>";</w:t>
        </w:r>
      </w:ins>
      <w:del w:id="7321" w:author="Comparison" w:date="2013-05-05T19:43:00Z">
        <w:r w:rsidRPr="00C100C3">
          <w:rPr>
            <w:rFonts w:ascii="Courier New" w:hAnsi="Courier New" w:cs="Courier New"/>
          </w:rPr>
          <w:delText>&amp;#8221;;</w:delText>
        </w:r>
      </w:del>
      <w:r w:rsidRPr="00C100C3">
        <w:rPr>
          <w:rFonts w:ascii="Courier New" w:hAnsi="Courier New" w:cs="Courier New"/>
        </w:rPr>
        <w:t xml:space="preserve"> but you have omitted the half of what I have given, and </w:t>
      </w:r>
      <w:r w:rsidRPr="00C100C3">
        <w:rPr>
          <w:rFonts w:ascii="Courier New" w:hAnsi="Courier New" w:cs="Courier New"/>
        </w:rPr>
        <w:t xml:space="preserve">that which contains the thoughts which you pretend were additions made in my rendering of it. Now I had replied to you that it was not </w:t>
      </w:r>
      <w:del w:id="7322" w:author="Comparison" w:date="2013-05-05T19:43:00Z">
        <w:r w:rsidRPr="00C100C3">
          <w:rPr>
            <w:rFonts w:ascii="Courier New" w:hAnsi="Courier New" w:cs="Courier New"/>
          </w:rPr>
          <w:delText>*</w:delText>
        </w:r>
      </w:del>
      <w:r w:rsidRPr="00C100C3">
        <w:rPr>
          <w:rFonts w:ascii="Courier New" w:hAnsi="Courier New" w:cs="Courier New"/>
        </w:rPr>
        <w:t>that</w:t>
      </w:r>
      <w:del w:id="7323" w:author="Comparison" w:date="2013-05-05T19:43:00Z">
        <w:r w:rsidRPr="00C100C3">
          <w:rPr>
            <w:rFonts w:ascii="Courier New" w:hAnsi="Courier New" w:cs="Courier New"/>
          </w:rPr>
          <w:delText>*</w:delText>
        </w:r>
      </w:del>
      <w:r w:rsidRPr="00C100C3">
        <w:rPr>
          <w:rFonts w:ascii="Courier New" w:hAnsi="Courier New" w:cs="Courier New"/>
        </w:rPr>
        <w:t xml:space="preserve"> proposition that I had rendered, but that one and another also which contained the things which you accuse me of h</w:t>
      </w:r>
      <w:r w:rsidRPr="00C100C3">
        <w:rPr>
          <w:rFonts w:ascii="Courier New" w:hAnsi="Courier New" w:cs="Courier New"/>
        </w:rPr>
        <w:t>aving added to the form of your thought, by underlining the words which demonstrated it</w:t>
      </w:r>
      <w:ins w:id="7324" w:author="Comparison" w:date="2013-05-05T19:43:00Z">
        <w:r w:rsidRPr="00AA4B48">
          <w:rPr>
            <w:rFonts w:ascii="Courier New" w:hAnsi="Courier New" w:cs="Courier New"/>
          </w:rPr>
          <w:t xml:space="preserve"> -- </w:t>
        </w:r>
      </w:ins>
      <w:del w:id="7325" w:author="Comparison" w:date="2013-05-05T19:43:00Z">
        <w:r w:rsidRPr="00C100C3">
          <w:rPr>
            <w:rFonts w:ascii="Courier New" w:hAnsi="Courier New" w:cs="Courier New"/>
          </w:rPr>
          <w:delText>&amp;#8212;</w:delText>
        </w:r>
      </w:del>
      <w:r w:rsidRPr="00C100C3">
        <w:rPr>
          <w:rFonts w:ascii="Courier New" w:hAnsi="Courier New" w:cs="Courier New"/>
        </w:rPr>
        <w:t>a warrantable accusation, if I had given only the proposition which you cited. You answer me now by reproducing the passage without saying anything about what you</w:t>
      </w:r>
      <w:r w:rsidRPr="00C100C3">
        <w:rPr>
          <w:rFonts w:ascii="Courier New" w:hAnsi="Courier New" w:cs="Courier New"/>
        </w:rPr>
        <w:t xml:space="preserve"> have omitted. Is this an answer? The question is of that which you have omitted, not of that which you have given; of which I do not complain. This passage gives occasion for remarks, but I make none. I confine myself entirely to drawing your attention to</w:t>
      </w:r>
      <w:r w:rsidRPr="00C100C3">
        <w:rPr>
          <w:rFonts w:ascii="Courier New" w:hAnsi="Courier New" w:cs="Courier New"/>
        </w:rPr>
        <w:t xml:space="preserve"> the question, if it is an answer.</w:t>
      </w:r>
    </w:p>
    <w:p w14:paraId="6AB2A76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{289}</w:t>
      </w:r>
    </w:p>
    <w:p w14:paraId="62CCDE60" w14:textId="39B1E7E5" w:rsidR="00000000" w:rsidRPr="00C100C3" w:rsidRDefault="00362818" w:rsidP="00C100C3">
      <w:pPr>
        <w:pStyle w:val="PlainText"/>
        <w:rPr>
          <w:rFonts w:ascii="Courier New" w:hAnsi="Courier New" w:cs="Courier New"/>
        </w:rPr>
      </w:pPr>
      <w:r w:rsidRPr="00C100C3">
        <w:rPr>
          <w:rFonts w:ascii="Courier New" w:hAnsi="Courier New" w:cs="Courier New"/>
        </w:rPr>
        <w:t xml:space="preserve">Every one can judge, if he gives himself the trouble of reading what you have written and what I have quoted, whether you have as to the substance said what I make out that you have. I do not trouble myself about </w:t>
      </w:r>
      <w:r w:rsidRPr="00C100C3">
        <w:rPr>
          <w:rFonts w:ascii="Courier New" w:hAnsi="Courier New" w:cs="Courier New"/>
        </w:rPr>
        <w:t xml:space="preserve">the form. I speak of that sentence, page 6: </w:t>
      </w:r>
      <w:ins w:id="7326" w:author="Comparison" w:date="2013-05-05T19:43:00Z">
        <w:r w:rsidRPr="00AA4B48">
          <w:rPr>
            <w:rFonts w:ascii="Courier New" w:hAnsi="Courier New" w:cs="Courier New"/>
          </w:rPr>
          <w:t>"</w:t>
        </w:r>
      </w:ins>
      <w:del w:id="7327" w:author="Comparison" w:date="2013-05-05T19:43:00Z">
        <w:r w:rsidRPr="00C100C3">
          <w:rPr>
            <w:rFonts w:ascii="Courier New" w:hAnsi="Courier New" w:cs="Courier New"/>
          </w:rPr>
          <w:delText>&amp;#8220;</w:delText>
        </w:r>
      </w:del>
      <w:r w:rsidRPr="00C100C3">
        <w:rPr>
          <w:rFonts w:ascii="Courier New" w:hAnsi="Courier New" w:cs="Courier New"/>
        </w:rPr>
        <w:t>The author has not said a word of all that: it is Mr. Darby who attributes it to him</w:t>
      </w:r>
      <w:ins w:id="7328" w:author="Comparison" w:date="2013-05-05T19:43:00Z">
        <w:r w:rsidRPr="00AA4B48">
          <w:rPr>
            <w:rFonts w:ascii="Courier New" w:hAnsi="Courier New" w:cs="Courier New"/>
          </w:rPr>
          <w:t>."</w:t>
        </w:r>
      </w:ins>
      <w:del w:id="7329" w:author="Comparison" w:date="2013-05-05T19:43:00Z">
        <w:r w:rsidRPr="00C100C3">
          <w:rPr>
            <w:rFonts w:ascii="Courier New" w:hAnsi="Courier New" w:cs="Courier New"/>
          </w:rPr>
          <w:delText>.&amp;#8221;</w:delText>
        </w:r>
      </w:del>
    </w:p>
    <w:p w14:paraId="687BFF69" w14:textId="4D65C3F4"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Then you say: </w:t>
      </w:r>
      <w:ins w:id="7330" w:author="Comparison" w:date="2013-05-05T19:43:00Z">
        <w:r w:rsidRPr="00AA4B48">
          <w:rPr>
            <w:rFonts w:ascii="Courier New" w:hAnsi="Courier New" w:cs="Courier New"/>
          </w:rPr>
          <w:t>"</w:t>
        </w:r>
      </w:ins>
      <w:del w:id="7331" w:author="Comparison" w:date="2013-05-05T19:43:00Z">
        <w:r w:rsidRPr="00C100C3">
          <w:rPr>
            <w:rFonts w:ascii="Courier New" w:hAnsi="Courier New" w:cs="Courier New"/>
          </w:rPr>
          <w:delText>&amp;#8220;</w:delText>
        </w:r>
      </w:del>
      <w:r w:rsidRPr="00C100C3">
        <w:rPr>
          <w:rFonts w:ascii="Courier New" w:hAnsi="Courier New" w:cs="Courier New"/>
        </w:rPr>
        <w:t>I hasten to acknowledge that I have in fact committed a typographical error, but nothing m</w:t>
      </w:r>
      <w:r w:rsidRPr="00C100C3">
        <w:rPr>
          <w:rFonts w:ascii="Courier New" w:hAnsi="Courier New" w:cs="Courier New"/>
        </w:rPr>
        <w:t>ore</w:t>
      </w:r>
      <w:ins w:id="7332" w:author="Comparison" w:date="2013-05-05T19:43:00Z">
        <w:r w:rsidRPr="00AA4B48">
          <w:rPr>
            <w:rFonts w:ascii="Courier New" w:hAnsi="Courier New" w:cs="Courier New"/>
          </w:rPr>
          <w:t>."</w:t>
        </w:r>
      </w:ins>
      <w:del w:id="7333" w:author="Comparison" w:date="2013-05-05T19:43:00Z">
        <w:r w:rsidRPr="00C100C3">
          <w:rPr>
            <w:rFonts w:ascii="Courier New" w:hAnsi="Courier New" w:cs="Courier New"/>
          </w:rPr>
          <w:delText>.&amp;#8221;</w:delText>
        </w:r>
      </w:del>
      <w:r w:rsidRPr="00C100C3">
        <w:rPr>
          <w:rFonts w:ascii="Courier New" w:hAnsi="Courier New" w:cs="Courier New"/>
        </w:rPr>
        <w:t xml:space="preserve"> But you take your stand on this typographical error (!) and accuse me of upholding (and that with regard to the conduct of the Saviour Himself) the doctrine of the rationalists. For you interpret this </w:t>
      </w:r>
      <w:ins w:id="7334" w:author="Comparison" w:date="2013-05-05T19:43:00Z">
        <w:r w:rsidRPr="00AA4B48">
          <w:rPr>
            <w:rFonts w:ascii="Courier New" w:hAnsi="Courier New" w:cs="Courier New"/>
          </w:rPr>
          <w:t>"</w:t>
        </w:r>
      </w:ins>
      <w:del w:id="7335" w:author="Comparison" w:date="2013-05-05T19:43:00Z">
        <w:r w:rsidRPr="00C100C3">
          <w:rPr>
            <w:rFonts w:ascii="Courier New" w:hAnsi="Courier New" w:cs="Courier New"/>
          </w:rPr>
          <w:delText>&amp;#8220;</w:delText>
        </w:r>
      </w:del>
      <w:r w:rsidRPr="00C100C3">
        <w:rPr>
          <w:rFonts w:ascii="Courier New" w:hAnsi="Courier New" w:cs="Courier New"/>
        </w:rPr>
        <w:t>all</w:t>
      </w:r>
      <w:ins w:id="7336" w:author="Comparison" w:date="2013-05-05T19:43:00Z">
        <w:r w:rsidRPr="00AA4B48">
          <w:rPr>
            <w:rFonts w:ascii="Courier New" w:hAnsi="Courier New" w:cs="Courier New"/>
          </w:rPr>
          <w:t>"</w:t>
        </w:r>
      </w:ins>
      <w:del w:id="7337" w:author="Comparison" w:date="2013-05-05T19:43:00Z">
        <w:r w:rsidRPr="00C100C3">
          <w:rPr>
            <w:rFonts w:ascii="Courier New" w:hAnsi="Courier New" w:cs="Courier New"/>
          </w:rPr>
          <w:delText>&amp;#8221;</w:delText>
        </w:r>
      </w:del>
      <w:r w:rsidRPr="00C100C3">
        <w:rPr>
          <w:rFonts w:ascii="Courier New" w:hAnsi="Courier New" w:cs="Courier New"/>
        </w:rPr>
        <w:t xml:space="preserve"> thus: </w:t>
      </w:r>
      <w:ins w:id="7338" w:author="Comparison" w:date="2013-05-05T19:43:00Z">
        <w:r w:rsidRPr="00AA4B48">
          <w:rPr>
            <w:rFonts w:ascii="Courier New" w:hAnsi="Courier New" w:cs="Courier New"/>
          </w:rPr>
          <w:t>"</w:t>
        </w:r>
      </w:ins>
      <w:del w:id="7339" w:author="Comparison" w:date="2013-05-05T19:43:00Z">
        <w:r w:rsidRPr="00C100C3">
          <w:rPr>
            <w:rFonts w:ascii="Courier New" w:hAnsi="Courier New" w:cs="Courier New"/>
          </w:rPr>
          <w:delText>&amp;#8220;</w:delText>
        </w:r>
      </w:del>
      <w:r w:rsidRPr="00C100C3">
        <w:rPr>
          <w:rFonts w:ascii="Courier New" w:hAnsi="Courier New" w:cs="Courier New"/>
        </w:rPr>
        <w:t>In fact Jesu</w:t>
      </w:r>
      <w:r w:rsidRPr="00C100C3">
        <w:rPr>
          <w:rFonts w:ascii="Courier New" w:hAnsi="Courier New" w:cs="Courier New"/>
        </w:rPr>
        <w:t>s submitted himself to the law</w:t>
      </w:r>
      <w:ins w:id="7340" w:author="Comparison" w:date="2013-05-05T19:43:00Z">
        <w:r w:rsidRPr="00AA4B48">
          <w:rPr>
            <w:rFonts w:ascii="Courier New" w:hAnsi="Courier New" w:cs="Courier New"/>
          </w:rPr>
          <w:t>."</w:t>
        </w:r>
      </w:ins>
      <w:del w:id="7341" w:author="Comparison" w:date="2013-05-05T19:43:00Z">
        <w:r w:rsidRPr="00C100C3">
          <w:rPr>
            <w:rFonts w:ascii="Courier New" w:hAnsi="Courier New" w:cs="Courier New"/>
          </w:rPr>
          <w:delText>.&amp;#8221;</w:delText>
        </w:r>
      </w:del>
      <w:r w:rsidRPr="00C100C3">
        <w:rPr>
          <w:rFonts w:ascii="Courier New" w:hAnsi="Courier New" w:cs="Courier New"/>
        </w:rPr>
        <w:t xml:space="preserve"> If I had said that He submitted to all that was required of Him, I should have understood the accusation. It would still be unjust; for to submit to all that *the Jews* required of Him, is after all quite another thou</w:t>
      </w:r>
      <w:r w:rsidRPr="00C100C3">
        <w:rPr>
          <w:rFonts w:ascii="Courier New" w:hAnsi="Courier New" w:cs="Courier New"/>
        </w:rPr>
        <w:t>ght from what the *law* required of Him on the *part of God</w:t>
      </w:r>
      <w:ins w:id="7342" w:author="Comparison" w:date="2013-05-05T19:43:00Z">
        <w:r w:rsidRPr="00AA4B48">
          <w:rPr>
            <w:rFonts w:ascii="Courier New" w:hAnsi="Courier New" w:cs="Courier New"/>
          </w:rPr>
          <w:t>*.</w:t>
        </w:r>
      </w:ins>
      <w:del w:id="7343" w:author="Comparison" w:date="2013-05-05T19:43:00Z">
        <w:r w:rsidRPr="00C100C3">
          <w:rPr>
            <w:rFonts w:ascii="Courier New" w:hAnsi="Courier New" w:cs="Courier New"/>
          </w:rPr>
          <w:delText>.*</w:delText>
        </w:r>
      </w:del>
      <w:r w:rsidRPr="00C100C3">
        <w:rPr>
          <w:rFonts w:ascii="Courier New" w:hAnsi="Courier New" w:cs="Courier New"/>
        </w:rPr>
        <w:t xml:space="preserve"> I did not make this difference appear in my </w:t>
      </w:r>
      <w:ins w:id="7344" w:author="Comparison" w:date="2013-05-05T19:43:00Z">
        <w:r w:rsidRPr="00AA4B48">
          <w:rPr>
            <w:rFonts w:ascii="Courier New" w:hAnsi="Courier New" w:cs="Courier New"/>
          </w:rPr>
          <w:t>"</w:t>
        </w:r>
      </w:ins>
      <w:del w:id="7345" w:author="Comparison" w:date="2013-05-05T19:43:00Z">
        <w:r w:rsidRPr="00C100C3">
          <w:rPr>
            <w:rFonts w:ascii="Courier New" w:hAnsi="Courier New" w:cs="Courier New"/>
          </w:rPr>
          <w:delText>&amp;#8220;</w:delText>
        </w:r>
      </w:del>
      <w:r w:rsidRPr="00C100C3">
        <w:rPr>
          <w:rFonts w:ascii="Courier New" w:hAnsi="Courier New" w:cs="Courier New"/>
        </w:rPr>
        <w:t>Appeal</w:t>
      </w:r>
      <w:ins w:id="7346" w:author="Comparison" w:date="2013-05-05T19:43:00Z">
        <w:r w:rsidRPr="00AA4B48">
          <w:rPr>
            <w:rFonts w:ascii="Courier New" w:hAnsi="Courier New" w:cs="Courier New"/>
          </w:rPr>
          <w:t>,"</w:t>
        </w:r>
      </w:ins>
      <w:del w:id="7347" w:author="Comparison" w:date="2013-05-05T19:43:00Z">
        <w:r w:rsidRPr="00C100C3">
          <w:rPr>
            <w:rFonts w:ascii="Courier New" w:hAnsi="Courier New" w:cs="Courier New"/>
          </w:rPr>
          <w:delText>,&amp;#8221;</w:delText>
        </w:r>
      </w:del>
      <w:r w:rsidRPr="00C100C3">
        <w:rPr>
          <w:rFonts w:ascii="Courier New" w:hAnsi="Courier New" w:cs="Courier New"/>
        </w:rPr>
        <w:t xml:space="preserve"> because the sentence entirely referred only to a particular case, and</w:t>
      </w:r>
      <w:ins w:id="7348" w:author="Comparison" w:date="2013-05-05T19:43:00Z">
        <w:r w:rsidRPr="00AA4B48">
          <w:rPr>
            <w:rFonts w:ascii="Courier New" w:hAnsi="Courier New" w:cs="Courier New"/>
          </w:rPr>
          <w:t xml:space="preserve"> </w:t>
        </w:r>
      </w:ins>
      <w:del w:id="7349" w:author="Comparison" w:date="2013-05-05T19:43:00Z">
        <w:r w:rsidRPr="00C100C3">
          <w:rPr>
            <w:rFonts w:ascii="Courier New" w:hAnsi="Courier New" w:cs="Courier New"/>
          </w:rPr>
          <w:delText>-</w:delText>
        </w:r>
      </w:del>
      <w:r w:rsidRPr="00C100C3">
        <w:rPr>
          <w:rFonts w:ascii="Courier New" w:hAnsi="Courier New" w:cs="Courier New"/>
        </w:rPr>
        <w:t>so evidently to that and to no other, that I should have f</w:t>
      </w:r>
      <w:r w:rsidRPr="00C100C3">
        <w:rPr>
          <w:rFonts w:ascii="Courier New" w:hAnsi="Courier New" w:cs="Courier New"/>
        </w:rPr>
        <w:t xml:space="preserve">orgotten to reply to this accusation in my last pamphlet as </w:t>
      </w:r>
      <w:del w:id="7350" w:author="Comparison" w:date="2013-05-05T19:43:00Z">
        <w:r w:rsidRPr="00C100C3">
          <w:rPr>
            <w:rFonts w:ascii="Courier New" w:hAnsi="Courier New" w:cs="Courier New"/>
          </w:rPr>
          <w:delText>.</w:delText>
        </w:r>
      </w:del>
      <w:r w:rsidRPr="00C100C3">
        <w:rPr>
          <w:rFonts w:ascii="Courier New" w:hAnsi="Courier New" w:cs="Courier New"/>
        </w:rPr>
        <w:t xml:space="preserve">not worth the trouble, had not my attention been drawn to this point. Is it necessary to repeat that the words </w:t>
      </w:r>
      <w:ins w:id="7351" w:author="Comparison" w:date="2013-05-05T19:43:00Z">
        <w:r w:rsidRPr="00AA4B48">
          <w:rPr>
            <w:rFonts w:ascii="Courier New" w:hAnsi="Courier New" w:cs="Courier New"/>
          </w:rPr>
          <w:t>"</w:t>
        </w:r>
      </w:ins>
      <w:del w:id="7352" w:author="Comparison" w:date="2013-05-05T19:43:00Z">
        <w:r w:rsidRPr="00C100C3">
          <w:rPr>
            <w:rFonts w:ascii="Courier New" w:hAnsi="Courier New" w:cs="Courier New"/>
          </w:rPr>
          <w:delText>&amp;#8220;</w:delText>
        </w:r>
      </w:del>
      <w:r w:rsidRPr="00C100C3">
        <w:rPr>
          <w:rFonts w:ascii="Courier New" w:hAnsi="Courier New" w:cs="Courier New"/>
        </w:rPr>
        <w:t>lest we should offend them</w:t>
      </w:r>
      <w:ins w:id="7353" w:author="Comparison" w:date="2013-05-05T19:43:00Z">
        <w:r w:rsidRPr="00AA4B48">
          <w:rPr>
            <w:rFonts w:ascii="Courier New" w:hAnsi="Courier New" w:cs="Courier New"/>
          </w:rPr>
          <w:t>"</w:t>
        </w:r>
      </w:ins>
      <w:del w:id="7354" w:author="Comparison" w:date="2013-05-05T19:43:00Z">
        <w:r w:rsidRPr="00C100C3">
          <w:rPr>
            <w:rFonts w:ascii="Courier New" w:hAnsi="Courier New" w:cs="Courier New"/>
          </w:rPr>
          <w:delText>&amp;#8221;</w:delText>
        </w:r>
      </w:del>
      <w:r w:rsidRPr="00C100C3">
        <w:rPr>
          <w:rFonts w:ascii="Courier New" w:hAnsi="Courier New" w:cs="Courier New"/>
        </w:rPr>
        <w:t xml:space="preserve"> are the words of Jesus Himself, when He pai</w:t>
      </w:r>
      <w:r w:rsidRPr="00C100C3">
        <w:rPr>
          <w:rFonts w:ascii="Courier New" w:hAnsi="Courier New" w:cs="Courier New"/>
        </w:rPr>
        <w:t>d the tribute money? I spoke of the people deprived of the glory of God in contrast with His body, the true temple, and of the submission of the Lord to that which the Jews demanded, in reference to this temple, and not of the law of God at all.</w:t>
      </w:r>
    </w:p>
    <w:p w14:paraId="7802469E" w14:textId="50874ED5" w:rsidR="00000000" w:rsidRPr="00C100C3" w:rsidRDefault="00362818" w:rsidP="00C100C3">
      <w:pPr>
        <w:pStyle w:val="PlainText"/>
        <w:rPr>
          <w:rFonts w:ascii="Courier New" w:hAnsi="Courier New" w:cs="Courier New"/>
        </w:rPr>
      </w:pPr>
      <w:r w:rsidRPr="00C100C3">
        <w:rPr>
          <w:rFonts w:ascii="Courier New" w:hAnsi="Courier New" w:cs="Courier New"/>
        </w:rPr>
        <w:t>The autho</w:t>
      </w:r>
      <w:r w:rsidRPr="00C100C3">
        <w:rPr>
          <w:rFonts w:ascii="Courier New" w:hAnsi="Courier New" w:cs="Courier New"/>
        </w:rPr>
        <w:t xml:space="preserve">r is mistaken in his interpretation of what the Saviour said. Jesus did not say that He ought to be exempt, as sovereign possessor and creator of all things. This interpretation destroys all the beauty of the passage. He says, </w:t>
      </w:r>
      <w:ins w:id="7355" w:author="Comparison" w:date="2013-05-05T19:43:00Z">
        <w:r w:rsidRPr="00AA4B48">
          <w:rPr>
            <w:rFonts w:ascii="Courier New" w:hAnsi="Courier New" w:cs="Courier New"/>
          </w:rPr>
          <w:t>"</w:t>
        </w:r>
      </w:ins>
      <w:del w:id="7356" w:author="Comparison" w:date="2013-05-05T19:43:00Z">
        <w:r w:rsidRPr="00C100C3">
          <w:rPr>
            <w:rFonts w:ascii="Courier New" w:hAnsi="Courier New" w:cs="Courier New"/>
          </w:rPr>
          <w:delText>&amp;#8220;</w:delText>
        </w:r>
      </w:del>
      <w:r w:rsidRPr="00C100C3">
        <w:rPr>
          <w:rFonts w:ascii="Courier New" w:hAnsi="Courier New" w:cs="Courier New"/>
        </w:rPr>
        <w:t>Then are *the children</w:t>
      </w:r>
      <w:r w:rsidRPr="00C100C3">
        <w:rPr>
          <w:rFonts w:ascii="Courier New" w:hAnsi="Courier New" w:cs="Courier New"/>
        </w:rPr>
        <w:t xml:space="preserve">* free; notwithstanding, lest </w:t>
      </w:r>
      <w:del w:id="7357" w:author="Comparison" w:date="2013-05-05T19:43:00Z">
        <w:r w:rsidRPr="00C100C3">
          <w:rPr>
            <w:rFonts w:ascii="Courier New" w:hAnsi="Courier New" w:cs="Courier New"/>
          </w:rPr>
          <w:delText>*</w:delText>
        </w:r>
      </w:del>
      <w:r w:rsidRPr="00C100C3">
        <w:rPr>
          <w:rFonts w:ascii="Courier New" w:hAnsi="Courier New" w:cs="Courier New"/>
        </w:rPr>
        <w:t>we</w:t>
      </w:r>
      <w:del w:id="7358" w:author="Comparison" w:date="2013-05-05T19:43:00Z">
        <w:r w:rsidRPr="00C100C3">
          <w:rPr>
            <w:rFonts w:ascii="Courier New" w:hAnsi="Courier New" w:cs="Courier New"/>
          </w:rPr>
          <w:delText>*</w:delText>
        </w:r>
      </w:del>
      <w:r w:rsidRPr="00C100C3">
        <w:rPr>
          <w:rFonts w:ascii="Courier New" w:hAnsi="Courier New" w:cs="Courier New"/>
        </w:rPr>
        <w:t xml:space="preserve"> should offend them</w:t>
      </w:r>
      <w:ins w:id="7359" w:author="Comparison" w:date="2013-05-05T19:43:00Z">
        <w:r w:rsidRPr="00AA4B48">
          <w:rPr>
            <w:rFonts w:ascii="Courier New" w:hAnsi="Courier New" w:cs="Courier New"/>
          </w:rPr>
          <w:t>,"</w:t>
        </w:r>
      </w:ins>
      <w:del w:id="7360" w:author="Comparison" w:date="2013-05-05T19:43:00Z">
        <w:r w:rsidRPr="00C100C3">
          <w:rPr>
            <w:rFonts w:ascii="Courier New" w:hAnsi="Courier New" w:cs="Courier New"/>
          </w:rPr>
          <w:delText>,&amp;#8221;</w:delText>
        </w:r>
      </w:del>
      <w:r w:rsidRPr="00C100C3">
        <w:rPr>
          <w:rFonts w:ascii="Courier New" w:hAnsi="Courier New" w:cs="Courier New"/>
        </w:rPr>
        <w:t xml:space="preserve"> etc. As to </w:t>
      </w:r>
      <w:ins w:id="7361" w:author="Comparison" w:date="2013-05-05T19:43:00Z">
        <w:r w:rsidRPr="00AA4B48">
          <w:rPr>
            <w:rFonts w:ascii="Courier New" w:hAnsi="Courier New" w:cs="Courier New"/>
          </w:rPr>
          <w:t>"</w:t>
        </w:r>
      </w:ins>
      <w:del w:id="7362" w:author="Comparison" w:date="2013-05-05T19:43:00Z">
        <w:r w:rsidRPr="00C100C3">
          <w:rPr>
            <w:rFonts w:ascii="Courier New" w:hAnsi="Courier New" w:cs="Courier New"/>
          </w:rPr>
          <w:delText>&amp;#8220;</w:delText>
        </w:r>
      </w:del>
      <w:r w:rsidRPr="00C100C3">
        <w:rPr>
          <w:rFonts w:ascii="Courier New" w:hAnsi="Courier New" w:cs="Courier New"/>
        </w:rPr>
        <w:t>the accusation of treating this act of the Lord as accommodation, on account of the necessity of the case</w:t>
      </w:r>
      <w:ins w:id="7363" w:author="Comparison" w:date="2013-05-05T19:43:00Z">
        <w:r w:rsidRPr="00AA4B48">
          <w:rPr>
            <w:rFonts w:ascii="Courier New" w:hAnsi="Courier New" w:cs="Courier New"/>
          </w:rPr>
          <w:t>,"</w:t>
        </w:r>
      </w:ins>
      <w:del w:id="7364" w:author="Comparison" w:date="2013-05-05T19:43:00Z">
        <w:r w:rsidRPr="00C100C3">
          <w:rPr>
            <w:rFonts w:ascii="Courier New" w:hAnsi="Courier New" w:cs="Courier New"/>
          </w:rPr>
          <w:delText>,&amp;#8221;</w:delText>
        </w:r>
      </w:del>
      <w:r w:rsidRPr="00C100C3">
        <w:rPr>
          <w:rFonts w:ascii="Courier New" w:hAnsi="Courier New" w:cs="Courier New"/>
        </w:rPr>
        <w:t xml:space="preserve"> I leave it</w:t>
      </w:r>
      <w:ins w:id="7365" w:author="Comparison" w:date="2013-05-05T19:43:00Z">
        <w:r w:rsidRPr="00AA4B48">
          <w:rPr>
            <w:rFonts w:ascii="Courier New" w:hAnsi="Courier New" w:cs="Courier New"/>
          </w:rPr>
          <w:t xml:space="preserve"> "</w:t>
        </w:r>
      </w:ins>
      <w:del w:id="7366" w:author="Comparison" w:date="2013-05-05T19:43:00Z">
        <w:r w:rsidRPr="00C100C3">
          <w:rPr>
            <w:rFonts w:ascii="Courier New" w:hAnsi="Courier New" w:cs="Courier New"/>
          </w:rPr>
          <w:delText xml:space="preserve">&amp;#8221; </w:delText>
        </w:r>
      </w:del>
      <w:r w:rsidRPr="00C100C3">
        <w:rPr>
          <w:rFonts w:ascii="Courier New" w:hAnsi="Courier New" w:cs="Courier New"/>
        </w:rPr>
        <w:t>subsisting in all its force</w:t>
      </w:r>
      <w:ins w:id="7367" w:author="Comparison" w:date="2013-05-05T19:43:00Z">
        <w:r w:rsidRPr="00AA4B48">
          <w:rPr>
            <w:rFonts w:ascii="Courier New" w:hAnsi="Courier New" w:cs="Courier New"/>
          </w:rPr>
          <w:t xml:space="preserve">" </w:t>
        </w:r>
      </w:ins>
      <w:del w:id="7368" w:author="Comparison" w:date="2013-05-05T19:43:00Z">
        <w:r w:rsidRPr="00C100C3">
          <w:rPr>
            <w:rFonts w:ascii="Courier New" w:hAnsi="Courier New" w:cs="Courier New"/>
          </w:rPr>
          <w:delText xml:space="preserve"> &amp;#8220;</w:delText>
        </w:r>
      </w:del>
      <w:r w:rsidRPr="00C100C3">
        <w:rPr>
          <w:rFonts w:ascii="Courier New" w:hAnsi="Courier New" w:cs="Courier New"/>
        </w:rPr>
        <w:t>for the a</w:t>
      </w:r>
      <w:r w:rsidRPr="00C100C3">
        <w:rPr>
          <w:rFonts w:ascii="Courier New" w:hAnsi="Courier New" w:cs="Courier New"/>
        </w:rPr>
        <w:t xml:space="preserve">ppreciation of every Christian. It is founded on the fact that I said that the Lord submitted to that which was required with regard to the temple in order not to offend them. The author tells us that the </w:t>
      </w:r>
      <w:ins w:id="7369" w:author="Comparison" w:date="2013-05-05T19:43:00Z">
        <w:r w:rsidRPr="00AA4B48">
          <w:rPr>
            <w:rFonts w:ascii="Courier New" w:hAnsi="Courier New" w:cs="Courier New"/>
          </w:rPr>
          <w:t>"</w:t>
        </w:r>
      </w:ins>
      <w:del w:id="7370" w:author="Comparison" w:date="2013-05-05T19:43:00Z">
        <w:r w:rsidRPr="00C100C3">
          <w:rPr>
            <w:rFonts w:ascii="Courier New" w:hAnsi="Courier New" w:cs="Courier New"/>
          </w:rPr>
          <w:delText>&amp;#8220;</w:delText>
        </w:r>
      </w:del>
      <w:r w:rsidRPr="00C100C3">
        <w:rPr>
          <w:rFonts w:ascii="Courier New" w:hAnsi="Courier New" w:cs="Courier New"/>
        </w:rPr>
        <w:t xml:space="preserve">moral character of the Lord is impeached by </w:t>
      </w:r>
      <w:r w:rsidRPr="00C100C3">
        <w:rPr>
          <w:rFonts w:ascii="Courier New" w:hAnsi="Courier New" w:cs="Courier New"/>
        </w:rPr>
        <w:t>it</w:t>
      </w:r>
      <w:ins w:id="7371" w:author="Comparison" w:date="2013-05-05T19:43:00Z">
        <w:r w:rsidRPr="00AA4B48">
          <w:rPr>
            <w:rFonts w:ascii="Courier New" w:hAnsi="Courier New" w:cs="Courier New"/>
          </w:rPr>
          <w:t>."</w:t>
        </w:r>
      </w:ins>
      <w:del w:id="7372" w:author="Comparison" w:date="2013-05-05T19:43:00Z">
        <w:r w:rsidRPr="00C100C3">
          <w:rPr>
            <w:rFonts w:ascii="Courier New" w:hAnsi="Courier New" w:cs="Courier New"/>
          </w:rPr>
          <w:delText>.&amp;#8221;</w:delText>
        </w:r>
      </w:del>
      <w:r w:rsidRPr="00C100C3">
        <w:rPr>
          <w:rFonts w:ascii="Courier New" w:hAnsi="Courier New" w:cs="Courier New"/>
        </w:rPr>
        <w:t xml:space="preserve"> James tells us </w:t>
      </w:r>
      <w:ins w:id="7373" w:author="Comparison" w:date="2013-05-05T19:43:00Z">
        <w:r w:rsidRPr="00AA4B48">
          <w:rPr>
            <w:rFonts w:ascii="Courier New" w:hAnsi="Courier New" w:cs="Courier New"/>
          </w:rPr>
          <w:t>"</w:t>
        </w:r>
      </w:ins>
      <w:del w:id="7374" w:author="Comparison" w:date="2013-05-05T19:43:00Z">
        <w:r w:rsidRPr="00C100C3">
          <w:rPr>
            <w:rFonts w:ascii="Courier New" w:hAnsi="Courier New" w:cs="Courier New"/>
          </w:rPr>
          <w:delText>&amp;#8220;</w:delText>
        </w:r>
      </w:del>
      <w:r w:rsidRPr="00C100C3">
        <w:rPr>
          <w:rFonts w:ascii="Courier New" w:hAnsi="Courier New" w:cs="Courier New"/>
        </w:rPr>
        <w:t>Whosoever shall keep the whole law, and yet offend in one point, he is guilty of all</w:t>
      </w:r>
      <w:ins w:id="7375" w:author="Comparison" w:date="2013-05-05T19:43:00Z">
        <w:r w:rsidRPr="00AA4B48">
          <w:rPr>
            <w:rFonts w:ascii="Courier New" w:hAnsi="Courier New" w:cs="Courier New"/>
          </w:rPr>
          <w:t>."</w:t>
        </w:r>
      </w:ins>
      <w:del w:id="7376" w:author="Comparison" w:date="2013-05-05T19:43:00Z">
        <w:r w:rsidRPr="00C100C3">
          <w:rPr>
            <w:rFonts w:ascii="Courier New" w:hAnsi="Courier New" w:cs="Courier New"/>
          </w:rPr>
          <w:delText>.&amp;#8221;</w:delText>
        </w:r>
      </w:del>
      <w:r w:rsidRPr="00C100C3">
        <w:rPr>
          <w:rFonts w:ascii="Courier New" w:hAnsi="Courier New" w:cs="Courier New"/>
        </w:rPr>
        <w:t xml:space="preserve"> The author forgets</w:t>
      </w:r>
    </w:p>
    <w:p w14:paraId="0A5C15A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{290}</w:t>
      </w:r>
    </w:p>
    <w:p w14:paraId="09B89ED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that, if the remark refers only to this single occasion, as he supposes it here, he accuses the words o</w:t>
      </w:r>
      <w:r w:rsidRPr="00C100C3">
        <w:rPr>
          <w:rFonts w:ascii="Courier New" w:hAnsi="Courier New" w:cs="Courier New"/>
        </w:rPr>
        <w:t>f the Lord Himself of being a just foundation for this accusation; for I have only given them without commenting on them or interpreting them. I know it is myself that he wishes to impeach and not the Lord, but he ought to examine the passage, and know wha</w:t>
      </w:r>
      <w:r w:rsidRPr="00C100C3">
        <w:rPr>
          <w:rFonts w:ascii="Courier New" w:hAnsi="Courier New" w:cs="Courier New"/>
        </w:rPr>
        <w:t xml:space="preserve">t he is about. I have given the words of our Lord without interpretation, and he says that it is attributing to Him this accommodation, that it is impeaching His moral character. Now in this case it is His own words that would do so. But this is enough on </w:t>
      </w:r>
      <w:r w:rsidRPr="00C100C3">
        <w:rPr>
          <w:rFonts w:ascii="Courier New" w:hAnsi="Courier New" w:cs="Courier New"/>
        </w:rPr>
        <w:t>this point.</w:t>
      </w:r>
    </w:p>
    <w:p w14:paraId="0AB23D6E" w14:textId="2E60BC19" w:rsidR="00000000" w:rsidRPr="00C100C3" w:rsidRDefault="00362818" w:rsidP="00C100C3">
      <w:pPr>
        <w:pStyle w:val="PlainText"/>
        <w:rPr>
          <w:rFonts w:ascii="Courier New" w:hAnsi="Courier New" w:cs="Courier New"/>
        </w:rPr>
      </w:pPr>
      <w:r w:rsidRPr="00C100C3">
        <w:rPr>
          <w:rFonts w:ascii="Courier New" w:hAnsi="Courier New" w:cs="Courier New"/>
        </w:rPr>
        <w:t>I will now point out the grave omissions in the principal point of which we treat, which are found in this pamphlet. Nothing is said on the teaching of the Epistle to the Hebrews. Why this silence? It is the part of the word which expressly tr</w:t>
      </w:r>
      <w:r w:rsidRPr="00C100C3">
        <w:rPr>
          <w:rFonts w:ascii="Courier New" w:hAnsi="Courier New" w:cs="Courier New"/>
        </w:rPr>
        <w:t>eats of this subject. Nevertheless it is impossible to get one word of answer upon it. I do not ask that the silence should be broken. The silence itself says enough. But the reader will remark that this last pamphlet makes further advance in error where s</w:t>
      </w:r>
      <w:r w:rsidRPr="00C100C3">
        <w:rPr>
          <w:rFonts w:ascii="Courier New" w:hAnsi="Courier New" w:cs="Courier New"/>
        </w:rPr>
        <w:t xml:space="preserve">ilence has not been maintained. We read in it: </w:t>
      </w:r>
      <w:ins w:id="7377" w:author="Comparison" w:date="2013-05-05T19:43:00Z">
        <w:r w:rsidRPr="00AA4B48">
          <w:rPr>
            <w:rFonts w:ascii="Courier New" w:hAnsi="Courier New" w:cs="Courier New"/>
          </w:rPr>
          <w:t>"</w:t>
        </w:r>
      </w:ins>
      <w:del w:id="7378" w:author="Comparison" w:date="2013-05-05T19:43:00Z">
        <w:r w:rsidRPr="00C100C3">
          <w:rPr>
            <w:rFonts w:ascii="Courier New" w:hAnsi="Courier New" w:cs="Courier New"/>
          </w:rPr>
          <w:delText>&amp;#8220;</w:delText>
        </w:r>
      </w:del>
      <w:r w:rsidRPr="00C100C3">
        <w:rPr>
          <w:rFonts w:ascii="Courier New" w:hAnsi="Courier New" w:cs="Courier New"/>
        </w:rPr>
        <w:t>It [that is, the temporary curse which hangs over them, the Jews] is not on account of their sins against the old covenant</w:t>
      </w:r>
      <w:ins w:id="7379" w:author="Comparison" w:date="2013-05-05T19:43:00Z">
        <w:r w:rsidRPr="00AA4B48">
          <w:rPr>
            <w:rFonts w:ascii="Courier New" w:hAnsi="Courier New" w:cs="Courier New"/>
          </w:rPr>
          <w:t>."</w:t>
        </w:r>
      </w:ins>
      <w:del w:id="7380" w:author="Comparison" w:date="2013-05-05T19:43:00Z">
        <w:r w:rsidRPr="00C100C3">
          <w:rPr>
            <w:rFonts w:ascii="Courier New" w:hAnsi="Courier New" w:cs="Courier New"/>
          </w:rPr>
          <w:delText>.&amp;#8221;</w:delText>
        </w:r>
      </w:del>
      <w:r w:rsidRPr="00C100C3">
        <w:rPr>
          <w:rFonts w:ascii="Courier New" w:hAnsi="Courier New" w:cs="Courier New"/>
        </w:rPr>
        <w:t xml:space="preserve"> How can any one dare to say this, when the word says the contrary? When</w:t>
      </w:r>
      <w:r w:rsidRPr="00C100C3">
        <w:rPr>
          <w:rFonts w:ascii="Courier New" w:hAnsi="Courier New" w:cs="Courier New"/>
        </w:rPr>
        <w:t xml:space="preserve"> God has said, </w:t>
      </w:r>
      <w:ins w:id="7381" w:author="Comparison" w:date="2013-05-05T19:43:00Z">
        <w:r w:rsidRPr="00AA4B48">
          <w:rPr>
            <w:rFonts w:ascii="Courier New" w:hAnsi="Courier New" w:cs="Courier New"/>
          </w:rPr>
          <w:t>"</w:t>
        </w:r>
      </w:ins>
      <w:del w:id="7382" w:author="Comparison" w:date="2013-05-05T19:43:00Z">
        <w:r w:rsidRPr="00C100C3">
          <w:rPr>
            <w:rFonts w:ascii="Courier New" w:hAnsi="Courier New" w:cs="Courier New"/>
          </w:rPr>
          <w:delText>&amp;#8220;</w:delText>
        </w:r>
      </w:del>
      <w:r w:rsidRPr="00C100C3">
        <w:rPr>
          <w:rFonts w:ascii="Courier New" w:hAnsi="Courier New" w:cs="Courier New"/>
        </w:rPr>
        <w:t>I will make a new covenant with the house of Israel and the house of Judah: not according to the covenant that I made with their fathers in the day when I took them by the hand to lead them out of the land of Egypt; *because they cont</w:t>
      </w:r>
      <w:r w:rsidRPr="00C100C3">
        <w:rPr>
          <w:rFonts w:ascii="Courier New" w:hAnsi="Courier New" w:cs="Courier New"/>
        </w:rPr>
        <w:t>inued not* in my covenant and I regarded them not, saith the Lord</w:t>
      </w:r>
      <w:ins w:id="7383" w:author="Comparison" w:date="2013-05-05T19:43:00Z">
        <w:r w:rsidRPr="00AA4B48">
          <w:rPr>
            <w:rFonts w:ascii="Courier New" w:hAnsi="Courier New" w:cs="Courier New"/>
          </w:rPr>
          <w:t>";</w:t>
        </w:r>
      </w:ins>
      <w:del w:id="7384" w:author="Comparison" w:date="2013-05-05T19:43:00Z">
        <w:r w:rsidRPr="00C100C3">
          <w:rPr>
            <w:rFonts w:ascii="Courier New" w:hAnsi="Courier New" w:cs="Courier New"/>
          </w:rPr>
          <w:delText>&amp;#8221;;</w:delText>
        </w:r>
      </w:del>
      <w:r w:rsidRPr="00C100C3">
        <w:rPr>
          <w:rFonts w:ascii="Courier New" w:hAnsi="Courier New" w:cs="Courier New"/>
        </w:rPr>
        <w:t xml:space="preserve"> how dare any one say, after such a declaration from the word, that the temporary curse was not caused by their sins against the old covenant? I have already called the attention of t</w:t>
      </w:r>
      <w:r w:rsidRPr="00C100C3">
        <w:rPr>
          <w:rFonts w:ascii="Courier New" w:hAnsi="Courier New" w:cs="Courier New"/>
        </w:rPr>
        <w:t>he author to these words of scripture: to say that which I have just quoted, is only to resist the truth which they teach. I quote yet another passage, so much the more remarkable because it is part of a discourse by which it may be said that the relations</w:t>
      </w:r>
      <w:r w:rsidRPr="00C100C3">
        <w:rPr>
          <w:rFonts w:ascii="Courier New" w:hAnsi="Courier New" w:cs="Courier New"/>
        </w:rPr>
        <w:t xml:space="preserve"> of God with this people at Jerusalem are terminated. I speak of @Acts 7:</w:t>
      </w:r>
      <w:ins w:id="7385" w:author="Comparison" w:date="2013-05-05T19:43:00Z">
        <w:r w:rsidRPr="00AA4B48">
          <w:rPr>
            <w:rFonts w:ascii="Courier New" w:hAnsi="Courier New" w:cs="Courier New"/>
          </w:rPr>
          <w:t xml:space="preserve"> </w:t>
        </w:r>
      </w:ins>
      <w:r w:rsidRPr="00C100C3">
        <w:rPr>
          <w:rFonts w:ascii="Courier New" w:hAnsi="Courier New" w:cs="Courier New"/>
        </w:rPr>
        <w:t xml:space="preserve">42: </w:t>
      </w:r>
      <w:ins w:id="7386" w:author="Comparison" w:date="2013-05-05T19:43:00Z">
        <w:r w:rsidRPr="00AA4B48">
          <w:rPr>
            <w:rFonts w:ascii="Courier New" w:hAnsi="Courier New" w:cs="Courier New"/>
          </w:rPr>
          <w:t>"</w:t>
        </w:r>
      </w:ins>
      <w:del w:id="7387" w:author="Comparison" w:date="2013-05-05T19:43:00Z">
        <w:r w:rsidRPr="00C100C3">
          <w:rPr>
            <w:rFonts w:ascii="Courier New" w:hAnsi="Courier New" w:cs="Courier New"/>
          </w:rPr>
          <w:delText>&amp;#8220;</w:delText>
        </w:r>
      </w:del>
      <w:r w:rsidRPr="00C100C3">
        <w:rPr>
          <w:rFonts w:ascii="Courier New" w:hAnsi="Courier New" w:cs="Courier New"/>
        </w:rPr>
        <w:t>O ye house of Israel, have ye offered to me slain beasts and sacrifices by the space of forty years in the wilderness? Yea, ye took up the tabernacle of Moloch, and the sta</w:t>
      </w:r>
      <w:r w:rsidRPr="00C100C3">
        <w:rPr>
          <w:rFonts w:ascii="Courier New" w:hAnsi="Courier New" w:cs="Courier New"/>
        </w:rPr>
        <w:t xml:space="preserve">r of your god Remphan, figures which ye made to worship them; and I will carry you </w:t>
      </w:r>
      <w:ins w:id="7388" w:author="Comparison" w:date="2013-05-05T19:43:00Z">
        <w:r w:rsidRPr="00AA4B48">
          <w:rPr>
            <w:rFonts w:ascii="Courier New" w:hAnsi="Courier New" w:cs="Courier New"/>
          </w:rPr>
          <w:t>away</w:t>
        </w:r>
      </w:ins>
      <w:del w:id="7389" w:author="Comparison" w:date="2013-05-05T19:43:00Z">
        <w:r w:rsidRPr="00C100C3">
          <w:rPr>
            <w:rFonts w:ascii="Courier New" w:hAnsi="Courier New" w:cs="Courier New"/>
          </w:rPr>
          <w:delText>tway</w:delText>
        </w:r>
      </w:del>
      <w:r w:rsidRPr="00C100C3">
        <w:rPr>
          <w:rFonts w:ascii="Courier New" w:hAnsi="Courier New" w:cs="Courier New"/>
        </w:rPr>
        <w:t xml:space="preserve"> beyond Babylon</w:t>
      </w:r>
      <w:ins w:id="7390" w:author="Comparison" w:date="2013-05-05T19:43:00Z">
        <w:r w:rsidRPr="00AA4B48">
          <w:rPr>
            <w:rFonts w:ascii="Courier New" w:hAnsi="Courier New" w:cs="Courier New"/>
          </w:rPr>
          <w:t>."</w:t>
        </w:r>
      </w:ins>
      <w:del w:id="7391" w:author="Comparison" w:date="2013-05-05T19:43:00Z">
        <w:r w:rsidRPr="00C100C3">
          <w:rPr>
            <w:rFonts w:ascii="Courier New" w:hAnsi="Courier New" w:cs="Courier New"/>
          </w:rPr>
          <w:delText>.&amp;#8221;</w:delText>
        </w:r>
      </w:del>
      <w:r w:rsidRPr="00C100C3">
        <w:rPr>
          <w:rFonts w:ascii="Courier New" w:hAnsi="Courier New" w:cs="Courier New"/>
        </w:rPr>
        <w:t xml:space="preserve"> Note this word Babylon, instead of</w:t>
      </w:r>
    </w:p>
    <w:p w14:paraId="72EB559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{291}</w:t>
      </w:r>
    </w:p>
    <w:p w14:paraId="493F574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Damascus, which is used by the prophet. Stephen refers the temporary curse, which now hangs over the J</w:t>
      </w:r>
      <w:r w:rsidRPr="00C100C3">
        <w:rPr>
          <w:rFonts w:ascii="Courier New" w:hAnsi="Courier New" w:cs="Courier New"/>
        </w:rPr>
        <w:t>ews, to the idolatry of the people in the wilderness when they came up out of Egypt. No doubt they filled up the measure of their resistance against the Holy Spirit in what they did to Stephen himself, who bore testimony to a glorified Jesus, whom they had</w:t>
      </w:r>
      <w:r w:rsidRPr="00C100C3">
        <w:rPr>
          <w:rFonts w:ascii="Courier New" w:hAnsi="Courier New" w:cs="Courier New"/>
        </w:rPr>
        <w:t xml:space="preserve"> already rejected in His humiliation.</w:t>
      </w:r>
    </w:p>
    <w:p w14:paraId="1E03F4F8" w14:textId="7D259ED2" w:rsidR="00000000" w:rsidRPr="00C100C3" w:rsidRDefault="00362818" w:rsidP="00C100C3">
      <w:pPr>
        <w:pStyle w:val="PlainText"/>
        <w:rPr>
          <w:rFonts w:ascii="Courier New" w:hAnsi="Courier New" w:cs="Courier New"/>
        </w:rPr>
      </w:pPr>
      <w:r w:rsidRPr="00C100C3">
        <w:rPr>
          <w:rFonts w:ascii="Courier New" w:hAnsi="Courier New" w:cs="Courier New"/>
        </w:rPr>
        <w:t>It is said that what put an end to the covenant of Sinai is grace in virtue of the promises, and not the sins of men. The passages which I have quoted and all those which I have alluded to in my first pamphlets suffic</w:t>
      </w:r>
      <w:r w:rsidRPr="00C100C3">
        <w:rPr>
          <w:rFonts w:ascii="Courier New" w:hAnsi="Courier New" w:cs="Courier New"/>
        </w:rPr>
        <w:t xml:space="preserve">e to refute this assertion </w:t>
      </w:r>
      <w:ins w:id="7392" w:author="Comparison" w:date="2013-05-05T19:43:00Z">
        <w:r w:rsidRPr="00AA4B48">
          <w:rPr>
            <w:rFonts w:ascii="Courier New" w:hAnsi="Courier New" w:cs="Courier New"/>
          </w:rPr>
          <w:t>"</w:t>
        </w:r>
      </w:ins>
      <w:del w:id="7393" w:author="Comparison" w:date="2013-05-05T19:43:00Z">
        <w:r w:rsidRPr="00C100C3">
          <w:rPr>
            <w:rFonts w:ascii="Courier New" w:hAnsi="Courier New" w:cs="Courier New"/>
          </w:rPr>
          <w:delText>&amp;#8220;</w:delText>
        </w:r>
      </w:del>
      <w:r w:rsidRPr="00C100C3">
        <w:rPr>
          <w:rFonts w:ascii="Courier New" w:hAnsi="Courier New" w:cs="Courier New"/>
        </w:rPr>
        <w:t>and not the sins of men</w:t>
      </w:r>
      <w:ins w:id="7394" w:author="Comparison" w:date="2013-05-05T19:43:00Z">
        <w:r w:rsidRPr="00AA4B48">
          <w:rPr>
            <w:rFonts w:ascii="Courier New" w:hAnsi="Courier New" w:cs="Courier New"/>
          </w:rPr>
          <w:t>."</w:t>
        </w:r>
      </w:ins>
      <w:del w:id="7395" w:author="Comparison" w:date="2013-05-05T19:43:00Z">
        <w:r w:rsidRPr="00C100C3">
          <w:rPr>
            <w:rFonts w:ascii="Courier New" w:hAnsi="Courier New" w:cs="Courier New"/>
          </w:rPr>
          <w:delText>.&amp;#8221;</w:delText>
        </w:r>
      </w:del>
      <w:r w:rsidRPr="00C100C3">
        <w:rPr>
          <w:rFonts w:ascii="Courier New" w:hAnsi="Courier New" w:cs="Courier New"/>
        </w:rPr>
        <w:t xml:space="preserve"> The word says the contrary, but I quote these words to shew that the contrast which people wish to make between the two things is without foundation. No doubt grace has replaced the covenant</w:t>
      </w:r>
      <w:r w:rsidRPr="00C100C3">
        <w:rPr>
          <w:rFonts w:ascii="Courier New" w:hAnsi="Courier New" w:cs="Courier New"/>
        </w:rPr>
        <w:t xml:space="preserve"> of Sinai, but that does not hinder God, who brought in grace, from putting an end to the old covenant, on account of the faithlessness of men to that covenant. The testimony of His word is positive as to this. No one denies that, when the first covenant w</w:t>
      </w:r>
      <w:r w:rsidRPr="00C100C3">
        <w:rPr>
          <w:rFonts w:ascii="Courier New" w:hAnsi="Courier New" w:cs="Courier New"/>
        </w:rPr>
        <w:t xml:space="preserve">as to be set aside, grace came by Jesus Christ. The question is: Why did God remove the first? Did not His wisdom find a just cause for this judgment in the sin of men? When Adam was turned out of the earthly paradise, grace took the place of the state of </w:t>
      </w:r>
      <w:r w:rsidRPr="00C100C3">
        <w:rPr>
          <w:rFonts w:ascii="Courier New" w:hAnsi="Courier New" w:cs="Courier New"/>
        </w:rPr>
        <w:t>blessing, the enjoyment of which was attached to obedience of a law which was imposed on him. Nevertheless, it was a judgment from God which put an end to the previous condition of man, and did so on account of his sin.</w:t>
      </w:r>
    </w:p>
    <w:p w14:paraId="18D98E16" w14:textId="0D5E52C1" w:rsidR="00000000" w:rsidRPr="00C100C3" w:rsidRDefault="00362818" w:rsidP="00C100C3">
      <w:pPr>
        <w:pStyle w:val="PlainText"/>
        <w:rPr>
          <w:rFonts w:ascii="Courier New" w:hAnsi="Courier New" w:cs="Courier New"/>
        </w:rPr>
      </w:pPr>
      <w:r w:rsidRPr="00C100C3">
        <w:rPr>
          <w:rFonts w:ascii="Courier New" w:hAnsi="Courier New" w:cs="Courier New"/>
        </w:rPr>
        <w:t xml:space="preserve">But there is yet another principle </w:t>
      </w:r>
      <w:r w:rsidRPr="00C100C3">
        <w:rPr>
          <w:rFonts w:ascii="Courier New" w:hAnsi="Courier New" w:cs="Courier New"/>
        </w:rPr>
        <w:t>concerned in this question. Could God have put an end to a conditional covenant</w:t>
      </w:r>
      <w:ins w:id="7396" w:author="Comparison" w:date="2013-05-05T19:43:00Z">
        <w:r w:rsidRPr="00AA4B48">
          <w:rPr>
            <w:rFonts w:ascii="Courier New" w:hAnsi="Courier New" w:cs="Courier New"/>
          </w:rPr>
          <w:t xml:space="preserve"> -- </w:t>
        </w:r>
      </w:ins>
      <w:del w:id="7397" w:author="Comparison" w:date="2013-05-05T19:43:00Z">
        <w:r w:rsidRPr="00C100C3">
          <w:rPr>
            <w:rFonts w:ascii="Courier New" w:hAnsi="Courier New" w:cs="Courier New"/>
          </w:rPr>
          <w:delText>&amp;#8212;</w:delText>
        </w:r>
      </w:del>
      <w:r w:rsidRPr="00C100C3">
        <w:rPr>
          <w:rFonts w:ascii="Courier New" w:hAnsi="Courier New" w:cs="Courier New"/>
        </w:rPr>
        <w:t>could He have taken it away</w:t>
      </w:r>
      <w:ins w:id="7398" w:author="Comparison" w:date="2013-05-05T19:43:00Z">
        <w:r w:rsidRPr="00AA4B48">
          <w:rPr>
            <w:rFonts w:ascii="Courier New" w:hAnsi="Courier New" w:cs="Courier New"/>
          </w:rPr>
          <w:t xml:space="preserve"> -- </w:t>
        </w:r>
      </w:ins>
      <w:del w:id="7399" w:author="Comparison" w:date="2013-05-05T19:43:00Z">
        <w:r w:rsidRPr="00C100C3">
          <w:rPr>
            <w:rFonts w:ascii="Courier New" w:hAnsi="Courier New" w:cs="Courier New"/>
          </w:rPr>
          <w:delText>&amp;#8212;</w:delText>
        </w:r>
      </w:del>
      <w:r w:rsidRPr="00C100C3">
        <w:rPr>
          <w:rFonts w:ascii="Courier New" w:hAnsi="Courier New" w:cs="Courier New"/>
        </w:rPr>
        <w:t>if man had faithfully observed the condition to which he had pledged himself? God had bound Himself to this covenant by a promise, if ma</w:t>
      </w:r>
      <w:r w:rsidRPr="00C100C3">
        <w:rPr>
          <w:rFonts w:ascii="Courier New" w:hAnsi="Courier New" w:cs="Courier New"/>
        </w:rPr>
        <w:t>n observed a certain condition. In case man had observed it, could God have said, I will myself take it away, I will infringe it? I said that whosoever doeth these things shall live by them; but it does not matter; you shall not live by them: I have anothe</w:t>
      </w:r>
      <w:r w:rsidRPr="00C100C3">
        <w:rPr>
          <w:rFonts w:ascii="Courier New" w:hAnsi="Courier New" w:cs="Courier New"/>
        </w:rPr>
        <w:t>r means, and you shall live by that means</w:t>
      </w:r>
      <w:ins w:id="7400" w:author="Comparison" w:date="2013-05-05T19:43:00Z">
        <w:r w:rsidRPr="00AA4B48">
          <w:rPr>
            <w:rFonts w:ascii="Courier New" w:hAnsi="Courier New" w:cs="Courier New"/>
          </w:rPr>
          <w:t xml:space="preserve"> -- </w:t>
        </w:r>
      </w:ins>
      <w:del w:id="7401" w:author="Comparison" w:date="2013-05-05T19:43:00Z">
        <w:r w:rsidRPr="00C100C3">
          <w:rPr>
            <w:rFonts w:ascii="Courier New" w:hAnsi="Courier New" w:cs="Courier New"/>
          </w:rPr>
          <w:delText>&amp;#8212;</w:delText>
        </w:r>
      </w:del>
      <w:r w:rsidRPr="00C100C3">
        <w:rPr>
          <w:rFonts w:ascii="Courier New" w:hAnsi="Courier New" w:cs="Courier New"/>
        </w:rPr>
        <w:t xml:space="preserve">I well know that man could not. This is what God wished to manifest, so that sin might appear sin, and </w:t>
      </w:r>
      <w:ins w:id="7402" w:author="Comparison" w:date="2013-05-05T19:43:00Z">
        <w:r w:rsidRPr="00AA4B48">
          <w:rPr>
            <w:rFonts w:ascii="Courier New" w:hAnsi="Courier New" w:cs="Courier New"/>
          </w:rPr>
          <w:t>"</w:t>
        </w:r>
      </w:ins>
      <w:del w:id="7403" w:author="Comparison" w:date="2013-05-05T19:43:00Z">
        <w:r w:rsidRPr="00C100C3">
          <w:rPr>
            <w:rFonts w:ascii="Courier New" w:hAnsi="Courier New" w:cs="Courier New"/>
          </w:rPr>
          <w:delText>&amp;#8220;</w:delText>
        </w:r>
      </w:del>
      <w:r w:rsidRPr="00C100C3">
        <w:rPr>
          <w:rFonts w:ascii="Courier New" w:hAnsi="Courier New" w:cs="Courier New"/>
        </w:rPr>
        <w:t>become exceeding sinful</w:t>
      </w:r>
      <w:ins w:id="7404" w:author="Comparison" w:date="2013-05-05T19:43:00Z">
        <w:r w:rsidRPr="00AA4B48">
          <w:rPr>
            <w:rFonts w:ascii="Courier New" w:hAnsi="Courier New" w:cs="Courier New"/>
          </w:rPr>
          <w:t>";</w:t>
        </w:r>
      </w:ins>
      <w:del w:id="7405" w:author="Comparison" w:date="2013-05-05T19:43:00Z">
        <w:r w:rsidRPr="00C100C3">
          <w:rPr>
            <w:rFonts w:ascii="Courier New" w:hAnsi="Courier New" w:cs="Courier New"/>
          </w:rPr>
          <w:delText>&amp;#8221;;</w:delText>
        </w:r>
      </w:del>
      <w:r w:rsidRPr="00C100C3">
        <w:rPr>
          <w:rFonts w:ascii="Courier New" w:hAnsi="Courier New" w:cs="Courier New"/>
        </w:rPr>
        <w:t xml:space="preserve"> and this is what He has proved. Now the anti-scriptural system whi</w:t>
      </w:r>
      <w:r w:rsidRPr="00C100C3">
        <w:rPr>
          <w:rFonts w:ascii="Courier New" w:hAnsi="Courier New" w:cs="Courier New"/>
        </w:rPr>
        <w:t>ch I have been combating will not have it that this has been manifested. It is affirmed that (not the sins of men, but)</w:t>
      </w:r>
    </w:p>
    <w:p w14:paraId="6D2C9A1C"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{292}</w:t>
      </w:r>
    </w:p>
    <w:p w14:paraId="6321263F" w14:textId="4F521BDE" w:rsidR="00000000" w:rsidRPr="00C100C3" w:rsidRDefault="00362818" w:rsidP="00C100C3">
      <w:pPr>
        <w:pStyle w:val="PlainText"/>
        <w:rPr>
          <w:rFonts w:ascii="Courier New" w:hAnsi="Courier New" w:cs="Courier New"/>
        </w:rPr>
      </w:pPr>
      <w:r w:rsidRPr="00C100C3">
        <w:rPr>
          <w:rFonts w:ascii="Courier New" w:hAnsi="Courier New" w:cs="Courier New"/>
        </w:rPr>
        <w:t>grace has put an end to the covenant of Sinai. But they overturn all the wisdom and perfection of the ways of God by this doctri</w:t>
      </w:r>
      <w:r w:rsidRPr="00C100C3">
        <w:rPr>
          <w:rFonts w:ascii="Courier New" w:hAnsi="Courier New" w:cs="Courier New"/>
        </w:rPr>
        <w:t xml:space="preserve">ne, resisting also thus the positive testimony of the word. </w:t>
      </w:r>
      <w:ins w:id="7406" w:author="Comparison" w:date="2013-05-05T19:43:00Z">
        <w:r w:rsidRPr="00AA4B48">
          <w:rPr>
            <w:rFonts w:ascii="Courier New" w:hAnsi="Courier New" w:cs="Courier New"/>
          </w:rPr>
          <w:t>"</w:t>
        </w:r>
      </w:ins>
      <w:del w:id="7407" w:author="Comparison" w:date="2013-05-05T19:43:00Z">
        <w:r w:rsidRPr="00C100C3">
          <w:rPr>
            <w:rFonts w:ascii="Courier New" w:hAnsi="Courier New" w:cs="Courier New"/>
          </w:rPr>
          <w:delText>&amp;#8220;</w:delText>
        </w:r>
      </w:del>
      <w:r w:rsidRPr="00C100C3">
        <w:rPr>
          <w:rFonts w:ascii="Courier New" w:hAnsi="Courier New" w:cs="Courier New"/>
        </w:rPr>
        <w:t>The two sides</w:t>
      </w:r>
      <w:ins w:id="7408" w:author="Comparison" w:date="2013-05-05T19:43:00Z">
        <w:r w:rsidRPr="00AA4B48">
          <w:rPr>
            <w:rFonts w:ascii="Courier New" w:hAnsi="Courier New" w:cs="Courier New"/>
          </w:rPr>
          <w:t>,"</w:t>
        </w:r>
      </w:ins>
      <w:del w:id="7409" w:author="Comparison" w:date="2013-05-05T19:43:00Z">
        <w:r w:rsidRPr="00C100C3">
          <w:rPr>
            <w:rFonts w:ascii="Courier New" w:hAnsi="Courier New" w:cs="Courier New"/>
          </w:rPr>
          <w:delText>,&amp;#8221;</w:delText>
        </w:r>
      </w:del>
      <w:r w:rsidRPr="00C100C3">
        <w:rPr>
          <w:rFonts w:ascii="Courier New" w:hAnsi="Courier New" w:cs="Courier New"/>
        </w:rPr>
        <w:t xml:space="preserve"> they tell us, </w:t>
      </w:r>
      <w:ins w:id="7410" w:author="Comparison" w:date="2013-05-05T19:43:00Z">
        <w:r w:rsidRPr="00AA4B48">
          <w:rPr>
            <w:rFonts w:ascii="Courier New" w:hAnsi="Courier New" w:cs="Courier New"/>
          </w:rPr>
          <w:t>"</w:t>
        </w:r>
      </w:ins>
      <w:del w:id="7411" w:author="Comparison" w:date="2013-05-05T19:43:00Z">
        <w:r w:rsidRPr="00C100C3">
          <w:rPr>
            <w:rFonts w:ascii="Courier New" w:hAnsi="Courier New" w:cs="Courier New"/>
          </w:rPr>
          <w:delText>&amp;#8220;</w:delText>
        </w:r>
      </w:del>
      <w:r w:rsidRPr="00C100C3">
        <w:rPr>
          <w:rFonts w:ascii="Courier New" w:hAnsi="Courier New" w:cs="Courier New"/>
        </w:rPr>
        <w:t>of a covenant are perfectly independent one of the other</w:t>
      </w:r>
      <w:ins w:id="7412" w:author="Comparison" w:date="2013-05-05T19:43:00Z">
        <w:r w:rsidRPr="00AA4B48">
          <w:rPr>
            <w:rFonts w:ascii="Courier New" w:hAnsi="Courier New" w:cs="Courier New"/>
          </w:rPr>
          <w:t>."</w:t>
        </w:r>
      </w:ins>
      <w:del w:id="7413" w:author="Comparison" w:date="2013-05-05T19:43:00Z">
        <w:r w:rsidRPr="00C100C3">
          <w:rPr>
            <w:rFonts w:ascii="Courier New" w:hAnsi="Courier New" w:cs="Courier New"/>
          </w:rPr>
          <w:delText>.&amp;#8221;</w:delText>
        </w:r>
      </w:del>
      <w:r w:rsidRPr="00C100C3">
        <w:rPr>
          <w:rFonts w:ascii="Courier New" w:hAnsi="Courier New" w:cs="Courier New"/>
        </w:rPr>
        <w:t xml:space="preserve"> This is a singular covenant at all events. Man pledges himself by a covenant, and</w:t>
      </w:r>
      <w:r w:rsidRPr="00C100C3">
        <w:rPr>
          <w:rFonts w:ascii="Courier New" w:hAnsi="Courier New" w:cs="Courier New"/>
        </w:rPr>
        <w:t xml:space="preserve"> in this respect he is no longer independent. It was infinite condescension on </w:t>
      </w:r>
      <w:ins w:id="7414" w:author="Comparison" w:date="2013-05-05T19:43:00Z">
        <w:r w:rsidRPr="00AA4B48">
          <w:rPr>
            <w:rFonts w:ascii="Courier New" w:hAnsi="Courier New" w:cs="Courier New"/>
          </w:rPr>
          <w:t>God's</w:t>
        </w:r>
      </w:ins>
      <w:del w:id="7415" w:author="Comparison" w:date="2013-05-05T19:43:00Z">
        <w:r w:rsidRPr="00C100C3">
          <w:rPr>
            <w:rFonts w:ascii="Courier New" w:hAnsi="Courier New" w:cs="Courier New"/>
          </w:rPr>
          <w:delText>God&amp;#8217;s</w:delText>
        </w:r>
      </w:del>
      <w:r w:rsidRPr="00C100C3">
        <w:rPr>
          <w:rFonts w:ascii="Courier New" w:hAnsi="Courier New" w:cs="Courier New"/>
        </w:rPr>
        <w:t xml:space="preserve"> part to pledge Himself in it; but once having deigned to pledge Himself, could He fail? If He could, all hope would be lost.</w:t>
      </w:r>
    </w:p>
    <w:p w14:paraId="09C52551" w14:textId="552AA5A0" w:rsidR="00000000" w:rsidRPr="00C100C3" w:rsidRDefault="00362818" w:rsidP="00C100C3">
      <w:pPr>
        <w:pStyle w:val="PlainText"/>
        <w:rPr>
          <w:rFonts w:ascii="Courier New" w:hAnsi="Courier New" w:cs="Courier New"/>
        </w:rPr>
      </w:pPr>
      <w:r w:rsidRPr="00C100C3">
        <w:rPr>
          <w:rFonts w:ascii="Courier New" w:hAnsi="Courier New" w:cs="Courier New"/>
        </w:rPr>
        <w:t>It is said that the existence of the ec</w:t>
      </w:r>
      <w:r w:rsidRPr="00C100C3">
        <w:rPr>
          <w:rFonts w:ascii="Courier New" w:hAnsi="Courier New" w:cs="Courier New"/>
        </w:rPr>
        <w:t>onomy is not confided to the will of man; it remains independent of him; it emanates from God, and only depends on His sovereign will. This is again an error. The principles of the economy are such as God wishes them to be, but the existence of the economy</w:t>
      </w:r>
      <w:r w:rsidRPr="00C100C3">
        <w:rPr>
          <w:rFonts w:ascii="Courier New" w:hAnsi="Courier New" w:cs="Courier New"/>
        </w:rPr>
        <w:t xml:space="preserve"> depends (because God cannot fail to keep His word) on what He has declared in the covenant itself, with regard to the conditions on which it was to depend, as well as of the revelation that God has made of His character in the word. Now in that case He ha</w:t>
      </w:r>
      <w:r w:rsidRPr="00C100C3">
        <w:rPr>
          <w:rFonts w:ascii="Courier New" w:hAnsi="Courier New" w:cs="Courier New"/>
        </w:rPr>
        <w:t>s made it depend, not on the will but on the faithfulness of man, on his observation of the conditions which are imposed on him by the tenor of the covenant. It remains unshaken, they say again, until the Sovereign modifies or suppresses it at the time whi</w:t>
      </w:r>
      <w:r w:rsidRPr="00C100C3">
        <w:rPr>
          <w:rFonts w:ascii="Courier New" w:hAnsi="Courier New" w:cs="Courier New"/>
        </w:rPr>
        <w:t>ch He has determined for so doing. God may add blessings, no doubt, of which He has never spoken; but where does one learn that if God has deigned to pledge His word to men, He modifies His engagements at His pleasure? What a difference in the holy reasoni</w:t>
      </w:r>
      <w:r w:rsidRPr="00C100C3">
        <w:rPr>
          <w:rFonts w:ascii="Courier New" w:hAnsi="Courier New" w:cs="Courier New"/>
        </w:rPr>
        <w:t>ng of the apostle in @Galatians 3:</w:t>
      </w:r>
      <w:ins w:id="7416" w:author="Comparison" w:date="2013-05-05T19:43:00Z">
        <w:r w:rsidRPr="00AA4B48">
          <w:rPr>
            <w:rFonts w:ascii="Courier New" w:hAnsi="Courier New" w:cs="Courier New"/>
          </w:rPr>
          <w:t xml:space="preserve"> </w:t>
        </w:r>
      </w:ins>
      <w:r w:rsidRPr="00C100C3">
        <w:rPr>
          <w:rFonts w:ascii="Courier New" w:hAnsi="Courier New" w:cs="Courier New"/>
        </w:rPr>
        <w:t xml:space="preserve">15! </w:t>
      </w:r>
      <w:ins w:id="7417" w:author="Comparison" w:date="2013-05-05T19:43:00Z">
        <w:r w:rsidRPr="00AA4B48">
          <w:rPr>
            <w:rFonts w:ascii="Courier New" w:hAnsi="Courier New" w:cs="Courier New"/>
          </w:rPr>
          <w:t>"</w:t>
        </w:r>
      </w:ins>
      <w:del w:id="7418" w:author="Comparison" w:date="2013-05-05T19:43:00Z">
        <w:r w:rsidRPr="00C100C3">
          <w:rPr>
            <w:rFonts w:ascii="Courier New" w:hAnsi="Courier New" w:cs="Courier New"/>
          </w:rPr>
          <w:delText>&amp;#8220;</w:delText>
        </w:r>
      </w:del>
      <w:r w:rsidRPr="00C100C3">
        <w:rPr>
          <w:rFonts w:ascii="Courier New" w:hAnsi="Courier New" w:cs="Courier New"/>
        </w:rPr>
        <w:t xml:space="preserve">Though it be but a </w:t>
      </w:r>
      <w:ins w:id="7419" w:author="Comparison" w:date="2013-05-05T19:43:00Z">
        <w:r w:rsidRPr="00AA4B48">
          <w:rPr>
            <w:rFonts w:ascii="Courier New" w:hAnsi="Courier New" w:cs="Courier New"/>
          </w:rPr>
          <w:t>man's</w:t>
        </w:r>
      </w:ins>
      <w:del w:id="7420" w:author="Comparison" w:date="2013-05-05T19:43:00Z">
        <w:r w:rsidRPr="00C100C3">
          <w:rPr>
            <w:rFonts w:ascii="Courier New" w:hAnsi="Courier New" w:cs="Courier New"/>
          </w:rPr>
          <w:delText>man&amp;#8217;s</w:delText>
        </w:r>
      </w:del>
      <w:r w:rsidRPr="00C100C3">
        <w:rPr>
          <w:rFonts w:ascii="Courier New" w:hAnsi="Courier New" w:cs="Courier New"/>
        </w:rPr>
        <w:t xml:space="preserve"> covenant, yet if it be confirmed no man disannulleth or addeth thereunto</w:t>
      </w:r>
      <w:ins w:id="7421" w:author="Comparison" w:date="2013-05-05T19:43:00Z">
        <w:r w:rsidRPr="00AA4B48">
          <w:rPr>
            <w:rFonts w:ascii="Courier New" w:hAnsi="Courier New" w:cs="Courier New"/>
          </w:rPr>
          <w:t>."</w:t>
        </w:r>
      </w:ins>
      <w:del w:id="7422" w:author="Comparison" w:date="2013-05-05T19:43:00Z">
        <w:r w:rsidRPr="00C100C3">
          <w:rPr>
            <w:rFonts w:ascii="Courier New" w:hAnsi="Courier New" w:cs="Courier New"/>
          </w:rPr>
          <w:delText>.&amp;#8221;</w:delText>
        </w:r>
      </w:del>
      <w:r w:rsidRPr="00C100C3">
        <w:rPr>
          <w:rFonts w:ascii="Courier New" w:hAnsi="Courier New" w:cs="Courier New"/>
        </w:rPr>
        <w:t xml:space="preserve"> I do not doubt but that God does suppress the old covenant at the time determined for so doing. Eve</w:t>
      </w:r>
      <w:r w:rsidRPr="00C100C3">
        <w:rPr>
          <w:rFonts w:ascii="Courier New" w:hAnsi="Courier New" w:cs="Courier New"/>
        </w:rPr>
        <w:t xml:space="preserve">ry one acknowledges it. The question is, Why does He so? What is the time determined on for so doing? Is it not when man has failed, and when, in spite of the longsuffering of God, there is no </w:t>
      </w:r>
      <w:ins w:id="7423" w:author="Comparison" w:date="2013-05-05T19:43:00Z">
        <w:r w:rsidRPr="00AA4B48">
          <w:rPr>
            <w:rFonts w:ascii="Courier New" w:hAnsi="Courier New" w:cs="Courier New"/>
          </w:rPr>
          <w:t>other</w:t>
        </w:r>
      </w:ins>
      <w:del w:id="7424" w:author="Comparison" w:date="2013-05-05T19:43:00Z">
        <w:r w:rsidRPr="00C100C3">
          <w:rPr>
            <w:rFonts w:ascii="Courier New" w:hAnsi="Courier New" w:cs="Courier New"/>
          </w:rPr>
          <w:delText>oilier</w:delText>
        </w:r>
      </w:del>
      <w:r w:rsidRPr="00C100C3">
        <w:rPr>
          <w:rFonts w:ascii="Courier New" w:hAnsi="Courier New" w:cs="Courier New"/>
        </w:rPr>
        <w:t xml:space="preserve"> remedy? They here overthrow the faithfulness of God to e</w:t>
      </w:r>
      <w:r w:rsidRPr="00C100C3">
        <w:rPr>
          <w:rFonts w:ascii="Courier New" w:hAnsi="Courier New" w:cs="Courier New"/>
        </w:rPr>
        <w:t>stablish His sovereignty.</w:t>
      </w:r>
    </w:p>
    <w:p w14:paraId="6B355383"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promises made to the fathers are without condition; God infallibly accomplishes them.</w:t>
      </w:r>
    </w:p>
    <w:p w14:paraId="77D1C68B" w14:textId="6020D1ED"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 promises made under the law are made under condition of obedience on the part of the people. </w:t>
      </w:r>
      <w:ins w:id="7425" w:author="Comparison" w:date="2013-05-05T19:43:00Z">
        <w:r w:rsidRPr="00AA4B48">
          <w:rPr>
            <w:rFonts w:ascii="Courier New" w:hAnsi="Courier New" w:cs="Courier New"/>
          </w:rPr>
          <w:t>"</w:t>
        </w:r>
      </w:ins>
      <w:del w:id="7426" w:author="Comparison" w:date="2013-05-05T19:43:00Z">
        <w:r w:rsidRPr="00C100C3">
          <w:rPr>
            <w:rFonts w:ascii="Courier New" w:hAnsi="Courier New" w:cs="Courier New"/>
          </w:rPr>
          <w:delText>&amp;#8220;</w:delText>
        </w:r>
      </w:del>
      <w:r w:rsidRPr="00C100C3">
        <w:rPr>
          <w:rFonts w:ascii="Courier New" w:hAnsi="Courier New" w:cs="Courier New"/>
        </w:rPr>
        <w:t xml:space="preserve">Now therefore, if ye will obey my </w:t>
      </w:r>
      <w:r w:rsidRPr="00C100C3">
        <w:rPr>
          <w:rFonts w:ascii="Courier New" w:hAnsi="Courier New" w:cs="Courier New"/>
        </w:rPr>
        <w:t>voice indeed, and keep my covenant, then ye</w:t>
      </w:r>
    </w:p>
    <w:p w14:paraId="45BAA95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{293}</w:t>
      </w:r>
    </w:p>
    <w:p w14:paraId="25008A7D" w14:textId="6665AF35" w:rsidR="00000000" w:rsidRPr="00C100C3" w:rsidRDefault="00362818" w:rsidP="00C100C3">
      <w:pPr>
        <w:pStyle w:val="PlainText"/>
        <w:rPr>
          <w:rFonts w:ascii="Courier New" w:hAnsi="Courier New" w:cs="Courier New"/>
        </w:rPr>
      </w:pPr>
      <w:r w:rsidRPr="00C100C3">
        <w:rPr>
          <w:rFonts w:ascii="Courier New" w:hAnsi="Courier New" w:cs="Courier New"/>
        </w:rPr>
        <w:t>shall be a peculiar treasure unto me above all people</w:t>
      </w:r>
      <w:ins w:id="7427" w:author="Comparison" w:date="2013-05-05T19:43:00Z">
        <w:r w:rsidRPr="00AA4B48">
          <w:rPr>
            <w:rFonts w:ascii="Courier New" w:hAnsi="Courier New" w:cs="Courier New"/>
          </w:rPr>
          <w:t>."</w:t>
        </w:r>
      </w:ins>
      <w:del w:id="7428" w:author="Comparison" w:date="2013-05-05T19:43:00Z">
        <w:r w:rsidRPr="00C100C3">
          <w:rPr>
            <w:rFonts w:ascii="Courier New" w:hAnsi="Courier New" w:cs="Courier New"/>
          </w:rPr>
          <w:delText>.&amp;#8221;</w:delText>
        </w:r>
      </w:del>
      <w:r w:rsidRPr="00C100C3">
        <w:rPr>
          <w:rFonts w:ascii="Courier New" w:hAnsi="Courier New" w:cs="Courier New"/>
        </w:rPr>
        <w:t xml:space="preserve"> The fact is that, properly speaking, the covenant of the law was ended when Moses, at the sight of the golden calf, broke the tables. The rela</w:t>
      </w:r>
      <w:r w:rsidRPr="00C100C3">
        <w:rPr>
          <w:rFonts w:ascii="Courier New" w:hAnsi="Courier New" w:cs="Courier New"/>
        </w:rPr>
        <w:t xml:space="preserve">tions of God with the people were sovereignly re-established upon the intercession of Moses by Him who said, </w:t>
      </w:r>
      <w:ins w:id="7429" w:author="Comparison" w:date="2013-05-05T19:43:00Z">
        <w:r w:rsidRPr="00AA4B48">
          <w:rPr>
            <w:rFonts w:ascii="Courier New" w:hAnsi="Courier New" w:cs="Courier New"/>
          </w:rPr>
          <w:t>"</w:t>
        </w:r>
      </w:ins>
      <w:del w:id="7430" w:author="Comparison" w:date="2013-05-05T19:43:00Z">
        <w:r w:rsidRPr="00C100C3">
          <w:rPr>
            <w:rFonts w:ascii="Courier New" w:hAnsi="Courier New" w:cs="Courier New"/>
          </w:rPr>
          <w:delText>&amp;#8220;</w:delText>
        </w:r>
      </w:del>
      <w:r w:rsidRPr="00C100C3">
        <w:rPr>
          <w:rFonts w:ascii="Courier New" w:hAnsi="Courier New" w:cs="Courier New"/>
        </w:rPr>
        <w:t>I will be gracious to whom I will be gracious, and will shew mercy on whom I will shew mercy</w:t>
      </w:r>
      <w:ins w:id="7431" w:author="Comparison" w:date="2013-05-05T19:43:00Z">
        <w:r w:rsidRPr="00AA4B48">
          <w:rPr>
            <w:rFonts w:ascii="Courier New" w:hAnsi="Courier New" w:cs="Courier New"/>
          </w:rPr>
          <w:t>."</w:t>
        </w:r>
      </w:ins>
      <w:del w:id="7432" w:author="Comparison" w:date="2013-05-05T19:43:00Z">
        <w:r w:rsidRPr="00C100C3">
          <w:rPr>
            <w:rFonts w:ascii="Courier New" w:hAnsi="Courier New" w:cs="Courier New"/>
          </w:rPr>
          <w:delText>.&amp;#8221;</w:delText>
        </w:r>
      </w:del>
      <w:r w:rsidRPr="00C100C3">
        <w:rPr>
          <w:rFonts w:ascii="Courier New" w:hAnsi="Courier New" w:cs="Courier New"/>
        </w:rPr>
        <w:t xml:space="preserve"> The patience of God has continued these</w:t>
      </w:r>
      <w:r w:rsidRPr="00C100C3">
        <w:rPr>
          <w:rFonts w:ascii="Courier New" w:hAnsi="Courier New" w:cs="Courier New"/>
        </w:rPr>
        <w:t xml:space="preserve"> relationships and borne with the people. See @Exodus 34:</w:t>
      </w:r>
      <w:ins w:id="7433" w:author="Comparison" w:date="2013-05-05T19:43:00Z">
        <w:r w:rsidRPr="00AA4B48">
          <w:rPr>
            <w:rFonts w:ascii="Courier New" w:hAnsi="Courier New" w:cs="Courier New"/>
          </w:rPr>
          <w:t xml:space="preserve"> </w:t>
        </w:r>
      </w:ins>
      <w:r w:rsidRPr="00C100C3">
        <w:rPr>
          <w:rFonts w:ascii="Courier New" w:hAnsi="Courier New" w:cs="Courier New"/>
        </w:rPr>
        <w:t xml:space="preserve">6, 7, 27. Jehovah said to Moses, </w:t>
      </w:r>
      <w:ins w:id="7434" w:author="Comparison" w:date="2013-05-05T19:43:00Z">
        <w:r w:rsidRPr="00AA4B48">
          <w:rPr>
            <w:rFonts w:ascii="Courier New" w:hAnsi="Courier New" w:cs="Courier New"/>
          </w:rPr>
          <w:t>"</w:t>
        </w:r>
      </w:ins>
      <w:del w:id="7435" w:author="Comparison" w:date="2013-05-05T19:43:00Z">
        <w:r w:rsidRPr="00C100C3">
          <w:rPr>
            <w:rFonts w:ascii="Courier New" w:hAnsi="Courier New" w:cs="Courier New"/>
          </w:rPr>
          <w:delText>&amp;#8220;</w:delText>
        </w:r>
      </w:del>
      <w:r w:rsidRPr="00C100C3">
        <w:rPr>
          <w:rFonts w:ascii="Courier New" w:hAnsi="Courier New" w:cs="Courier New"/>
        </w:rPr>
        <w:t>Write thou these words: for after the tenor of these words I have made a covenant with thee and with Israel</w:t>
      </w:r>
      <w:ins w:id="7436" w:author="Comparison" w:date="2013-05-05T19:43:00Z">
        <w:r w:rsidRPr="00AA4B48">
          <w:rPr>
            <w:rFonts w:ascii="Courier New" w:hAnsi="Courier New" w:cs="Courier New"/>
          </w:rPr>
          <w:t>."</w:t>
        </w:r>
      </w:ins>
      <w:del w:id="7437" w:author="Comparison" w:date="2013-05-05T19:43:00Z">
        <w:r w:rsidRPr="00C100C3">
          <w:rPr>
            <w:rFonts w:ascii="Courier New" w:hAnsi="Courier New" w:cs="Courier New"/>
          </w:rPr>
          <w:delText>.&amp;#8221;</w:delText>
        </w:r>
      </w:del>
      <w:r w:rsidRPr="00C100C3">
        <w:rPr>
          <w:rFonts w:ascii="Courier New" w:hAnsi="Courier New" w:cs="Courier New"/>
        </w:rPr>
        <w:t xml:space="preserve"> After the golden calf we find God introduci</w:t>
      </w:r>
      <w:r w:rsidRPr="00C100C3">
        <w:rPr>
          <w:rFonts w:ascii="Courier New" w:hAnsi="Courier New" w:cs="Courier New"/>
        </w:rPr>
        <w:t xml:space="preserve">ng these words </w:t>
      </w:r>
      <w:ins w:id="7438" w:author="Comparison" w:date="2013-05-05T19:43:00Z">
        <w:r w:rsidRPr="00AA4B48">
          <w:rPr>
            <w:rFonts w:ascii="Courier New" w:hAnsi="Courier New" w:cs="Courier New"/>
          </w:rPr>
          <w:t>"</w:t>
        </w:r>
      </w:ins>
      <w:del w:id="7439" w:author="Comparison" w:date="2013-05-05T19:43:00Z">
        <w:r w:rsidRPr="00C100C3">
          <w:rPr>
            <w:rFonts w:ascii="Courier New" w:hAnsi="Courier New" w:cs="Courier New"/>
          </w:rPr>
          <w:delText>&amp;#8220;</w:delText>
        </w:r>
      </w:del>
      <w:r w:rsidRPr="00C100C3">
        <w:rPr>
          <w:rFonts w:ascii="Courier New" w:hAnsi="Courier New" w:cs="Courier New"/>
        </w:rPr>
        <w:t>with thee</w:t>
      </w:r>
      <w:ins w:id="7440" w:author="Comparison" w:date="2013-05-05T19:43:00Z">
        <w:r w:rsidRPr="00AA4B48">
          <w:rPr>
            <w:rFonts w:ascii="Courier New" w:hAnsi="Courier New" w:cs="Courier New"/>
          </w:rPr>
          <w:t>,"</w:t>
        </w:r>
      </w:ins>
      <w:del w:id="7441" w:author="Comparison" w:date="2013-05-05T19:43:00Z">
        <w:r w:rsidRPr="00C100C3">
          <w:rPr>
            <w:rFonts w:ascii="Courier New" w:hAnsi="Courier New" w:cs="Courier New"/>
          </w:rPr>
          <w:delText>,&amp;#8221;</w:delText>
        </w:r>
      </w:del>
      <w:r w:rsidRPr="00C100C3">
        <w:rPr>
          <w:rFonts w:ascii="Courier New" w:hAnsi="Courier New" w:cs="Courier New"/>
        </w:rPr>
        <w:t xml:space="preserve"> which refer to Moses who had interceded for the people. He even calls Israel </w:t>
      </w:r>
      <w:ins w:id="7442" w:author="Comparison" w:date="2013-05-05T19:43:00Z">
        <w:r w:rsidRPr="00AA4B48">
          <w:rPr>
            <w:rFonts w:ascii="Courier New" w:hAnsi="Courier New" w:cs="Courier New"/>
          </w:rPr>
          <w:t>"</w:t>
        </w:r>
      </w:ins>
      <w:del w:id="7443" w:author="Comparison" w:date="2013-05-05T19:43:00Z">
        <w:r w:rsidRPr="00C100C3">
          <w:rPr>
            <w:rFonts w:ascii="Courier New" w:hAnsi="Courier New" w:cs="Courier New"/>
          </w:rPr>
          <w:delText>&amp;#8220;</w:delText>
        </w:r>
      </w:del>
      <w:r w:rsidRPr="00C100C3">
        <w:rPr>
          <w:rFonts w:ascii="Courier New" w:hAnsi="Courier New" w:cs="Courier New"/>
        </w:rPr>
        <w:t>thy people</w:t>
      </w:r>
      <w:ins w:id="7444" w:author="Comparison" w:date="2013-05-05T19:43:00Z">
        <w:r w:rsidRPr="00AA4B48">
          <w:rPr>
            <w:rFonts w:ascii="Courier New" w:hAnsi="Courier New" w:cs="Courier New"/>
          </w:rPr>
          <w:t xml:space="preserve">" </w:t>
        </w:r>
      </w:ins>
      <w:del w:id="7445" w:author="Comparison" w:date="2013-05-05T19:43:00Z">
        <w:r w:rsidRPr="00C100C3">
          <w:rPr>
            <w:rFonts w:ascii="Courier New" w:hAnsi="Courier New" w:cs="Courier New"/>
          </w:rPr>
          <w:delText xml:space="preserve"> &amp;#8220;</w:delText>
        </w:r>
      </w:del>
      <w:r w:rsidRPr="00C100C3">
        <w:rPr>
          <w:rFonts w:ascii="Courier New" w:hAnsi="Courier New" w:cs="Courier New"/>
        </w:rPr>
        <w:t>in speaking to Moses.</w:t>
      </w:r>
    </w:p>
    <w:p w14:paraId="20CDA33F" w14:textId="65FF63EF" w:rsidR="00000000" w:rsidRPr="00C100C3" w:rsidRDefault="00362818" w:rsidP="00C100C3">
      <w:pPr>
        <w:pStyle w:val="PlainText"/>
        <w:rPr>
          <w:rFonts w:ascii="Courier New" w:hAnsi="Courier New" w:cs="Courier New"/>
        </w:rPr>
      </w:pPr>
      <w:r w:rsidRPr="00C100C3">
        <w:rPr>
          <w:rFonts w:ascii="Courier New" w:hAnsi="Courier New" w:cs="Courier New"/>
        </w:rPr>
        <w:t>The question then is not whether God had determined the time, but whether, at the appointed</w:t>
      </w:r>
      <w:r w:rsidRPr="00C100C3">
        <w:rPr>
          <w:rFonts w:ascii="Courier New" w:hAnsi="Courier New" w:cs="Courier New"/>
        </w:rPr>
        <w:t xml:space="preserve"> time, He does not put an end to the covenant on account of the sins of Israel</w:t>
      </w:r>
      <w:ins w:id="7446" w:author="Comparison" w:date="2013-05-05T19:43:00Z">
        <w:r w:rsidRPr="00AA4B48">
          <w:rPr>
            <w:rFonts w:ascii="Courier New" w:hAnsi="Courier New" w:cs="Courier New"/>
          </w:rPr>
          <w:t xml:space="preserve"> -- </w:t>
        </w:r>
      </w:ins>
      <w:del w:id="7447" w:author="Comparison" w:date="2013-05-05T19:43:00Z">
        <w:r w:rsidRPr="00C100C3">
          <w:rPr>
            <w:rFonts w:ascii="Courier New" w:hAnsi="Courier New" w:cs="Courier New"/>
          </w:rPr>
          <w:delText>&amp;#8212;</w:delText>
        </w:r>
      </w:del>
      <w:r w:rsidRPr="00C100C3">
        <w:rPr>
          <w:rFonts w:ascii="Courier New" w:hAnsi="Courier New" w:cs="Courier New"/>
        </w:rPr>
        <w:t>a point on which the word leaves no doubt, and with regard to which the system which I oppose stands in full contradiction to the express word of God.</w:t>
      </w:r>
    </w:p>
    <w:p w14:paraId="0BFC6675" w14:textId="48B2FD74" w:rsidR="00000000" w:rsidRPr="00C100C3" w:rsidRDefault="00362818" w:rsidP="00C100C3">
      <w:pPr>
        <w:pStyle w:val="PlainText"/>
        <w:rPr>
          <w:rFonts w:ascii="Courier New" w:hAnsi="Courier New" w:cs="Courier New"/>
        </w:rPr>
      </w:pPr>
      <w:r w:rsidRPr="00C100C3">
        <w:rPr>
          <w:rFonts w:ascii="Courier New" w:hAnsi="Courier New" w:cs="Courier New"/>
        </w:rPr>
        <w:t>But they go yet far</w:t>
      </w:r>
      <w:r w:rsidRPr="00C100C3">
        <w:rPr>
          <w:rFonts w:ascii="Courier New" w:hAnsi="Courier New" w:cs="Courier New"/>
        </w:rPr>
        <w:t xml:space="preserve">ther. </w:t>
      </w:r>
      <w:ins w:id="7448" w:author="Comparison" w:date="2013-05-05T19:43:00Z">
        <w:r w:rsidRPr="00AA4B48">
          <w:rPr>
            <w:rFonts w:ascii="Courier New" w:hAnsi="Courier New" w:cs="Courier New"/>
          </w:rPr>
          <w:t>"</w:t>
        </w:r>
      </w:ins>
      <w:del w:id="7449" w:author="Comparison" w:date="2013-05-05T19:43:00Z">
        <w:r w:rsidRPr="00C100C3">
          <w:rPr>
            <w:rFonts w:ascii="Courier New" w:hAnsi="Courier New" w:cs="Courier New"/>
          </w:rPr>
          <w:delText>&amp;#8220;</w:delText>
        </w:r>
      </w:del>
      <w:r w:rsidRPr="00C100C3">
        <w:rPr>
          <w:rFonts w:ascii="Courier New" w:hAnsi="Courier New" w:cs="Courier New"/>
        </w:rPr>
        <w:t>God</w:t>
      </w:r>
      <w:ins w:id="7450" w:author="Comparison" w:date="2013-05-05T19:43:00Z">
        <w:r w:rsidRPr="00AA4B48">
          <w:rPr>
            <w:rFonts w:ascii="Courier New" w:hAnsi="Courier New" w:cs="Courier New"/>
          </w:rPr>
          <w:t>,"</w:t>
        </w:r>
      </w:ins>
      <w:del w:id="7451" w:author="Comparison" w:date="2013-05-05T19:43:00Z">
        <w:r w:rsidRPr="00C100C3">
          <w:rPr>
            <w:rFonts w:ascii="Courier New" w:hAnsi="Courier New" w:cs="Courier New"/>
          </w:rPr>
          <w:delText>,&amp;#8221;</w:delText>
        </w:r>
      </w:del>
      <w:r w:rsidRPr="00C100C3">
        <w:rPr>
          <w:rFonts w:ascii="Courier New" w:hAnsi="Courier New" w:cs="Courier New"/>
        </w:rPr>
        <w:t xml:space="preserve"> it is said, </w:t>
      </w:r>
      <w:ins w:id="7452" w:author="Comparison" w:date="2013-05-05T19:43:00Z">
        <w:r w:rsidRPr="00AA4B48">
          <w:rPr>
            <w:rFonts w:ascii="Courier New" w:hAnsi="Courier New" w:cs="Courier New"/>
          </w:rPr>
          <w:t>"</w:t>
        </w:r>
      </w:ins>
      <w:del w:id="7453" w:author="Comparison" w:date="2013-05-05T19:43:00Z">
        <w:r w:rsidRPr="00C100C3">
          <w:rPr>
            <w:rFonts w:ascii="Courier New" w:hAnsi="Courier New" w:cs="Courier New"/>
          </w:rPr>
          <w:delText>&amp;#8220;</w:delText>
        </w:r>
      </w:del>
      <w:r w:rsidRPr="00C100C3">
        <w:rPr>
          <w:rFonts w:ascii="Courier New" w:hAnsi="Courier New" w:cs="Courier New"/>
        </w:rPr>
        <w:t>exercised towards His people the right which He had reserved to Himself in the covenant. In virtue of this right He withdrew His glory from the temple, He communicated no more with the people by means of Urim and</w:t>
      </w:r>
      <w:r w:rsidRPr="00C100C3">
        <w:rPr>
          <w:rFonts w:ascii="Courier New" w:hAnsi="Courier New" w:cs="Courier New"/>
        </w:rPr>
        <w:t xml:space="preserve"> Thummim; the ark did not </w:t>
      </w:r>
      <w:ins w:id="7454" w:author="Comparison" w:date="2013-05-05T19:43:00Z">
        <w:r w:rsidRPr="00AA4B48">
          <w:rPr>
            <w:rFonts w:ascii="Courier New" w:hAnsi="Courier New" w:cs="Courier New"/>
          </w:rPr>
          <w:t>reappear</w:t>
        </w:r>
      </w:ins>
      <w:del w:id="7455" w:author="Comparison" w:date="2013-05-05T19:43:00Z">
        <w:r w:rsidRPr="00C100C3">
          <w:rPr>
            <w:rFonts w:ascii="Courier New" w:hAnsi="Courier New" w:cs="Courier New"/>
          </w:rPr>
          <w:delText>re-appear</w:delText>
        </w:r>
      </w:del>
      <w:r w:rsidRPr="00C100C3">
        <w:rPr>
          <w:rFonts w:ascii="Courier New" w:hAnsi="Courier New" w:cs="Courier New"/>
        </w:rPr>
        <w:t>. All these things were testimonies of the favour of Jehovah; they were suppressed in virtue of the penal sanction of the covenant. But nothing of all that was a part of the law or necessary to its execution. The priestho</w:t>
      </w:r>
      <w:r w:rsidRPr="00C100C3">
        <w:rPr>
          <w:rFonts w:ascii="Courier New" w:hAnsi="Courier New" w:cs="Courier New"/>
        </w:rPr>
        <w:t>od recommenced its functions; the altar was replaced on its foundations; and the burnt</w:t>
      </w:r>
      <w:ins w:id="7456" w:author="Comparison" w:date="2013-05-05T19:43:00Z">
        <w:r w:rsidRPr="00AA4B48">
          <w:rPr>
            <w:rFonts w:ascii="Courier New" w:hAnsi="Courier New" w:cs="Courier New"/>
          </w:rPr>
          <w:t xml:space="preserve"> </w:t>
        </w:r>
      </w:ins>
      <w:del w:id="7457" w:author="Comparison" w:date="2013-05-05T19:43:00Z">
        <w:r w:rsidRPr="00C100C3">
          <w:rPr>
            <w:rFonts w:ascii="Courier New" w:hAnsi="Courier New" w:cs="Courier New"/>
          </w:rPr>
          <w:delText>-</w:delText>
        </w:r>
      </w:del>
      <w:r w:rsidRPr="00C100C3">
        <w:rPr>
          <w:rFonts w:ascii="Courier New" w:hAnsi="Courier New" w:cs="Courier New"/>
        </w:rPr>
        <w:t xml:space="preserve">offerings, the sacrifices, and the ceremonies were </w:t>
      </w:r>
      <w:ins w:id="7458" w:author="Comparison" w:date="2013-05-05T19:43:00Z">
        <w:r w:rsidRPr="00AA4B48">
          <w:rPr>
            <w:rFonts w:ascii="Courier New" w:hAnsi="Courier New" w:cs="Courier New"/>
          </w:rPr>
          <w:t>re-es</w:t>
        </w:r>
        <w:r w:rsidRPr="00AA4B48">
          <w:rPr>
            <w:rFonts w:ascii="Courier New" w:hAnsi="Courier New" w:cs="Courier New"/>
          </w:rPr>
          <w:t>tablished</w:t>
        </w:r>
      </w:ins>
      <w:del w:id="7459" w:author="Comparison" w:date="2013-05-05T19:43:00Z">
        <w:r w:rsidRPr="00C100C3">
          <w:rPr>
            <w:rFonts w:ascii="Courier New" w:hAnsi="Courier New" w:cs="Courier New"/>
          </w:rPr>
          <w:delText>reestablished</w:delText>
        </w:r>
      </w:del>
      <w:r w:rsidRPr="00C100C3">
        <w:rPr>
          <w:rFonts w:ascii="Courier New" w:hAnsi="Courier New" w:cs="Courier New"/>
        </w:rPr>
        <w:t xml:space="preserve"> according to the ordinances</w:t>
      </w:r>
      <w:ins w:id="7460" w:author="Comparison" w:date="2013-05-05T19:43:00Z">
        <w:r w:rsidRPr="00AA4B48">
          <w:rPr>
            <w:rFonts w:ascii="Courier New" w:hAnsi="Courier New" w:cs="Courier New"/>
          </w:rPr>
          <w:t>."</w:t>
        </w:r>
      </w:ins>
      <w:del w:id="7461" w:author="Comparison" w:date="2013-05-05T19:43:00Z">
        <w:r w:rsidRPr="00C100C3">
          <w:rPr>
            <w:rFonts w:ascii="Courier New" w:hAnsi="Courier New" w:cs="Courier New"/>
          </w:rPr>
          <w:delText>.&amp;#8221;</w:delText>
        </w:r>
      </w:del>
    </w:p>
    <w:p w14:paraId="6CF33D5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If the truth, which they seek to dishonour by the offensive name of</w:t>
      </w:r>
      <w:r w:rsidRPr="00C100C3">
        <w:rPr>
          <w:rFonts w:ascii="Courier New" w:hAnsi="Courier New" w:cs="Courier New"/>
        </w:rPr>
        <w:t xml:space="preserve"> Darbyism, forces its antagonists to place themselves on that ground in order to oppose it; if it is necessary to affirm such things in order to avoid the force of its conclusions (and this in fact is the case), it is impossible to have a stronger demonstr</w:t>
      </w:r>
      <w:r w:rsidRPr="00C100C3">
        <w:rPr>
          <w:rFonts w:ascii="Courier New" w:hAnsi="Courier New" w:cs="Courier New"/>
        </w:rPr>
        <w:t>ation of the truth which they oppose.</w:t>
      </w:r>
    </w:p>
    <w:p w14:paraId="4A8429B6" w14:textId="13E3195D" w:rsidR="00000000" w:rsidRPr="00C100C3" w:rsidRDefault="00362818" w:rsidP="00C100C3">
      <w:pPr>
        <w:pStyle w:val="PlainText"/>
        <w:rPr>
          <w:rFonts w:ascii="Courier New" w:hAnsi="Courier New" w:cs="Courier New"/>
        </w:rPr>
      </w:pPr>
      <w:r w:rsidRPr="00C100C3">
        <w:rPr>
          <w:rFonts w:ascii="Courier New" w:hAnsi="Courier New" w:cs="Courier New"/>
        </w:rPr>
        <w:t xml:space="preserve">When I read </w:t>
      </w:r>
      <w:ins w:id="7462" w:author="Comparison" w:date="2013-05-05T19:43:00Z">
        <w:r w:rsidRPr="00AA4B48">
          <w:rPr>
            <w:rFonts w:ascii="Courier New" w:hAnsi="Courier New" w:cs="Courier New"/>
          </w:rPr>
          <w:t>"</w:t>
        </w:r>
      </w:ins>
      <w:del w:id="7463" w:author="Comparison" w:date="2013-05-05T19:43:00Z">
        <w:r w:rsidRPr="00C100C3">
          <w:rPr>
            <w:rFonts w:ascii="Courier New" w:hAnsi="Courier New" w:cs="Courier New"/>
          </w:rPr>
          <w:delText>&amp;#8220;</w:delText>
        </w:r>
      </w:del>
      <w:r w:rsidRPr="00C100C3">
        <w:rPr>
          <w:rFonts w:ascii="Courier New" w:hAnsi="Courier New" w:cs="Courier New"/>
        </w:rPr>
        <w:t>Nothing of all that was a part of the law or was necessary to its execution</w:t>
      </w:r>
      <w:ins w:id="7464" w:author="Comparison" w:date="2013-05-05T19:43:00Z">
        <w:r w:rsidRPr="00AA4B48">
          <w:rPr>
            <w:rFonts w:ascii="Courier New" w:hAnsi="Courier New" w:cs="Courier New"/>
          </w:rPr>
          <w:t>,"</w:t>
        </w:r>
      </w:ins>
      <w:del w:id="7465" w:author="Comparison" w:date="2013-05-05T19:43:00Z">
        <w:r w:rsidRPr="00C100C3">
          <w:rPr>
            <w:rFonts w:ascii="Courier New" w:hAnsi="Courier New" w:cs="Courier New"/>
          </w:rPr>
          <w:delText>,&amp;#8221;</w:delText>
        </w:r>
      </w:del>
      <w:r w:rsidRPr="00C100C3">
        <w:rPr>
          <w:rFonts w:ascii="Courier New" w:hAnsi="Courier New" w:cs="Courier New"/>
        </w:rPr>
        <w:t xml:space="preserve"> I thought that perhaps they were speaking of the </w:t>
      </w:r>
      <w:ins w:id="7466" w:author="Comparison" w:date="2013-05-05T19:43:00Z">
        <w:r w:rsidRPr="00AA4B48">
          <w:rPr>
            <w:rFonts w:ascii="Courier New" w:hAnsi="Courier New" w:cs="Courier New"/>
          </w:rPr>
          <w:t>Ten Commandments</w:t>
        </w:r>
      </w:ins>
      <w:del w:id="7467" w:author="Comparison" w:date="2013-05-05T19:43:00Z">
        <w:r w:rsidRPr="00C100C3">
          <w:rPr>
            <w:rFonts w:ascii="Courier New" w:hAnsi="Courier New" w:cs="Courier New"/>
          </w:rPr>
          <w:delText>ten commandments</w:delText>
        </w:r>
      </w:del>
      <w:r w:rsidRPr="00C100C3">
        <w:rPr>
          <w:rFonts w:ascii="Courier New" w:hAnsi="Courier New" w:cs="Courier New"/>
        </w:rPr>
        <w:t>, or of the summary the Saviour gives of the law.</w:t>
      </w:r>
      <w:r w:rsidRPr="00C100C3">
        <w:rPr>
          <w:rFonts w:ascii="Courier New" w:hAnsi="Courier New" w:cs="Courier New"/>
        </w:rPr>
        <w:t xml:space="preserve"> Now the absence of these sacred</w:t>
      </w:r>
    </w:p>
    <w:p w14:paraId="4B410A8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{294}</w:t>
      </w:r>
    </w:p>
    <w:p w14:paraId="193CB31C" w14:textId="0AB96EA4"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instruments of Levitical worship had nothing to do, any more than their presence, with the observation of the </w:t>
      </w:r>
      <w:ins w:id="7468" w:author="Comparison" w:date="2013-05-05T19:43:00Z">
        <w:r w:rsidRPr="00AA4B48">
          <w:rPr>
            <w:rFonts w:ascii="Courier New" w:hAnsi="Courier New" w:cs="Courier New"/>
          </w:rPr>
          <w:t>Ten Comma</w:t>
        </w:r>
        <w:r w:rsidRPr="00AA4B48">
          <w:rPr>
            <w:rFonts w:ascii="Courier New" w:hAnsi="Courier New" w:cs="Courier New"/>
          </w:rPr>
          <w:t>ndments</w:t>
        </w:r>
      </w:ins>
      <w:del w:id="7469" w:author="Comparison" w:date="2013-05-05T19:43:00Z">
        <w:r w:rsidRPr="00C100C3">
          <w:rPr>
            <w:rFonts w:ascii="Courier New" w:hAnsi="Courier New" w:cs="Courier New"/>
          </w:rPr>
          <w:delText>ten commandments</w:delText>
        </w:r>
      </w:del>
      <w:r w:rsidRPr="00C100C3">
        <w:rPr>
          <w:rFonts w:ascii="Courier New" w:hAnsi="Courier New" w:cs="Courier New"/>
        </w:rPr>
        <w:t xml:space="preserve"> and the love of God and </w:t>
      </w:r>
      <w:ins w:id="7470" w:author="Comparison" w:date="2013-05-05T19:43:00Z">
        <w:r w:rsidRPr="00AA4B48">
          <w:rPr>
            <w:rFonts w:ascii="Courier New" w:hAnsi="Courier New" w:cs="Courier New"/>
          </w:rPr>
          <w:t>one's</w:t>
        </w:r>
      </w:ins>
      <w:del w:id="7471" w:author="Comparison" w:date="2013-05-05T19:43:00Z">
        <w:r w:rsidRPr="00C100C3">
          <w:rPr>
            <w:rFonts w:ascii="Courier New" w:hAnsi="Courier New" w:cs="Courier New"/>
          </w:rPr>
          <w:delText>one&amp;#8217;s</w:delText>
        </w:r>
      </w:del>
      <w:r w:rsidRPr="00C100C3">
        <w:rPr>
          <w:rFonts w:ascii="Courier New" w:hAnsi="Courier New" w:cs="Courier New"/>
        </w:rPr>
        <w:t xml:space="preserve"> neighbour. The institutions do not affect their obse</w:t>
      </w:r>
      <w:r w:rsidRPr="00C100C3">
        <w:rPr>
          <w:rFonts w:ascii="Courier New" w:hAnsi="Courier New" w:cs="Courier New"/>
        </w:rPr>
        <w:t xml:space="preserve">rvations in the matter, unless it be as a means and a help, but in fact they do not depart from the question so far as that. These things, they affirm, were not necessary to the execution of the law, in its ceremonial part; </w:t>
      </w:r>
      <w:ins w:id="7472" w:author="Comparison" w:date="2013-05-05T19:43:00Z">
        <w:r w:rsidRPr="00AA4B48">
          <w:rPr>
            <w:rFonts w:ascii="Courier New" w:hAnsi="Courier New" w:cs="Courier New"/>
          </w:rPr>
          <w:t>"</w:t>
        </w:r>
      </w:ins>
      <w:del w:id="7473" w:author="Comparison" w:date="2013-05-05T19:43:00Z">
        <w:r w:rsidRPr="00C100C3">
          <w:rPr>
            <w:rFonts w:ascii="Courier New" w:hAnsi="Courier New" w:cs="Courier New"/>
          </w:rPr>
          <w:delText>&amp;#8220;</w:delText>
        </w:r>
      </w:del>
      <w:r w:rsidRPr="00C100C3">
        <w:rPr>
          <w:rFonts w:ascii="Courier New" w:hAnsi="Courier New" w:cs="Courier New"/>
        </w:rPr>
        <w:t>the ceremonies were re-es</w:t>
      </w:r>
      <w:r w:rsidRPr="00C100C3">
        <w:rPr>
          <w:rFonts w:ascii="Courier New" w:hAnsi="Courier New" w:cs="Courier New"/>
        </w:rPr>
        <w:t>tablished according to the ordinances</w:t>
      </w:r>
      <w:ins w:id="7474" w:author="Comparison" w:date="2013-05-05T19:43:00Z">
        <w:r w:rsidRPr="00AA4B48">
          <w:rPr>
            <w:rFonts w:ascii="Courier New" w:hAnsi="Courier New" w:cs="Courier New"/>
          </w:rPr>
          <w:t>."</w:t>
        </w:r>
      </w:ins>
      <w:del w:id="7475" w:author="Comparison" w:date="2013-05-05T19:43:00Z">
        <w:r w:rsidRPr="00C100C3">
          <w:rPr>
            <w:rFonts w:ascii="Courier New" w:hAnsi="Courier New" w:cs="Courier New"/>
          </w:rPr>
          <w:delText>.&amp;#8221;</w:delText>
        </w:r>
      </w:del>
      <w:r w:rsidRPr="00C100C3">
        <w:rPr>
          <w:rFonts w:ascii="Courier New" w:hAnsi="Courier New" w:cs="Courier New"/>
        </w:rPr>
        <w:t xml:space="preserve"> How can one reply to such an assertion? All the relationships of Israel with God </w:t>
      </w:r>
      <w:ins w:id="7476" w:author="Comparison" w:date="2013-05-05T19:43:00Z">
        <w:r w:rsidRPr="00AA4B48">
          <w:rPr>
            <w:rFonts w:ascii="Courier New" w:hAnsi="Courier New" w:cs="Courier New"/>
          </w:rPr>
          <w:t>"</w:t>
        </w:r>
      </w:ins>
      <w:del w:id="7477" w:author="Comparison" w:date="2013-05-05T19:43:00Z">
        <w:r w:rsidRPr="00C100C3">
          <w:rPr>
            <w:rFonts w:ascii="Courier New" w:hAnsi="Courier New" w:cs="Courier New"/>
          </w:rPr>
          <w:delText>&amp;#8220;</w:delText>
        </w:r>
      </w:del>
      <w:r w:rsidRPr="00C100C3">
        <w:rPr>
          <w:rFonts w:ascii="Courier New" w:hAnsi="Courier New" w:cs="Courier New"/>
        </w:rPr>
        <w:t>according to the ordinances</w:t>
      </w:r>
      <w:ins w:id="7478" w:author="Comparison" w:date="2013-05-05T19:43:00Z">
        <w:r w:rsidRPr="00AA4B48">
          <w:rPr>
            <w:rFonts w:ascii="Courier New" w:hAnsi="Courier New" w:cs="Courier New"/>
          </w:rPr>
          <w:t>"</w:t>
        </w:r>
      </w:ins>
      <w:del w:id="7479" w:author="Comparison" w:date="2013-05-05T19:43:00Z">
        <w:r w:rsidRPr="00C100C3">
          <w:rPr>
            <w:rFonts w:ascii="Courier New" w:hAnsi="Courier New" w:cs="Courier New"/>
          </w:rPr>
          <w:delText>&amp;#8221;</w:delText>
        </w:r>
      </w:del>
      <w:r w:rsidRPr="00C100C3">
        <w:rPr>
          <w:rFonts w:ascii="Courier New" w:hAnsi="Courier New" w:cs="Courier New"/>
        </w:rPr>
        <w:t xml:space="preserve"> depended on this that the high priest put the blood of the calf and the he-goat once a </w:t>
      </w:r>
      <w:r w:rsidRPr="00C100C3">
        <w:rPr>
          <w:rFonts w:ascii="Courier New" w:hAnsi="Courier New" w:cs="Courier New"/>
        </w:rPr>
        <w:t>year on the mercy-seat, which was the throne of the divine glory on the earth, of Him who sat between the cherubim. But there was neither glory, nor throne, nor cherubim, nor mercy-seat</w:t>
      </w:r>
      <w:ins w:id="7480" w:author="Comparison" w:date="2013-05-05T19:43:00Z">
        <w:r w:rsidRPr="00AA4B48">
          <w:rPr>
            <w:rFonts w:ascii="Courier New" w:hAnsi="Courier New" w:cs="Courier New"/>
          </w:rPr>
          <w:t xml:space="preserve"> -- </w:t>
        </w:r>
      </w:ins>
      <w:del w:id="7481" w:author="Comparison" w:date="2013-05-05T19:43:00Z">
        <w:r w:rsidRPr="00C100C3">
          <w:rPr>
            <w:rFonts w:ascii="Courier New" w:hAnsi="Courier New" w:cs="Courier New"/>
          </w:rPr>
          <w:delText>&amp;#8212;</w:delText>
        </w:r>
      </w:del>
      <w:r w:rsidRPr="00C100C3">
        <w:rPr>
          <w:rFonts w:ascii="Courier New" w:hAnsi="Courier New" w:cs="Courier New"/>
        </w:rPr>
        <w:t>the foundation of all the ceremonies was wanting. The ceremony o</w:t>
      </w:r>
      <w:r w:rsidRPr="00C100C3">
        <w:rPr>
          <w:rFonts w:ascii="Courier New" w:hAnsi="Courier New" w:cs="Courier New"/>
        </w:rPr>
        <w:t>f ceremonies on which all others depended could never be re-established according to the ordinances. Were the ceremonies re-established; and, yet further, the sacrifices and ceremonies re-established according to the ordinances, *without the mercy-seat* an</w:t>
      </w:r>
      <w:r w:rsidRPr="00C100C3">
        <w:rPr>
          <w:rFonts w:ascii="Courier New" w:hAnsi="Courier New" w:cs="Courier New"/>
        </w:rPr>
        <w:t xml:space="preserve">d without the glory of God to which they offered being there? Was not the mercy-seat necessary for the execution of the law on the great day of atonement? Was </w:t>
      </w:r>
      <w:ins w:id="7482" w:author="Comparison" w:date="2013-05-05T19:43:00Z">
        <w:r w:rsidRPr="00AA4B48">
          <w:rPr>
            <w:rFonts w:ascii="Courier New" w:hAnsi="Courier New" w:cs="Courier New"/>
          </w:rPr>
          <w:t>"</w:t>
        </w:r>
      </w:ins>
      <w:del w:id="7483" w:author="Comparison" w:date="2013-05-05T19:43:00Z">
        <w:r w:rsidRPr="00C100C3">
          <w:rPr>
            <w:rFonts w:ascii="Courier New" w:hAnsi="Courier New" w:cs="Courier New"/>
          </w:rPr>
          <w:delText>&amp;#8220;</w:delText>
        </w:r>
      </w:del>
      <w:r w:rsidRPr="00C100C3">
        <w:rPr>
          <w:rFonts w:ascii="Courier New" w:hAnsi="Courier New" w:cs="Courier New"/>
        </w:rPr>
        <w:t>execution of the ceremonial part</w:t>
      </w:r>
      <w:ins w:id="7484" w:author="Comparison" w:date="2013-05-05T19:43:00Z">
        <w:r w:rsidRPr="00AA4B48">
          <w:rPr>
            <w:rFonts w:ascii="Courier New" w:hAnsi="Courier New" w:cs="Courier New"/>
          </w:rPr>
          <w:t xml:space="preserve"> </w:t>
        </w:r>
        <w:r w:rsidRPr="00AA4B48">
          <w:rPr>
            <w:rFonts w:ascii="Courier New" w:hAnsi="Courier New" w:cs="Courier New"/>
          </w:rPr>
          <w:t>...</w:t>
        </w:r>
      </w:ins>
      <w:del w:id="7485" w:author="Comparison" w:date="2013-05-05T19:43:00Z">
        <w:r w:rsidRPr="00C100C3">
          <w:rPr>
            <w:rFonts w:ascii="Courier New" w:hAnsi="Courier New" w:cs="Courier New"/>
          </w:rPr>
          <w:delText>&amp;#8230;</w:delText>
        </w:r>
      </w:del>
      <w:r w:rsidRPr="00C100C3">
        <w:rPr>
          <w:rFonts w:ascii="Courier New" w:hAnsi="Courier New" w:cs="Courier New"/>
        </w:rPr>
        <w:t xml:space="preserve"> immediately after the return from the captivity co</w:t>
      </w:r>
      <w:r w:rsidRPr="00C100C3">
        <w:rPr>
          <w:rFonts w:ascii="Courier New" w:hAnsi="Courier New" w:cs="Courier New"/>
        </w:rPr>
        <w:t>ntinued according to the book of the law</w:t>
      </w:r>
      <w:ins w:id="7486" w:author="Comparison" w:date="2013-05-05T19:43:00Z">
        <w:r w:rsidRPr="00AA4B48">
          <w:rPr>
            <w:rFonts w:ascii="Courier New" w:hAnsi="Courier New" w:cs="Courier New"/>
          </w:rPr>
          <w:t>"</w:t>
        </w:r>
      </w:ins>
      <w:del w:id="7487" w:author="Comparison" w:date="2013-05-05T19:43:00Z">
        <w:r w:rsidRPr="00C100C3">
          <w:rPr>
            <w:rFonts w:ascii="Courier New" w:hAnsi="Courier New" w:cs="Courier New"/>
          </w:rPr>
          <w:delText>&amp;#8221;</w:delText>
        </w:r>
      </w:del>
      <w:r w:rsidRPr="00C100C3">
        <w:rPr>
          <w:rFonts w:ascii="Courier New" w:hAnsi="Courier New" w:cs="Courier New"/>
        </w:rPr>
        <w:t xml:space="preserve"> without a mercy-seat?</w:t>
      </w:r>
    </w:p>
    <w:p w14:paraId="48AFEE2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It is not worth the trouble of entering more into detail, nor of pursuing this subject, in the presence of such assertions which have been made after attention has been drawn to the poi</w:t>
      </w:r>
      <w:r w:rsidRPr="00C100C3">
        <w:rPr>
          <w:rFonts w:ascii="Courier New" w:hAnsi="Courier New" w:cs="Courier New"/>
        </w:rPr>
        <w:t>nt.</w:t>
      </w:r>
    </w:p>
    <w:p w14:paraId="204FEB6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But let us return to the summary of the state of the controversy.</w:t>
      </w:r>
    </w:p>
    <w:p w14:paraId="35062F0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First of all, it is not the primitive form of the Church which has become the property of Satan, nor, it is needless to say, the true Church itself. The Church has lost its primitive f</w:t>
      </w:r>
      <w:r w:rsidRPr="00C100C3">
        <w:rPr>
          <w:rFonts w:ascii="Courier New" w:hAnsi="Courier New" w:cs="Courier New"/>
        </w:rPr>
        <w:t>orm. I can understand how a person, who thinks that all the ceremonial part of the law has been again set up without the mercy-seat, may imagine that the Church also had found what it had lost. One of these thoughts is worth about as much as the other.</w:t>
      </w:r>
    </w:p>
    <w:p w14:paraId="4946CEE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w:t>
      </w:r>
      <w:r w:rsidRPr="00C100C3">
        <w:rPr>
          <w:rFonts w:ascii="Courier New" w:hAnsi="Courier New" w:cs="Courier New"/>
        </w:rPr>
        <w:t>ey tell us that God does not reject the economy, but that He punishes the sinner.</w:t>
      </w:r>
    </w:p>
    <w:p w14:paraId="3C7C1F9A"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Epistle to the Hebrews, which treats of this subject here</w:t>
      </w:r>
    </w:p>
    <w:p w14:paraId="00D52CD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{295}</w:t>
      </w:r>
    </w:p>
    <w:p w14:paraId="0D25078D"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presents itself naturally to shew what God says. But they avoid recalling its existence, by saying @Lev</w:t>
      </w:r>
      <w:r w:rsidRPr="00C100C3">
        <w:rPr>
          <w:rFonts w:ascii="Courier New" w:hAnsi="Courier New" w:cs="Courier New"/>
        </w:rPr>
        <w:t>iticus 22 is the constitutive act of the old covenant. This assertion is singular enough. Now the apostle says that the old covenant is set aside; the author does not deny it. @Leviticus 26 declares that in case of the wilful sin of the people God would re</w:t>
      </w:r>
      <w:r w:rsidRPr="00C100C3">
        <w:rPr>
          <w:rFonts w:ascii="Courier New" w:hAnsi="Courier New" w:cs="Courier New"/>
        </w:rPr>
        <w:t>member the covenant made with the fathers before the law, and keeps silence with regard to the covenant of Sinai.</w:t>
      </w:r>
    </w:p>
    <w:p w14:paraId="609F537C"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We must seek elsewhere the positive doctrine of the word on this point, and we cannot have a clearer testimony with regard to it.</w:t>
      </w:r>
    </w:p>
    <w:p w14:paraId="5B52A848" w14:textId="640252FB" w:rsidR="00000000" w:rsidRPr="00C100C3" w:rsidRDefault="00362818" w:rsidP="00C100C3">
      <w:pPr>
        <w:pStyle w:val="PlainText"/>
        <w:rPr>
          <w:rFonts w:ascii="Courier New" w:hAnsi="Courier New" w:cs="Courier New"/>
        </w:rPr>
      </w:pPr>
      <w:r w:rsidRPr="00C100C3">
        <w:rPr>
          <w:rFonts w:ascii="Courier New" w:hAnsi="Courier New" w:cs="Courier New"/>
        </w:rPr>
        <w:t xml:space="preserve">As to the </w:t>
      </w:r>
      <w:r w:rsidRPr="00C100C3">
        <w:rPr>
          <w:rFonts w:ascii="Courier New" w:hAnsi="Courier New" w:cs="Courier New"/>
        </w:rPr>
        <w:t xml:space="preserve">continuation of the history of the Jews after the Babylonish captivity, God had announced that this captivity would end at the close of seventy years; which was the case. As to our present condition, He has announced that, if the Gentiles do not continue </w:t>
      </w:r>
      <w:ins w:id="7488" w:author="Comparison" w:date="2013-05-05T19:43:00Z">
        <w:r w:rsidRPr="00AA4B48">
          <w:rPr>
            <w:rFonts w:ascii="Courier New" w:hAnsi="Courier New" w:cs="Courier New"/>
          </w:rPr>
          <w:t>"</w:t>
        </w:r>
      </w:ins>
      <w:del w:id="7489" w:author="Comparison" w:date="2013-05-05T19:43:00Z">
        <w:r w:rsidRPr="00C100C3">
          <w:rPr>
            <w:rFonts w:ascii="Courier New" w:hAnsi="Courier New" w:cs="Courier New"/>
          </w:rPr>
          <w:delText>&amp;</w:delText>
        </w:r>
        <w:r w:rsidRPr="00C100C3">
          <w:rPr>
            <w:rFonts w:ascii="Courier New" w:hAnsi="Courier New" w:cs="Courier New"/>
          </w:rPr>
          <w:delText>#8220;</w:delText>
        </w:r>
      </w:del>
      <w:r w:rsidRPr="00C100C3">
        <w:rPr>
          <w:rFonts w:ascii="Courier New" w:hAnsi="Courier New" w:cs="Courier New"/>
        </w:rPr>
        <w:t>in goodness, they will be cut off</w:t>
      </w:r>
      <w:ins w:id="7490" w:author="Comparison" w:date="2013-05-05T19:43:00Z">
        <w:r w:rsidRPr="00AA4B48">
          <w:rPr>
            <w:rFonts w:ascii="Courier New" w:hAnsi="Courier New" w:cs="Courier New"/>
          </w:rPr>
          <w:t>,"</w:t>
        </w:r>
      </w:ins>
      <w:del w:id="7491" w:author="Comparison" w:date="2013-05-05T19:43:00Z">
        <w:r w:rsidRPr="00C100C3">
          <w:rPr>
            <w:rFonts w:ascii="Courier New" w:hAnsi="Courier New" w:cs="Courier New"/>
          </w:rPr>
          <w:delText>,&amp;#8221;</w:delText>
        </w:r>
      </w:del>
      <w:r w:rsidRPr="00C100C3">
        <w:rPr>
          <w:rFonts w:ascii="Courier New" w:hAnsi="Courier New" w:cs="Courier New"/>
        </w:rPr>
        <w:t xml:space="preserve"> and that the final result of the evil introduced in the time of the apostles will be the manifestation of the man of sin, whom the Lord will destroy by His appearing.</w:t>
      </w:r>
    </w:p>
    <w:p w14:paraId="0D0EA76E" w14:textId="48364E36" w:rsidR="00000000" w:rsidRPr="00C100C3" w:rsidRDefault="00362818" w:rsidP="00C100C3">
      <w:pPr>
        <w:pStyle w:val="PlainText"/>
        <w:rPr>
          <w:rFonts w:ascii="Courier New" w:hAnsi="Courier New" w:cs="Courier New"/>
        </w:rPr>
      </w:pPr>
      <w:r w:rsidRPr="00C100C3">
        <w:rPr>
          <w:rFonts w:ascii="Courier New" w:hAnsi="Courier New" w:cs="Courier New"/>
        </w:rPr>
        <w:t>It is to positive revelations on these s</w:t>
      </w:r>
      <w:r w:rsidRPr="00C100C3">
        <w:rPr>
          <w:rFonts w:ascii="Courier New" w:hAnsi="Courier New" w:cs="Courier New"/>
        </w:rPr>
        <w:t>olemn subjects that I direct the conscience of my readers. To these solemn truths contained in the word of God, referring to a judgment which hangs suspended over the head of the professing Church, over that Christendom which is the result of the corruptio</w:t>
      </w:r>
      <w:r w:rsidRPr="00C100C3">
        <w:rPr>
          <w:rFonts w:ascii="Courier New" w:hAnsi="Courier New" w:cs="Courier New"/>
        </w:rPr>
        <w:t>n of the truth and ordinances of God</w:t>
      </w:r>
      <w:ins w:id="7492" w:author="Comparison" w:date="2013-05-05T19:43:00Z">
        <w:r w:rsidRPr="00AA4B48">
          <w:rPr>
            <w:rFonts w:ascii="Courier New" w:hAnsi="Courier New" w:cs="Courier New"/>
          </w:rPr>
          <w:t xml:space="preserve"> -- </w:t>
        </w:r>
      </w:ins>
      <w:del w:id="7493" w:author="Comparison" w:date="2013-05-05T19:43:00Z">
        <w:r w:rsidRPr="00C100C3">
          <w:rPr>
            <w:rFonts w:ascii="Courier New" w:hAnsi="Courier New" w:cs="Courier New"/>
          </w:rPr>
          <w:delText>&amp;#8212;</w:delText>
        </w:r>
      </w:del>
      <w:r w:rsidRPr="00C100C3">
        <w:rPr>
          <w:rFonts w:ascii="Courier New" w:hAnsi="Courier New" w:cs="Courier New"/>
        </w:rPr>
        <w:t>in a word, of the corruption of the Church.</w:t>
      </w:r>
    </w:p>
    <w:p w14:paraId="0639CF34" w14:textId="183B3F5E" w:rsidR="00000000" w:rsidRPr="00C100C3" w:rsidRDefault="00362818" w:rsidP="00C100C3">
      <w:pPr>
        <w:pStyle w:val="PlainText"/>
        <w:rPr>
          <w:rFonts w:ascii="Courier New" w:hAnsi="Courier New" w:cs="Courier New"/>
        </w:rPr>
      </w:pPr>
      <w:r w:rsidRPr="00C100C3">
        <w:rPr>
          <w:rFonts w:ascii="Courier New" w:hAnsi="Courier New" w:cs="Courier New"/>
        </w:rPr>
        <w:t xml:space="preserve">But now as for progress made on certain points: they say, </w:t>
      </w:r>
      <w:ins w:id="7494" w:author="Comparison" w:date="2013-05-05T19:43:00Z">
        <w:r w:rsidRPr="00AA4B48">
          <w:rPr>
            <w:rFonts w:ascii="Courier New" w:hAnsi="Courier New" w:cs="Courier New"/>
          </w:rPr>
          <w:t>"</w:t>
        </w:r>
      </w:ins>
      <w:del w:id="7495" w:author="Comparison" w:date="2013-05-05T19:43:00Z">
        <w:r w:rsidRPr="00C100C3">
          <w:rPr>
            <w:rFonts w:ascii="Courier New" w:hAnsi="Courier New" w:cs="Courier New"/>
          </w:rPr>
          <w:delText>&amp;#8220;</w:delText>
        </w:r>
      </w:del>
      <w:r w:rsidRPr="00C100C3">
        <w:rPr>
          <w:rFonts w:ascii="Courier New" w:hAnsi="Courier New" w:cs="Courier New"/>
        </w:rPr>
        <w:t>The apostasy of the Church as an accomplished fact has been abandoned</w:t>
      </w:r>
      <w:ins w:id="7496" w:author="Comparison" w:date="2013-05-05T19:43:00Z">
        <w:r w:rsidRPr="00AA4B48">
          <w:rPr>
            <w:rFonts w:ascii="Courier New" w:hAnsi="Courier New" w:cs="Courier New"/>
          </w:rPr>
          <w:t>."</w:t>
        </w:r>
      </w:ins>
      <w:del w:id="7497" w:author="Comparison" w:date="2013-05-05T19:43:00Z">
        <w:r w:rsidRPr="00C100C3">
          <w:rPr>
            <w:rFonts w:ascii="Courier New" w:hAnsi="Courier New" w:cs="Courier New"/>
          </w:rPr>
          <w:delText>.&amp;#8221;</w:delText>
        </w:r>
      </w:del>
      <w:r w:rsidRPr="00C100C3">
        <w:rPr>
          <w:rFonts w:ascii="Courier New" w:hAnsi="Courier New" w:cs="Courier New"/>
        </w:rPr>
        <w:t xml:space="preserve"> I repeat what I have ofte</w:t>
      </w:r>
      <w:r w:rsidRPr="00C100C3">
        <w:rPr>
          <w:rFonts w:ascii="Courier New" w:hAnsi="Courier New" w:cs="Courier New"/>
        </w:rPr>
        <w:t>n said, *that those who teach that the apostasy is an accomplished fact are those who oppose my views</w:t>
      </w:r>
      <w:ins w:id="7498" w:author="Comparison" w:date="2013-05-05T19:43:00Z">
        <w:r w:rsidRPr="00AA4B48">
          <w:rPr>
            <w:rFonts w:ascii="Courier New" w:hAnsi="Courier New" w:cs="Courier New"/>
          </w:rPr>
          <w:t>*.</w:t>
        </w:r>
      </w:ins>
      <w:del w:id="7499" w:author="Comparison" w:date="2013-05-05T19:43:00Z">
        <w:r w:rsidRPr="00C100C3">
          <w:rPr>
            <w:rFonts w:ascii="Courier New" w:hAnsi="Courier New" w:cs="Courier New"/>
          </w:rPr>
          <w:delText>.*</w:delText>
        </w:r>
      </w:del>
      <w:r w:rsidRPr="00C100C3">
        <w:rPr>
          <w:rFonts w:ascii="Courier New" w:hAnsi="Courier New" w:cs="Courier New"/>
        </w:rPr>
        <w:t xml:space="preserve"> I beg the reader to pay attention to this, because, in remembering it, he will see what is the force of many captious objections. They apply @2 Thessalo</w:t>
      </w:r>
      <w:r w:rsidRPr="00C100C3">
        <w:rPr>
          <w:rFonts w:ascii="Courier New" w:hAnsi="Courier New" w:cs="Courier New"/>
        </w:rPr>
        <w:t xml:space="preserve">nians 2 to the passage (as also the 1260 days, years according to them). Now it is there that the apostasy is spoken of, which they believe thus to be an accomplished fact. One has only to ask M. Gaussen, or (if one wishes it) to examine his books, and no </w:t>
      </w:r>
      <w:r w:rsidRPr="00C100C3">
        <w:rPr>
          <w:rFonts w:ascii="Courier New" w:hAnsi="Courier New" w:cs="Courier New"/>
        </w:rPr>
        <w:t xml:space="preserve">uncertainty will remain on this point. Or we may take the History of the Church by M. Guers, and the headings of the pages will point out to you </w:t>
      </w:r>
      <w:ins w:id="7500" w:author="Comparison" w:date="2013-05-05T19:43:00Z">
        <w:r w:rsidRPr="00AA4B48">
          <w:rPr>
            <w:rFonts w:ascii="Courier New" w:hAnsi="Courier New" w:cs="Courier New"/>
          </w:rPr>
          <w:t>"</w:t>
        </w:r>
      </w:ins>
      <w:del w:id="7501" w:author="Comparison" w:date="2013-05-05T19:43:00Z">
        <w:r w:rsidRPr="00C100C3">
          <w:rPr>
            <w:rFonts w:ascii="Courier New" w:hAnsi="Courier New" w:cs="Courier New"/>
          </w:rPr>
          <w:delText>&amp;#8220;</w:delText>
        </w:r>
      </w:del>
      <w:r w:rsidRPr="00C100C3">
        <w:rPr>
          <w:rFonts w:ascii="Courier New" w:hAnsi="Courier New" w:cs="Courier New"/>
        </w:rPr>
        <w:t>The apostasy commenced</w:t>
      </w:r>
      <w:ins w:id="7502" w:author="Comparison" w:date="2013-05-05T19:43:00Z">
        <w:r w:rsidRPr="00AA4B48">
          <w:rPr>
            <w:rFonts w:ascii="Courier New" w:hAnsi="Courier New" w:cs="Courier New"/>
          </w:rPr>
          <w:t>," "</w:t>
        </w:r>
      </w:ins>
      <w:del w:id="7503" w:author="Comparison" w:date="2013-05-05T19:43:00Z">
        <w:r w:rsidRPr="00C100C3">
          <w:rPr>
            <w:rFonts w:ascii="Courier New" w:hAnsi="Courier New" w:cs="Courier New"/>
          </w:rPr>
          <w:delText>,&amp;#8221; &amp;#8220;</w:delText>
        </w:r>
      </w:del>
      <w:r w:rsidRPr="00C100C3">
        <w:rPr>
          <w:rFonts w:ascii="Courier New" w:hAnsi="Courier New" w:cs="Courier New"/>
        </w:rPr>
        <w:t>The apostasy in progress</w:t>
      </w:r>
      <w:ins w:id="7504" w:author="Comparison" w:date="2013-05-05T19:43:00Z">
        <w:r w:rsidRPr="00AA4B48">
          <w:rPr>
            <w:rFonts w:ascii="Courier New" w:hAnsi="Courier New" w:cs="Courier New"/>
          </w:rPr>
          <w:t>," "</w:t>
        </w:r>
      </w:ins>
      <w:del w:id="7505" w:author="Comparison" w:date="2013-05-05T19:43:00Z">
        <w:r w:rsidRPr="00C100C3">
          <w:rPr>
            <w:rFonts w:ascii="Courier New" w:hAnsi="Courier New" w:cs="Courier New"/>
          </w:rPr>
          <w:delText>,&amp;#8221; &amp;#8220;</w:delText>
        </w:r>
      </w:del>
      <w:r w:rsidRPr="00C100C3">
        <w:rPr>
          <w:rFonts w:ascii="Courier New" w:hAnsi="Courier New" w:cs="Courier New"/>
        </w:rPr>
        <w:t>The apostasy accomplished</w:t>
      </w:r>
      <w:ins w:id="7506" w:author="Comparison" w:date="2013-05-05T19:43:00Z">
        <w:r w:rsidRPr="00AA4B48">
          <w:rPr>
            <w:rFonts w:ascii="Courier New" w:hAnsi="Courier New" w:cs="Courier New"/>
          </w:rPr>
          <w:t>."</w:t>
        </w:r>
      </w:ins>
      <w:del w:id="7507" w:author="Comparison" w:date="2013-05-05T19:43:00Z">
        <w:r w:rsidRPr="00C100C3">
          <w:rPr>
            <w:rFonts w:ascii="Courier New" w:hAnsi="Courier New" w:cs="Courier New"/>
          </w:rPr>
          <w:delText>.</w:delText>
        </w:r>
        <w:r w:rsidRPr="00C100C3">
          <w:rPr>
            <w:rFonts w:ascii="Courier New" w:hAnsi="Courier New" w:cs="Courier New"/>
          </w:rPr>
          <w:delText>&amp;#8221;</w:delText>
        </w:r>
      </w:del>
      <w:r w:rsidRPr="00C100C3">
        <w:rPr>
          <w:rFonts w:ascii="Courier New" w:hAnsi="Courier New" w:cs="Courier New"/>
        </w:rPr>
        <w:t xml:space="preserve"> I do not know if they have been obliged to abandon it or not. As for myself,</w:t>
      </w:r>
    </w:p>
    <w:p w14:paraId="72CE9FC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{296}</w:t>
      </w:r>
    </w:p>
    <w:p w14:paraId="7BD3B33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 believe that this apostasy, in its public and formal manifestation, is future. This is what I have thought since 1827.</w:t>
      </w:r>
    </w:p>
    <w:p w14:paraId="038F0174" w14:textId="3416384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Instead of having abandoned the doctrine </w:t>
      </w:r>
      <w:r w:rsidRPr="00C100C3">
        <w:rPr>
          <w:rFonts w:ascii="Courier New" w:hAnsi="Courier New" w:cs="Courier New"/>
        </w:rPr>
        <w:t>of the apostasy, such as I understand it and as I have explained it, I continue to say that I most seriously believe that it is ever most important to warn Christians of it. The principle, which will end by this terrible apostasy, was already working in th</w:t>
      </w:r>
      <w:r w:rsidRPr="00C100C3">
        <w:rPr>
          <w:rFonts w:ascii="Courier New" w:hAnsi="Courier New" w:cs="Courier New"/>
        </w:rPr>
        <w:t xml:space="preserve">e time of the apostles. Jude points out this seed of the enemy as being already entered into the visible Church, and he declares that it is of those that Enoch prophesied when announcing the judgment to be executed at the coming of the Lord. To direct the </w:t>
      </w:r>
      <w:r w:rsidRPr="00C100C3">
        <w:rPr>
          <w:rFonts w:ascii="Courier New" w:hAnsi="Courier New" w:cs="Courier New"/>
        </w:rPr>
        <w:t xml:space="preserve">attention of the Church to this germ of that which is the corrupting principle of the Church, and which is developed in bringing in an apostasy, an open revolt, is of the highest importance. This germ has been so developed since then, that its fruits have </w:t>
      </w:r>
      <w:r w:rsidRPr="00C100C3">
        <w:rPr>
          <w:rFonts w:ascii="Courier New" w:hAnsi="Courier New" w:cs="Courier New"/>
        </w:rPr>
        <w:t xml:space="preserve">been treated by excellent Christians, as the full </w:t>
      </w:r>
      <w:ins w:id="7508" w:author="Comparison" w:date="2013-05-05T19:43:00Z">
        <w:r w:rsidRPr="00AA4B48">
          <w:rPr>
            <w:rFonts w:ascii="Courier New" w:hAnsi="Courier New" w:cs="Courier New"/>
          </w:rPr>
          <w:t>"</w:t>
        </w:r>
      </w:ins>
      <w:del w:id="7509" w:author="Comparison" w:date="2013-05-05T19:43:00Z">
        <w:r w:rsidRPr="00C100C3">
          <w:rPr>
            <w:rFonts w:ascii="Courier New" w:hAnsi="Courier New" w:cs="Courier New"/>
          </w:rPr>
          <w:delText>&amp;#8220;</w:delText>
        </w:r>
      </w:del>
      <w:r w:rsidRPr="00C100C3">
        <w:rPr>
          <w:rFonts w:ascii="Courier New" w:hAnsi="Courier New" w:cs="Courier New"/>
        </w:rPr>
        <w:t>accomplishment of the apostasy</w:t>
      </w:r>
      <w:ins w:id="7510" w:author="Comparison" w:date="2013-05-05T19:43:00Z">
        <w:r w:rsidRPr="00AA4B48">
          <w:rPr>
            <w:rFonts w:ascii="Courier New" w:hAnsi="Courier New" w:cs="Courier New"/>
          </w:rPr>
          <w:t>."</w:t>
        </w:r>
      </w:ins>
      <w:del w:id="7511" w:author="Comparison" w:date="2013-05-05T19:43:00Z">
        <w:r w:rsidRPr="00C100C3">
          <w:rPr>
            <w:rFonts w:ascii="Courier New" w:hAnsi="Courier New" w:cs="Courier New"/>
          </w:rPr>
          <w:delText>.&amp;#8221;</w:delText>
        </w:r>
      </w:del>
      <w:r w:rsidRPr="00C100C3">
        <w:rPr>
          <w:rFonts w:ascii="Courier New" w:hAnsi="Courier New" w:cs="Courier New"/>
        </w:rPr>
        <w:t xml:space="preserve"> I think that they are mistaken; but it is such a development, that morally they are right; and Jude speaks of a much more partial development as being that whic</w:t>
      </w:r>
      <w:r w:rsidRPr="00C100C3">
        <w:rPr>
          <w:rFonts w:ascii="Courier New" w:hAnsi="Courier New" w:cs="Courier New"/>
        </w:rPr>
        <w:t>h was to be judged at the end: how much more then when the evil had displayed itself in such a way as to invade the world, to take possession of its power, and to establish its empire everywhere, as if this world were the Church, and the Church of this wor</w:t>
      </w:r>
      <w:r w:rsidRPr="00C100C3">
        <w:rPr>
          <w:rFonts w:ascii="Courier New" w:hAnsi="Courier New" w:cs="Courier New"/>
        </w:rPr>
        <w:t>ld! I believe that those who seek to weaken the impression of the testimony with regard to this evil, and to destroy the thought that it is morally the apostasy itself, are doing the work of the enemy.</w:t>
      </w:r>
    </w:p>
    <w:p w14:paraId="203762BC"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 insist then, more than ever, upon this, that the re</w:t>
      </w:r>
      <w:r w:rsidRPr="00C100C3">
        <w:rPr>
          <w:rFonts w:ascii="Courier New" w:hAnsi="Courier New" w:cs="Courier New"/>
        </w:rPr>
        <w:t xml:space="preserve">sult of that which is passing here below with regard to the Church is an apostasy, and that it is of all importance to point out that which has already taken place, as being this evil, as being, morally speaking, the apostasy, although its public and open </w:t>
      </w:r>
      <w:r w:rsidRPr="00C100C3">
        <w:rPr>
          <w:rFonts w:ascii="Courier New" w:hAnsi="Courier New" w:cs="Courier New"/>
        </w:rPr>
        <w:t>manifestation may still be deferred.</w:t>
      </w:r>
    </w:p>
    <w:p w14:paraId="07D3847E" w14:textId="04953310" w:rsidR="00000000" w:rsidRPr="00C100C3" w:rsidRDefault="00362818" w:rsidP="00C100C3">
      <w:pPr>
        <w:pStyle w:val="PlainText"/>
        <w:rPr>
          <w:rFonts w:ascii="Courier New" w:hAnsi="Courier New" w:cs="Courier New"/>
        </w:rPr>
      </w:pPr>
      <w:r w:rsidRPr="00C100C3">
        <w:rPr>
          <w:rFonts w:ascii="Courier New" w:hAnsi="Courier New" w:cs="Courier New"/>
        </w:rPr>
        <w:t>Is it a little thing, that the evil which will bring down the terrible judgment of God upon Christendom exists though still bridled? Is it not important to give it its true name, its true character, although it hides i</w:t>
      </w:r>
      <w:r w:rsidRPr="00C100C3">
        <w:rPr>
          <w:rFonts w:ascii="Courier New" w:hAnsi="Courier New" w:cs="Courier New"/>
        </w:rPr>
        <w:t>tself, and because it hides itself? Now this is why people oppose this. The word declares that if this evil came in</w:t>
      </w:r>
      <w:ins w:id="7512" w:author="Comparison" w:date="2013-05-05T19:43:00Z">
        <w:r w:rsidRPr="00AA4B48">
          <w:rPr>
            <w:rFonts w:ascii="Courier New" w:hAnsi="Courier New" w:cs="Courier New"/>
          </w:rPr>
          <w:t xml:space="preserve"> -- </w:t>
        </w:r>
      </w:ins>
      <w:del w:id="7513" w:author="Comparison" w:date="2013-05-05T19:43:00Z">
        <w:r w:rsidRPr="00C100C3">
          <w:rPr>
            <w:rFonts w:ascii="Courier New" w:hAnsi="Courier New" w:cs="Courier New"/>
          </w:rPr>
          <w:delText>&amp;#8212;</w:delText>
        </w:r>
      </w:del>
      <w:r w:rsidRPr="00C100C3">
        <w:rPr>
          <w:rFonts w:ascii="Courier New" w:hAnsi="Courier New" w:cs="Courier New"/>
        </w:rPr>
        <w:t>and it shews that it had already come in at the time of the apostles</w:t>
      </w:r>
      <w:ins w:id="7514" w:author="Comparison" w:date="2013-05-05T19:43:00Z">
        <w:r w:rsidRPr="00AA4B48">
          <w:rPr>
            <w:rFonts w:ascii="Courier New" w:hAnsi="Courier New" w:cs="Courier New"/>
          </w:rPr>
          <w:t xml:space="preserve"> -- </w:t>
        </w:r>
      </w:ins>
      <w:del w:id="7515" w:author="Comparison" w:date="2013-05-05T19:43:00Z">
        <w:r w:rsidRPr="00C100C3">
          <w:rPr>
            <w:rFonts w:ascii="Courier New" w:hAnsi="Courier New" w:cs="Courier New"/>
          </w:rPr>
          <w:delText>&amp;#8212;</w:delText>
        </w:r>
      </w:del>
      <w:r w:rsidRPr="00C100C3">
        <w:rPr>
          <w:rFonts w:ascii="Courier New" w:hAnsi="Courier New" w:cs="Courier New"/>
        </w:rPr>
        <w:t>it would continue its course, would go from bad to worse, a</w:t>
      </w:r>
      <w:r w:rsidRPr="00C100C3">
        <w:rPr>
          <w:rFonts w:ascii="Courier New" w:hAnsi="Courier New" w:cs="Courier New"/>
        </w:rPr>
        <w:t>nd there would be a cutting off, as took place in the case of the Jews. In a word, that judgment</w:t>
      </w:r>
    </w:p>
    <w:p w14:paraId="588E801B"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{297}</w:t>
      </w:r>
    </w:p>
    <w:p w14:paraId="6DD57DB2"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awaits the whole of Christendom, excepting the members of Christ who will go to meet Him in heaven before He executes it. They received the doctrine of</w:t>
      </w:r>
      <w:r w:rsidRPr="00C100C3">
        <w:rPr>
          <w:rFonts w:ascii="Courier New" w:hAnsi="Courier New" w:cs="Courier New"/>
        </w:rPr>
        <w:t xml:space="preserve"> the apostasy, when they could accuse others of it, and until it touched all the pretensions of the Gentiles, condemned by the apostle; then these doctors would not have it any longer, because their own pretensions and those of the whole of presumptuous Ch</w:t>
      </w:r>
      <w:r w:rsidRPr="00C100C3">
        <w:rPr>
          <w:rFonts w:ascii="Courier New" w:hAnsi="Courier New" w:cs="Courier New"/>
        </w:rPr>
        <w:t>ristendom must also fall.</w:t>
      </w:r>
    </w:p>
    <w:p w14:paraId="3244197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 think that the forgetfulness of this solemn truth, or of its application to all that boasts itself of being Christendom, is a profound evil. The page to which we are referred does not speak another language. It is important, I </w:t>
      </w:r>
      <w:r w:rsidRPr="00C100C3">
        <w:rPr>
          <w:rFonts w:ascii="Courier New" w:hAnsi="Courier New" w:cs="Courier New"/>
        </w:rPr>
        <w:t>say, to make the faithful understand that in principle this apostasy is there. I still insist on this point, and, instead of abandoning it, I entreat my reader for the sake of Jesus to pay attention to it.</w:t>
      </w:r>
    </w:p>
    <w:p w14:paraId="7991B12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They say that I have been obliged to acknowledge </w:t>
      </w:r>
      <w:r w:rsidRPr="00C100C3">
        <w:rPr>
          <w:rFonts w:ascii="Courier New" w:hAnsi="Courier New" w:cs="Courier New"/>
        </w:rPr>
        <w:t>that the economies are not rejected the moment that men have sinned against them.</w:t>
      </w:r>
    </w:p>
    <w:p w14:paraId="654758CD"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author had made out that I said this. It is one of the passages which he has altered in what he said he copied. I have never entertained the thought, except to refute it</w:t>
      </w:r>
      <w:r w:rsidRPr="00C100C3">
        <w:rPr>
          <w:rFonts w:ascii="Courier New" w:hAnsi="Courier New" w:cs="Courier New"/>
        </w:rPr>
        <w:t xml:space="preserve"> when it was presented, if, by rejecting, they mean to suppress or to set aside. In the thoughts of God, however, they are indeed rejected; but His patience does not permit Him to suppress them till there is no longer any remedy.</w:t>
      </w:r>
    </w:p>
    <w:p w14:paraId="7D268C8E"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However, if I were anxiou</w:t>
      </w:r>
      <w:r w:rsidRPr="00C100C3">
        <w:rPr>
          <w:rFonts w:ascii="Courier New" w:hAnsi="Courier New" w:cs="Courier New"/>
        </w:rPr>
        <w:t>s to be very exact, I should say that what they say I am obliged to acknowledge I do not acknowledge, for I believe that an economy is really rejected as soon as men have sinned against it. That which I *taught* in the passage quoted is that God did not su</w:t>
      </w:r>
      <w:r w:rsidRPr="00C100C3">
        <w:rPr>
          <w:rFonts w:ascii="Courier New" w:hAnsi="Courier New" w:cs="Courier New"/>
        </w:rPr>
        <w:t xml:space="preserve">ppress it directly, although they have made out that I say the contrary, which I have never thought. The economy which is founded on conditions is, at bottom, rejected as soon as man has failed in these conditions; it is only suppressed (on account of the </w:t>
      </w:r>
      <w:r w:rsidRPr="00C100C3">
        <w:rPr>
          <w:rFonts w:ascii="Courier New" w:hAnsi="Courier New" w:cs="Courier New"/>
        </w:rPr>
        <w:t>patient goodness of God) when there is no longer any remedy. That which they make out that I acknowledge, I do not acknowledge; that which they make out that I say, I have never said, but quite the contrary.</w:t>
      </w:r>
    </w:p>
    <w:p w14:paraId="4AEB2CDB"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As to the re-establishment of the Mosaic econom</w:t>
      </w:r>
      <w:r w:rsidRPr="00C100C3">
        <w:rPr>
          <w:rFonts w:ascii="Courier New" w:hAnsi="Courier New" w:cs="Courier New"/>
        </w:rPr>
        <w:t>y after the return from the captivity, they do not quote a page of my writings as proof of their assertion that I cannot deny it. I suppose that I said nothing about it. That these institutions</w:t>
      </w:r>
    </w:p>
    <w:p w14:paraId="3B249E6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{298}</w:t>
      </w:r>
    </w:p>
    <w:p w14:paraId="06DDD540" w14:textId="77E2A1E6" w:rsidR="00000000" w:rsidRPr="00C100C3" w:rsidRDefault="00362818" w:rsidP="00C100C3">
      <w:pPr>
        <w:pStyle w:val="PlainText"/>
        <w:rPr>
          <w:rFonts w:ascii="Courier New" w:hAnsi="Courier New" w:cs="Courier New"/>
        </w:rPr>
      </w:pPr>
      <w:r w:rsidRPr="00C100C3">
        <w:rPr>
          <w:rFonts w:ascii="Courier New" w:hAnsi="Courier New" w:cs="Courier New"/>
        </w:rPr>
        <w:t>were partially re-established after the captivity is t</w:t>
      </w:r>
      <w:r w:rsidRPr="00C100C3">
        <w:rPr>
          <w:rFonts w:ascii="Courier New" w:hAnsi="Courier New" w:cs="Courier New"/>
        </w:rPr>
        <w:t>rue: I do not remember having denied it. I remember having presented the Reformation as having a certain analogy with this event in a little paper which I published in 1827. I have remarked elsewhere that there are many things which could not be re-establi</w:t>
      </w:r>
      <w:r w:rsidRPr="00C100C3">
        <w:rPr>
          <w:rFonts w:ascii="Courier New" w:hAnsi="Courier New" w:cs="Courier New"/>
        </w:rPr>
        <w:t xml:space="preserve">shed. The author of the </w:t>
      </w:r>
      <w:ins w:id="7516" w:author="Comparison" w:date="2013-05-05T19:43:00Z">
        <w:r w:rsidRPr="00AA4B48">
          <w:rPr>
            <w:rFonts w:ascii="Courier New" w:hAnsi="Courier New" w:cs="Courier New"/>
          </w:rPr>
          <w:t>"</w:t>
        </w:r>
      </w:ins>
      <w:del w:id="7517" w:author="Comparison" w:date="2013-05-05T19:43:00Z">
        <w:r w:rsidRPr="00C100C3">
          <w:rPr>
            <w:rFonts w:ascii="Courier New" w:hAnsi="Courier New" w:cs="Courier New"/>
          </w:rPr>
          <w:delText>&amp;#8220;</w:delText>
        </w:r>
      </w:del>
      <w:r w:rsidRPr="00C100C3">
        <w:rPr>
          <w:rFonts w:ascii="Courier New" w:hAnsi="Courier New" w:cs="Courier New"/>
        </w:rPr>
        <w:t>Dernier Mot</w:t>
      </w:r>
      <w:ins w:id="7518" w:author="Comparison" w:date="2013-05-05T19:43:00Z">
        <w:r w:rsidRPr="00AA4B48">
          <w:rPr>
            <w:rFonts w:ascii="Courier New" w:hAnsi="Courier New" w:cs="Courier New"/>
          </w:rPr>
          <w:t xml:space="preserve">" </w:t>
        </w:r>
      </w:ins>
      <w:del w:id="7519" w:author="Comparison" w:date="2013-05-05T19:43:00Z">
        <w:r w:rsidRPr="00C100C3">
          <w:rPr>
            <w:rFonts w:ascii="Courier New" w:hAnsi="Courier New" w:cs="Courier New"/>
          </w:rPr>
          <w:delText xml:space="preserve"> &amp;#8220;</w:delText>
        </w:r>
      </w:del>
      <w:r w:rsidRPr="00C100C3">
        <w:rPr>
          <w:rFonts w:ascii="Courier New" w:hAnsi="Courier New" w:cs="Courier New"/>
        </w:rPr>
        <w:t>says that the ceremonies were re-established according to the ordinances in spite of the absence of the ark. I do not think that he will convince a reader who knows what the blood on the mercy-seat was.</w:t>
      </w:r>
    </w:p>
    <w:p w14:paraId="074AA715" w14:textId="35E30BFD" w:rsidR="00000000" w:rsidRPr="00C100C3" w:rsidRDefault="00362818" w:rsidP="00C100C3">
      <w:pPr>
        <w:pStyle w:val="PlainText"/>
        <w:rPr>
          <w:rFonts w:ascii="Courier New" w:hAnsi="Courier New" w:cs="Courier New"/>
        </w:rPr>
      </w:pPr>
      <w:r w:rsidRPr="00C100C3">
        <w:rPr>
          <w:rFonts w:ascii="Courier New" w:hAnsi="Courier New" w:cs="Courier New"/>
        </w:rPr>
        <w:t>Fi</w:t>
      </w:r>
      <w:r w:rsidRPr="00C100C3">
        <w:rPr>
          <w:rFonts w:ascii="Courier New" w:hAnsi="Courier New" w:cs="Courier New"/>
        </w:rPr>
        <w:t>nally, that the Mosaic economy was re-established, is what I do not accept, because it was not fully and definitively set aside before the coming and rejection of the Lord. The kingdom had been overthrown; worship had been interrupted, and never was comple</w:t>
      </w:r>
      <w:r w:rsidRPr="00C100C3">
        <w:rPr>
          <w:rFonts w:ascii="Courier New" w:hAnsi="Courier New" w:cs="Courier New"/>
        </w:rPr>
        <w:t>tely re-established; but still there was a formal promise that at the end of seventy years there should be a return from captivity, their oppressors being judged. The author sends us back to pages 18,</w:t>
      </w:r>
      <w:ins w:id="7520" w:author="Comparison" w:date="2013-05-05T19:43:00Z">
        <w:r w:rsidRPr="00AA4B48">
          <w:rPr>
            <w:rFonts w:ascii="Courier New" w:hAnsi="Courier New" w:cs="Courier New"/>
          </w:rPr>
          <w:t xml:space="preserve"> </w:t>
        </w:r>
      </w:ins>
      <w:r w:rsidRPr="00C100C3">
        <w:rPr>
          <w:rFonts w:ascii="Courier New" w:hAnsi="Courier New" w:cs="Courier New"/>
        </w:rPr>
        <w:t xml:space="preserve">19 of my </w:t>
      </w:r>
      <w:ins w:id="7521" w:author="Comparison" w:date="2013-05-05T19:43:00Z">
        <w:r w:rsidRPr="00AA4B48">
          <w:rPr>
            <w:rFonts w:ascii="Courier New" w:hAnsi="Courier New" w:cs="Courier New"/>
          </w:rPr>
          <w:t>"</w:t>
        </w:r>
      </w:ins>
      <w:del w:id="7522" w:author="Comparison" w:date="2013-05-05T19:43:00Z">
        <w:r w:rsidRPr="00C100C3">
          <w:rPr>
            <w:rFonts w:ascii="Courier New" w:hAnsi="Courier New" w:cs="Courier New"/>
          </w:rPr>
          <w:delText>&amp;#8220;</w:delText>
        </w:r>
      </w:del>
      <w:r w:rsidRPr="00C100C3">
        <w:rPr>
          <w:rFonts w:ascii="Courier New" w:hAnsi="Courier New" w:cs="Courier New"/>
        </w:rPr>
        <w:t>Observations</w:t>
      </w:r>
      <w:ins w:id="7523" w:author="Comparison" w:date="2013-05-05T19:43:00Z">
        <w:r w:rsidRPr="00AA4B48">
          <w:rPr>
            <w:rFonts w:ascii="Courier New" w:hAnsi="Courier New" w:cs="Courier New"/>
          </w:rPr>
          <w:t>."</w:t>
        </w:r>
      </w:ins>
      <w:del w:id="7524" w:author="Comparison" w:date="2013-05-05T19:43:00Z">
        <w:r w:rsidRPr="00C100C3">
          <w:rPr>
            <w:rFonts w:ascii="Courier New" w:hAnsi="Courier New" w:cs="Courier New"/>
          </w:rPr>
          <w:delText>.&amp;#8221;</w:delText>
        </w:r>
      </w:del>
      <w:r w:rsidRPr="00C100C3">
        <w:rPr>
          <w:rFonts w:ascii="Courier New" w:hAnsi="Courier New" w:cs="Courier New"/>
        </w:rPr>
        <w:t xml:space="preserve"> Now in these two pa</w:t>
      </w:r>
      <w:r w:rsidRPr="00C100C3">
        <w:rPr>
          <w:rFonts w:ascii="Courier New" w:hAnsi="Courier New" w:cs="Courier New"/>
        </w:rPr>
        <w:t>ges I find quite the contrary to what they affirm, in saying that I cannot deny the re-</w:t>
      </w:r>
      <w:ins w:id="7525" w:author="Comparison" w:date="2013-05-05T19:43:00Z">
        <w:r w:rsidRPr="00AA4B48">
          <w:rPr>
            <w:rFonts w:ascii="Courier New" w:hAnsi="Courier New" w:cs="Courier New"/>
          </w:rPr>
          <w:t>establishment</w:t>
        </w:r>
      </w:ins>
      <w:del w:id="7526" w:author="Comparison" w:date="2013-05-05T19:43:00Z">
        <w:r w:rsidRPr="00C100C3">
          <w:rPr>
            <w:rFonts w:ascii="Courier New" w:hAnsi="Courier New" w:cs="Courier New"/>
          </w:rPr>
          <w:delText>estabUshment</w:delText>
        </w:r>
      </w:del>
      <w:r w:rsidRPr="00C100C3">
        <w:rPr>
          <w:rFonts w:ascii="Courier New" w:hAnsi="Courier New" w:cs="Courier New"/>
        </w:rPr>
        <w:t xml:space="preserve"> of the Mosaic economy. For this is what is said in them, in detailing what was wanting in the second temple: </w:t>
      </w:r>
      <w:ins w:id="7527" w:author="Comparison" w:date="2013-05-05T19:43:00Z">
        <w:r w:rsidRPr="00AA4B48">
          <w:rPr>
            <w:rFonts w:ascii="Courier New" w:hAnsi="Courier New" w:cs="Courier New"/>
          </w:rPr>
          <w:t>"</w:t>
        </w:r>
      </w:ins>
      <w:del w:id="7528" w:author="Comparison" w:date="2013-05-05T19:43:00Z">
        <w:r w:rsidRPr="00C100C3">
          <w:rPr>
            <w:rFonts w:ascii="Courier New" w:hAnsi="Courier New" w:cs="Courier New"/>
          </w:rPr>
          <w:delText>&amp;#8220;</w:delText>
        </w:r>
      </w:del>
      <w:r w:rsidRPr="00C100C3">
        <w:rPr>
          <w:rFonts w:ascii="Courier New" w:hAnsi="Courier New" w:cs="Courier New"/>
        </w:rPr>
        <w:t>Well, could men re-establish what depend</w:t>
      </w:r>
      <w:r w:rsidRPr="00C100C3">
        <w:rPr>
          <w:rFonts w:ascii="Courier New" w:hAnsi="Courier New" w:cs="Courier New"/>
        </w:rPr>
        <w:t>ed on the power, the authority, and the grace of God? *No, they could not</w:t>
      </w:r>
      <w:ins w:id="7529" w:author="Comparison" w:date="2013-05-05T19:43:00Z">
        <w:r w:rsidRPr="00AA4B48">
          <w:rPr>
            <w:rFonts w:ascii="Courier New" w:hAnsi="Courier New" w:cs="Courier New"/>
          </w:rPr>
          <w:t>*."</w:t>
        </w:r>
      </w:ins>
      <w:del w:id="7530" w:author="Comparison" w:date="2013-05-05T19:43:00Z">
        <w:r w:rsidRPr="00C100C3">
          <w:rPr>
            <w:rFonts w:ascii="Courier New" w:hAnsi="Courier New" w:cs="Courier New"/>
          </w:rPr>
          <w:delText>*.&amp;#8221;</w:delText>
        </w:r>
      </w:del>
      <w:r w:rsidRPr="00C100C3">
        <w:rPr>
          <w:rFonts w:ascii="Courier New" w:hAnsi="Courier New" w:cs="Courier New"/>
        </w:rPr>
        <w:t xml:space="preserve"> I said, </w:t>
      </w:r>
      <w:ins w:id="7531" w:author="Comparison" w:date="2013-05-05T19:43:00Z">
        <w:r w:rsidRPr="00AA4B48">
          <w:rPr>
            <w:rFonts w:ascii="Courier New" w:hAnsi="Courier New" w:cs="Courier New"/>
          </w:rPr>
          <w:t>"</w:t>
        </w:r>
      </w:ins>
      <w:del w:id="7532" w:author="Comparison" w:date="2013-05-05T19:43:00Z">
        <w:r w:rsidRPr="00C100C3">
          <w:rPr>
            <w:rFonts w:ascii="Courier New" w:hAnsi="Courier New" w:cs="Courier New"/>
          </w:rPr>
          <w:delText>&amp;#8220;</w:delText>
        </w:r>
      </w:del>
      <w:r w:rsidRPr="00C100C3">
        <w:rPr>
          <w:rFonts w:ascii="Courier New" w:hAnsi="Courier New" w:cs="Courier New"/>
        </w:rPr>
        <w:t>The ordinances were not abolished</w:t>
      </w:r>
      <w:ins w:id="7533" w:author="Comparison" w:date="2013-05-05T19:43:00Z">
        <w:r w:rsidRPr="00AA4B48">
          <w:rPr>
            <w:rFonts w:ascii="Courier New" w:hAnsi="Courier New" w:cs="Courier New"/>
          </w:rPr>
          <w:t>,"</w:t>
        </w:r>
      </w:ins>
      <w:del w:id="7534" w:author="Comparison" w:date="2013-05-05T19:43:00Z">
        <w:r w:rsidRPr="00C100C3">
          <w:rPr>
            <w:rFonts w:ascii="Courier New" w:hAnsi="Courier New" w:cs="Courier New"/>
          </w:rPr>
          <w:delText>,&amp;#8221;</w:delText>
        </w:r>
      </w:del>
      <w:r w:rsidRPr="00C100C3">
        <w:rPr>
          <w:rFonts w:ascii="Courier New" w:hAnsi="Courier New" w:cs="Courier New"/>
        </w:rPr>
        <w:t xml:space="preserve"> which is quite true; they were not so until the death of the Lord, and as a judicial fact only when Titus took Jerus</w:t>
      </w:r>
      <w:r w:rsidRPr="00C100C3">
        <w:rPr>
          <w:rFonts w:ascii="Courier New" w:hAnsi="Courier New" w:cs="Courier New"/>
        </w:rPr>
        <w:t>alem.</w:t>
      </w:r>
    </w:p>
    <w:p w14:paraId="55F89842" w14:textId="24AAC291"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They dwell on my having </w:t>
      </w:r>
      <w:ins w:id="7535" w:author="Comparison" w:date="2013-05-05T19:43:00Z">
        <w:r w:rsidRPr="00AA4B48">
          <w:rPr>
            <w:rFonts w:ascii="Courier New" w:hAnsi="Courier New" w:cs="Courier New"/>
          </w:rPr>
          <w:t>"</w:t>
        </w:r>
      </w:ins>
      <w:del w:id="7536" w:author="Comparison" w:date="2013-05-05T19:43:00Z">
        <w:r w:rsidRPr="00C100C3">
          <w:rPr>
            <w:rFonts w:ascii="Courier New" w:hAnsi="Courier New" w:cs="Courier New"/>
          </w:rPr>
          <w:delText>&amp;#8220;</w:delText>
        </w:r>
      </w:del>
      <w:r w:rsidRPr="00C100C3">
        <w:rPr>
          <w:rFonts w:ascii="Courier New" w:hAnsi="Courier New" w:cs="Courier New"/>
        </w:rPr>
        <w:t>acknowledged that the economy of the New Testament is not abolished, and that its institutions still exist</w:t>
      </w:r>
      <w:ins w:id="7537" w:author="Comparison" w:date="2013-05-05T19:43:00Z">
        <w:r w:rsidRPr="00AA4B48">
          <w:rPr>
            <w:rFonts w:ascii="Courier New" w:hAnsi="Courier New" w:cs="Courier New"/>
          </w:rPr>
          <w:t>."</w:t>
        </w:r>
      </w:ins>
      <w:del w:id="7538" w:author="Comparison" w:date="2013-05-05T19:43:00Z">
        <w:r w:rsidRPr="00C100C3">
          <w:rPr>
            <w:rFonts w:ascii="Courier New" w:hAnsi="Courier New" w:cs="Courier New"/>
          </w:rPr>
          <w:delText>.&amp;#8221;</w:delText>
        </w:r>
      </w:del>
    </w:p>
    <w:p w14:paraId="3CF60EB1" w14:textId="45F7072C" w:rsidR="00000000" w:rsidRPr="00C100C3" w:rsidRDefault="00362818" w:rsidP="00C100C3">
      <w:pPr>
        <w:pStyle w:val="PlainText"/>
        <w:rPr>
          <w:rFonts w:ascii="Courier New" w:hAnsi="Courier New" w:cs="Courier New"/>
        </w:rPr>
      </w:pPr>
      <w:r w:rsidRPr="00C100C3">
        <w:rPr>
          <w:rFonts w:ascii="Courier New" w:hAnsi="Courier New" w:cs="Courier New"/>
        </w:rPr>
        <w:t>As to the first part (that is to say, the economy of the New Testament is not abolished), I have not g</w:t>
      </w:r>
      <w:r w:rsidRPr="00C100C3">
        <w:rPr>
          <w:rFonts w:ascii="Courier New" w:hAnsi="Courier New" w:cs="Courier New"/>
        </w:rPr>
        <w:t>iven to it that name (page 15 of my pamphlet to which they refer us</w:t>
      </w:r>
      <w:ins w:id="7539" w:author="Comparison" w:date="2013-05-05T19:43:00Z">
        <w:r w:rsidRPr="00AA4B48">
          <w:rPr>
            <w:rFonts w:ascii="Courier New" w:hAnsi="Courier New" w:cs="Courier New"/>
          </w:rPr>
          <w:t>¦).</w:t>
        </w:r>
      </w:ins>
      <w:del w:id="7540" w:author="Comparison" w:date="2013-05-05T19:43:00Z">
        <w:r w:rsidRPr="00C100C3">
          <w:rPr>
            <w:rFonts w:ascii="Courier New" w:hAnsi="Courier New" w:cs="Courier New"/>
          </w:rPr>
          <w:delText>|).</w:delText>
        </w:r>
      </w:del>
      <w:r w:rsidRPr="00C100C3">
        <w:rPr>
          <w:rFonts w:ascii="Courier New" w:hAnsi="Courier New" w:cs="Courier New"/>
        </w:rPr>
        <w:t xml:space="preserve"> One may nevertheless say, with all safety, that it is not; but I fear that it was not this controversy which convinced me of it. We all form a part of it: at least, so I have always sup</w:t>
      </w:r>
      <w:r w:rsidRPr="00C100C3">
        <w:rPr>
          <w:rFonts w:ascii="Courier New" w:hAnsi="Courier New" w:cs="Courier New"/>
        </w:rPr>
        <w:t>posed. That its institutions still exist is a question which I have not touched upon in this page of my pamphlet. I have looked through the whole tract, and find nothing which has any reference to it, except that which implies just the contrary. I have tre</w:t>
      </w:r>
      <w:r w:rsidRPr="00C100C3">
        <w:rPr>
          <w:rFonts w:ascii="Courier New" w:hAnsi="Courier New" w:cs="Courier New"/>
        </w:rPr>
        <w:t>ated of</w:t>
      </w:r>
    </w:p>
    <w:p w14:paraId="469E79A9" w14:textId="1AECF04F" w:rsidR="00000000" w:rsidRPr="00C100C3" w:rsidRDefault="00362818" w:rsidP="00C100C3">
      <w:pPr>
        <w:pStyle w:val="PlainText"/>
        <w:rPr>
          <w:rFonts w:ascii="Courier New" w:hAnsi="Courier New" w:cs="Courier New"/>
        </w:rPr>
      </w:pPr>
      <w:ins w:id="7541" w:author="Comparison" w:date="2013-05-05T19:43:00Z">
        <w:r w:rsidRPr="00AA4B48">
          <w:rPr>
            <w:rFonts w:ascii="Courier New" w:hAnsi="Courier New" w:cs="Courier New"/>
          </w:rPr>
          <w:t>¦</w:t>
        </w:r>
      </w:ins>
      <w:del w:id="7542" w:author="Comparison" w:date="2013-05-05T19:43:00Z">
        <w:r w:rsidRPr="00C100C3">
          <w:rPr>
            <w:rFonts w:ascii="Courier New" w:hAnsi="Courier New" w:cs="Courier New"/>
          </w:rPr>
          <w:delText>|</w:delText>
        </w:r>
      </w:del>
      <w:r w:rsidRPr="00C100C3">
        <w:rPr>
          <w:rFonts w:ascii="Courier New" w:hAnsi="Courier New" w:cs="Courier New"/>
        </w:rPr>
        <w:t xml:space="preserve"> Observations on a Tract, entitled </w:t>
      </w:r>
      <w:ins w:id="7543" w:author="Comparison" w:date="2013-05-05T19:43:00Z">
        <w:r w:rsidRPr="00AA4B48">
          <w:rPr>
            <w:rFonts w:ascii="Courier New" w:hAnsi="Courier New" w:cs="Courier New"/>
          </w:rPr>
          <w:t>"</w:t>
        </w:r>
      </w:ins>
      <w:del w:id="7544" w:author="Comparison" w:date="2013-05-05T19:43:00Z">
        <w:r w:rsidRPr="00C100C3">
          <w:rPr>
            <w:rFonts w:ascii="Courier New" w:hAnsi="Courier New" w:cs="Courier New"/>
          </w:rPr>
          <w:delText>&amp;#8220;</w:delText>
        </w:r>
      </w:del>
      <w:r w:rsidRPr="00C100C3">
        <w:rPr>
          <w:rFonts w:ascii="Courier New" w:hAnsi="Courier New" w:cs="Courier New"/>
        </w:rPr>
        <w:t>Plymouthism in View of the Word of God</w:t>
      </w:r>
      <w:ins w:id="7545" w:author="Comparison" w:date="2013-05-05T19:43:00Z">
        <w:r w:rsidRPr="00AA4B48">
          <w:rPr>
            <w:rFonts w:ascii="Courier New" w:hAnsi="Courier New" w:cs="Courier New"/>
          </w:rPr>
          <w:t>,"</w:t>
        </w:r>
      </w:ins>
      <w:del w:id="7546" w:author="Comparison" w:date="2013-05-05T19:43:00Z">
        <w:r w:rsidRPr="00C100C3">
          <w:rPr>
            <w:rFonts w:ascii="Courier New" w:hAnsi="Courier New" w:cs="Courier New"/>
          </w:rPr>
          <w:delText>,&amp;#8221;</w:delText>
        </w:r>
      </w:del>
      <w:r w:rsidRPr="00C100C3">
        <w:rPr>
          <w:rFonts w:ascii="Courier New" w:hAnsi="Courier New" w:cs="Courier New"/>
        </w:rPr>
        <w:t xml:space="preserve"> see page 271 of this volume.</w:t>
      </w:r>
    </w:p>
    <w:p w14:paraId="48AE2EAC"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{299}</w:t>
      </w:r>
    </w:p>
    <w:p w14:paraId="5D415400" w14:textId="3C4FB861"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it at length in my </w:t>
      </w:r>
      <w:ins w:id="7547" w:author="Comparison" w:date="2013-05-05T19:43:00Z">
        <w:r w:rsidRPr="00AA4B48">
          <w:rPr>
            <w:rFonts w:ascii="Courier New" w:hAnsi="Courier New" w:cs="Courier New"/>
          </w:rPr>
          <w:t>"</w:t>
        </w:r>
      </w:ins>
      <w:del w:id="7548" w:author="Comparison" w:date="2013-05-05T19:43:00Z">
        <w:r w:rsidRPr="00C100C3">
          <w:rPr>
            <w:rFonts w:ascii="Courier New" w:hAnsi="Courier New" w:cs="Courier New"/>
          </w:rPr>
          <w:delText>&amp;#8220;</w:delText>
        </w:r>
      </w:del>
      <w:r w:rsidRPr="00C100C3">
        <w:rPr>
          <w:rFonts w:ascii="Courier New" w:hAnsi="Courier New" w:cs="Courier New"/>
        </w:rPr>
        <w:t>Appeal to the Conscience</w:t>
      </w:r>
      <w:ins w:id="7549" w:author="Comparison" w:date="2013-05-05T19:43:00Z">
        <w:r w:rsidRPr="00AA4B48">
          <w:rPr>
            <w:rFonts w:ascii="Courier New" w:hAnsi="Courier New" w:cs="Courier New"/>
          </w:rPr>
          <w:t>."</w:t>
        </w:r>
      </w:ins>
      <w:del w:id="7550" w:author="Comparison" w:date="2013-05-05T19:43:00Z">
        <w:r w:rsidRPr="00C100C3">
          <w:rPr>
            <w:rFonts w:ascii="Courier New" w:hAnsi="Courier New" w:cs="Courier New"/>
          </w:rPr>
          <w:delText>.&amp;#8221;</w:delText>
        </w:r>
      </w:del>
      <w:r w:rsidRPr="00C100C3">
        <w:rPr>
          <w:rFonts w:ascii="Courier New" w:hAnsi="Courier New" w:cs="Courier New"/>
        </w:rPr>
        <w:t xml:space="preserve"> There I have shewn that one may distinguish between *the law </w:t>
      </w:r>
      <w:r w:rsidRPr="00C100C3">
        <w:rPr>
          <w:rFonts w:ascii="Courier New" w:hAnsi="Courier New" w:cs="Courier New"/>
        </w:rPr>
        <w:t>of an institution* and its practical state, in that the first does not change, whereas the institution itself may be corrupted in the hands of men, or cease to exist practically. I remarked in it that, in pretending to establish elders at Geneva, they have</w:t>
      </w:r>
      <w:r w:rsidRPr="00C100C3">
        <w:rPr>
          <w:rFonts w:ascii="Courier New" w:hAnsi="Courier New" w:cs="Courier New"/>
        </w:rPr>
        <w:t xml:space="preserve"> not acted according to the divine law of the institution. Several institutions of the New Testament still exist. There are some of them which have been deeply corrupted. In some places these corruptions have been more or less removed. There are some insti</w:t>
      </w:r>
      <w:r w:rsidRPr="00C100C3">
        <w:rPr>
          <w:rFonts w:ascii="Courier New" w:hAnsi="Courier New" w:cs="Courier New"/>
        </w:rPr>
        <w:t>tutions which suppose the exercise of power in order to their actual existence, and that the functions which they suppose may be in active exercise. Now if this power is not in activity, the law of the institution is not changed; but in fact the institutio</w:t>
      </w:r>
      <w:r w:rsidRPr="00C100C3">
        <w:rPr>
          <w:rFonts w:ascii="Courier New" w:hAnsi="Courier New" w:cs="Courier New"/>
        </w:rPr>
        <w:t>n remains suspended as to its practical official existence. This is the case with the institution of elders. The law about them is not changed; but this law supposes, in order to their nomination, the exercise of a power which no longer exists. It would no</w:t>
      </w:r>
      <w:r w:rsidRPr="00C100C3">
        <w:rPr>
          <w:rFonts w:ascii="Courier New" w:hAnsi="Courier New" w:cs="Courier New"/>
        </w:rPr>
        <w:t>t be true to say, in an absolute way, that the institutions of the New Testament still exist, or that they do no longer exist. I have said nothing about it that I know of; but this is my thought.</w:t>
      </w:r>
    </w:p>
    <w:p w14:paraId="2E4063D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They say that I repel the allegation, according to which th</w:t>
      </w:r>
      <w:r w:rsidRPr="00C100C3">
        <w:rPr>
          <w:rFonts w:ascii="Courier New" w:hAnsi="Courier New" w:cs="Courier New"/>
        </w:rPr>
        <w:t>e system says that the victory must be yielded to Satan, and the institutions of God abandoned to him when he has seized upon them. There is no reference to this subject in the page to which the reader is referred. But I do in fact repel the allegation tha</w:t>
      </w:r>
      <w:r w:rsidRPr="00C100C3">
        <w:rPr>
          <w:rFonts w:ascii="Courier New" w:hAnsi="Courier New" w:cs="Courier New"/>
        </w:rPr>
        <w:t>t one must yield to Satan.</w:t>
      </w:r>
    </w:p>
    <w:p w14:paraId="7742C86E" w14:textId="7EAEE7C4" w:rsidR="00000000" w:rsidRPr="00C100C3" w:rsidRDefault="00362818" w:rsidP="00C100C3">
      <w:pPr>
        <w:pStyle w:val="PlainText"/>
        <w:rPr>
          <w:rFonts w:ascii="Courier New" w:hAnsi="Courier New" w:cs="Courier New"/>
        </w:rPr>
      </w:pPr>
      <w:r w:rsidRPr="00C100C3">
        <w:rPr>
          <w:rFonts w:ascii="Courier New" w:hAnsi="Courier New" w:cs="Courier New"/>
        </w:rPr>
        <w:t xml:space="preserve">But when they say </w:t>
      </w:r>
      <w:ins w:id="7551" w:author="Comparison" w:date="2013-05-05T19:43:00Z">
        <w:r w:rsidRPr="00AA4B48">
          <w:rPr>
            <w:rFonts w:ascii="Courier New" w:hAnsi="Courier New" w:cs="Courier New"/>
          </w:rPr>
          <w:t>"</w:t>
        </w:r>
      </w:ins>
      <w:del w:id="7552" w:author="Comparison" w:date="2013-05-05T19:43:00Z">
        <w:r w:rsidRPr="00C100C3">
          <w:rPr>
            <w:rFonts w:ascii="Courier New" w:hAnsi="Courier New" w:cs="Courier New"/>
          </w:rPr>
          <w:delText>&amp;#8220;</w:delText>
        </w:r>
      </w:del>
      <w:r w:rsidRPr="00C100C3">
        <w:rPr>
          <w:rFonts w:ascii="Courier New" w:hAnsi="Courier New" w:cs="Courier New"/>
        </w:rPr>
        <w:t>From whence it results that one must regain from him the institutions</w:t>
      </w:r>
      <w:ins w:id="7553" w:author="Comparison" w:date="2013-05-05T19:43:00Z">
        <w:r w:rsidRPr="00AA4B48">
          <w:rPr>
            <w:rFonts w:ascii="Courier New" w:hAnsi="Courier New" w:cs="Courier New"/>
          </w:rPr>
          <w:t>,"</w:t>
        </w:r>
      </w:ins>
      <w:del w:id="7554" w:author="Comparison" w:date="2013-05-05T19:43:00Z">
        <w:r w:rsidRPr="00C100C3">
          <w:rPr>
            <w:rFonts w:ascii="Courier New" w:hAnsi="Courier New" w:cs="Courier New"/>
          </w:rPr>
          <w:delText>,&amp;#8221;</w:delText>
        </w:r>
      </w:del>
      <w:r w:rsidRPr="00C100C3">
        <w:rPr>
          <w:rFonts w:ascii="Courier New" w:hAnsi="Courier New" w:cs="Courier New"/>
        </w:rPr>
        <w:t xml:space="preserve"> I reply, It is a question as to what God gives us to do; and if the judgment of God has deprived us of anything, by taking fr</w:t>
      </w:r>
      <w:r w:rsidRPr="00C100C3">
        <w:rPr>
          <w:rFonts w:ascii="Courier New" w:hAnsi="Courier New" w:cs="Courier New"/>
        </w:rPr>
        <w:t>om us the power necessary to establish it, it is not a victory over Satan, but a victory of Satan, when they pretend to do so, and that they thus do it without God and without the authority of His word.</w:t>
      </w:r>
    </w:p>
    <w:p w14:paraId="58100CE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Now, as to the complete retractation, it only exists</w:t>
      </w:r>
      <w:r w:rsidRPr="00C100C3">
        <w:rPr>
          <w:rFonts w:ascii="Courier New" w:hAnsi="Courier New" w:cs="Courier New"/>
        </w:rPr>
        <w:t xml:space="preserve"> in the imagination of the author. I have not made any retractation as to any point whatever that I know of</w:t>
      </w:r>
      <w:del w:id="7555" w:author="Comparison" w:date="2013-05-05T19:43:00Z">
        <w:r w:rsidRPr="00C100C3">
          <w:rPr>
            <w:rFonts w:ascii="Courier New" w:hAnsi="Courier New" w:cs="Courier New"/>
          </w:rPr>
          <w:delText>.</w:delText>
        </w:r>
      </w:del>
      <w:r w:rsidRPr="00C100C3">
        <w:rPr>
          <w:rFonts w:ascii="Courier New" w:hAnsi="Courier New" w:cs="Courier New"/>
        </w:rPr>
        <w:t xml:space="preserve"> I have not yet felt the necessity of making any, as to the principal point, that the apostasy has entered in principle, and that Christendom will g</w:t>
      </w:r>
      <w:r w:rsidRPr="00C100C3">
        <w:rPr>
          <w:rFonts w:ascii="Courier New" w:hAnsi="Courier New" w:cs="Courier New"/>
        </w:rPr>
        <w:t>o from bad to worse until God judges it. I feel continually more and more the necessity of insisting upon this, in order to</w:t>
      </w:r>
    </w:p>
    <w:p w14:paraId="7ACD191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{300}</w:t>
      </w:r>
    </w:p>
    <w:p w14:paraId="2948999E"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awaken the consciences of Christians on this point. If I could cry with a voice which should resound through all the world, </w:t>
      </w:r>
      <w:r w:rsidRPr="00C100C3">
        <w:rPr>
          <w:rFonts w:ascii="Courier New" w:hAnsi="Courier New" w:cs="Courier New"/>
        </w:rPr>
        <w:t>and make itself heard by all Christians, I would warn them of this solemn truth; as I have warned them in my weakness in the sphere in which God has placed me. I hope that God would give me grace to retract frankly every error into which I might have falle</w:t>
      </w:r>
      <w:r w:rsidRPr="00C100C3">
        <w:rPr>
          <w:rFonts w:ascii="Courier New" w:hAnsi="Courier New" w:cs="Courier New"/>
        </w:rPr>
        <w:t>n, when I made the discovery of it. I do not doubt but that in many details I see more clearly than when I announced that solemn and mournful truth, in the presence of which there is only the coming of the Lord that can raise up the heart; but this increas</w:t>
      </w:r>
      <w:r w:rsidRPr="00C100C3">
        <w:rPr>
          <w:rFonts w:ascii="Courier New" w:hAnsi="Courier New" w:cs="Courier New"/>
        </w:rPr>
        <w:t>e of light and exactness has only rendered the truth which I announced more clear, more urgent, more solemn for my heart and for the consciences of all Christians. I hope God will give me grace to lay it ever more strongly on the consciences of the childre</w:t>
      </w:r>
      <w:r w:rsidRPr="00C100C3">
        <w:rPr>
          <w:rFonts w:ascii="Courier New" w:hAnsi="Courier New" w:cs="Courier New"/>
        </w:rPr>
        <w:t>n of God. The opposition of the party to which the author belongs, the frightful doctrines by which they seek to overturn the truth (such as that which teaches that the past economy was not set aside on account of the sins of men), only render a faithful i</w:t>
      </w:r>
      <w:r w:rsidRPr="00C100C3">
        <w:rPr>
          <w:rFonts w:ascii="Courier New" w:hAnsi="Courier New" w:cs="Courier New"/>
        </w:rPr>
        <w:t>nsisting on the truth as to this subject more urgent.</w:t>
      </w:r>
    </w:p>
    <w:p w14:paraId="613A0B7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principle of the apostasy, of the open revolt of the last day, is in activity; it has produced a system which is in opposition to God. The result of it will be the cutting off of all that calls its</w:t>
      </w:r>
      <w:r w:rsidRPr="00C100C3">
        <w:rPr>
          <w:rFonts w:ascii="Courier New" w:hAnsi="Courier New" w:cs="Courier New"/>
        </w:rPr>
        <w:t>elf Christian (always excepting the true children of God, who will be taken away), and the Gentiles, not having continued in goodness, will be cut off.</w:t>
      </w:r>
    </w:p>
    <w:p w14:paraId="0AD63ECE"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 openly own and assert that God has put an end to the Jewish economy on account of the sins of the Jew</w:t>
      </w:r>
      <w:r w:rsidRPr="00C100C3">
        <w:rPr>
          <w:rFonts w:ascii="Courier New" w:hAnsi="Courier New" w:cs="Courier New"/>
        </w:rPr>
        <w:t>s. I assert that He will do as much with the economy that now exists (if they will call it economy, perhaps not a very exact term); and that it is important for Christians to recognize the just judgment of God which is hanging over their heads.</w:t>
      </w:r>
    </w:p>
    <w:p w14:paraId="58341A42"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A local an</w:t>
      </w:r>
      <w:r w:rsidRPr="00C100C3">
        <w:rPr>
          <w:rFonts w:ascii="Courier New" w:hAnsi="Courier New" w:cs="Courier New"/>
        </w:rPr>
        <w:t>d secondary question has been raised, only important so far as the solution of it resolves another more general one. It is this: can things which require power, and a special authority which supposes the integrity of the Christian system, be re-established</w:t>
      </w:r>
      <w:r w:rsidRPr="00C100C3">
        <w:rPr>
          <w:rFonts w:ascii="Courier New" w:hAnsi="Courier New" w:cs="Courier New"/>
        </w:rPr>
        <w:t>, when this integrity has been practically lost, when the special authority no longer exists, nor the power by which this authority did once accomplish its task?</w:t>
      </w:r>
    </w:p>
    <w:p w14:paraId="61E0435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question was as to the establishment of elders by the body which calls itself the Evangel</w:t>
      </w:r>
      <w:r w:rsidRPr="00C100C3">
        <w:rPr>
          <w:rFonts w:ascii="Courier New" w:hAnsi="Courier New" w:cs="Courier New"/>
        </w:rPr>
        <w:t>ical Church at Geneva. As to the author who defended the nomination which took</w:t>
      </w:r>
    </w:p>
    <w:p w14:paraId="738574D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{301}</w:t>
      </w:r>
    </w:p>
    <w:p w14:paraId="61E05A6F" w14:textId="34E6849D" w:rsidR="00000000" w:rsidRPr="00C100C3" w:rsidRDefault="00362818" w:rsidP="00C100C3">
      <w:pPr>
        <w:pStyle w:val="PlainText"/>
        <w:rPr>
          <w:rFonts w:ascii="Courier New" w:hAnsi="Courier New" w:cs="Courier New"/>
        </w:rPr>
      </w:pPr>
      <w:r w:rsidRPr="00C100C3">
        <w:rPr>
          <w:rFonts w:ascii="Courier New" w:hAnsi="Courier New" w:cs="Courier New"/>
        </w:rPr>
        <w:t xml:space="preserve">place, this question is in fact decided. He says to us, </w:t>
      </w:r>
      <w:ins w:id="7556" w:author="Comparison" w:date="2013-05-05T19:43:00Z">
        <w:r w:rsidRPr="00AA4B48">
          <w:rPr>
            <w:rFonts w:ascii="Courier New" w:hAnsi="Courier New" w:cs="Courier New"/>
          </w:rPr>
          <w:t>"</w:t>
        </w:r>
      </w:ins>
      <w:del w:id="7557" w:author="Comparison" w:date="2013-05-05T19:43:00Z">
        <w:r w:rsidRPr="00C100C3">
          <w:rPr>
            <w:rFonts w:ascii="Courier New" w:hAnsi="Courier New" w:cs="Courier New"/>
          </w:rPr>
          <w:delText>&amp;#8220;</w:delText>
        </w:r>
      </w:del>
      <w:r w:rsidRPr="00C100C3">
        <w:rPr>
          <w:rFonts w:ascii="Courier New" w:hAnsi="Courier New" w:cs="Courier New"/>
        </w:rPr>
        <w:t>I do not pretend that the Church has followed the best course in the choice and installation of its elders</w:t>
      </w:r>
      <w:r w:rsidRPr="00C100C3">
        <w:rPr>
          <w:rFonts w:ascii="Courier New" w:hAnsi="Courier New" w:cs="Courier New"/>
        </w:rPr>
        <w:t xml:space="preserve"> and deacons. Perhaps it is possible to do it much better: I even think so in a certain measure. But it has acted according to the light that God has given it; it has been and it is blessed of the Lord. After having made trial of its ways nothing will hind</w:t>
      </w:r>
      <w:r w:rsidRPr="00C100C3">
        <w:rPr>
          <w:rFonts w:ascii="Courier New" w:hAnsi="Courier New" w:cs="Courier New"/>
        </w:rPr>
        <w:t>er it from modifying them, according as the Holy Spirit may shew it by the word the course that it ought to follow</w:t>
      </w:r>
      <w:ins w:id="7558" w:author="Comparison" w:date="2013-05-05T19:43:00Z">
        <w:r w:rsidRPr="00AA4B48">
          <w:rPr>
            <w:rFonts w:ascii="Courier New" w:hAnsi="Courier New" w:cs="Courier New"/>
          </w:rPr>
          <w:t>."</w:t>
        </w:r>
      </w:ins>
      <w:del w:id="7559" w:author="Comparison" w:date="2013-05-05T19:43:00Z">
        <w:r w:rsidRPr="00C100C3">
          <w:rPr>
            <w:rFonts w:ascii="Courier New" w:hAnsi="Courier New" w:cs="Courier New"/>
          </w:rPr>
          <w:delText>.&amp;#8221;</w:delText>
        </w:r>
      </w:del>
    </w:p>
    <w:p w14:paraId="76FA379A" w14:textId="1298413B"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 author, the elder who was chosen, thinks that the Church has not followed the best course in the choice and installation of its </w:t>
      </w:r>
      <w:r w:rsidRPr="00C100C3">
        <w:rPr>
          <w:rFonts w:ascii="Courier New" w:hAnsi="Courier New" w:cs="Courier New"/>
        </w:rPr>
        <w:t>elders and deacons</w:t>
      </w:r>
      <w:ins w:id="7560" w:author="Comparison" w:date="2013-05-05T19:43:00Z">
        <w:r w:rsidRPr="00AA4B48">
          <w:rPr>
            <w:rFonts w:ascii="Courier New" w:hAnsi="Courier New" w:cs="Courier New"/>
          </w:rPr>
          <w:t xml:space="preserve"> -- "</w:t>
        </w:r>
      </w:ins>
      <w:del w:id="7561" w:author="Comparison" w:date="2013-05-05T19:43:00Z">
        <w:r w:rsidRPr="00C100C3">
          <w:rPr>
            <w:rFonts w:ascii="Courier New" w:hAnsi="Courier New" w:cs="Courier New"/>
          </w:rPr>
          <w:delText>&amp;#8212; &amp;#8220;</w:delText>
        </w:r>
      </w:del>
      <w:r w:rsidRPr="00C100C3">
        <w:rPr>
          <w:rFonts w:ascii="Courier New" w:hAnsi="Courier New" w:cs="Courier New"/>
        </w:rPr>
        <w:t>perhaps it is possible to do it much better</w:t>
      </w:r>
      <w:ins w:id="7562" w:author="Comparison" w:date="2013-05-05T19:43:00Z">
        <w:r w:rsidRPr="00AA4B48">
          <w:rPr>
            <w:rFonts w:ascii="Courier New" w:hAnsi="Courier New" w:cs="Courier New"/>
          </w:rPr>
          <w:t>."</w:t>
        </w:r>
      </w:ins>
      <w:del w:id="7563" w:author="Comparison" w:date="2013-05-05T19:43:00Z">
        <w:r w:rsidRPr="00C100C3">
          <w:rPr>
            <w:rFonts w:ascii="Courier New" w:hAnsi="Courier New" w:cs="Courier New"/>
          </w:rPr>
          <w:delText>.&amp;#8221;</w:delText>
        </w:r>
      </w:del>
      <w:r w:rsidRPr="00C100C3">
        <w:rPr>
          <w:rFonts w:ascii="Courier New" w:hAnsi="Courier New" w:cs="Courier New"/>
        </w:rPr>
        <w:t xml:space="preserve"> This renders it perfectly certain, that the Evangelical Church has not acted according to the word, for, in that case, it would have followed the best possible course, the</w:t>
      </w:r>
      <w:r w:rsidRPr="00C100C3">
        <w:rPr>
          <w:rFonts w:ascii="Courier New" w:hAnsi="Courier New" w:cs="Courier New"/>
        </w:rPr>
        <w:t xml:space="preserve"> only good and true one; it would not have been possible to do much better. It is impossible to have a more positive avowal that the choice and installation of the elders of the Evangelical Church of Geneva was not according to the word. This is what I tho</w:t>
      </w:r>
      <w:r w:rsidRPr="00C100C3">
        <w:rPr>
          <w:rFonts w:ascii="Courier New" w:hAnsi="Courier New" w:cs="Courier New"/>
        </w:rPr>
        <w:t>ught, this is what I said, and this is what I still think; and it is because it is not according to the word that I do not accept it. That, when it has made trial of its ways which are not according to the word, there is nothing to hinder it from modifying</w:t>
      </w:r>
      <w:r w:rsidRPr="00C100C3">
        <w:rPr>
          <w:rFonts w:ascii="Courier New" w:hAnsi="Courier New" w:cs="Courier New"/>
        </w:rPr>
        <w:t xml:space="preserve"> them as the Holy Spirit may shew it by the word, is no reason for conforming to its course, as long as it departs from the word.</w:t>
      </w:r>
    </w:p>
    <w:p w14:paraId="783402A2"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question of the choice of elders, at Geneva at least, is decided for him who respects the word of God. I do not pretend t</w:t>
      </w:r>
      <w:r w:rsidRPr="00C100C3">
        <w:rPr>
          <w:rFonts w:ascii="Courier New" w:hAnsi="Courier New" w:cs="Courier New"/>
        </w:rPr>
        <w:t>hat it is my arguments which have produced this conviction in the mind of the author. I do not in the least doubt but that he has derived it elsewhere.</w:t>
      </w:r>
    </w:p>
    <w:p w14:paraId="7E55EC12"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As to the principal question, which is whether God has put an end to His relationship with Israel, unde</w:t>
      </w:r>
      <w:r w:rsidRPr="00C100C3">
        <w:rPr>
          <w:rFonts w:ascii="Courier New" w:hAnsi="Courier New" w:cs="Courier New"/>
        </w:rPr>
        <w:t>r the old covenant, on account of the sins of this people, I leave it to the decision of every Christian who takes the word for his guide.</w:t>
      </w:r>
    </w:p>
    <w:p w14:paraId="414E6C0B" w14:textId="25E9FD1A" w:rsidR="00000000" w:rsidRPr="00C100C3" w:rsidRDefault="00362818" w:rsidP="00C100C3">
      <w:pPr>
        <w:pStyle w:val="PlainText"/>
        <w:rPr>
          <w:rFonts w:ascii="Courier New" w:hAnsi="Courier New" w:cs="Courier New"/>
        </w:rPr>
      </w:pPr>
      <w:r w:rsidRPr="00C100C3">
        <w:rPr>
          <w:rFonts w:ascii="Courier New" w:hAnsi="Courier New" w:cs="Courier New"/>
        </w:rPr>
        <w:t>Another general principle is brought out by this pamphlet, which is of sufficient importance. It is, that not only i</w:t>
      </w:r>
      <w:r w:rsidRPr="00C100C3">
        <w:rPr>
          <w:rFonts w:ascii="Courier New" w:hAnsi="Courier New" w:cs="Courier New"/>
        </w:rPr>
        <w:t>s popular election the source of authority in the Church of God, but, supposing even that someone has been duly established as an elder, the people have only to be discontented and the elder must retire. That which the popular breath has created the popula</w:t>
      </w:r>
      <w:r w:rsidRPr="00C100C3">
        <w:rPr>
          <w:rFonts w:ascii="Courier New" w:hAnsi="Courier New" w:cs="Courier New"/>
        </w:rPr>
        <w:t xml:space="preserve">r breath can destroy. </w:t>
      </w:r>
      <w:ins w:id="7564" w:author="Comparison" w:date="2013-05-05T19:43:00Z">
        <w:r w:rsidRPr="00AA4B48">
          <w:rPr>
            <w:rFonts w:ascii="Courier New" w:hAnsi="Courier New" w:cs="Courier New"/>
          </w:rPr>
          <w:t>"</w:t>
        </w:r>
      </w:ins>
      <w:del w:id="7565" w:author="Comparison" w:date="2013-05-05T19:43:00Z">
        <w:r w:rsidRPr="00C100C3">
          <w:rPr>
            <w:rFonts w:ascii="Courier New" w:hAnsi="Courier New" w:cs="Courier New"/>
          </w:rPr>
          <w:delText>&amp;#8220;</w:delText>
        </w:r>
      </w:del>
      <w:r w:rsidRPr="00C100C3">
        <w:rPr>
          <w:rFonts w:ascii="Courier New" w:hAnsi="Courier New" w:cs="Courier New"/>
        </w:rPr>
        <w:t>It is now for you</w:t>
      </w:r>
      <w:ins w:id="7566" w:author="Comparison" w:date="2013-05-05T19:43:00Z">
        <w:r w:rsidRPr="00AA4B48">
          <w:rPr>
            <w:rFonts w:ascii="Courier New" w:hAnsi="Courier New" w:cs="Courier New"/>
          </w:rPr>
          <w:t>,"</w:t>
        </w:r>
      </w:ins>
      <w:del w:id="7567" w:author="Comparison" w:date="2013-05-05T19:43:00Z">
        <w:r w:rsidRPr="00C100C3">
          <w:rPr>
            <w:rFonts w:ascii="Courier New" w:hAnsi="Courier New" w:cs="Courier New"/>
          </w:rPr>
          <w:delText>,&amp;#8221;</w:delText>
        </w:r>
      </w:del>
      <w:r w:rsidRPr="00C100C3">
        <w:rPr>
          <w:rFonts w:ascii="Courier New" w:hAnsi="Courier New" w:cs="Courier New"/>
        </w:rPr>
        <w:t xml:space="preserve"> it is said,</w:t>
      </w:r>
    </w:p>
    <w:p w14:paraId="7893C56C"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{302}</w:t>
      </w:r>
    </w:p>
    <w:p w14:paraId="5809C1DC" w14:textId="312DAB0B" w:rsidR="00000000" w:rsidRPr="00C100C3" w:rsidRDefault="00362818" w:rsidP="00C100C3">
      <w:pPr>
        <w:pStyle w:val="PlainText"/>
        <w:rPr>
          <w:rFonts w:ascii="Courier New" w:hAnsi="Courier New" w:cs="Courier New"/>
        </w:rPr>
      </w:pPr>
      <w:ins w:id="7568" w:author="Comparison" w:date="2013-05-05T19:43:00Z">
        <w:r w:rsidRPr="00AA4B48">
          <w:rPr>
            <w:rFonts w:ascii="Courier New" w:hAnsi="Courier New" w:cs="Courier New"/>
          </w:rPr>
          <w:t>"</w:t>
        </w:r>
      </w:ins>
      <w:del w:id="7569" w:author="Comparison" w:date="2013-05-05T19:43:00Z">
        <w:r w:rsidRPr="00C100C3">
          <w:rPr>
            <w:rFonts w:ascii="Courier New" w:hAnsi="Courier New" w:cs="Courier New"/>
          </w:rPr>
          <w:delText>&amp;#8220;</w:delText>
        </w:r>
      </w:del>
      <w:r w:rsidRPr="00C100C3">
        <w:rPr>
          <w:rFonts w:ascii="Courier New" w:hAnsi="Courier New" w:cs="Courier New"/>
        </w:rPr>
        <w:t>to examine before the Lord whether you judge me no longer worthy of your confidence, and if I ought to retire</w:t>
      </w:r>
      <w:ins w:id="7570" w:author="Comparison" w:date="2013-05-05T19:43:00Z">
        <w:r w:rsidRPr="00AA4B48">
          <w:rPr>
            <w:rFonts w:ascii="Courier New" w:hAnsi="Courier New" w:cs="Courier New"/>
          </w:rPr>
          <w:t>."</w:t>
        </w:r>
      </w:ins>
      <w:del w:id="7571" w:author="Comparison" w:date="2013-05-05T19:43:00Z">
        <w:r w:rsidRPr="00C100C3">
          <w:rPr>
            <w:rFonts w:ascii="Courier New" w:hAnsi="Courier New" w:cs="Courier New"/>
          </w:rPr>
          <w:delText>.&amp;#8221;</w:delText>
        </w:r>
      </w:del>
    </w:p>
    <w:p w14:paraId="095EF7E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 have only one remark to add, to express my way of thi</w:t>
      </w:r>
      <w:r w:rsidRPr="00C100C3">
        <w:rPr>
          <w:rFonts w:ascii="Courier New" w:hAnsi="Courier New" w:cs="Courier New"/>
        </w:rPr>
        <w:t>nking. They accuse me of the omission and subtraction of words. If they believe this to be true, they would do much better to say that there is dishonesty and impiety. I like frankness; I dislike the habit of speaking of things and not giving them their pr</w:t>
      </w:r>
      <w:r w:rsidRPr="00C100C3">
        <w:rPr>
          <w:rFonts w:ascii="Courier New" w:hAnsi="Courier New" w:cs="Courier New"/>
        </w:rPr>
        <w:t>oper name.</w:t>
      </w:r>
    </w:p>
    <w:p w14:paraId="1B5930BD" w14:textId="2B7F0004" w:rsidR="00000000" w:rsidRPr="00C100C3" w:rsidRDefault="00362818" w:rsidP="00C100C3">
      <w:pPr>
        <w:pStyle w:val="PlainText"/>
        <w:rPr>
          <w:rFonts w:ascii="Courier New" w:hAnsi="Courier New" w:cs="Courier New"/>
        </w:rPr>
      </w:pPr>
      <w:r w:rsidRPr="00C100C3">
        <w:rPr>
          <w:rFonts w:ascii="Courier New" w:hAnsi="Courier New" w:cs="Courier New"/>
        </w:rPr>
        <w:t xml:space="preserve">P.S. I do not read the religious journals, so that I do not see the attacks which they contain against what is called Plymouthism; but just at the time this pamphlet was coming out of the press, they put the </w:t>
      </w:r>
      <w:ins w:id="7572" w:author="Comparison" w:date="2013-05-05T19:43:00Z">
        <w:r w:rsidRPr="00AA4B48">
          <w:rPr>
            <w:rFonts w:ascii="Courier New" w:hAnsi="Courier New" w:cs="Courier New"/>
          </w:rPr>
          <w:t>"</w:t>
        </w:r>
      </w:ins>
      <w:del w:id="7573" w:author="Comparison" w:date="2013-05-05T19:43:00Z">
        <w:r w:rsidRPr="00C100C3">
          <w:rPr>
            <w:rFonts w:ascii="Courier New" w:hAnsi="Courier New" w:cs="Courier New"/>
          </w:rPr>
          <w:delText>&amp;#8220;</w:delText>
        </w:r>
      </w:del>
      <w:r w:rsidRPr="00C100C3">
        <w:rPr>
          <w:rFonts w:ascii="Courier New" w:hAnsi="Courier New" w:cs="Courier New"/>
        </w:rPr>
        <w:t>Archives du Christianisme</w:t>
      </w:r>
      <w:ins w:id="7574" w:author="Comparison" w:date="2013-05-05T19:43:00Z">
        <w:r w:rsidRPr="00AA4B48">
          <w:rPr>
            <w:rFonts w:ascii="Courier New" w:hAnsi="Courier New" w:cs="Courier New"/>
          </w:rPr>
          <w:t>"</w:t>
        </w:r>
      </w:ins>
      <w:del w:id="7575" w:author="Comparison" w:date="2013-05-05T19:43:00Z">
        <w:r w:rsidRPr="00C100C3">
          <w:rPr>
            <w:rFonts w:ascii="Courier New" w:hAnsi="Courier New" w:cs="Courier New"/>
          </w:rPr>
          <w:delText>&amp;#82</w:delText>
        </w:r>
        <w:r w:rsidRPr="00C100C3">
          <w:rPr>
            <w:rFonts w:ascii="Courier New" w:hAnsi="Courier New" w:cs="Courier New"/>
          </w:rPr>
          <w:delText>21;</w:delText>
        </w:r>
      </w:del>
      <w:r w:rsidRPr="00C100C3">
        <w:rPr>
          <w:rFonts w:ascii="Courier New" w:hAnsi="Courier New" w:cs="Courier New"/>
        </w:rPr>
        <w:t xml:space="preserve"> of September </w:t>
      </w:r>
      <w:ins w:id="7576" w:author="Comparison" w:date="2013-05-05T19:43:00Z">
        <w:r w:rsidRPr="00AA4B48">
          <w:rPr>
            <w:rFonts w:ascii="Courier New" w:hAnsi="Courier New" w:cs="Courier New"/>
          </w:rPr>
          <w:t>11</w:t>
        </w:r>
      </w:ins>
      <w:del w:id="7577" w:author="Comparison" w:date="2013-05-05T19:43:00Z">
        <w:r w:rsidRPr="00C100C3">
          <w:rPr>
            <w:rFonts w:ascii="Courier New" w:hAnsi="Courier New" w:cs="Courier New"/>
          </w:rPr>
          <w:delText>n</w:delText>
        </w:r>
      </w:del>
      <w:r w:rsidRPr="00C100C3">
        <w:rPr>
          <w:rFonts w:ascii="Courier New" w:hAnsi="Courier New" w:cs="Courier New"/>
        </w:rPr>
        <w:t xml:space="preserve"> into my hands, and I was begged to add a word in answer to the article signed </w:t>
      </w:r>
      <w:ins w:id="7578" w:author="Comparison" w:date="2013-05-05T19:43:00Z">
        <w:r w:rsidRPr="00AA4B48">
          <w:rPr>
            <w:rFonts w:ascii="Courier New" w:hAnsi="Courier New" w:cs="Courier New"/>
          </w:rPr>
          <w:t>"</w:t>
        </w:r>
      </w:ins>
      <w:del w:id="7579" w:author="Comparison" w:date="2013-05-05T19:43:00Z">
        <w:r w:rsidRPr="00C100C3">
          <w:rPr>
            <w:rFonts w:ascii="Courier New" w:hAnsi="Courier New" w:cs="Courier New"/>
          </w:rPr>
          <w:delText>&amp;#8220;</w:delText>
        </w:r>
      </w:del>
      <w:r w:rsidRPr="00C100C3">
        <w:rPr>
          <w:rFonts w:ascii="Courier New" w:hAnsi="Courier New" w:cs="Courier New"/>
        </w:rPr>
        <w:t>De Gasparin</w:t>
      </w:r>
      <w:ins w:id="7580" w:author="Comparison" w:date="2013-05-05T19:43:00Z">
        <w:r w:rsidRPr="00AA4B48">
          <w:rPr>
            <w:rFonts w:ascii="Courier New" w:hAnsi="Courier New" w:cs="Courier New"/>
          </w:rPr>
          <w:t>."</w:t>
        </w:r>
      </w:ins>
      <w:del w:id="7581" w:author="Comparison" w:date="2013-05-05T19:43:00Z">
        <w:r w:rsidRPr="00C100C3">
          <w:rPr>
            <w:rFonts w:ascii="Courier New" w:hAnsi="Courier New" w:cs="Courier New"/>
          </w:rPr>
          <w:delText>.&amp;#8221;</w:delText>
        </w:r>
      </w:del>
      <w:r w:rsidRPr="00C100C3">
        <w:rPr>
          <w:rFonts w:ascii="Courier New" w:hAnsi="Courier New" w:cs="Courier New"/>
        </w:rPr>
        <w:t xml:space="preserve"> There is as little pleasure in answering anyone who does not know what the question is, as there is in replying to those who make ou</w:t>
      </w:r>
      <w:r w:rsidRPr="00C100C3">
        <w:rPr>
          <w:rFonts w:ascii="Courier New" w:hAnsi="Courier New" w:cs="Courier New"/>
        </w:rPr>
        <w:t>t that you say things that you have never said, and who, when you repudiate them, triumph in your having, as they say, abandoned your views.</w:t>
      </w:r>
    </w:p>
    <w:p w14:paraId="47AF71A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However, I will add a few words.</w:t>
      </w:r>
    </w:p>
    <w:p w14:paraId="30A7762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They say that Plymouthism has tried several theories. First, it was the apostasy</w:t>
      </w:r>
      <w:r w:rsidRPr="00C100C3">
        <w:rPr>
          <w:rFonts w:ascii="Courier New" w:hAnsi="Courier New" w:cs="Courier New"/>
        </w:rPr>
        <w:t xml:space="preserve"> of the economies; then it was the corruption and the fall of the institutions; and, lastly, it was the impossibility of establishing elders since the death of the apostles.</w:t>
      </w:r>
    </w:p>
    <w:p w14:paraId="236C53EB" w14:textId="71879278" w:rsidR="00000000" w:rsidRPr="00C100C3" w:rsidRDefault="00362818" w:rsidP="00C100C3">
      <w:pPr>
        <w:pStyle w:val="PlainText"/>
        <w:rPr>
          <w:rFonts w:ascii="Courier New" w:hAnsi="Courier New" w:cs="Courier New"/>
        </w:rPr>
      </w:pPr>
      <w:r w:rsidRPr="00C100C3">
        <w:rPr>
          <w:rFonts w:ascii="Courier New" w:hAnsi="Courier New" w:cs="Courier New"/>
        </w:rPr>
        <w:t xml:space="preserve">Why </w:t>
      </w:r>
      <w:ins w:id="7582" w:author="Comparison" w:date="2013-05-05T19:43:00Z">
        <w:r w:rsidRPr="00AA4B48">
          <w:rPr>
            <w:rFonts w:ascii="Courier New" w:hAnsi="Courier New" w:cs="Courier New"/>
          </w:rPr>
          <w:t>"</w:t>
        </w:r>
      </w:ins>
      <w:del w:id="7583" w:author="Comparison" w:date="2013-05-05T19:43:00Z">
        <w:r w:rsidRPr="00C100C3">
          <w:rPr>
            <w:rFonts w:ascii="Courier New" w:hAnsi="Courier New" w:cs="Courier New"/>
          </w:rPr>
          <w:delText>&amp;#8220;</w:delText>
        </w:r>
      </w:del>
      <w:r w:rsidRPr="00C100C3">
        <w:rPr>
          <w:rFonts w:ascii="Courier New" w:hAnsi="Courier New" w:cs="Courier New"/>
        </w:rPr>
        <w:t>first</w:t>
      </w:r>
      <w:ins w:id="7584" w:author="Comparison" w:date="2013-05-05T19:43:00Z">
        <w:r w:rsidRPr="00AA4B48">
          <w:rPr>
            <w:rFonts w:ascii="Courier New" w:hAnsi="Courier New" w:cs="Courier New"/>
          </w:rPr>
          <w:t>," "</w:t>
        </w:r>
      </w:ins>
      <w:del w:id="7585" w:author="Comparison" w:date="2013-05-05T19:43:00Z">
        <w:r w:rsidRPr="00C100C3">
          <w:rPr>
            <w:rFonts w:ascii="Courier New" w:hAnsi="Courier New" w:cs="Courier New"/>
          </w:rPr>
          <w:delText>,&amp;#8221; &amp;#8220;</w:delText>
        </w:r>
      </w:del>
      <w:r w:rsidRPr="00C100C3">
        <w:rPr>
          <w:rFonts w:ascii="Courier New" w:hAnsi="Courier New" w:cs="Courier New"/>
        </w:rPr>
        <w:t>then</w:t>
      </w:r>
      <w:ins w:id="7586" w:author="Comparison" w:date="2013-05-05T19:43:00Z">
        <w:r w:rsidRPr="00AA4B48">
          <w:rPr>
            <w:rFonts w:ascii="Courier New" w:hAnsi="Courier New" w:cs="Courier New"/>
          </w:rPr>
          <w:t>,"</w:t>
        </w:r>
      </w:ins>
      <w:del w:id="7587" w:author="Comparison" w:date="2013-05-05T19:43:00Z">
        <w:r w:rsidRPr="00C100C3">
          <w:rPr>
            <w:rFonts w:ascii="Courier New" w:hAnsi="Courier New" w:cs="Courier New"/>
          </w:rPr>
          <w:delText>,&amp;#8221;</w:delText>
        </w:r>
      </w:del>
      <w:r w:rsidRPr="00C100C3">
        <w:rPr>
          <w:rFonts w:ascii="Courier New" w:hAnsi="Courier New" w:cs="Courier New"/>
        </w:rPr>
        <w:t xml:space="preserve"> and </w:t>
      </w:r>
      <w:ins w:id="7588" w:author="Comparison" w:date="2013-05-05T19:43:00Z">
        <w:r w:rsidRPr="00AA4B48">
          <w:rPr>
            <w:rFonts w:ascii="Courier New" w:hAnsi="Courier New" w:cs="Courier New"/>
          </w:rPr>
          <w:t>"</w:t>
        </w:r>
      </w:ins>
      <w:del w:id="7589" w:author="Comparison" w:date="2013-05-05T19:43:00Z">
        <w:r w:rsidRPr="00C100C3">
          <w:rPr>
            <w:rFonts w:ascii="Courier New" w:hAnsi="Courier New" w:cs="Courier New"/>
          </w:rPr>
          <w:delText>&amp;#8220;</w:delText>
        </w:r>
      </w:del>
      <w:r w:rsidRPr="00C100C3">
        <w:rPr>
          <w:rFonts w:ascii="Courier New" w:hAnsi="Courier New" w:cs="Courier New"/>
        </w:rPr>
        <w:t>lastly</w:t>
      </w:r>
      <w:ins w:id="7590" w:author="Comparison" w:date="2013-05-05T19:43:00Z">
        <w:r w:rsidRPr="00AA4B48">
          <w:rPr>
            <w:rFonts w:ascii="Courier New" w:hAnsi="Courier New" w:cs="Courier New"/>
          </w:rPr>
          <w:t>,"</w:t>
        </w:r>
      </w:ins>
      <w:del w:id="7591" w:author="Comparison" w:date="2013-05-05T19:43:00Z">
        <w:r w:rsidRPr="00C100C3">
          <w:rPr>
            <w:rFonts w:ascii="Courier New" w:hAnsi="Courier New" w:cs="Courier New"/>
          </w:rPr>
          <w:delText>,&amp;#8221;</w:delText>
        </w:r>
      </w:del>
      <w:r w:rsidRPr="00C100C3">
        <w:rPr>
          <w:rFonts w:ascii="Courier New" w:hAnsi="Courier New" w:cs="Courier New"/>
        </w:rPr>
        <w:t xml:space="preserve"> as if they</w:t>
      </w:r>
      <w:r w:rsidRPr="00C100C3">
        <w:rPr>
          <w:rFonts w:ascii="Courier New" w:hAnsi="Courier New" w:cs="Courier New"/>
        </w:rPr>
        <w:t xml:space="preserve"> were different theories? I should not express these things as they are expressed here; but the expressions do not matter much. I believe all the three things together. Instead of one theory replacing another, the latter only prove accessory facts, which a</w:t>
      </w:r>
      <w:r w:rsidRPr="00C100C3">
        <w:rPr>
          <w:rFonts w:ascii="Courier New" w:hAnsi="Courier New" w:cs="Courier New"/>
        </w:rPr>
        <w:t>re connected with the more general one.</w:t>
      </w:r>
    </w:p>
    <w:p w14:paraId="0DDC161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There is an apostasy of this economy (for I find the remark on the expression too trivial for me to employ any other). The institutions have been corrupted without the economy being at an end. And I do not exactly b</w:t>
      </w:r>
      <w:r w:rsidRPr="00C100C3">
        <w:rPr>
          <w:rFonts w:ascii="Courier New" w:hAnsi="Courier New" w:cs="Courier New"/>
        </w:rPr>
        <w:t>elieve in the impossibility of establishing elders after the death of the apostles, but in the incompetency of those who now pretend to do so: their work, according to me, is anti-scriptural.</w:t>
      </w:r>
    </w:p>
    <w:p w14:paraId="4F495C22"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That there is an apostasy, @2 Thessalonians 2 declares it of Ch</w:t>
      </w:r>
      <w:r w:rsidRPr="00C100C3">
        <w:rPr>
          <w:rFonts w:ascii="Courier New" w:hAnsi="Courier New" w:cs="Courier New"/>
        </w:rPr>
        <w:t>ristendom. That the institutions have been corrupted every protestant believes. That the method which they now follow in nominating elders, and which M. de Gasparin approves of,</w:t>
      </w:r>
    </w:p>
    <w:p w14:paraId="4C60590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{303}</w:t>
      </w:r>
    </w:p>
    <w:p w14:paraId="2743F86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is not scriptural, is evident to anyone who reads the Bible, and almos</w:t>
      </w:r>
      <w:r w:rsidRPr="00C100C3">
        <w:rPr>
          <w:rFonts w:ascii="Courier New" w:hAnsi="Courier New" w:cs="Courier New"/>
        </w:rPr>
        <w:t>t confessed by Mons. de Gasparin himself. What is said of the three theories being tried one after the other, has no foundation whatever.</w:t>
      </w:r>
    </w:p>
    <w:p w14:paraId="759D23E3" w14:textId="32A3060E" w:rsidR="00000000" w:rsidRPr="00C100C3" w:rsidRDefault="00362818" w:rsidP="00C100C3">
      <w:pPr>
        <w:pStyle w:val="PlainText"/>
        <w:rPr>
          <w:rFonts w:ascii="Courier New" w:hAnsi="Courier New" w:cs="Courier New"/>
        </w:rPr>
      </w:pPr>
      <w:r w:rsidRPr="00C100C3">
        <w:rPr>
          <w:rFonts w:ascii="Courier New" w:hAnsi="Courier New" w:cs="Courier New"/>
        </w:rPr>
        <w:t xml:space="preserve">Moreover M. de Gasparin, as far as it appears, does not know what the question is. He says: </w:t>
      </w:r>
      <w:ins w:id="7592" w:author="Comparison" w:date="2013-05-05T19:43:00Z">
        <w:r w:rsidRPr="00AA4B48">
          <w:rPr>
            <w:rFonts w:ascii="Courier New" w:hAnsi="Courier New" w:cs="Courier New"/>
          </w:rPr>
          <w:t>"</w:t>
        </w:r>
      </w:ins>
      <w:del w:id="7593" w:author="Comparison" w:date="2013-05-05T19:43:00Z">
        <w:r w:rsidRPr="00C100C3">
          <w:rPr>
            <w:rFonts w:ascii="Courier New" w:hAnsi="Courier New" w:cs="Courier New"/>
          </w:rPr>
          <w:delText>&amp;#8220;</w:delText>
        </w:r>
      </w:del>
      <w:r w:rsidRPr="00C100C3">
        <w:rPr>
          <w:rFonts w:ascii="Courier New" w:hAnsi="Courier New" w:cs="Courier New"/>
        </w:rPr>
        <w:t>The Church and its</w:t>
      </w:r>
      <w:r w:rsidRPr="00C100C3">
        <w:rPr>
          <w:rFonts w:ascii="Courier New" w:hAnsi="Courier New" w:cs="Courier New"/>
        </w:rPr>
        <w:t xml:space="preserve"> offices belonging to the economy, and this economy having apostatized, there is nothing more to be said of offices and of elders to be set up</w:t>
      </w:r>
      <w:ins w:id="7594" w:author="Comparison" w:date="2013-05-05T19:43:00Z">
        <w:r w:rsidRPr="00AA4B48">
          <w:rPr>
            <w:rFonts w:ascii="Courier New" w:hAnsi="Courier New" w:cs="Courier New"/>
          </w:rPr>
          <w:t>."</w:t>
        </w:r>
      </w:ins>
      <w:del w:id="7595" w:author="Comparison" w:date="2013-05-05T19:43:00Z">
        <w:r w:rsidRPr="00C100C3">
          <w:rPr>
            <w:rFonts w:ascii="Courier New" w:hAnsi="Courier New" w:cs="Courier New"/>
          </w:rPr>
          <w:delText>.&amp;#8221;</w:delText>
        </w:r>
      </w:del>
      <w:r w:rsidRPr="00C100C3">
        <w:rPr>
          <w:rFonts w:ascii="Courier New" w:hAnsi="Courier New" w:cs="Courier New"/>
        </w:rPr>
        <w:t xml:space="preserve"> Why? The offices might exist as any other form, although the fundamental principle of the existence of th</w:t>
      </w:r>
      <w:r w:rsidRPr="00C100C3">
        <w:rPr>
          <w:rFonts w:ascii="Courier New" w:hAnsi="Courier New" w:cs="Courier New"/>
        </w:rPr>
        <w:t>e economy might have been completely denied.</w:t>
      </w:r>
    </w:p>
    <w:p w14:paraId="2876BC9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 have already sufficiently answered that grossly anti-scriptural idea, that it is not the sin of man which brings about the suppression of an economy. I beg the reader to pay full attention to this. Such an as</w:t>
      </w:r>
      <w:r w:rsidRPr="00C100C3">
        <w:rPr>
          <w:rFonts w:ascii="Courier New" w:hAnsi="Courier New" w:cs="Courier New"/>
        </w:rPr>
        <w:t>sertion (and it is approved of by M. de G.), is sufficient to judge the whole moral system which it is employed to sustain, and to prove what is the biblical knowledge of those who employ it.</w:t>
      </w:r>
    </w:p>
    <w:p w14:paraId="6E2CDF5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They wish to make it appear that I have acknowledged that my fi</w:t>
      </w:r>
      <w:r w:rsidRPr="00C100C3">
        <w:rPr>
          <w:rFonts w:ascii="Courier New" w:hAnsi="Courier New" w:cs="Courier New"/>
        </w:rPr>
        <w:t>rst position was untenable. I am very sorry; but instead of believing it untenable, I believe it more important than ever.</w:t>
      </w:r>
    </w:p>
    <w:p w14:paraId="4A7FFBB2"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 should have been quite ready to suppose that the first publication of my thoughts on this subject might have contained something i</w:t>
      </w:r>
      <w:r w:rsidRPr="00C100C3">
        <w:rPr>
          <w:rFonts w:ascii="Courier New" w:hAnsi="Courier New" w:cs="Courier New"/>
        </w:rPr>
        <w:t xml:space="preserve">naccurate, as it generally happens when fresh light shines into the mind of man; but I have been led, by the attacks recently directed against this doctrine, to read this first publication again; and I find it more reserved than I should have thought, and </w:t>
      </w:r>
      <w:r w:rsidRPr="00C100C3">
        <w:rPr>
          <w:rFonts w:ascii="Courier New" w:hAnsi="Courier New" w:cs="Courier New"/>
        </w:rPr>
        <w:t xml:space="preserve">very conclusive for whosoever recognizes the authority of the word. They add that I even expressly allow that the evangelical economy has survived the very profound failure of Christendom. Yes, I do allow it most expressly. Until now I have never found an </w:t>
      </w:r>
      <w:r w:rsidRPr="00C100C3">
        <w:rPr>
          <w:rFonts w:ascii="Courier New" w:hAnsi="Courier New" w:cs="Courier New"/>
        </w:rPr>
        <w:t>idea to the contrary excepting in the dreams of my adversaries. Where have I said that the economy had come to an end? I have preached and taught by word of mouth and by writing that the coming of Christ will be the term of it.</w:t>
      </w:r>
    </w:p>
    <w:p w14:paraId="2AE7AA4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That fine idea, that the ec</w:t>
      </w:r>
      <w:r w:rsidRPr="00C100C3">
        <w:rPr>
          <w:rFonts w:ascii="Courier New" w:hAnsi="Courier New" w:cs="Courier New"/>
        </w:rPr>
        <w:t>onomy of which we form part has already come to an end, is entirely due to the bright imagination of my adversaries.</w:t>
      </w:r>
    </w:p>
    <w:p w14:paraId="147BBAF0" w14:textId="3E7F3B34" w:rsidR="00000000" w:rsidRPr="00C100C3" w:rsidRDefault="00362818" w:rsidP="00C100C3">
      <w:pPr>
        <w:pStyle w:val="PlainText"/>
        <w:rPr>
          <w:rFonts w:ascii="Courier New" w:hAnsi="Courier New" w:cs="Courier New"/>
        </w:rPr>
      </w:pPr>
      <w:r w:rsidRPr="00C100C3">
        <w:rPr>
          <w:rFonts w:ascii="Courier New" w:hAnsi="Courier New" w:cs="Courier New"/>
        </w:rPr>
        <w:t>As to the assertion which follows</w:t>
      </w:r>
      <w:ins w:id="7596" w:author="Comparison" w:date="2013-05-05T19:43:00Z">
        <w:r w:rsidRPr="00AA4B48">
          <w:rPr>
            <w:rFonts w:ascii="Courier New" w:hAnsi="Courier New" w:cs="Courier New"/>
          </w:rPr>
          <w:t xml:space="preserve"> -- </w:t>
        </w:r>
      </w:ins>
      <w:del w:id="7597" w:author="Comparison" w:date="2013-05-05T19:43:00Z">
        <w:r w:rsidRPr="00C100C3">
          <w:rPr>
            <w:rFonts w:ascii="Courier New" w:hAnsi="Courier New" w:cs="Courier New"/>
          </w:rPr>
          <w:delText>&amp;#8212;</w:delText>
        </w:r>
      </w:del>
      <w:r w:rsidRPr="00C100C3">
        <w:rPr>
          <w:rFonts w:ascii="Courier New" w:hAnsi="Courier New" w:cs="Courier New"/>
        </w:rPr>
        <w:t>that Christians ought to abandon the institutions to Satan</w:t>
      </w:r>
      <w:ins w:id="7598" w:author="Comparison" w:date="2013-05-05T19:43:00Z">
        <w:r w:rsidRPr="00AA4B48">
          <w:rPr>
            <w:rFonts w:ascii="Courier New" w:hAnsi="Courier New" w:cs="Courier New"/>
          </w:rPr>
          <w:t xml:space="preserve"> -- </w:t>
        </w:r>
      </w:ins>
      <w:del w:id="7599" w:author="Comparison" w:date="2013-05-05T19:43:00Z">
        <w:r w:rsidRPr="00C100C3">
          <w:rPr>
            <w:rFonts w:ascii="Courier New" w:hAnsi="Courier New" w:cs="Courier New"/>
          </w:rPr>
          <w:delText>&amp;#8212;</w:delText>
        </w:r>
      </w:del>
      <w:r w:rsidRPr="00C100C3">
        <w:rPr>
          <w:rFonts w:ascii="Courier New" w:hAnsi="Courier New" w:cs="Courier New"/>
        </w:rPr>
        <w:t>when M. de Gasparin can shew this</w:t>
      </w:r>
      <w:r w:rsidRPr="00C100C3">
        <w:rPr>
          <w:rFonts w:ascii="Courier New" w:hAnsi="Courier New" w:cs="Courier New"/>
        </w:rPr>
        <w:t xml:space="preserve"> in my writings, I will reply to it. Further, sin</w:t>
      </w:r>
    </w:p>
    <w:p w14:paraId="69BF408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{304}</w:t>
      </w:r>
    </w:p>
    <w:p w14:paraId="691C90B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does not suppress the institutions, but the latter may be practically corrupted by men and abandoned by men.</w:t>
      </w:r>
    </w:p>
    <w:p w14:paraId="07E832AB" w14:textId="0494DFB8"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 apostles, say they, have not enjoined the abandonment of their institutions. What a </w:t>
      </w:r>
      <w:r w:rsidRPr="00C100C3">
        <w:rPr>
          <w:rFonts w:ascii="Courier New" w:hAnsi="Courier New" w:cs="Courier New"/>
        </w:rPr>
        <w:t>profound remark! But if men have abandoned them without its being enjoined</w:t>
      </w:r>
      <w:ins w:id="7600" w:author="Comparison" w:date="2013-05-05T19:43:00Z">
        <w:r w:rsidRPr="00AA4B48">
          <w:rPr>
            <w:rFonts w:ascii="Courier New" w:hAnsi="Courier New" w:cs="Courier New"/>
          </w:rPr>
          <w:t xml:space="preserve"> -- </w:t>
        </w:r>
      </w:ins>
      <w:del w:id="7601" w:author="Comparison" w:date="2013-05-05T19:43:00Z">
        <w:r w:rsidRPr="00C100C3">
          <w:rPr>
            <w:rFonts w:ascii="Courier New" w:hAnsi="Courier New" w:cs="Courier New"/>
          </w:rPr>
          <w:delText>&amp;#8212;</w:delText>
        </w:r>
      </w:del>
      <w:r w:rsidRPr="00C100C3">
        <w:rPr>
          <w:rFonts w:ascii="Courier New" w:hAnsi="Courier New" w:cs="Courier New"/>
        </w:rPr>
        <w:t>and if in consequence they have not existed practically during seventeen centuries</w:t>
      </w:r>
      <w:ins w:id="7602" w:author="Comparison" w:date="2013-05-05T19:43:00Z">
        <w:r w:rsidRPr="00AA4B48">
          <w:rPr>
            <w:rFonts w:ascii="Courier New" w:hAnsi="Courier New" w:cs="Courier New"/>
          </w:rPr>
          <w:t xml:space="preserve"> -- </w:t>
        </w:r>
      </w:ins>
      <w:del w:id="7603" w:author="Comparison" w:date="2013-05-05T19:43:00Z">
        <w:r w:rsidRPr="00C100C3">
          <w:rPr>
            <w:rFonts w:ascii="Courier New" w:hAnsi="Courier New" w:cs="Courier New"/>
          </w:rPr>
          <w:delText>&amp;#8212;</w:delText>
        </w:r>
      </w:del>
      <w:r w:rsidRPr="00C100C3">
        <w:rPr>
          <w:rFonts w:ascii="Courier New" w:hAnsi="Courier New" w:cs="Courier New"/>
        </w:rPr>
        <w:t>can M. de G. re-establish them practically, so as to bind the conscience, as the apost</w:t>
      </w:r>
      <w:r w:rsidRPr="00C100C3">
        <w:rPr>
          <w:rFonts w:ascii="Courier New" w:hAnsi="Courier New" w:cs="Courier New"/>
        </w:rPr>
        <w:t>les did in nominating elders? If not, he causes divisions. He is guilty of schism in imposing that which has no divine authority, and in excluding those who do not accept that which is not according to the word.</w:t>
      </w:r>
    </w:p>
    <w:p w14:paraId="71EC8576" w14:textId="7FAE854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They tell us </w:t>
      </w:r>
      <w:ins w:id="7604" w:author="Comparison" w:date="2013-05-05T19:43:00Z">
        <w:r w:rsidRPr="00AA4B48">
          <w:rPr>
            <w:rFonts w:ascii="Courier New" w:hAnsi="Courier New" w:cs="Courier New"/>
          </w:rPr>
          <w:t>"</w:t>
        </w:r>
      </w:ins>
      <w:del w:id="7605" w:author="Comparison" w:date="2013-05-05T19:43:00Z">
        <w:r w:rsidRPr="00C100C3">
          <w:rPr>
            <w:rFonts w:ascii="Courier New" w:hAnsi="Courier New" w:cs="Courier New"/>
          </w:rPr>
          <w:delText>&amp;#8220;</w:delText>
        </w:r>
      </w:del>
      <w:r w:rsidRPr="00C100C3">
        <w:rPr>
          <w:rFonts w:ascii="Courier New" w:hAnsi="Courier New" w:cs="Courier New"/>
        </w:rPr>
        <w:t>that, finally, they hav</w:t>
      </w:r>
      <w:r w:rsidRPr="00C100C3">
        <w:rPr>
          <w:rFonts w:ascii="Courier New" w:hAnsi="Courier New" w:cs="Courier New"/>
        </w:rPr>
        <w:t>e proved that the duration of the institutions of the Church was everywhere fixed so as that it should equal that of the evangelical economy, that is to say, fill up the interval which separates the first and second coming of the Saviour</w:t>
      </w:r>
      <w:ins w:id="7606" w:author="Comparison" w:date="2013-05-05T19:43:00Z">
        <w:r w:rsidRPr="00AA4B48">
          <w:rPr>
            <w:rFonts w:ascii="Courier New" w:hAnsi="Courier New" w:cs="Courier New"/>
          </w:rPr>
          <w:t>."</w:t>
        </w:r>
      </w:ins>
      <w:del w:id="7607" w:author="Comparison" w:date="2013-05-05T19:43:00Z">
        <w:r w:rsidRPr="00C100C3">
          <w:rPr>
            <w:rFonts w:ascii="Courier New" w:hAnsi="Courier New" w:cs="Courier New"/>
          </w:rPr>
          <w:delText>.&amp;#8221;</w:delText>
        </w:r>
      </w:del>
      <w:r w:rsidRPr="00C100C3">
        <w:rPr>
          <w:rFonts w:ascii="Courier New" w:hAnsi="Courier New" w:cs="Courier New"/>
        </w:rPr>
        <w:t xml:space="preserve"> Where have</w:t>
      </w:r>
      <w:r w:rsidRPr="00C100C3">
        <w:rPr>
          <w:rFonts w:ascii="Courier New" w:hAnsi="Courier New" w:cs="Courier New"/>
        </w:rPr>
        <w:t xml:space="preserve"> they proved that? Now there is still the same sophistry here. </w:t>
      </w:r>
      <w:ins w:id="7608" w:author="Comparison" w:date="2013-05-05T19:43:00Z">
        <w:r w:rsidRPr="00AA4B48">
          <w:rPr>
            <w:rFonts w:ascii="Courier New" w:hAnsi="Courier New" w:cs="Courier New"/>
          </w:rPr>
          <w:t>"</w:t>
        </w:r>
      </w:ins>
      <w:del w:id="7609" w:author="Comparison" w:date="2013-05-05T19:43:00Z">
        <w:r w:rsidRPr="00C100C3">
          <w:rPr>
            <w:rFonts w:ascii="Courier New" w:hAnsi="Courier New" w:cs="Courier New"/>
          </w:rPr>
          <w:delText>&amp;#8220;</w:delText>
        </w:r>
      </w:del>
      <w:r w:rsidRPr="00C100C3">
        <w:rPr>
          <w:rFonts w:ascii="Courier New" w:hAnsi="Courier New" w:cs="Courier New"/>
        </w:rPr>
        <w:t>The institutions were to fill up the interval</w:t>
      </w:r>
      <w:ins w:id="7610" w:author="Comparison" w:date="2013-05-05T19:43:00Z">
        <w:r w:rsidRPr="00AA4B48">
          <w:rPr>
            <w:rFonts w:ascii="Courier New" w:hAnsi="Courier New" w:cs="Courier New"/>
          </w:rPr>
          <w:t>,"</w:t>
        </w:r>
      </w:ins>
      <w:del w:id="7611" w:author="Comparison" w:date="2013-05-05T19:43:00Z">
        <w:r w:rsidRPr="00C100C3">
          <w:rPr>
            <w:rFonts w:ascii="Courier New" w:hAnsi="Courier New" w:cs="Courier New"/>
          </w:rPr>
          <w:delText>,&amp;#8221;</w:delText>
        </w:r>
      </w:del>
      <w:r w:rsidRPr="00C100C3">
        <w:rPr>
          <w:rFonts w:ascii="Courier New" w:hAnsi="Courier New" w:cs="Courier New"/>
        </w:rPr>
        <w:t xml:space="preserve"> etc. Have they filled it up? The law of the institution has not changed; but has the institution, as a fact, continued to exist prac</w:t>
      </w:r>
      <w:r w:rsidRPr="00C100C3">
        <w:rPr>
          <w:rFonts w:ascii="Courier New" w:hAnsi="Courier New" w:cs="Courier New"/>
        </w:rPr>
        <w:t xml:space="preserve">tically? If it has, why so much trouble to prove that they have the right to </w:t>
      </w:r>
      <w:ins w:id="7612" w:author="Comparison" w:date="2013-05-05T19:43:00Z">
        <w:r w:rsidRPr="00AA4B48">
          <w:rPr>
            <w:rFonts w:ascii="Courier New" w:hAnsi="Courier New" w:cs="Courier New"/>
          </w:rPr>
          <w:t>re-establish</w:t>
        </w:r>
      </w:ins>
      <w:del w:id="7613" w:author="Comparison" w:date="2013-05-05T19:43:00Z">
        <w:r w:rsidRPr="00C100C3">
          <w:rPr>
            <w:rFonts w:ascii="Courier New" w:hAnsi="Courier New" w:cs="Courier New"/>
          </w:rPr>
          <w:delText>reestablish</w:delText>
        </w:r>
      </w:del>
      <w:r w:rsidRPr="00C100C3">
        <w:rPr>
          <w:rFonts w:ascii="Courier New" w:hAnsi="Courier New" w:cs="Courier New"/>
        </w:rPr>
        <w:t xml:space="preserve"> it? Wherefore </w:t>
      </w:r>
      <w:ins w:id="7614" w:author="Comparison" w:date="2013-05-05T19:43:00Z">
        <w:r w:rsidRPr="00AA4B48">
          <w:rPr>
            <w:rFonts w:ascii="Courier New" w:hAnsi="Courier New" w:cs="Courier New"/>
          </w:rPr>
          <w:t>"</w:t>
        </w:r>
      </w:ins>
      <w:del w:id="7615" w:author="Comparison" w:date="2013-05-05T19:43:00Z">
        <w:r w:rsidRPr="00C100C3">
          <w:rPr>
            <w:rFonts w:ascii="Courier New" w:hAnsi="Courier New" w:cs="Courier New"/>
          </w:rPr>
          <w:delText>&amp;#8220;</w:delText>
        </w:r>
      </w:del>
      <w:r w:rsidRPr="00C100C3">
        <w:rPr>
          <w:rFonts w:ascii="Courier New" w:hAnsi="Courier New" w:cs="Courier New"/>
        </w:rPr>
        <w:t>discoveries</w:t>
      </w:r>
      <w:ins w:id="7616" w:author="Comparison" w:date="2013-05-05T19:43:00Z">
        <w:r w:rsidRPr="00AA4B48">
          <w:rPr>
            <w:rFonts w:ascii="Courier New" w:hAnsi="Courier New" w:cs="Courier New"/>
          </w:rPr>
          <w:t xml:space="preserve">" </w:t>
        </w:r>
      </w:ins>
      <w:del w:id="7617" w:author="Comparison" w:date="2013-05-05T19:43:00Z">
        <w:r w:rsidRPr="00C100C3">
          <w:rPr>
            <w:rFonts w:ascii="Courier New" w:hAnsi="Courier New" w:cs="Courier New"/>
          </w:rPr>
          <w:delText xml:space="preserve"> &amp;#8220;</w:delText>
        </w:r>
      </w:del>
      <w:r w:rsidRPr="00C100C3">
        <w:rPr>
          <w:rFonts w:ascii="Courier New" w:hAnsi="Courier New" w:cs="Courier New"/>
        </w:rPr>
        <w:t xml:space="preserve">with regard to the means of doing so? No, it has not continued to exist, and it is because it has not thus continued that they </w:t>
      </w:r>
      <w:r w:rsidRPr="00C100C3">
        <w:rPr>
          <w:rFonts w:ascii="Courier New" w:hAnsi="Courier New" w:cs="Courier New"/>
        </w:rPr>
        <w:t>seek by so many arguments to shew that they have a right to re-</w:t>
      </w:r>
      <w:ins w:id="7618" w:author="Comparison" w:date="2013-05-05T19:43:00Z">
        <w:r w:rsidRPr="00AA4B48">
          <w:rPr>
            <w:rFonts w:ascii="Courier New" w:hAnsi="Courier New" w:cs="Courier New"/>
          </w:rPr>
          <w:t>establish</w:t>
        </w:r>
      </w:ins>
      <w:del w:id="7619" w:author="Comparison" w:date="2013-05-05T19:43:00Z">
        <w:r w:rsidRPr="00C100C3">
          <w:rPr>
            <w:rFonts w:ascii="Courier New" w:hAnsi="Courier New" w:cs="Courier New"/>
          </w:rPr>
          <w:delText>estabhsh</w:delText>
        </w:r>
      </w:del>
      <w:r w:rsidRPr="00C100C3">
        <w:rPr>
          <w:rFonts w:ascii="Courier New" w:hAnsi="Courier New" w:cs="Courier New"/>
        </w:rPr>
        <w:t xml:space="preserve"> it by other means than those shewn in the word. Note this well. The law of the institution still exists; the institution does not now exist. It cannot now be re-established according t</w:t>
      </w:r>
      <w:r w:rsidRPr="00C100C3">
        <w:rPr>
          <w:rFonts w:ascii="Courier New" w:hAnsi="Courier New" w:cs="Courier New"/>
        </w:rPr>
        <w:t>o the law of scripture; and they seek to re-establish it, in fact, by violating the law which ever exists.</w:t>
      </w:r>
    </w:p>
    <w:p w14:paraId="19C8FAAD"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But again: Where is the duration of the economy itself fixed in the word? Where is it said that it should be long, and that there should be a means </w:t>
      </w:r>
      <w:r w:rsidRPr="00C100C3">
        <w:rPr>
          <w:rFonts w:ascii="Courier New" w:hAnsi="Courier New" w:cs="Courier New"/>
        </w:rPr>
        <w:t>of prolonging its institutions? For my part, I deny that this is said. The scriptures speak of it in a perfectly different spirit. I plainly affirm that nothing is arranged in the word with a view to the prolonging of the economy, unless the sleep of the t</w:t>
      </w:r>
      <w:r w:rsidRPr="00C100C3">
        <w:rPr>
          <w:rFonts w:ascii="Courier New" w:hAnsi="Courier New" w:cs="Courier New"/>
        </w:rPr>
        <w:t>en virgins be called an institution. That the Bridegroom has, in fact, delayed His coming, we know; but I challenge my adversaries to shew me any ordinance of God which sanctions the state of things which is the result of this. I assert that the word alway</w:t>
      </w:r>
      <w:r w:rsidRPr="00C100C3">
        <w:rPr>
          <w:rFonts w:ascii="Courier New" w:hAnsi="Courier New" w:cs="Courier New"/>
        </w:rPr>
        <w:t>s treats this state as a state of ruin and of sin, which will bring in the</w:t>
      </w:r>
    </w:p>
    <w:p w14:paraId="4E458D9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{305}</w:t>
      </w:r>
    </w:p>
    <w:p w14:paraId="5D55FCC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judgment of God. This is the great controversy between us.</w:t>
      </w:r>
    </w:p>
    <w:p w14:paraId="46CE273E" w14:textId="45588D3B" w:rsidR="00000000" w:rsidRPr="00C100C3" w:rsidRDefault="00362818" w:rsidP="00C100C3">
      <w:pPr>
        <w:pStyle w:val="PlainText"/>
        <w:rPr>
          <w:rFonts w:ascii="Courier New" w:hAnsi="Courier New" w:cs="Courier New"/>
        </w:rPr>
      </w:pPr>
      <w:r w:rsidRPr="00C100C3">
        <w:rPr>
          <w:rFonts w:ascii="Courier New" w:hAnsi="Courier New" w:cs="Courier New"/>
        </w:rPr>
        <w:t>Now here we have that which, while allowing that it is not proved, is the avowal of the true state of the questio</w:t>
      </w:r>
      <w:r w:rsidRPr="00C100C3">
        <w:rPr>
          <w:rFonts w:ascii="Courier New" w:hAnsi="Courier New" w:cs="Courier New"/>
        </w:rPr>
        <w:t xml:space="preserve">n. They tell us </w:t>
      </w:r>
      <w:ins w:id="7620" w:author="Comparison" w:date="2013-05-05T19:43:00Z">
        <w:r w:rsidRPr="00AA4B48">
          <w:rPr>
            <w:rFonts w:ascii="Courier New" w:hAnsi="Courier New" w:cs="Courier New"/>
          </w:rPr>
          <w:t>"</w:t>
        </w:r>
      </w:ins>
      <w:del w:id="7621" w:author="Comparison" w:date="2013-05-05T19:43:00Z">
        <w:r w:rsidRPr="00C100C3">
          <w:rPr>
            <w:rFonts w:ascii="Courier New" w:hAnsi="Courier New" w:cs="Courier New"/>
          </w:rPr>
          <w:delText>&amp;#8220;</w:delText>
        </w:r>
      </w:del>
      <w:r w:rsidRPr="00C100C3">
        <w:rPr>
          <w:rFonts w:ascii="Courier New" w:hAnsi="Courier New" w:cs="Courier New"/>
        </w:rPr>
        <w:t>that even supposing that the New Testament never presents to us the election by the Church, as interposing in the nomination of elders, it would not be less evident that God, in ordering us to have elders, and in taking from us the p</w:t>
      </w:r>
      <w:r w:rsidRPr="00C100C3">
        <w:rPr>
          <w:rFonts w:ascii="Courier New" w:hAnsi="Courier New" w:cs="Courier New"/>
        </w:rPr>
        <w:t>rimitive mode of nomination and installation, would authorize and enjoin our employing another way. Liberty in the choice of means is the common right of the churches</w:t>
      </w:r>
      <w:ins w:id="7622" w:author="Comparison" w:date="2013-05-05T19:43:00Z">
        <w:r w:rsidRPr="00AA4B48">
          <w:rPr>
            <w:rFonts w:ascii="Courier New" w:hAnsi="Courier New" w:cs="Courier New"/>
          </w:rPr>
          <w:t>."</w:t>
        </w:r>
      </w:ins>
      <w:del w:id="7623" w:author="Comparison" w:date="2013-05-05T19:43:00Z">
        <w:r w:rsidRPr="00C100C3">
          <w:rPr>
            <w:rFonts w:ascii="Courier New" w:hAnsi="Courier New" w:cs="Courier New"/>
          </w:rPr>
          <w:delText>.&amp;#8221;</w:delText>
        </w:r>
      </w:del>
    </w:p>
    <w:p w14:paraId="6DC4590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First. It is plain that, if there is a mode primitively ordained by God, *that* </w:t>
      </w:r>
      <w:r w:rsidRPr="00C100C3">
        <w:rPr>
          <w:rFonts w:ascii="Courier New" w:hAnsi="Courier New" w:cs="Courier New"/>
        </w:rPr>
        <w:t>is the law of the institution, and there is no question of a liberty of choice.</w:t>
      </w:r>
    </w:p>
    <w:p w14:paraId="209843C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Secondly. Besides, God has never ordered us to have elders. He has only given us the historical account of their nomination and of their installation. There is no command beyo</w:t>
      </w:r>
      <w:r w:rsidRPr="00C100C3">
        <w:rPr>
          <w:rFonts w:ascii="Courier New" w:hAnsi="Courier New" w:cs="Courier New"/>
        </w:rPr>
        <w:t>nd the institution itself, according to the primitive mode, which (admitting the supposition) God has taken away. The institution itself as a law is nothing else than this mode which God has taken away.</w:t>
      </w:r>
    </w:p>
    <w:p w14:paraId="0C6CE1DE"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Now has God taken away this original mode in order t</w:t>
      </w:r>
      <w:r w:rsidRPr="00C100C3">
        <w:rPr>
          <w:rFonts w:ascii="Courier New" w:hAnsi="Courier New" w:cs="Courier New"/>
        </w:rPr>
        <w:t>o establish another? Clearly not. We have not another revelation, and there would be no liberty of choosing if God had established another mode by His authority. Now has God abrogated the law of the institution? It is there in the word as the mode appointe</w:t>
      </w:r>
      <w:r w:rsidRPr="00C100C3">
        <w:rPr>
          <w:rFonts w:ascii="Courier New" w:hAnsi="Courier New" w:cs="Courier New"/>
        </w:rPr>
        <w:t>d by His sovereign authority. How then has He taken away the primitive method? It is historically the fact; it is the practical failure of the institution in the hands of men, and this to such a degree that it may be said that God has taken it away. For th</w:t>
      </w:r>
      <w:r w:rsidRPr="00C100C3">
        <w:rPr>
          <w:rFonts w:ascii="Courier New" w:hAnsi="Courier New" w:cs="Courier New"/>
        </w:rPr>
        <w:t>e law subsists, it has not been taken away. It is as an institution virtually existing amongst men: that God has removed it, as well as the means of re-establishing it according to the law of the institution, according to the primitive mode, you may say. T</w:t>
      </w:r>
      <w:r w:rsidRPr="00C100C3">
        <w:rPr>
          <w:rFonts w:ascii="Courier New" w:hAnsi="Courier New" w:cs="Courier New"/>
        </w:rPr>
        <w:t>hat is to say, practically the thing has failed. God, acting in judgment (for *He* has not changed the law), has removed it. He has by this judgment rendered it impossible for man to re-establish it according to the primitive law of the institution; for (i</w:t>
      </w:r>
      <w:r w:rsidRPr="00C100C3">
        <w:rPr>
          <w:rFonts w:ascii="Courier New" w:hAnsi="Courier New" w:cs="Courier New"/>
        </w:rPr>
        <w:t>t is supposed) God</w:t>
      </w:r>
      <w:del w:id="7624" w:author="Comparison" w:date="2013-05-05T19:43:00Z">
        <w:r w:rsidRPr="00C100C3">
          <w:rPr>
            <w:rFonts w:ascii="Courier New" w:hAnsi="Courier New" w:cs="Courier New"/>
          </w:rPr>
          <w:delText>-</w:delText>
        </w:r>
      </w:del>
      <w:r w:rsidRPr="00C100C3">
        <w:rPr>
          <w:rFonts w:ascii="Courier New" w:hAnsi="Courier New" w:cs="Courier New"/>
        </w:rPr>
        <w:t xml:space="preserve"> has taken away the original mode. Then, although God may have removed it in judgment, man will re-establish it by his liberty; and although God may have rendered it impossible to do so according to the law of the</w:t>
      </w:r>
    </w:p>
    <w:p w14:paraId="4821BA72"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{306}</w:t>
      </w:r>
    </w:p>
    <w:p w14:paraId="50FA751D" w14:textId="327C12F8" w:rsidR="00000000" w:rsidRPr="00C100C3" w:rsidRDefault="00362818" w:rsidP="00C100C3">
      <w:pPr>
        <w:pStyle w:val="PlainText"/>
        <w:rPr>
          <w:rFonts w:ascii="Courier New" w:hAnsi="Courier New" w:cs="Courier New"/>
        </w:rPr>
      </w:pPr>
      <w:r w:rsidRPr="00C100C3">
        <w:rPr>
          <w:rFonts w:ascii="Courier New" w:hAnsi="Courier New" w:cs="Courier New"/>
        </w:rPr>
        <w:t>institution (fo</w:t>
      </w:r>
      <w:r w:rsidRPr="00C100C3">
        <w:rPr>
          <w:rFonts w:ascii="Courier New" w:hAnsi="Courier New" w:cs="Courier New"/>
        </w:rPr>
        <w:t xml:space="preserve">r God has taken away the primitive mode), man will follow another mode, will establish a law according to his liking. </w:t>
      </w:r>
      <w:ins w:id="7625" w:author="Comparison" w:date="2013-05-05T19:43:00Z">
        <w:r w:rsidRPr="00AA4B48">
          <w:rPr>
            <w:rFonts w:ascii="Courier New" w:hAnsi="Courier New" w:cs="Courier New"/>
          </w:rPr>
          <w:t>"</w:t>
        </w:r>
      </w:ins>
      <w:del w:id="7626" w:author="Comparison" w:date="2013-05-05T19:43:00Z">
        <w:r w:rsidRPr="00C100C3">
          <w:rPr>
            <w:rFonts w:ascii="Courier New" w:hAnsi="Courier New" w:cs="Courier New"/>
          </w:rPr>
          <w:delText>&amp;#8220;</w:delText>
        </w:r>
      </w:del>
      <w:r w:rsidRPr="00C100C3">
        <w:rPr>
          <w:rFonts w:ascii="Courier New" w:hAnsi="Courier New" w:cs="Courier New"/>
        </w:rPr>
        <w:t>It is the common right of the churches</w:t>
      </w:r>
      <w:ins w:id="7627" w:author="Comparison" w:date="2013-05-05T19:43:00Z">
        <w:r w:rsidRPr="00AA4B48">
          <w:rPr>
            <w:rFonts w:ascii="Courier New" w:hAnsi="Courier New" w:cs="Courier New"/>
          </w:rPr>
          <w:t>."</w:t>
        </w:r>
      </w:ins>
      <w:del w:id="7628" w:author="Comparison" w:date="2013-05-05T19:43:00Z">
        <w:r w:rsidRPr="00C100C3">
          <w:rPr>
            <w:rFonts w:ascii="Courier New" w:hAnsi="Courier New" w:cs="Courier New"/>
          </w:rPr>
          <w:delText>.&amp;#8221;</w:delText>
        </w:r>
      </w:del>
      <w:r w:rsidRPr="00C100C3">
        <w:rPr>
          <w:rFonts w:ascii="Courier New" w:hAnsi="Courier New" w:cs="Courier New"/>
        </w:rPr>
        <w:t xml:space="preserve"> Here is fine liberty! The law of God (I speak of His institutions) is attached to an</w:t>
      </w:r>
      <w:r w:rsidRPr="00C100C3">
        <w:rPr>
          <w:rFonts w:ascii="Courier New" w:hAnsi="Courier New" w:cs="Courier New"/>
        </w:rPr>
        <w:t xml:space="preserve"> exceptional fact, transitory in its nature; and consequently man may afterwards thus do what he pleases.</w:t>
      </w:r>
    </w:p>
    <w:p w14:paraId="5CF08C6F" w14:textId="77777777" w:rsidR="00000000" w:rsidRPr="00AA4B48" w:rsidRDefault="00362818" w:rsidP="00AA4B48">
      <w:pPr>
        <w:pStyle w:val="PlainText"/>
        <w:rPr>
          <w:ins w:id="7629" w:author="Comparison" w:date="2013-05-05T19:43:00Z"/>
          <w:rFonts w:ascii="Courier New" w:hAnsi="Courier New" w:cs="Courier New"/>
        </w:rPr>
      </w:pPr>
      <w:r w:rsidRPr="00C100C3">
        <w:rPr>
          <w:rFonts w:ascii="Courier New" w:hAnsi="Courier New" w:cs="Courier New"/>
        </w:rPr>
        <w:t>The sacred canon, you tell us, has preserved the Epistles to Timothy and Titus. Yes, truly; but it is to shew a law of the institution, which you can</w:t>
      </w:r>
      <w:r w:rsidRPr="00C100C3">
        <w:rPr>
          <w:rFonts w:ascii="Courier New" w:hAnsi="Courier New" w:cs="Courier New"/>
        </w:rPr>
        <w:t>not follow, and to prove that, in pretending to re-establish what God has removed, you despise at the same time both the judgment which removed it and the law which established it, by re-establishing it after another mode according to what you call liberty</w:t>
      </w:r>
      <w:r w:rsidRPr="00C100C3">
        <w:rPr>
          <w:rFonts w:ascii="Courier New" w:hAnsi="Courier New" w:cs="Courier New"/>
        </w:rPr>
        <w:t>, that is to say, your own will. For God has, in fact, removed the institution, and not the law of the institution, which still exists in these epistles and elsewhere in the New Testament, in all its force, so as to condemn you.</w:t>
      </w:r>
    </w:p>
    <w:p w14:paraId="336BC13D" w14:textId="5A4E2AB6" w:rsidR="00000000" w:rsidRPr="00C100C3" w:rsidRDefault="00362818" w:rsidP="00C100C3">
      <w:pPr>
        <w:pStyle w:val="PlainText"/>
        <w:rPr>
          <w:rFonts w:ascii="Courier New" w:hAnsi="Courier New" w:cs="Courier New"/>
        </w:rPr>
      </w:pPr>
      <w:r w:rsidRPr="00C100C3">
        <w:rPr>
          <w:rFonts w:ascii="Courier New" w:hAnsi="Courier New" w:cs="Courier New"/>
        </w:rPr>
        <w:t>This is a supposition, do yo</w:t>
      </w:r>
      <w:r w:rsidRPr="00C100C3">
        <w:rPr>
          <w:rFonts w:ascii="Courier New" w:hAnsi="Courier New" w:cs="Courier New"/>
        </w:rPr>
        <w:t xml:space="preserve">u say? It is your own supposition which betrays your principles in the conclusions which you deduce from them. But it is more than a supposition. </w:t>
      </w:r>
      <w:ins w:id="7630" w:author="Comparison" w:date="2013-05-05T19:43:00Z">
        <w:r w:rsidRPr="00AA4B48">
          <w:rPr>
            <w:rFonts w:ascii="Courier New" w:hAnsi="Courier New" w:cs="Courier New"/>
          </w:rPr>
          <w:t>"</w:t>
        </w:r>
      </w:ins>
      <w:del w:id="7631" w:author="Comparison" w:date="2013-05-05T19:43:00Z">
        <w:r w:rsidRPr="00C100C3">
          <w:rPr>
            <w:rFonts w:ascii="Courier New" w:hAnsi="Courier New" w:cs="Courier New"/>
          </w:rPr>
          <w:delText>&amp;#8220;</w:delText>
        </w:r>
      </w:del>
      <w:r w:rsidRPr="00C100C3">
        <w:rPr>
          <w:rFonts w:ascii="Courier New" w:hAnsi="Courier New" w:cs="Courier New"/>
        </w:rPr>
        <w:t>The discovery of the means, you say, is not difficult</w:t>
      </w:r>
      <w:ins w:id="7632" w:author="Comparison" w:date="2013-05-05T19:43:00Z">
        <w:r w:rsidRPr="00AA4B48">
          <w:rPr>
            <w:rFonts w:ascii="Courier New" w:hAnsi="Courier New" w:cs="Courier New"/>
          </w:rPr>
          <w:t>."</w:t>
        </w:r>
      </w:ins>
      <w:del w:id="7633" w:author="Comparison" w:date="2013-05-05T19:43:00Z">
        <w:r w:rsidRPr="00C100C3">
          <w:rPr>
            <w:rFonts w:ascii="Courier New" w:hAnsi="Courier New" w:cs="Courier New"/>
          </w:rPr>
          <w:delText>.&amp;#8221;</w:delText>
        </w:r>
      </w:del>
      <w:r w:rsidRPr="00C100C3">
        <w:rPr>
          <w:rFonts w:ascii="Courier New" w:hAnsi="Courier New" w:cs="Courier New"/>
        </w:rPr>
        <w:t xml:space="preserve"> This is true. Outside the authority of Go</w:t>
      </w:r>
      <w:r w:rsidRPr="00C100C3">
        <w:rPr>
          <w:rFonts w:ascii="Courier New" w:hAnsi="Courier New" w:cs="Courier New"/>
        </w:rPr>
        <w:t>d, there is only the will of man. This is the path that you have followed. It is quite evident, that, if one respects the word, one has not to make discoveries. If you have any to make, it is because you have abandoned the word. If you do the work which yo</w:t>
      </w:r>
      <w:r w:rsidRPr="00C100C3">
        <w:rPr>
          <w:rFonts w:ascii="Courier New" w:hAnsi="Courier New" w:cs="Courier New"/>
        </w:rPr>
        <w:t>u give out, I sincerely exhort you to examine more fully the responsibility of man, and its consequences with regard to the dispensations. This is the true question. It is not right to shake the fundamental principles of the ways of God for a question of e</w:t>
      </w:r>
      <w:r w:rsidRPr="00C100C3">
        <w:rPr>
          <w:rFonts w:ascii="Courier New" w:hAnsi="Courier New" w:cs="Courier New"/>
        </w:rPr>
        <w:t>lders.</w:t>
      </w:r>
    </w:p>
    <w:p w14:paraId="47E1039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{307}</w:t>
      </w:r>
    </w:p>
    <w:p w14:paraId="03C97537" w14:textId="77777777" w:rsidR="00000000" w:rsidRPr="00AA4B48" w:rsidRDefault="00362818" w:rsidP="00AA4B48">
      <w:pPr>
        <w:pStyle w:val="PlainText"/>
        <w:rPr>
          <w:ins w:id="7634" w:author="Comparison" w:date="2013-05-05T19:43:00Z"/>
          <w:rFonts w:ascii="Courier New" w:hAnsi="Courier New" w:cs="Courier New"/>
        </w:rPr>
      </w:pPr>
      <w:ins w:id="7635" w:author="Comparison" w:date="2013-05-05T19:43:00Z">
        <w:r w:rsidRPr="00AA4B48">
          <w:rPr>
            <w:rFonts w:ascii="Courier New" w:hAnsi="Courier New" w:cs="Courier New"/>
          </w:rPr>
          <w:t>AN APPEAL TO THE CONSCIENCE OF THOSE WHO TAKE THE TITLE OF "E</w:t>
        </w:r>
        <w:r w:rsidRPr="00AA4B48">
          <w:rPr>
            <w:rFonts w:ascii="Courier New" w:hAnsi="Courier New" w:cs="Courier New"/>
          </w:rPr>
          <w:t>LDERS OF THE EVANGELICAL CHURCH AT GENEVA"; AND A REPLY TO ONE OF THEM</w:t>
        </w:r>
      </w:ins>
    </w:p>
    <w:p w14:paraId="1E54C906" w14:textId="77777777" w:rsidR="00000000" w:rsidRPr="00C100C3" w:rsidRDefault="00362818" w:rsidP="00C100C3">
      <w:pPr>
        <w:pStyle w:val="PlainText"/>
        <w:rPr>
          <w:del w:id="7636" w:author="Comparison" w:date="2013-05-05T19:43:00Z"/>
          <w:rFonts w:ascii="Courier New" w:hAnsi="Courier New" w:cs="Courier New"/>
        </w:rPr>
      </w:pPr>
      <w:del w:id="7637" w:author="Comparison" w:date="2013-05-05T19:43:00Z">
        <w:r w:rsidRPr="00C100C3">
          <w:rPr>
            <w:rFonts w:ascii="Courier New" w:hAnsi="Courier New" w:cs="Courier New"/>
          </w:rPr>
          <w:delText>An Appeal To The Conscience</w:delText>
        </w:r>
      </w:del>
    </w:p>
    <w:p w14:paraId="35B0B1FD" w14:textId="77777777" w:rsidR="00000000" w:rsidRPr="00C100C3" w:rsidRDefault="00362818" w:rsidP="00C100C3">
      <w:pPr>
        <w:pStyle w:val="PlainText"/>
        <w:rPr>
          <w:del w:id="7638" w:author="Comparison" w:date="2013-05-05T19:43:00Z"/>
          <w:rFonts w:ascii="Courier New" w:hAnsi="Courier New" w:cs="Courier New"/>
        </w:rPr>
      </w:pPr>
      <w:del w:id="7639" w:author="Comparison" w:date="2013-05-05T19:43:00Z">
        <w:r w:rsidRPr="00C100C3">
          <w:rPr>
            <w:rFonts w:ascii="Courier New" w:hAnsi="Courier New" w:cs="Courier New"/>
          </w:rPr>
          <w:delText>*Of those who take the title of &amp;#8220;Elders of the Evangelical Church at Geneva&amp;#8221;;</w:delText>
        </w:r>
      </w:del>
    </w:p>
    <w:p w14:paraId="56A90356" w14:textId="77777777" w:rsidR="00000000" w:rsidRPr="00C100C3" w:rsidRDefault="00362818" w:rsidP="00C100C3">
      <w:pPr>
        <w:pStyle w:val="PlainText"/>
        <w:rPr>
          <w:del w:id="7640" w:author="Comparison" w:date="2013-05-05T19:43:00Z"/>
          <w:rFonts w:ascii="Courier New" w:hAnsi="Courier New" w:cs="Courier New"/>
        </w:rPr>
      </w:pPr>
      <w:del w:id="7641" w:author="Comparison" w:date="2013-05-05T19:43:00Z">
        <w:r w:rsidRPr="00C100C3">
          <w:rPr>
            <w:rFonts w:ascii="Courier New" w:hAnsi="Courier New" w:cs="Courier New"/>
          </w:rPr>
          <w:delText>and a Reply to one of them*</w:delText>
        </w:r>
      </w:del>
    </w:p>
    <w:p w14:paraId="2CF1DE93" w14:textId="3AEABBC7" w:rsidR="00000000" w:rsidRPr="00C100C3" w:rsidRDefault="00362818" w:rsidP="00C100C3">
      <w:pPr>
        <w:pStyle w:val="PlainText"/>
        <w:rPr>
          <w:rFonts w:ascii="Courier New" w:hAnsi="Courier New" w:cs="Courier New"/>
        </w:rPr>
      </w:pPr>
      <w:r w:rsidRPr="00C100C3">
        <w:rPr>
          <w:rFonts w:ascii="Courier New" w:hAnsi="Courier New" w:cs="Courier New"/>
        </w:rPr>
        <w:t>Is it not true, sir, that this time it is not merely one of the elders of the Evangelical Ch</w:t>
      </w:r>
      <w:r w:rsidRPr="00C100C3">
        <w:rPr>
          <w:rFonts w:ascii="Courier New" w:hAnsi="Courier New" w:cs="Courier New"/>
        </w:rPr>
        <w:t xml:space="preserve">urch at Geneva (for it appears that I was not mistaken as to the author of </w:t>
      </w:r>
      <w:ins w:id="7642" w:author="Comparison" w:date="2013-05-05T19:43:00Z">
        <w:r w:rsidRPr="00AA4B48">
          <w:rPr>
            <w:rFonts w:ascii="Courier New" w:hAnsi="Courier New" w:cs="Courier New"/>
          </w:rPr>
          <w:t>"</w:t>
        </w:r>
      </w:ins>
      <w:del w:id="7643" w:author="Comparison" w:date="2013-05-05T19:43:00Z">
        <w:r w:rsidRPr="00C100C3">
          <w:rPr>
            <w:rFonts w:ascii="Courier New" w:hAnsi="Courier New" w:cs="Courier New"/>
          </w:rPr>
          <w:delText>&amp;#8220;</w:delText>
        </w:r>
      </w:del>
      <w:r w:rsidRPr="00C100C3">
        <w:rPr>
          <w:rFonts w:ascii="Courier New" w:hAnsi="Courier New" w:cs="Courier New"/>
        </w:rPr>
        <w:t>Plymouthism</w:t>
      </w:r>
      <w:ins w:id="7644" w:author="Comparison" w:date="2013-05-05T19:43:00Z">
        <w:r w:rsidRPr="00AA4B48">
          <w:rPr>
            <w:rFonts w:ascii="Courier New" w:hAnsi="Courier New" w:cs="Courier New"/>
          </w:rPr>
          <w:t>,"</w:t>
        </w:r>
      </w:ins>
      <w:del w:id="7645" w:author="Comparison" w:date="2013-05-05T19:43:00Z">
        <w:r w:rsidRPr="00C100C3">
          <w:rPr>
            <w:rFonts w:ascii="Courier New" w:hAnsi="Courier New" w:cs="Courier New"/>
          </w:rPr>
          <w:delText>,&amp;#8221;</w:delText>
        </w:r>
      </w:del>
      <w:r w:rsidRPr="00C100C3">
        <w:rPr>
          <w:rFonts w:ascii="Courier New" w:hAnsi="Courier New" w:cs="Courier New"/>
        </w:rPr>
        <w:t xml:space="preserve"> etc.) who has laboured to bring forth these </w:t>
      </w:r>
      <w:ins w:id="7646" w:author="Comparison" w:date="2013-05-05T19:43:00Z">
        <w:r w:rsidRPr="00AA4B48">
          <w:rPr>
            <w:rFonts w:ascii="Courier New" w:hAnsi="Courier New" w:cs="Courier New"/>
          </w:rPr>
          <w:t>"</w:t>
        </w:r>
      </w:ins>
      <w:del w:id="7647" w:author="Comparison" w:date="2013-05-05T19:43:00Z">
        <w:r w:rsidRPr="00C100C3">
          <w:rPr>
            <w:rFonts w:ascii="Courier New" w:hAnsi="Courier New" w:cs="Courier New"/>
          </w:rPr>
          <w:delText>&amp;#8220;</w:delText>
        </w:r>
      </w:del>
      <w:r w:rsidRPr="00C100C3">
        <w:rPr>
          <w:rFonts w:ascii="Courier New" w:hAnsi="Courier New" w:cs="Courier New"/>
        </w:rPr>
        <w:t xml:space="preserve">Remarks addressed to my Brethren in Christ, on the subject of Mr. </w:t>
      </w:r>
      <w:ins w:id="7648" w:author="Comparison" w:date="2013-05-05T19:43:00Z">
        <w:r w:rsidRPr="00AA4B48">
          <w:rPr>
            <w:rFonts w:ascii="Courier New" w:hAnsi="Courier New" w:cs="Courier New"/>
          </w:rPr>
          <w:t>Darby's</w:t>
        </w:r>
      </w:ins>
      <w:del w:id="7649" w:author="Comparison" w:date="2013-05-05T19:43:00Z">
        <w:r w:rsidRPr="00C100C3">
          <w:rPr>
            <w:rFonts w:ascii="Courier New" w:hAnsi="Courier New" w:cs="Courier New"/>
          </w:rPr>
          <w:delText>Darby&amp;#8217;s</w:delText>
        </w:r>
      </w:del>
      <w:r w:rsidRPr="00C100C3">
        <w:rPr>
          <w:rFonts w:ascii="Courier New" w:hAnsi="Courier New" w:cs="Courier New"/>
        </w:rPr>
        <w:t xml:space="preserve"> last tract</w:t>
      </w:r>
      <w:ins w:id="7650" w:author="Comparison" w:date="2013-05-05T19:43:00Z">
        <w:r w:rsidRPr="00AA4B48">
          <w:rPr>
            <w:rFonts w:ascii="Courier New" w:hAnsi="Courier New" w:cs="Courier New"/>
          </w:rPr>
          <w:t>"?</w:t>
        </w:r>
      </w:ins>
      <w:del w:id="7651" w:author="Comparison" w:date="2013-05-05T19:43:00Z">
        <w:r w:rsidRPr="00C100C3">
          <w:rPr>
            <w:rFonts w:ascii="Courier New" w:hAnsi="Courier New" w:cs="Courier New"/>
          </w:rPr>
          <w:delText>&amp;#8221;?</w:delText>
        </w:r>
      </w:del>
      <w:r w:rsidRPr="00C100C3">
        <w:rPr>
          <w:rFonts w:ascii="Courier New" w:hAnsi="Courier New" w:cs="Courier New"/>
        </w:rPr>
        <w:t xml:space="preserve"> At l</w:t>
      </w:r>
      <w:r w:rsidRPr="00C100C3">
        <w:rPr>
          <w:rFonts w:ascii="Courier New" w:hAnsi="Courier New" w:cs="Courier New"/>
        </w:rPr>
        <w:t>east here is my reason for thinking so: I have not, it is true, much acquaintance with him who enjoys this imposing position and has invested himself with a title to which he seems to hold greatly; but it is well known that it is not a person who has lived</w:t>
      </w:r>
      <w:r w:rsidRPr="00C100C3">
        <w:rPr>
          <w:rFonts w:ascii="Courier New" w:hAnsi="Courier New" w:cs="Courier New"/>
        </w:rPr>
        <w:t xml:space="preserve"> in obscurity like myself and many others, happy, as I esteem it, amongst the poor of this world. He has lived in public, been deputed by churches and societies to represent them in other countries; in a word, he has taken his place in the annals of the ev</w:t>
      </w:r>
      <w:r w:rsidRPr="00C100C3">
        <w:rPr>
          <w:rFonts w:ascii="Courier New" w:hAnsi="Courier New" w:cs="Courier New"/>
        </w:rPr>
        <w:t>angelical world. Well, as I suppose, at least, he has always been found upright, straightforward, sincere, incapable of those subtleties, of those roundabout ways, those cunning devices which, when employed in a publication, fix the attention of intelligen</w:t>
      </w:r>
      <w:r w:rsidRPr="00C100C3">
        <w:rPr>
          <w:rFonts w:ascii="Courier New" w:hAnsi="Courier New" w:cs="Courier New"/>
        </w:rPr>
        <w:t>t men upon the author, rather than upon the arguments directed against his opponent, which bring under notice him who employs them, rather than him against whom they are employed.</w:t>
      </w:r>
    </w:p>
    <w:p w14:paraId="55F46932"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 do not wrong you, when I suppose that you have always enjoyed the reputat</w:t>
      </w:r>
      <w:r w:rsidRPr="00C100C3">
        <w:rPr>
          <w:rFonts w:ascii="Courier New" w:hAnsi="Courier New" w:cs="Courier New"/>
        </w:rPr>
        <w:t xml:space="preserve">ion which I here give you. How then could I attribute to yourself alone the little tract which bears, not your name, it is true, but in its place your ecclesiastical capacity, and which is evidently so far from that integrity and simplicity of heart which </w:t>
      </w:r>
      <w:r w:rsidRPr="00C100C3">
        <w:rPr>
          <w:rFonts w:ascii="Courier New" w:hAnsi="Courier New" w:cs="Courier New"/>
        </w:rPr>
        <w:t xml:space="preserve">are the true glory of the Christian, and even of the man of the world? Must I believe that the system of which you are one of the heads is responsible for the change in the character of the individual, a change which ought so much to be deplored; and that </w:t>
      </w:r>
      <w:r w:rsidRPr="00C100C3">
        <w:rPr>
          <w:rFonts w:ascii="Courier New" w:hAnsi="Courier New" w:cs="Courier New"/>
        </w:rPr>
        <w:t>your tract is in fact the expression of the general sentiments, the fruit of the thoughts and actions of the body of elders to which you belong? or should I rather say, do you see what the flesh is even in a Christian? This honourable Christian could not r</w:t>
      </w:r>
      <w:r w:rsidRPr="00C100C3">
        <w:rPr>
          <w:rFonts w:ascii="Courier New" w:hAnsi="Courier New" w:cs="Courier New"/>
        </w:rPr>
        <w:t>esign himself to being looked upon as beaten. He has associated with himself</w:t>
      </w:r>
    </w:p>
    <w:p w14:paraId="1C747B0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{308}</w:t>
      </w:r>
    </w:p>
    <w:p w14:paraId="3BA1A46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one who, aiding him in his work, has employed subtlety and insincerity, which the responsible author has not had sufficient penetration to discern or sufficient courage to</w:t>
      </w:r>
      <w:r w:rsidRPr="00C100C3">
        <w:rPr>
          <w:rFonts w:ascii="Courier New" w:hAnsi="Courier New" w:cs="Courier New"/>
        </w:rPr>
        <w:t xml:space="preserve"> reject. To confess one has been in the wrong if one is convinced of it, or even if one is not, to remain silent if one does not know what to say, this dishonours no one. But it grieves an upright mind to see the ingenuousness of an honourable person chang</w:t>
      </w:r>
      <w:r w:rsidRPr="00C100C3">
        <w:rPr>
          <w:rFonts w:ascii="Courier New" w:hAnsi="Courier New" w:cs="Courier New"/>
        </w:rPr>
        <w:t>ed into the cunning of an ecclesiastic.</w:t>
      </w:r>
    </w:p>
    <w:p w14:paraId="432CAE8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It is for you, sir, to explain *how* this has happened, and for me to give proofs of it, however painful the task may be.</w:t>
      </w:r>
    </w:p>
    <w:p w14:paraId="242F4F5A" w14:textId="5DDE0A94" w:rsidR="00000000" w:rsidRPr="00C100C3" w:rsidRDefault="00362818" w:rsidP="00C100C3">
      <w:pPr>
        <w:pStyle w:val="PlainText"/>
        <w:rPr>
          <w:rFonts w:ascii="Courier New" w:hAnsi="Courier New" w:cs="Courier New"/>
        </w:rPr>
      </w:pPr>
      <w:r w:rsidRPr="00C100C3">
        <w:rPr>
          <w:rFonts w:ascii="Courier New" w:hAnsi="Courier New" w:cs="Courier New"/>
        </w:rPr>
        <w:t xml:space="preserve">Here are your words, sir: </w:t>
      </w:r>
      <w:ins w:id="7652" w:author="Comparison" w:date="2013-05-05T19:43:00Z">
        <w:r w:rsidRPr="00AA4B48">
          <w:rPr>
            <w:rFonts w:ascii="Courier New" w:hAnsi="Courier New" w:cs="Courier New"/>
          </w:rPr>
          <w:t>"</w:t>
        </w:r>
      </w:ins>
      <w:del w:id="7653" w:author="Comparison" w:date="2013-05-05T19:43:00Z">
        <w:r w:rsidRPr="00C100C3">
          <w:rPr>
            <w:rFonts w:ascii="Courier New" w:hAnsi="Courier New" w:cs="Courier New"/>
          </w:rPr>
          <w:delText>&amp;#8220;</w:delText>
        </w:r>
      </w:del>
      <w:r w:rsidRPr="00C100C3">
        <w:rPr>
          <w:rFonts w:ascii="Courier New" w:hAnsi="Courier New" w:cs="Courier New"/>
        </w:rPr>
        <w:t xml:space="preserve">Mr. Darby, not being able to answer it, entirely alters it </w:t>
      </w:r>
      <w:r w:rsidRPr="00C100C3">
        <w:rPr>
          <w:rFonts w:ascii="Courier New" w:hAnsi="Courier New" w:cs="Courier New"/>
        </w:rPr>
        <w:t xml:space="preserve">(that is, the form of your arguments) by the suppression and addition of words. Here are the two versions in comparison with each other. The text of my tract is, </w:t>
      </w:r>
      <w:ins w:id="7654" w:author="Comparison" w:date="2013-05-05T19:43:00Z">
        <w:r w:rsidRPr="00AA4B48">
          <w:rPr>
            <w:rFonts w:ascii="Courier New" w:hAnsi="Courier New" w:cs="Courier New"/>
          </w:rPr>
          <w:t>'The</w:t>
        </w:r>
      </w:ins>
      <w:del w:id="7655" w:author="Comparison" w:date="2013-05-05T19:43:00Z">
        <w:r w:rsidRPr="00C100C3">
          <w:rPr>
            <w:rFonts w:ascii="Courier New" w:hAnsi="Courier New" w:cs="Courier New"/>
          </w:rPr>
          <w:delText>&amp;#8216;The</w:delText>
        </w:r>
      </w:del>
      <w:r w:rsidRPr="00C100C3">
        <w:rPr>
          <w:rFonts w:ascii="Courier New" w:hAnsi="Courier New" w:cs="Courier New"/>
        </w:rPr>
        <w:t xml:space="preserve"> holy scriptures are full of threatenings against those who may pervert or transgres</w:t>
      </w:r>
      <w:r w:rsidRPr="00C100C3">
        <w:rPr>
          <w:rFonts w:ascii="Courier New" w:hAnsi="Courier New" w:cs="Courier New"/>
        </w:rPr>
        <w:t>s the law; but there is nothing to give room for the thought that, *on account of transgressions</w:t>
      </w:r>
      <w:ins w:id="7656" w:author="Comparison" w:date="2013-05-05T19:43:00Z">
        <w:r w:rsidRPr="00AA4B48">
          <w:rPr>
            <w:rFonts w:ascii="Courier New" w:hAnsi="Courier New" w:cs="Courier New"/>
          </w:rPr>
          <w:t>*,</w:t>
        </w:r>
      </w:ins>
      <w:del w:id="7657" w:author="Comparison" w:date="2013-05-05T19:43:00Z">
        <w:r w:rsidRPr="00C100C3">
          <w:rPr>
            <w:rFonts w:ascii="Courier New" w:hAnsi="Courier New" w:cs="Courier New"/>
          </w:rPr>
          <w:delText>,*</w:delText>
        </w:r>
      </w:del>
      <w:r w:rsidRPr="00C100C3">
        <w:rPr>
          <w:rFonts w:ascii="Courier New" w:hAnsi="Courier New" w:cs="Courier New"/>
        </w:rPr>
        <w:t xml:space="preserve"> a new law must be substituted for the first</w:t>
      </w:r>
      <w:ins w:id="7658" w:author="Comparison" w:date="2013-05-05T19:43:00Z">
        <w:r w:rsidRPr="00AA4B48">
          <w:rPr>
            <w:rFonts w:ascii="Courier New" w:hAnsi="Courier New" w:cs="Courier New"/>
          </w:rPr>
          <w:t>.'</w:t>
        </w:r>
      </w:ins>
      <w:del w:id="7659" w:author="Comparison" w:date="2013-05-05T19:43:00Z">
        <w:r w:rsidRPr="00C100C3">
          <w:rPr>
            <w:rFonts w:ascii="Courier New" w:hAnsi="Courier New" w:cs="Courier New"/>
          </w:rPr>
          <w:delText>.&amp;#8217;</w:delText>
        </w:r>
      </w:del>
      <w:r w:rsidRPr="00C100C3">
        <w:rPr>
          <w:rFonts w:ascii="Courier New" w:hAnsi="Courier New" w:cs="Courier New"/>
        </w:rPr>
        <w:t xml:space="preserve"> In page 10 of his tract</w:t>
      </w:r>
      <w:ins w:id="7660" w:author="Comparison" w:date="2013-05-05T19:43:00Z">
        <w:r w:rsidRPr="00AA4B48">
          <w:rPr>
            <w:rFonts w:ascii="Courier New" w:hAnsi="Courier New" w:cs="Courier New"/>
          </w:rPr>
          <w:t>¦</w:t>
        </w:r>
      </w:ins>
      <w:del w:id="7661" w:author="Comparison" w:date="2013-05-05T19:43:00Z">
        <w:r w:rsidRPr="00C100C3">
          <w:rPr>
            <w:rFonts w:ascii="Courier New" w:hAnsi="Courier New" w:cs="Courier New"/>
          </w:rPr>
          <w:delText>|</w:delText>
        </w:r>
      </w:del>
      <w:r w:rsidRPr="00C100C3">
        <w:rPr>
          <w:rFonts w:ascii="Courier New" w:hAnsi="Courier New" w:cs="Courier New"/>
        </w:rPr>
        <w:t xml:space="preserve"> Mr. Darby words this proposition thus: </w:t>
      </w:r>
      <w:ins w:id="7662" w:author="Comparison" w:date="2013-05-05T19:43:00Z">
        <w:r w:rsidRPr="00AA4B48">
          <w:rPr>
            <w:rFonts w:ascii="Courier New" w:hAnsi="Courier New" w:cs="Courier New"/>
          </w:rPr>
          <w:t>'The</w:t>
        </w:r>
      </w:ins>
      <w:del w:id="7663" w:author="Comparison" w:date="2013-05-05T19:43:00Z">
        <w:r w:rsidRPr="00C100C3">
          <w:rPr>
            <w:rFonts w:ascii="Courier New" w:hAnsi="Courier New" w:cs="Courier New"/>
          </w:rPr>
          <w:delText>&amp;#8216;The</w:delText>
        </w:r>
      </w:del>
      <w:r w:rsidRPr="00C100C3">
        <w:rPr>
          <w:rFonts w:ascii="Courier New" w:hAnsi="Courier New" w:cs="Courier New"/>
        </w:rPr>
        <w:t xml:space="preserve"> author says, not only that a n</w:t>
      </w:r>
      <w:r w:rsidRPr="00C100C3">
        <w:rPr>
          <w:rFonts w:ascii="Courier New" w:hAnsi="Courier New" w:cs="Courier New"/>
        </w:rPr>
        <w:t>ew covenant *cannot be made</w:t>
      </w:r>
      <w:ins w:id="7664" w:author="Comparison" w:date="2013-05-05T19:43:00Z">
        <w:r w:rsidRPr="00AA4B48">
          <w:rPr>
            <w:rFonts w:ascii="Courier New" w:hAnsi="Courier New" w:cs="Courier New"/>
          </w:rPr>
          <w:t>*,</w:t>
        </w:r>
      </w:ins>
      <w:del w:id="7665" w:author="Comparison" w:date="2013-05-05T19:43:00Z">
        <w:r w:rsidRPr="00C100C3">
          <w:rPr>
            <w:rFonts w:ascii="Courier New" w:hAnsi="Courier New" w:cs="Courier New"/>
          </w:rPr>
          <w:delText>,*</w:delText>
        </w:r>
      </w:del>
      <w:r w:rsidRPr="00C100C3">
        <w:rPr>
          <w:rFonts w:ascii="Courier New" w:hAnsi="Courier New" w:cs="Courier New"/>
        </w:rPr>
        <w:t xml:space="preserve"> but that a new law *cannot be substituted* for the first</w:t>
      </w:r>
      <w:ins w:id="7666" w:author="Comparison" w:date="2013-05-05T19:43:00Z">
        <w:r w:rsidRPr="00AA4B48">
          <w:rPr>
            <w:rFonts w:ascii="Courier New" w:hAnsi="Courier New" w:cs="Courier New"/>
          </w:rPr>
          <w:t>.'</w:t>
        </w:r>
      </w:ins>
      <w:del w:id="7667" w:author="Comparison" w:date="2013-05-05T19:43:00Z">
        <w:r w:rsidRPr="00C100C3">
          <w:rPr>
            <w:rFonts w:ascii="Courier New" w:hAnsi="Courier New" w:cs="Courier New"/>
          </w:rPr>
          <w:delText>.&amp;#8217;</w:delText>
        </w:r>
      </w:del>
      <w:r w:rsidRPr="00C100C3">
        <w:rPr>
          <w:rFonts w:ascii="Courier New" w:hAnsi="Courier New" w:cs="Courier New"/>
        </w:rPr>
        <w:t xml:space="preserve"> The underlined passages point out the alterations</w:t>
      </w:r>
      <w:ins w:id="7668" w:author="Comparison" w:date="2013-05-05T19:43:00Z">
        <w:r w:rsidRPr="00AA4B48">
          <w:rPr>
            <w:rFonts w:ascii="Courier New" w:hAnsi="Courier New" w:cs="Courier New"/>
          </w:rPr>
          <w:t>."</w:t>
        </w:r>
      </w:ins>
      <w:del w:id="7669" w:author="Comparison" w:date="2013-05-05T19:43:00Z">
        <w:r w:rsidRPr="00C100C3">
          <w:rPr>
            <w:rFonts w:ascii="Courier New" w:hAnsi="Courier New" w:cs="Courier New"/>
          </w:rPr>
          <w:delText>.&amp;#8221;</w:delText>
        </w:r>
      </w:del>
      <w:r w:rsidRPr="00C100C3">
        <w:rPr>
          <w:rFonts w:ascii="Courier New" w:hAnsi="Courier New" w:cs="Courier New"/>
        </w:rPr>
        <w:t xml:space="preserve"> This is it, sir, is it not?</w:t>
      </w:r>
    </w:p>
    <w:p w14:paraId="4603E3EC" w14:textId="2A48B705" w:rsidR="00000000" w:rsidRPr="00C100C3" w:rsidRDefault="00362818" w:rsidP="00C100C3">
      <w:pPr>
        <w:pStyle w:val="PlainText"/>
        <w:rPr>
          <w:rFonts w:ascii="Courier New" w:hAnsi="Courier New" w:cs="Courier New"/>
        </w:rPr>
      </w:pPr>
      <w:r w:rsidRPr="00C100C3">
        <w:rPr>
          <w:rFonts w:ascii="Courier New" w:hAnsi="Courier New" w:cs="Courier New"/>
        </w:rPr>
        <w:t xml:space="preserve">Here is my answer. I have quoted textually, without alteration, addition, </w:t>
      </w:r>
      <w:r w:rsidRPr="00C100C3">
        <w:rPr>
          <w:rFonts w:ascii="Courier New" w:hAnsi="Courier New" w:cs="Courier New"/>
        </w:rPr>
        <w:t xml:space="preserve">or supervision, word for word, what you have said on the subject of the discussion. (See </w:t>
      </w:r>
      <w:ins w:id="7670" w:author="Comparison" w:date="2013-05-05T19:43:00Z">
        <w:r w:rsidRPr="00AA4B48">
          <w:rPr>
            <w:rFonts w:ascii="Courier New" w:hAnsi="Courier New" w:cs="Courier New"/>
          </w:rPr>
          <w:t>pages</w:t>
        </w:r>
      </w:ins>
      <w:del w:id="7671" w:author="Comparison" w:date="2013-05-05T19:43:00Z">
        <w:r w:rsidRPr="00C100C3">
          <w:rPr>
            <w:rFonts w:ascii="Courier New" w:hAnsi="Courier New" w:cs="Courier New"/>
          </w:rPr>
          <w:delText>pp.</w:delText>
        </w:r>
      </w:del>
      <w:r w:rsidRPr="00C100C3">
        <w:rPr>
          <w:rFonts w:ascii="Courier New" w:hAnsi="Courier New" w:cs="Courier New"/>
        </w:rPr>
        <w:t xml:space="preserve"> 7, 8 of my tract.) This you know full well, sir. I have done more; by giving it separately, I have pointed out the part which I desired to answer, as being the sub</w:t>
      </w:r>
      <w:r w:rsidRPr="00C100C3">
        <w:rPr>
          <w:rFonts w:ascii="Courier New" w:hAnsi="Courier New" w:cs="Courier New"/>
        </w:rPr>
        <w:t>stance of your assertion. Besides which, the text of your tract gives more than what you say. You have not put your two versions in comparison one with the other; you have omitted and concealed the half of what you said in your first tract, the half of tha</w:t>
      </w:r>
      <w:r w:rsidRPr="00C100C3">
        <w:rPr>
          <w:rFonts w:ascii="Courier New" w:hAnsi="Courier New" w:cs="Courier New"/>
        </w:rPr>
        <w:t>t which is the subject of my remarks. You have not acted uprightly in only giving a part. By omitting the half of what you had said, you have given to my version the appearance of having added to your thoughts, and of having perverted the form of your argu</w:t>
      </w:r>
      <w:r w:rsidRPr="00C100C3">
        <w:rPr>
          <w:rFonts w:ascii="Courier New" w:hAnsi="Courier New" w:cs="Courier New"/>
        </w:rPr>
        <w:t>ment; because the first part of what I say refers to that which you have omitted from the rest of your tract which I quoted. You have acted without straightforwardness, sir, in doing so, or else some one has thus acted in your name. You have succeeded in a</w:t>
      </w:r>
      <w:r w:rsidRPr="00C100C3">
        <w:rPr>
          <w:rFonts w:ascii="Courier New" w:hAnsi="Courier New" w:cs="Courier New"/>
        </w:rPr>
        <w:t>ttaching a character of dishonesty to your</w:t>
      </w:r>
    </w:p>
    <w:p w14:paraId="1E4B9F5E" w14:textId="42A1F9D5" w:rsidR="00000000" w:rsidRPr="00C100C3" w:rsidRDefault="00362818" w:rsidP="00C100C3">
      <w:pPr>
        <w:pStyle w:val="PlainText"/>
        <w:rPr>
          <w:rFonts w:ascii="Courier New" w:hAnsi="Courier New" w:cs="Courier New"/>
        </w:rPr>
      </w:pPr>
      <w:ins w:id="7672" w:author="Comparison" w:date="2013-05-05T19:43:00Z">
        <w:r w:rsidRPr="00AA4B48">
          <w:rPr>
            <w:rFonts w:ascii="Courier New" w:hAnsi="Courier New" w:cs="Courier New"/>
          </w:rPr>
          <w:t>¦</w:t>
        </w:r>
      </w:ins>
      <w:del w:id="7673" w:author="Comparison" w:date="2013-05-05T19:43:00Z">
        <w:r w:rsidRPr="00C100C3">
          <w:rPr>
            <w:rFonts w:ascii="Courier New" w:hAnsi="Courier New" w:cs="Courier New"/>
          </w:rPr>
          <w:delText>|</w:delText>
        </w:r>
      </w:del>
      <w:r w:rsidRPr="00C100C3">
        <w:rPr>
          <w:rFonts w:ascii="Courier New" w:hAnsi="Courier New" w:cs="Courier New"/>
        </w:rPr>
        <w:t xml:space="preserve"> Page 10, first edition: page 9 of the second.</w:t>
      </w:r>
    </w:p>
    <w:p w14:paraId="562D895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{309}</w:t>
      </w:r>
    </w:p>
    <w:p w14:paraId="2BFA2D7D"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title of elder, if you have saved your name from it. I have no regret that this should be the case. I attribute what I deplore to your position, rather than</w:t>
      </w:r>
      <w:r w:rsidRPr="00C100C3">
        <w:rPr>
          <w:rFonts w:ascii="Courier New" w:hAnsi="Courier New" w:cs="Courier New"/>
        </w:rPr>
        <w:t xml:space="preserve"> to your nature.</w:t>
      </w:r>
    </w:p>
    <w:p w14:paraId="37AFE34F" w14:textId="4B36B7EC" w:rsidR="00000000" w:rsidRPr="00C100C3" w:rsidRDefault="00362818" w:rsidP="00C100C3">
      <w:pPr>
        <w:pStyle w:val="PlainText"/>
        <w:rPr>
          <w:rFonts w:ascii="Courier New" w:hAnsi="Courier New" w:cs="Courier New"/>
        </w:rPr>
      </w:pPr>
      <w:r w:rsidRPr="00C100C3">
        <w:rPr>
          <w:rFonts w:ascii="Courier New" w:hAnsi="Courier New" w:cs="Courier New"/>
        </w:rPr>
        <w:t xml:space="preserve">You underline </w:t>
      </w:r>
      <w:ins w:id="7674" w:author="Comparison" w:date="2013-05-05T19:43:00Z">
        <w:r w:rsidRPr="00AA4B48">
          <w:rPr>
            <w:rFonts w:ascii="Courier New" w:hAnsi="Courier New" w:cs="Courier New"/>
          </w:rPr>
          <w:t>"</w:t>
        </w:r>
      </w:ins>
      <w:del w:id="7675" w:author="Comparison" w:date="2013-05-05T19:43:00Z">
        <w:r w:rsidRPr="00C100C3">
          <w:rPr>
            <w:rFonts w:ascii="Courier New" w:hAnsi="Courier New" w:cs="Courier New"/>
          </w:rPr>
          <w:delText>&amp;#8220;</w:delText>
        </w:r>
      </w:del>
      <w:r w:rsidRPr="00C100C3">
        <w:rPr>
          <w:rFonts w:ascii="Courier New" w:hAnsi="Courier New" w:cs="Courier New"/>
        </w:rPr>
        <w:t>on account of transgressions</w:t>
      </w:r>
      <w:ins w:id="7676" w:author="Comparison" w:date="2013-05-05T19:43:00Z">
        <w:r w:rsidRPr="00AA4B48">
          <w:rPr>
            <w:rFonts w:ascii="Courier New" w:hAnsi="Courier New" w:cs="Courier New"/>
          </w:rPr>
          <w:t>,"</w:t>
        </w:r>
      </w:ins>
      <w:del w:id="7677" w:author="Comparison" w:date="2013-05-05T19:43:00Z">
        <w:r w:rsidRPr="00C100C3">
          <w:rPr>
            <w:rFonts w:ascii="Courier New" w:hAnsi="Courier New" w:cs="Courier New"/>
          </w:rPr>
          <w:delText>,&amp;#8221;</w:delText>
        </w:r>
      </w:del>
      <w:r w:rsidRPr="00C100C3">
        <w:rPr>
          <w:rFonts w:ascii="Courier New" w:hAnsi="Courier New" w:cs="Courier New"/>
        </w:rPr>
        <w:t xml:space="preserve"> as if, because it is not found in the first part of my answer, I had omitted an important clause, which modifies your statements. You know full well that, after having spoken of th</w:t>
      </w:r>
      <w:r w:rsidRPr="00C100C3">
        <w:rPr>
          <w:rFonts w:ascii="Courier New" w:hAnsi="Courier New" w:cs="Courier New"/>
        </w:rPr>
        <w:t>e change of covenant, I even devoted several pages to the consideration of this point. You cannot, sir, deny anything of that of which I accuse you. I pity you, sir, for having entered on this subject, and for having friends who have made you act thus, and</w:t>
      </w:r>
      <w:r w:rsidRPr="00C100C3">
        <w:rPr>
          <w:rFonts w:ascii="Courier New" w:hAnsi="Courier New" w:cs="Courier New"/>
        </w:rPr>
        <w:t xml:space="preserve"> have attached to a name which I believe to have been irreproachable such a mode of acting. Having exactly reproduced your words, it was in my province to explain their bearing in my own, and this is what I did. I have nothing to alter in them: it is you, </w:t>
      </w:r>
      <w:r w:rsidRPr="00C100C3">
        <w:rPr>
          <w:rFonts w:ascii="Courier New" w:hAnsi="Courier New" w:cs="Courier New"/>
        </w:rPr>
        <w:t>sir, who have misconstrued my argument, by concealing the half of what you had said on the subject which I treat of in my pamphlet.</w:t>
      </w:r>
    </w:p>
    <w:p w14:paraId="71B031CD" w14:textId="761C900C" w:rsidR="00000000" w:rsidRPr="00C100C3" w:rsidRDefault="00362818" w:rsidP="00C100C3">
      <w:pPr>
        <w:pStyle w:val="PlainText"/>
        <w:rPr>
          <w:rFonts w:ascii="Courier New" w:hAnsi="Courier New" w:cs="Courier New"/>
        </w:rPr>
      </w:pPr>
      <w:r w:rsidRPr="00C100C3">
        <w:rPr>
          <w:rFonts w:ascii="Courier New" w:hAnsi="Courier New" w:cs="Courier New"/>
        </w:rPr>
        <w:t xml:space="preserve">Here are the details. Before commenting on your words, I drew attention to the part which I wished to answer, by saying, </w:t>
      </w:r>
      <w:ins w:id="7678" w:author="Comparison" w:date="2013-05-05T19:43:00Z">
        <w:r w:rsidRPr="00AA4B48">
          <w:rPr>
            <w:rFonts w:ascii="Courier New" w:hAnsi="Courier New" w:cs="Courier New"/>
          </w:rPr>
          <w:t>"</w:t>
        </w:r>
      </w:ins>
      <w:del w:id="7679" w:author="Comparison" w:date="2013-05-05T19:43:00Z">
        <w:r w:rsidRPr="00C100C3">
          <w:rPr>
            <w:rFonts w:ascii="Courier New" w:hAnsi="Courier New" w:cs="Courier New"/>
          </w:rPr>
          <w:delText>&amp;#</w:delText>
        </w:r>
        <w:r w:rsidRPr="00C100C3">
          <w:rPr>
            <w:rFonts w:ascii="Courier New" w:hAnsi="Courier New" w:cs="Courier New"/>
          </w:rPr>
          <w:delText>8220;</w:delText>
        </w:r>
      </w:del>
      <w:r w:rsidRPr="00C100C3">
        <w:rPr>
          <w:rFonts w:ascii="Courier New" w:hAnsi="Courier New" w:cs="Courier New"/>
        </w:rPr>
        <w:t xml:space="preserve">I shall, in the main, confine myself to the </w:t>
      </w:r>
      <w:ins w:id="7680" w:author="Comparison" w:date="2013-05-05T19:43:00Z">
        <w:r w:rsidRPr="00AA4B48">
          <w:rPr>
            <w:rFonts w:ascii="Courier New" w:hAnsi="Courier New" w:cs="Courier New"/>
          </w:rPr>
          <w:t>author's</w:t>
        </w:r>
      </w:ins>
      <w:del w:id="7681" w:author="Comparison" w:date="2013-05-05T19:43:00Z">
        <w:r w:rsidRPr="00C100C3">
          <w:rPr>
            <w:rFonts w:ascii="Courier New" w:hAnsi="Courier New" w:cs="Courier New"/>
          </w:rPr>
          <w:delText>author&amp;#8217;s</w:delText>
        </w:r>
      </w:del>
      <w:r w:rsidRPr="00C100C3">
        <w:rPr>
          <w:rFonts w:ascii="Courier New" w:hAnsi="Courier New" w:cs="Courier New"/>
        </w:rPr>
        <w:t xml:space="preserve"> assertion</w:t>
      </w:r>
      <w:ins w:id="7682" w:author="Comparison" w:date="2013-05-05T19:43:00Z">
        <w:r w:rsidRPr="00AA4B48">
          <w:rPr>
            <w:rFonts w:ascii="Courier New" w:hAnsi="Courier New" w:cs="Courier New"/>
          </w:rPr>
          <w:t>."</w:t>
        </w:r>
      </w:ins>
      <w:del w:id="7683" w:author="Comparison" w:date="2013-05-05T19:43:00Z">
        <w:r w:rsidRPr="00C100C3">
          <w:rPr>
            <w:rFonts w:ascii="Courier New" w:hAnsi="Courier New" w:cs="Courier New"/>
          </w:rPr>
          <w:delText>.&amp;#8221;</w:delText>
        </w:r>
      </w:del>
      <w:r w:rsidRPr="00C100C3">
        <w:rPr>
          <w:rFonts w:ascii="Courier New" w:hAnsi="Courier New" w:cs="Courier New"/>
        </w:rPr>
        <w:t xml:space="preserve"> Nothing could be clearer or more straightforward. Here is this part: </w:t>
      </w:r>
      <w:ins w:id="7684" w:author="Comparison" w:date="2013-05-05T19:43:00Z">
        <w:r w:rsidRPr="00AA4B48">
          <w:rPr>
            <w:rFonts w:ascii="Courier New" w:hAnsi="Courier New" w:cs="Courier New"/>
          </w:rPr>
          <w:t>"</w:t>
        </w:r>
      </w:ins>
      <w:del w:id="7685" w:author="Comparison" w:date="2013-05-05T19:43:00Z">
        <w:r w:rsidRPr="00C100C3">
          <w:rPr>
            <w:rFonts w:ascii="Courier New" w:hAnsi="Courier New" w:cs="Courier New"/>
          </w:rPr>
          <w:delText>&amp;#8220;</w:delText>
        </w:r>
      </w:del>
      <w:r w:rsidRPr="00C100C3">
        <w:rPr>
          <w:rFonts w:ascii="Courier New" w:hAnsi="Courier New" w:cs="Courier New"/>
        </w:rPr>
        <w:t>Not a word of the withdrawal of the statutes or of the covenant</w:t>
      </w:r>
      <w:ins w:id="7686" w:author="Comparison" w:date="2013-05-05T19:43:00Z">
        <w:r w:rsidRPr="00AA4B48">
          <w:rPr>
            <w:rFonts w:ascii="Courier New" w:hAnsi="Courier New" w:cs="Courier New"/>
          </w:rPr>
          <w:t>." "</w:t>
        </w:r>
      </w:ins>
      <w:del w:id="7687" w:author="Comparison" w:date="2013-05-05T19:43:00Z">
        <w:r w:rsidRPr="00C100C3">
          <w:rPr>
            <w:rFonts w:ascii="Courier New" w:hAnsi="Courier New" w:cs="Courier New"/>
          </w:rPr>
          <w:delText>.&amp;#8221; &amp;#8220;</w:delText>
        </w:r>
      </w:del>
      <w:r w:rsidRPr="00C100C3">
        <w:rPr>
          <w:rFonts w:ascii="Courier New" w:hAnsi="Courier New" w:cs="Courier New"/>
        </w:rPr>
        <w:t>Nothing leaves room</w:t>
      </w:r>
      <w:r w:rsidRPr="00C100C3">
        <w:rPr>
          <w:rFonts w:ascii="Courier New" w:hAnsi="Courier New" w:cs="Courier New"/>
        </w:rPr>
        <w:t xml:space="preserve"> for the supposition that a new law must be substituted for the first on account of transgressions</w:t>
      </w:r>
      <w:ins w:id="7688" w:author="Comparison" w:date="2013-05-05T19:43:00Z">
        <w:r w:rsidRPr="00AA4B48">
          <w:rPr>
            <w:rFonts w:ascii="Courier New" w:hAnsi="Courier New" w:cs="Courier New"/>
          </w:rPr>
          <w:t>."</w:t>
        </w:r>
      </w:ins>
      <w:del w:id="7689" w:author="Comparison" w:date="2013-05-05T19:43:00Z">
        <w:r w:rsidRPr="00C100C3">
          <w:rPr>
            <w:rFonts w:ascii="Courier New" w:hAnsi="Courier New" w:cs="Courier New"/>
          </w:rPr>
          <w:delText>.&amp;#8221;</w:delText>
        </w:r>
      </w:del>
      <w:r w:rsidRPr="00C100C3">
        <w:rPr>
          <w:rFonts w:ascii="Courier New" w:hAnsi="Courier New" w:cs="Courier New"/>
        </w:rPr>
        <w:t xml:space="preserve"> Thus the phrases in your tract on which I comment, are very clearly pointed out. How have you acted, or rather how have you been made to act? You say</w:t>
      </w:r>
      <w:r w:rsidRPr="00C100C3">
        <w:rPr>
          <w:rFonts w:ascii="Courier New" w:hAnsi="Courier New" w:cs="Courier New"/>
        </w:rPr>
        <w:t xml:space="preserve">, </w:t>
      </w:r>
      <w:ins w:id="7690" w:author="Comparison" w:date="2013-05-05T19:43:00Z">
        <w:r w:rsidRPr="00AA4B48">
          <w:rPr>
            <w:rFonts w:ascii="Courier New" w:hAnsi="Courier New" w:cs="Courier New"/>
          </w:rPr>
          <w:t>"</w:t>
        </w:r>
      </w:ins>
      <w:del w:id="7691" w:author="Comparison" w:date="2013-05-05T19:43:00Z">
        <w:r w:rsidRPr="00C100C3">
          <w:rPr>
            <w:rFonts w:ascii="Courier New" w:hAnsi="Courier New" w:cs="Courier New"/>
          </w:rPr>
          <w:delText>&amp;#8220;</w:delText>
        </w:r>
      </w:del>
      <w:r w:rsidRPr="00C100C3">
        <w:rPr>
          <w:rFonts w:ascii="Courier New" w:hAnsi="Courier New" w:cs="Courier New"/>
        </w:rPr>
        <w:t xml:space="preserve">Here are the two versions in comparison one with the other. The text of my tract is, The holy scriptures are full of threatenings against those who may pervert or transgress the law; but nothing gives room for thinking that, on account of </w:t>
      </w:r>
      <w:del w:id="7692" w:author="Comparison" w:date="2013-05-05T19:43:00Z">
        <w:r w:rsidRPr="00C100C3">
          <w:rPr>
            <w:rFonts w:ascii="Courier New" w:hAnsi="Courier New" w:cs="Courier New"/>
          </w:rPr>
          <w:delText>*</w:delText>
        </w:r>
      </w:del>
      <w:r w:rsidRPr="00C100C3">
        <w:rPr>
          <w:rFonts w:ascii="Courier New" w:hAnsi="Courier New" w:cs="Courier New"/>
        </w:rPr>
        <w:t>transgr</w:t>
      </w:r>
      <w:r w:rsidRPr="00C100C3">
        <w:rPr>
          <w:rFonts w:ascii="Courier New" w:hAnsi="Courier New" w:cs="Courier New"/>
        </w:rPr>
        <w:t>ession</w:t>
      </w:r>
      <w:ins w:id="7693" w:author="Comparison" w:date="2013-05-05T19:43:00Z">
        <w:r w:rsidRPr="00AA4B48">
          <w:rPr>
            <w:rFonts w:ascii="Courier New" w:hAnsi="Courier New" w:cs="Courier New"/>
          </w:rPr>
          <w:t>,</w:t>
        </w:r>
      </w:ins>
      <w:del w:id="7694" w:author="Comparison" w:date="2013-05-05T19:43:00Z">
        <w:r w:rsidRPr="00C100C3">
          <w:rPr>
            <w:rFonts w:ascii="Courier New" w:hAnsi="Courier New" w:cs="Courier New"/>
          </w:rPr>
          <w:delText>,*</w:delText>
        </w:r>
      </w:del>
      <w:r w:rsidRPr="00C100C3">
        <w:rPr>
          <w:rFonts w:ascii="Courier New" w:hAnsi="Courier New" w:cs="Courier New"/>
        </w:rPr>
        <w:t xml:space="preserve"> a new law must be substituted for the first</w:t>
      </w:r>
      <w:ins w:id="7695" w:author="Comparison" w:date="2013-05-05T19:43:00Z">
        <w:r w:rsidRPr="00AA4B48">
          <w:rPr>
            <w:rFonts w:ascii="Courier New" w:hAnsi="Courier New" w:cs="Courier New"/>
          </w:rPr>
          <w:t>."</w:t>
        </w:r>
      </w:ins>
      <w:del w:id="7696" w:author="Comparison" w:date="2013-05-05T19:43:00Z">
        <w:r w:rsidRPr="00C100C3">
          <w:rPr>
            <w:rFonts w:ascii="Courier New" w:hAnsi="Courier New" w:cs="Courier New"/>
          </w:rPr>
          <w:delText>.&amp;#8221;</w:delText>
        </w:r>
      </w:del>
    </w:p>
    <w:p w14:paraId="0F737917" w14:textId="326CB326"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Then you complain of my having said </w:t>
      </w:r>
      <w:ins w:id="7697" w:author="Comparison" w:date="2013-05-05T19:43:00Z">
        <w:r w:rsidRPr="00AA4B48">
          <w:rPr>
            <w:rFonts w:ascii="Courier New" w:hAnsi="Courier New" w:cs="Courier New"/>
          </w:rPr>
          <w:t>"</w:t>
        </w:r>
      </w:ins>
      <w:del w:id="7698" w:author="Comparison" w:date="2013-05-05T19:43:00Z">
        <w:r w:rsidRPr="00C100C3">
          <w:rPr>
            <w:rFonts w:ascii="Courier New" w:hAnsi="Courier New" w:cs="Courier New"/>
          </w:rPr>
          <w:delText>&amp;#8220;</w:delText>
        </w:r>
      </w:del>
      <w:r w:rsidRPr="00C100C3">
        <w:rPr>
          <w:rFonts w:ascii="Courier New" w:hAnsi="Courier New" w:cs="Courier New"/>
        </w:rPr>
        <w:t xml:space="preserve">Not only a </w:t>
      </w:r>
      <w:del w:id="7699" w:author="Comparison" w:date="2013-05-05T19:43:00Z">
        <w:r w:rsidRPr="00C100C3">
          <w:rPr>
            <w:rFonts w:ascii="Courier New" w:hAnsi="Courier New" w:cs="Courier New"/>
          </w:rPr>
          <w:delText>*</w:delText>
        </w:r>
      </w:del>
      <w:r w:rsidRPr="00C100C3">
        <w:rPr>
          <w:rFonts w:ascii="Courier New" w:hAnsi="Courier New" w:cs="Courier New"/>
        </w:rPr>
        <w:t>new</w:t>
      </w:r>
      <w:del w:id="7700" w:author="Comparison" w:date="2013-05-05T19:43:00Z">
        <w:r w:rsidRPr="00C100C3">
          <w:rPr>
            <w:rFonts w:ascii="Courier New" w:hAnsi="Courier New" w:cs="Courier New"/>
          </w:rPr>
          <w:delText>*</w:delText>
        </w:r>
      </w:del>
      <w:r w:rsidRPr="00C100C3">
        <w:rPr>
          <w:rFonts w:ascii="Courier New" w:hAnsi="Courier New" w:cs="Courier New"/>
        </w:rPr>
        <w:t xml:space="preserve"> covenant could not be made</w:t>
      </w:r>
      <w:ins w:id="7701" w:author="Comparison" w:date="2013-05-05T19:43:00Z">
        <w:r w:rsidRPr="00AA4B48">
          <w:rPr>
            <w:rFonts w:ascii="Courier New" w:hAnsi="Courier New" w:cs="Courier New"/>
          </w:rPr>
          <w:t>,"</w:t>
        </w:r>
      </w:ins>
      <w:del w:id="7702" w:author="Comparison" w:date="2013-05-05T19:43:00Z">
        <w:r w:rsidRPr="00C100C3">
          <w:rPr>
            <w:rFonts w:ascii="Courier New" w:hAnsi="Courier New" w:cs="Courier New"/>
          </w:rPr>
          <w:delText>,&amp;#8221;</w:delText>
        </w:r>
      </w:del>
      <w:r w:rsidRPr="00C100C3">
        <w:rPr>
          <w:rFonts w:ascii="Courier New" w:hAnsi="Courier New" w:cs="Courier New"/>
        </w:rPr>
        <w:t xml:space="preserve"> etc. In fact there is nothing in your version to which these words of my pamphlet apply. But why? I</w:t>
      </w:r>
      <w:r w:rsidRPr="00C100C3">
        <w:rPr>
          <w:rFonts w:ascii="Courier New" w:hAnsi="Courier New" w:cs="Courier New"/>
        </w:rPr>
        <w:t xml:space="preserve">s there any addition of words on my part, by which I misconstrue your doctrines? It is not a question of words, for I give my explanation of your thoughts. I express it. I have added nothing. No, sir, the fact is that while pretending to present these two </w:t>
      </w:r>
      <w:r w:rsidRPr="00C100C3">
        <w:rPr>
          <w:rFonts w:ascii="Courier New" w:hAnsi="Courier New" w:cs="Courier New"/>
        </w:rPr>
        <w:t xml:space="preserve">versions in comparison one with the other, you have </w:t>
      </w:r>
      <w:del w:id="7703" w:author="Comparison" w:date="2013-05-05T19:43:00Z">
        <w:r w:rsidRPr="00C100C3">
          <w:rPr>
            <w:rFonts w:ascii="Courier New" w:hAnsi="Courier New" w:cs="Courier New"/>
          </w:rPr>
          <w:delText>*</w:delText>
        </w:r>
      </w:del>
      <w:r w:rsidRPr="00C100C3">
        <w:rPr>
          <w:rFonts w:ascii="Courier New" w:hAnsi="Courier New" w:cs="Courier New"/>
        </w:rPr>
        <w:t>yourself</w:t>
      </w:r>
      <w:del w:id="7704" w:author="Comparison" w:date="2013-05-05T19:43:00Z">
        <w:r w:rsidRPr="00C100C3">
          <w:rPr>
            <w:rFonts w:ascii="Courier New" w:hAnsi="Courier New" w:cs="Courier New"/>
          </w:rPr>
          <w:delText>*</w:delText>
        </w:r>
      </w:del>
      <w:r w:rsidRPr="00C100C3">
        <w:rPr>
          <w:rFonts w:ascii="Courier New" w:hAnsi="Courier New" w:cs="Courier New"/>
        </w:rPr>
        <w:t xml:space="preserve"> left out the half of that on which I comment. These are the words of your pamphlet, </w:t>
      </w:r>
      <w:ins w:id="7705" w:author="Comparison" w:date="2013-05-05T19:43:00Z">
        <w:r w:rsidRPr="00AA4B48">
          <w:rPr>
            <w:rFonts w:ascii="Courier New" w:hAnsi="Courier New" w:cs="Courier New"/>
          </w:rPr>
          <w:t>"</w:t>
        </w:r>
      </w:ins>
      <w:del w:id="7706" w:author="Comparison" w:date="2013-05-05T19:43:00Z">
        <w:r w:rsidRPr="00C100C3">
          <w:rPr>
            <w:rFonts w:ascii="Courier New" w:hAnsi="Courier New" w:cs="Courier New"/>
          </w:rPr>
          <w:delText>&amp;#8220;</w:delText>
        </w:r>
      </w:del>
      <w:r w:rsidRPr="00C100C3">
        <w:rPr>
          <w:rFonts w:ascii="Courier New" w:hAnsi="Courier New" w:cs="Courier New"/>
        </w:rPr>
        <w:t>Not a word of the</w:t>
      </w:r>
    </w:p>
    <w:p w14:paraId="5BF92552"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{310}</w:t>
      </w:r>
    </w:p>
    <w:p w14:paraId="00199CF3" w14:textId="0F217B92" w:rsidR="00000000" w:rsidRPr="00C100C3" w:rsidRDefault="00362818" w:rsidP="00C100C3">
      <w:pPr>
        <w:pStyle w:val="PlainText"/>
        <w:rPr>
          <w:rFonts w:ascii="Courier New" w:hAnsi="Courier New" w:cs="Courier New"/>
        </w:rPr>
      </w:pPr>
      <w:r w:rsidRPr="00C100C3">
        <w:rPr>
          <w:rFonts w:ascii="Courier New" w:hAnsi="Courier New" w:cs="Courier New"/>
        </w:rPr>
        <w:t>withdrawal of statutes or covenants</w:t>
      </w:r>
      <w:ins w:id="7707" w:author="Comparison" w:date="2013-05-05T19:43:00Z">
        <w:r w:rsidRPr="00AA4B48">
          <w:rPr>
            <w:rFonts w:ascii="Courier New" w:hAnsi="Courier New" w:cs="Courier New"/>
          </w:rPr>
          <w:t>."</w:t>
        </w:r>
      </w:ins>
      <w:del w:id="7708" w:author="Comparison" w:date="2013-05-05T19:43:00Z">
        <w:r w:rsidRPr="00C100C3">
          <w:rPr>
            <w:rFonts w:ascii="Courier New" w:hAnsi="Courier New" w:cs="Courier New"/>
          </w:rPr>
          <w:delText>.&amp;#8221;</w:delText>
        </w:r>
      </w:del>
      <w:r w:rsidRPr="00C100C3">
        <w:rPr>
          <w:rFonts w:ascii="Courier New" w:hAnsi="Courier New" w:cs="Courier New"/>
        </w:rPr>
        <w:t xml:space="preserve"> Is this ingenuous, sir?</w:t>
      </w:r>
    </w:p>
    <w:p w14:paraId="71A6C7CD" w14:textId="37BDDFCE" w:rsidR="00000000" w:rsidRPr="00C100C3" w:rsidRDefault="00362818" w:rsidP="00C100C3">
      <w:pPr>
        <w:pStyle w:val="PlainText"/>
        <w:rPr>
          <w:rFonts w:ascii="Courier New" w:hAnsi="Courier New" w:cs="Courier New"/>
        </w:rPr>
      </w:pPr>
      <w:r w:rsidRPr="00C100C3">
        <w:rPr>
          <w:rFonts w:ascii="Courier New" w:hAnsi="Courier New" w:cs="Courier New"/>
        </w:rPr>
        <w:t>Then yo</w:t>
      </w:r>
      <w:r w:rsidRPr="00C100C3">
        <w:rPr>
          <w:rFonts w:ascii="Courier New" w:hAnsi="Courier New" w:cs="Courier New"/>
        </w:rPr>
        <w:t xml:space="preserve">u say, </w:t>
      </w:r>
      <w:ins w:id="7709" w:author="Comparison" w:date="2013-05-05T19:43:00Z">
        <w:r w:rsidRPr="00AA4B48">
          <w:rPr>
            <w:rFonts w:ascii="Courier New" w:hAnsi="Courier New" w:cs="Courier New"/>
          </w:rPr>
          <w:t>"</w:t>
        </w:r>
      </w:ins>
      <w:del w:id="7710" w:author="Comparison" w:date="2013-05-05T19:43:00Z">
        <w:r w:rsidRPr="00C100C3">
          <w:rPr>
            <w:rFonts w:ascii="Courier New" w:hAnsi="Courier New" w:cs="Courier New"/>
          </w:rPr>
          <w:delText>&amp;#8220;</w:delText>
        </w:r>
      </w:del>
      <w:r w:rsidRPr="00C100C3">
        <w:rPr>
          <w:rFonts w:ascii="Courier New" w:hAnsi="Courier New" w:cs="Courier New"/>
        </w:rPr>
        <w:t>In page 10 of his tract, Mr. Darby renders *this* proposition thus</w:t>
      </w:r>
      <w:ins w:id="7711" w:author="Comparison" w:date="2013-05-05T19:43:00Z">
        <w:r w:rsidRPr="00AA4B48">
          <w:rPr>
            <w:rFonts w:ascii="Courier New" w:hAnsi="Courier New" w:cs="Courier New"/>
          </w:rPr>
          <w:t>."</w:t>
        </w:r>
      </w:ins>
      <w:del w:id="7712" w:author="Comparison" w:date="2013-05-05T19:43:00Z">
        <w:r w:rsidRPr="00C100C3">
          <w:rPr>
            <w:rFonts w:ascii="Courier New" w:hAnsi="Courier New" w:cs="Courier New"/>
          </w:rPr>
          <w:delText>.&amp;#8221;</w:delText>
        </w:r>
      </w:del>
      <w:r w:rsidRPr="00C100C3">
        <w:rPr>
          <w:rFonts w:ascii="Courier New" w:hAnsi="Courier New" w:cs="Courier New"/>
        </w:rPr>
        <w:t xml:space="preserve"> This time, it is I who underline, sir. Well, you have deceived your reader. It is not </w:t>
      </w:r>
      <w:del w:id="7713" w:author="Comparison" w:date="2013-05-05T19:43:00Z">
        <w:r w:rsidRPr="00C100C3">
          <w:rPr>
            <w:rFonts w:ascii="Courier New" w:hAnsi="Courier New" w:cs="Courier New"/>
          </w:rPr>
          <w:delText>*</w:delText>
        </w:r>
      </w:del>
      <w:r w:rsidRPr="00C100C3">
        <w:rPr>
          <w:rFonts w:ascii="Courier New" w:hAnsi="Courier New" w:cs="Courier New"/>
        </w:rPr>
        <w:t>this</w:t>
      </w:r>
      <w:del w:id="7714" w:author="Comparison" w:date="2013-05-05T19:43:00Z">
        <w:r w:rsidRPr="00C100C3">
          <w:rPr>
            <w:rFonts w:ascii="Courier New" w:hAnsi="Courier New" w:cs="Courier New"/>
          </w:rPr>
          <w:delText>*</w:delText>
        </w:r>
      </w:del>
      <w:r w:rsidRPr="00C100C3">
        <w:rPr>
          <w:rFonts w:ascii="Courier New" w:hAnsi="Courier New" w:cs="Courier New"/>
        </w:rPr>
        <w:t xml:space="preserve"> proposition that I rendered. The text of your tract gives that which you h</w:t>
      </w:r>
      <w:r w:rsidRPr="00C100C3">
        <w:rPr>
          <w:rFonts w:ascii="Courier New" w:hAnsi="Courier New" w:cs="Courier New"/>
        </w:rPr>
        <w:t>ave not quoted here; and that portion of the words now in question, on which I specially comment, is not to be found in what you have quoted of them. You have not given the two versions honestly as they exist in comparison one with the other. You have omit</w:t>
      </w:r>
      <w:r w:rsidRPr="00C100C3">
        <w:rPr>
          <w:rFonts w:ascii="Courier New" w:hAnsi="Courier New" w:cs="Courier New"/>
        </w:rPr>
        <w:t xml:space="preserve">ted a passage which I particularly pointed out as the subject of my comments. Why did you omit </w:t>
      </w:r>
      <w:ins w:id="7715" w:author="Comparison" w:date="2013-05-05T19:43:00Z">
        <w:r w:rsidRPr="00AA4B48">
          <w:rPr>
            <w:rFonts w:ascii="Courier New" w:hAnsi="Courier New" w:cs="Courier New"/>
          </w:rPr>
          <w:t>"</w:t>
        </w:r>
      </w:ins>
      <w:del w:id="7716" w:author="Comparison" w:date="2013-05-05T19:43:00Z">
        <w:r w:rsidRPr="00C100C3">
          <w:rPr>
            <w:rFonts w:ascii="Courier New" w:hAnsi="Courier New" w:cs="Courier New"/>
          </w:rPr>
          <w:delText>&amp;#8220;</w:delText>
        </w:r>
      </w:del>
      <w:r w:rsidRPr="00C100C3">
        <w:rPr>
          <w:rFonts w:ascii="Courier New" w:hAnsi="Courier New" w:cs="Courier New"/>
        </w:rPr>
        <w:t>not a word of the withdrawal of statutes or covenants</w:t>
      </w:r>
      <w:ins w:id="7717" w:author="Comparison" w:date="2013-05-05T19:43:00Z">
        <w:r w:rsidRPr="00AA4B48">
          <w:rPr>
            <w:rFonts w:ascii="Courier New" w:hAnsi="Courier New" w:cs="Courier New"/>
          </w:rPr>
          <w:t>,"</w:t>
        </w:r>
      </w:ins>
      <w:del w:id="7718" w:author="Comparison" w:date="2013-05-05T19:43:00Z">
        <w:r w:rsidRPr="00C100C3">
          <w:rPr>
            <w:rFonts w:ascii="Courier New" w:hAnsi="Courier New" w:cs="Courier New"/>
          </w:rPr>
          <w:delText>,&amp;#8221;</w:delText>
        </w:r>
      </w:del>
      <w:r w:rsidRPr="00C100C3">
        <w:rPr>
          <w:rFonts w:ascii="Courier New" w:hAnsi="Courier New" w:cs="Courier New"/>
        </w:rPr>
        <w:t xml:space="preserve"> and then underline the words </w:t>
      </w:r>
      <w:ins w:id="7719" w:author="Comparison" w:date="2013-05-05T19:43:00Z">
        <w:r w:rsidRPr="00AA4B48">
          <w:rPr>
            <w:rFonts w:ascii="Courier New" w:hAnsi="Courier New" w:cs="Courier New"/>
          </w:rPr>
          <w:t>"*</w:t>
        </w:r>
      </w:ins>
      <w:del w:id="7720" w:author="Comparison" w:date="2013-05-05T19:43:00Z">
        <w:r w:rsidRPr="00C100C3">
          <w:rPr>
            <w:rFonts w:ascii="Courier New" w:hAnsi="Courier New" w:cs="Courier New"/>
          </w:rPr>
          <w:delText>&amp;#8220;*</w:delText>
        </w:r>
      </w:del>
      <w:r w:rsidRPr="00C100C3">
        <w:rPr>
          <w:rFonts w:ascii="Courier New" w:hAnsi="Courier New" w:cs="Courier New"/>
        </w:rPr>
        <w:t>not only</w:t>
      </w:r>
      <w:ins w:id="7721" w:author="Comparison" w:date="2013-05-05T19:43:00Z">
        <w:r w:rsidRPr="00AA4B48">
          <w:rPr>
            <w:rFonts w:ascii="Courier New" w:hAnsi="Courier New" w:cs="Courier New"/>
          </w:rPr>
          <w:t>*"</w:t>
        </w:r>
      </w:ins>
      <w:del w:id="7722" w:author="Comparison" w:date="2013-05-05T19:43:00Z">
        <w:r w:rsidRPr="00C100C3">
          <w:rPr>
            <w:rFonts w:ascii="Courier New" w:hAnsi="Courier New" w:cs="Courier New"/>
          </w:rPr>
          <w:delText>*&amp;#8221;</w:delText>
        </w:r>
      </w:del>
      <w:r w:rsidRPr="00C100C3">
        <w:rPr>
          <w:rFonts w:ascii="Courier New" w:hAnsi="Courier New" w:cs="Courier New"/>
        </w:rPr>
        <w:t xml:space="preserve"> and </w:t>
      </w:r>
      <w:ins w:id="7723" w:author="Comparison" w:date="2013-05-05T19:43:00Z">
        <w:r w:rsidRPr="00AA4B48">
          <w:rPr>
            <w:rFonts w:ascii="Courier New" w:hAnsi="Courier New" w:cs="Courier New"/>
          </w:rPr>
          <w:t>"*</w:t>
        </w:r>
      </w:ins>
      <w:del w:id="7724" w:author="Comparison" w:date="2013-05-05T19:43:00Z">
        <w:r w:rsidRPr="00C100C3">
          <w:rPr>
            <w:rFonts w:ascii="Courier New" w:hAnsi="Courier New" w:cs="Courier New"/>
          </w:rPr>
          <w:delText>&amp;#8220;*</w:delText>
        </w:r>
      </w:del>
      <w:r w:rsidRPr="00C100C3">
        <w:rPr>
          <w:rFonts w:ascii="Courier New" w:hAnsi="Courier New" w:cs="Courier New"/>
        </w:rPr>
        <w:t>covenant could not be made</w:t>
      </w:r>
      <w:ins w:id="7725" w:author="Comparison" w:date="2013-05-05T19:43:00Z">
        <w:r w:rsidRPr="00AA4B48">
          <w:rPr>
            <w:rFonts w:ascii="Courier New" w:hAnsi="Courier New" w:cs="Courier New"/>
          </w:rPr>
          <w:t>*,"</w:t>
        </w:r>
      </w:ins>
      <w:del w:id="7726" w:author="Comparison" w:date="2013-05-05T19:43:00Z">
        <w:r w:rsidRPr="00C100C3">
          <w:rPr>
            <w:rFonts w:ascii="Courier New" w:hAnsi="Courier New" w:cs="Courier New"/>
          </w:rPr>
          <w:delText>*&amp;#8221;</w:delText>
        </w:r>
      </w:del>
      <w:r w:rsidRPr="00C100C3">
        <w:rPr>
          <w:rFonts w:ascii="Courier New" w:hAnsi="Courier New" w:cs="Courier New"/>
        </w:rPr>
        <w:t xml:space="preserve"> as if there was nothing to which these words referred? This is not, sir, the proposition which you indicate as being </w:t>
      </w:r>
      <w:ins w:id="7727" w:author="Comparison" w:date="2013-05-05T19:43:00Z">
        <w:r w:rsidRPr="00AA4B48">
          <w:rPr>
            <w:rFonts w:ascii="Courier New" w:hAnsi="Courier New" w:cs="Courier New"/>
          </w:rPr>
          <w:t>"</w:t>
        </w:r>
      </w:ins>
      <w:del w:id="7728" w:author="Comparison" w:date="2013-05-05T19:43:00Z">
        <w:r w:rsidRPr="00C100C3">
          <w:rPr>
            <w:rFonts w:ascii="Courier New" w:hAnsi="Courier New" w:cs="Courier New"/>
          </w:rPr>
          <w:delText>&amp;#8220;</w:delText>
        </w:r>
      </w:del>
      <w:r w:rsidRPr="00C100C3">
        <w:rPr>
          <w:rFonts w:ascii="Courier New" w:hAnsi="Courier New" w:cs="Courier New"/>
        </w:rPr>
        <w:t>that proposition</w:t>
      </w:r>
      <w:ins w:id="7729" w:author="Comparison" w:date="2013-05-05T19:43:00Z">
        <w:r w:rsidRPr="00AA4B48">
          <w:rPr>
            <w:rFonts w:ascii="Courier New" w:hAnsi="Courier New" w:cs="Courier New"/>
          </w:rPr>
          <w:t>,"</w:t>
        </w:r>
      </w:ins>
      <w:del w:id="7730" w:author="Comparison" w:date="2013-05-05T19:43:00Z">
        <w:r w:rsidRPr="00C100C3">
          <w:rPr>
            <w:rFonts w:ascii="Courier New" w:hAnsi="Courier New" w:cs="Courier New"/>
          </w:rPr>
          <w:delText>,&amp;#8221;</w:delText>
        </w:r>
      </w:del>
      <w:r w:rsidRPr="00C100C3">
        <w:rPr>
          <w:rFonts w:ascii="Courier New" w:hAnsi="Courier New" w:cs="Courier New"/>
        </w:rPr>
        <w:t xml:space="preserve"> as you affirm, that I rendered. I called attention to the withdrawal of the covenant, which I desi</w:t>
      </w:r>
      <w:r w:rsidRPr="00C100C3">
        <w:rPr>
          <w:rFonts w:ascii="Courier New" w:hAnsi="Courier New" w:cs="Courier New"/>
        </w:rPr>
        <w:t xml:space="preserve">red to treat of as being at the bottom of the </w:t>
      </w:r>
      <w:ins w:id="7731" w:author="Comparison" w:date="2013-05-05T19:43:00Z">
        <w:r w:rsidRPr="00AA4B48">
          <w:rPr>
            <w:rFonts w:ascii="Courier New" w:hAnsi="Courier New" w:cs="Courier New"/>
          </w:rPr>
          <w:t>author's</w:t>
        </w:r>
      </w:ins>
      <w:del w:id="7732" w:author="Comparison" w:date="2013-05-05T19:43:00Z">
        <w:r w:rsidRPr="00C100C3">
          <w:rPr>
            <w:rFonts w:ascii="Courier New" w:hAnsi="Courier New" w:cs="Courier New"/>
          </w:rPr>
          <w:delText>author&amp;#8217;s</w:delText>
        </w:r>
      </w:del>
      <w:r w:rsidRPr="00C100C3">
        <w:rPr>
          <w:rFonts w:ascii="Courier New" w:hAnsi="Courier New" w:cs="Courier New"/>
        </w:rPr>
        <w:t xml:space="preserve"> assertion, and the portion you designate, by underlining it, as if it were a misconstruction of your statement, plainly and precisely relates to what you have omitted and which I had quoted and p</w:t>
      </w:r>
      <w:r w:rsidRPr="00C100C3">
        <w:rPr>
          <w:rFonts w:ascii="Courier New" w:hAnsi="Courier New" w:cs="Courier New"/>
        </w:rPr>
        <w:t>ointed out. You have not, I repeat, placed the two versions in comparison one with the other. The proposition which you have given, as being *the one* which I rendered, is only the half of it; and the principal thing which you point out in my version as be</w:t>
      </w:r>
      <w:r w:rsidRPr="00C100C3">
        <w:rPr>
          <w:rFonts w:ascii="Courier New" w:hAnsi="Courier New" w:cs="Courier New"/>
        </w:rPr>
        <w:t xml:space="preserve">ing inexact, relates to the part which you have omitted. And if the part which you have suppressed were found there, everybody would see that what I said was perfectly correct. Is the expression </w:t>
      </w:r>
      <w:ins w:id="7733" w:author="Comparison" w:date="2013-05-05T19:43:00Z">
        <w:r w:rsidRPr="00AA4B48">
          <w:rPr>
            <w:rFonts w:ascii="Courier New" w:hAnsi="Courier New" w:cs="Courier New"/>
          </w:rPr>
          <w:t>"</w:t>
        </w:r>
      </w:ins>
      <w:del w:id="7734" w:author="Comparison" w:date="2013-05-05T19:43:00Z">
        <w:r w:rsidRPr="00C100C3">
          <w:rPr>
            <w:rFonts w:ascii="Courier New" w:hAnsi="Courier New" w:cs="Courier New"/>
          </w:rPr>
          <w:delText>&amp;#8220;</w:delText>
        </w:r>
      </w:del>
      <w:r w:rsidRPr="00C100C3">
        <w:rPr>
          <w:rFonts w:ascii="Courier New" w:hAnsi="Courier New" w:cs="Courier New"/>
        </w:rPr>
        <w:t>this proposition</w:t>
      </w:r>
      <w:ins w:id="7735" w:author="Comparison" w:date="2013-05-05T19:43:00Z">
        <w:r w:rsidRPr="00AA4B48">
          <w:rPr>
            <w:rFonts w:ascii="Courier New" w:hAnsi="Courier New" w:cs="Courier New"/>
          </w:rPr>
          <w:t>"</w:t>
        </w:r>
      </w:ins>
      <w:del w:id="7736" w:author="Comparison" w:date="2013-05-05T19:43:00Z">
        <w:r w:rsidRPr="00C100C3">
          <w:rPr>
            <w:rFonts w:ascii="Courier New" w:hAnsi="Courier New" w:cs="Courier New"/>
          </w:rPr>
          <w:delText>&amp;#8221;</w:delText>
        </w:r>
      </w:del>
      <w:r w:rsidRPr="00C100C3">
        <w:rPr>
          <w:rFonts w:ascii="Courier New" w:hAnsi="Courier New" w:cs="Courier New"/>
        </w:rPr>
        <w:t xml:space="preserve"> truthful? I leave you the task</w:t>
      </w:r>
      <w:r w:rsidRPr="00C100C3">
        <w:rPr>
          <w:rFonts w:ascii="Courier New" w:hAnsi="Courier New" w:cs="Courier New"/>
        </w:rPr>
        <w:t xml:space="preserve"> of appropriating the accusation which my question implies, to whomsoever it may belong.</w:t>
      </w:r>
    </w:p>
    <w:p w14:paraId="264C0627" w14:textId="14E1B5C6" w:rsidR="00000000" w:rsidRPr="00C100C3" w:rsidRDefault="00362818" w:rsidP="00C100C3">
      <w:pPr>
        <w:pStyle w:val="PlainText"/>
        <w:rPr>
          <w:rFonts w:ascii="Courier New" w:hAnsi="Courier New" w:cs="Courier New"/>
        </w:rPr>
      </w:pPr>
      <w:r w:rsidRPr="00C100C3">
        <w:rPr>
          <w:rFonts w:ascii="Courier New" w:hAnsi="Courier New" w:cs="Courier New"/>
        </w:rPr>
        <w:t xml:space="preserve">As to the second expression which you underline, I see nothing in it which has been altered, and nothing to alter. You said, </w:t>
      </w:r>
      <w:ins w:id="7737" w:author="Comparison" w:date="2013-05-05T19:43:00Z">
        <w:r w:rsidRPr="00AA4B48">
          <w:rPr>
            <w:rFonts w:ascii="Courier New" w:hAnsi="Courier New" w:cs="Courier New"/>
          </w:rPr>
          <w:t>"</w:t>
        </w:r>
      </w:ins>
      <w:del w:id="7738" w:author="Comparison" w:date="2013-05-05T19:43:00Z">
        <w:r w:rsidRPr="00C100C3">
          <w:rPr>
            <w:rFonts w:ascii="Courier New" w:hAnsi="Courier New" w:cs="Courier New"/>
          </w:rPr>
          <w:delText>&amp;#8220;</w:delText>
        </w:r>
      </w:del>
      <w:r w:rsidRPr="00C100C3">
        <w:rPr>
          <w:rFonts w:ascii="Courier New" w:hAnsi="Courier New" w:cs="Courier New"/>
        </w:rPr>
        <w:t xml:space="preserve">There is nothing to give room for </w:t>
      </w:r>
      <w:r w:rsidRPr="00C100C3">
        <w:rPr>
          <w:rFonts w:ascii="Courier New" w:hAnsi="Courier New" w:cs="Courier New"/>
        </w:rPr>
        <w:t>the thought that a new law must be substituted for the first</w:t>
      </w:r>
      <w:ins w:id="7739" w:author="Comparison" w:date="2013-05-05T19:43:00Z">
        <w:r w:rsidRPr="00AA4B48">
          <w:rPr>
            <w:rFonts w:ascii="Courier New" w:hAnsi="Courier New" w:cs="Courier New"/>
          </w:rPr>
          <w:t>."</w:t>
        </w:r>
      </w:ins>
      <w:del w:id="7740" w:author="Comparison" w:date="2013-05-05T19:43:00Z">
        <w:r w:rsidRPr="00C100C3">
          <w:rPr>
            <w:rFonts w:ascii="Courier New" w:hAnsi="Courier New" w:cs="Courier New"/>
          </w:rPr>
          <w:delText>.&amp;#8221;</w:delText>
        </w:r>
      </w:del>
      <w:r w:rsidRPr="00C100C3">
        <w:rPr>
          <w:rFonts w:ascii="Courier New" w:hAnsi="Courier New" w:cs="Courier New"/>
        </w:rPr>
        <w:t xml:space="preserve"> I gave as the substance of the assertion in your tract that </w:t>
      </w:r>
      <w:ins w:id="7741" w:author="Comparison" w:date="2013-05-05T19:43:00Z">
        <w:r w:rsidRPr="00AA4B48">
          <w:rPr>
            <w:rFonts w:ascii="Courier New" w:hAnsi="Courier New" w:cs="Courier New"/>
          </w:rPr>
          <w:t>"</w:t>
        </w:r>
      </w:ins>
      <w:del w:id="7742" w:author="Comparison" w:date="2013-05-05T19:43:00Z">
        <w:r w:rsidRPr="00C100C3">
          <w:rPr>
            <w:rFonts w:ascii="Courier New" w:hAnsi="Courier New" w:cs="Courier New"/>
          </w:rPr>
          <w:delText>&amp;#8220;</w:delText>
        </w:r>
      </w:del>
      <w:r w:rsidRPr="00C100C3">
        <w:rPr>
          <w:rFonts w:ascii="Courier New" w:hAnsi="Courier New" w:cs="Courier New"/>
        </w:rPr>
        <w:t>a new law could not be substituted for the first</w:t>
      </w:r>
      <w:ins w:id="7743" w:author="Comparison" w:date="2013-05-05T19:43:00Z">
        <w:r w:rsidRPr="00AA4B48">
          <w:rPr>
            <w:rFonts w:ascii="Courier New" w:hAnsi="Courier New" w:cs="Courier New"/>
          </w:rPr>
          <w:t>."</w:t>
        </w:r>
      </w:ins>
      <w:del w:id="7744" w:author="Comparison" w:date="2013-05-05T19:43:00Z">
        <w:r w:rsidRPr="00C100C3">
          <w:rPr>
            <w:rFonts w:ascii="Courier New" w:hAnsi="Courier New" w:cs="Courier New"/>
          </w:rPr>
          <w:delText>.&amp;#8221;</w:delText>
        </w:r>
      </w:del>
      <w:r w:rsidRPr="00C100C3">
        <w:rPr>
          <w:rFonts w:ascii="Courier New" w:hAnsi="Courier New" w:cs="Courier New"/>
        </w:rPr>
        <w:t xml:space="preserve"> You quote @Matthew 5:</w:t>
      </w:r>
      <w:ins w:id="7745" w:author="Comparison" w:date="2013-05-05T19:43:00Z">
        <w:r w:rsidRPr="00AA4B48">
          <w:rPr>
            <w:rFonts w:ascii="Courier New" w:hAnsi="Courier New" w:cs="Courier New"/>
          </w:rPr>
          <w:t xml:space="preserve"> </w:t>
        </w:r>
      </w:ins>
      <w:r w:rsidRPr="00C100C3">
        <w:rPr>
          <w:rFonts w:ascii="Courier New" w:hAnsi="Courier New" w:cs="Courier New"/>
        </w:rPr>
        <w:t xml:space="preserve">18, a passage which declares that </w:t>
      </w:r>
      <w:ins w:id="7746" w:author="Comparison" w:date="2013-05-05T19:43:00Z">
        <w:r w:rsidRPr="00AA4B48">
          <w:rPr>
            <w:rFonts w:ascii="Courier New" w:hAnsi="Courier New" w:cs="Courier New"/>
          </w:rPr>
          <w:t>"</w:t>
        </w:r>
      </w:ins>
      <w:del w:id="7747" w:author="Comparison" w:date="2013-05-05T19:43:00Z">
        <w:r w:rsidRPr="00C100C3">
          <w:rPr>
            <w:rFonts w:ascii="Courier New" w:hAnsi="Courier New" w:cs="Courier New"/>
          </w:rPr>
          <w:delText>&amp;#8220;</w:delText>
        </w:r>
      </w:del>
      <w:r w:rsidRPr="00C100C3">
        <w:rPr>
          <w:rFonts w:ascii="Courier New" w:hAnsi="Courier New" w:cs="Courier New"/>
        </w:rPr>
        <w:t>T</w:t>
      </w:r>
      <w:r w:rsidRPr="00C100C3">
        <w:rPr>
          <w:rFonts w:ascii="Courier New" w:hAnsi="Courier New" w:cs="Courier New"/>
        </w:rPr>
        <w:t>ill heaven and earth pass, one jot or tittle [from the law] shall in nowise pass till all be fulfilled</w:t>
      </w:r>
      <w:ins w:id="7748" w:author="Comparison" w:date="2013-05-05T19:43:00Z">
        <w:r w:rsidRPr="00AA4B48">
          <w:rPr>
            <w:rFonts w:ascii="Courier New" w:hAnsi="Courier New" w:cs="Courier New"/>
          </w:rPr>
          <w:t>";</w:t>
        </w:r>
      </w:ins>
      <w:del w:id="7749" w:author="Comparison" w:date="2013-05-05T19:43:00Z">
        <w:r w:rsidRPr="00C100C3">
          <w:rPr>
            <w:rFonts w:ascii="Courier New" w:hAnsi="Courier New" w:cs="Courier New"/>
          </w:rPr>
          <w:delText>&amp;#8221;;</w:delText>
        </w:r>
      </w:del>
      <w:r w:rsidRPr="00C100C3">
        <w:rPr>
          <w:rFonts w:ascii="Courier New" w:hAnsi="Courier New" w:cs="Courier New"/>
        </w:rPr>
        <w:t xml:space="preserve"> and you apply it most explicitly to the universality of the dispensations, of the institutions, and ordinances of Jehovah, so far as they are con</w:t>
      </w:r>
      <w:r w:rsidRPr="00C100C3">
        <w:rPr>
          <w:rFonts w:ascii="Courier New" w:hAnsi="Courier New" w:cs="Courier New"/>
        </w:rPr>
        <w:t>tained in the word. This is</w:t>
      </w:r>
    </w:p>
    <w:p w14:paraId="4D94BEE3"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{311}</w:t>
      </w:r>
    </w:p>
    <w:p w14:paraId="5E6BF78F" w14:textId="19EB8AD4" w:rsidR="00000000" w:rsidRPr="00C100C3" w:rsidRDefault="00362818" w:rsidP="00C100C3">
      <w:pPr>
        <w:pStyle w:val="PlainText"/>
        <w:rPr>
          <w:rFonts w:ascii="Courier New" w:hAnsi="Courier New" w:cs="Courier New"/>
        </w:rPr>
      </w:pPr>
      <w:r w:rsidRPr="00C100C3">
        <w:rPr>
          <w:rFonts w:ascii="Courier New" w:hAnsi="Courier New" w:cs="Courier New"/>
        </w:rPr>
        <w:t xml:space="preserve">nonsense; but this is not my fault. You have mutilated the passage quoted in its principal point, as everyone can ascertain by comparing your quotation with the passage in the Bible, where it is said, </w:t>
      </w:r>
      <w:ins w:id="7750" w:author="Comparison" w:date="2013-05-05T19:43:00Z">
        <w:r w:rsidRPr="00AA4B48">
          <w:rPr>
            <w:rFonts w:ascii="Courier New" w:hAnsi="Courier New" w:cs="Courier New"/>
          </w:rPr>
          <w:t>"</w:t>
        </w:r>
      </w:ins>
      <w:del w:id="7751" w:author="Comparison" w:date="2013-05-05T19:43:00Z">
        <w:r w:rsidRPr="00C100C3">
          <w:rPr>
            <w:rFonts w:ascii="Courier New" w:hAnsi="Courier New" w:cs="Courier New"/>
          </w:rPr>
          <w:delText>&amp;#8220;</w:delText>
        </w:r>
      </w:del>
      <w:r w:rsidRPr="00C100C3">
        <w:rPr>
          <w:rFonts w:ascii="Courier New" w:hAnsi="Courier New" w:cs="Courier New"/>
        </w:rPr>
        <w:t>one tittle s</w:t>
      </w:r>
      <w:r w:rsidRPr="00C100C3">
        <w:rPr>
          <w:rFonts w:ascii="Courier New" w:hAnsi="Courier New" w:cs="Courier New"/>
        </w:rPr>
        <w:t>hall in nowise pass</w:t>
      </w:r>
      <w:ins w:id="7752" w:author="Comparison" w:date="2013-05-05T19:43:00Z">
        <w:r w:rsidRPr="00AA4B48">
          <w:rPr>
            <w:rFonts w:ascii="Courier New" w:hAnsi="Courier New" w:cs="Courier New"/>
          </w:rPr>
          <w:t xml:space="preserve"> ...</w:t>
        </w:r>
      </w:ins>
      <w:del w:id="7753" w:author="Comparison" w:date="2013-05-05T19:43:00Z">
        <w:r w:rsidRPr="00C100C3">
          <w:rPr>
            <w:rFonts w:ascii="Courier New" w:hAnsi="Courier New" w:cs="Courier New"/>
          </w:rPr>
          <w:delText>&amp;#8230;</w:delText>
        </w:r>
      </w:del>
      <w:r w:rsidRPr="00C100C3">
        <w:rPr>
          <w:rFonts w:ascii="Courier New" w:hAnsi="Courier New" w:cs="Courier New"/>
        </w:rPr>
        <w:t xml:space="preserve"> from the law</w:t>
      </w:r>
      <w:ins w:id="7754" w:author="Comparison" w:date="2013-05-05T19:43:00Z">
        <w:r w:rsidRPr="00AA4B48">
          <w:rPr>
            <w:rFonts w:ascii="Courier New" w:hAnsi="Courier New" w:cs="Courier New"/>
          </w:rPr>
          <w:t>."</w:t>
        </w:r>
      </w:ins>
      <w:del w:id="7755" w:author="Comparison" w:date="2013-05-05T19:43:00Z">
        <w:r w:rsidRPr="00C100C3">
          <w:rPr>
            <w:rFonts w:ascii="Courier New" w:hAnsi="Courier New" w:cs="Courier New"/>
          </w:rPr>
          <w:delText>.&amp;#8221;</w:delText>
        </w:r>
      </w:del>
      <w:r w:rsidRPr="00C100C3">
        <w:rPr>
          <w:rFonts w:ascii="Courier New" w:hAnsi="Courier New" w:cs="Courier New"/>
        </w:rPr>
        <w:t xml:space="preserve"> But if a single jot or tittle shall not pass from the universality of dispensations, I am perfectly right in saying a new law cannot be substituted for the first. What is the difference, in the main, as to th</w:t>
      </w:r>
      <w:r w:rsidRPr="00C100C3">
        <w:rPr>
          <w:rFonts w:ascii="Courier New" w:hAnsi="Courier New" w:cs="Courier New"/>
        </w:rPr>
        <w:t xml:space="preserve">e </w:t>
      </w:r>
      <w:ins w:id="7756" w:author="Comparison" w:date="2013-05-05T19:43:00Z">
        <w:r w:rsidRPr="00AA4B48">
          <w:rPr>
            <w:rFonts w:ascii="Courier New" w:hAnsi="Courier New" w:cs="Courier New"/>
          </w:rPr>
          <w:t>author's</w:t>
        </w:r>
      </w:ins>
      <w:del w:id="7757" w:author="Comparison" w:date="2013-05-05T19:43:00Z">
        <w:r w:rsidRPr="00C100C3">
          <w:rPr>
            <w:rFonts w:ascii="Courier New" w:hAnsi="Courier New" w:cs="Courier New"/>
          </w:rPr>
          <w:delText>author&amp;#8217;s</w:delText>
        </w:r>
      </w:del>
      <w:r w:rsidRPr="00C100C3">
        <w:rPr>
          <w:rFonts w:ascii="Courier New" w:hAnsi="Courier New" w:cs="Courier New"/>
        </w:rPr>
        <w:t xml:space="preserve"> assertion (if the word of God be recognized as an absolute authority) between </w:t>
      </w:r>
      <w:ins w:id="7758" w:author="Comparison" w:date="2013-05-05T19:43:00Z">
        <w:r w:rsidRPr="00AA4B48">
          <w:rPr>
            <w:rFonts w:ascii="Courier New" w:hAnsi="Courier New" w:cs="Courier New"/>
          </w:rPr>
          <w:t>"</w:t>
        </w:r>
      </w:ins>
      <w:del w:id="7759" w:author="Comparison" w:date="2013-05-05T19:43:00Z">
        <w:r w:rsidRPr="00C100C3">
          <w:rPr>
            <w:rFonts w:ascii="Courier New" w:hAnsi="Courier New" w:cs="Courier New"/>
          </w:rPr>
          <w:delText>&amp;#8220;</w:delText>
        </w:r>
      </w:del>
      <w:r w:rsidRPr="00C100C3">
        <w:rPr>
          <w:rFonts w:ascii="Courier New" w:hAnsi="Courier New" w:cs="Courier New"/>
        </w:rPr>
        <w:t>there is nothing to give room for the supposition that a new law must be substituted for the first</w:t>
      </w:r>
      <w:ins w:id="7760" w:author="Comparison" w:date="2013-05-05T19:43:00Z">
        <w:r w:rsidRPr="00AA4B48">
          <w:rPr>
            <w:rFonts w:ascii="Courier New" w:hAnsi="Courier New" w:cs="Courier New"/>
          </w:rPr>
          <w:t>,"</w:t>
        </w:r>
      </w:ins>
      <w:del w:id="7761" w:author="Comparison" w:date="2013-05-05T19:43:00Z">
        <w:r w:rsidRPr="00C100C3">
          <w:rPr>
            <w:rFonts w:ascii="Courier New" w:hAnsi="Courier New" w:cs="Courier New"/>
          </w:rPr>
          <w:delText>,&amp;#8221;</w:delText>
        </w:r>
      </w:del>
      <w:r w:rsidRPr="00C100C3">
        <w:rPr>
          <w:rFonts w:ascii="Courier New" w:hAnsi="Courier New" w:cs="Courier New"/>
        </w:rPr>
        <w:t xml:space="preserve"> and </w:t>
      </w:r>
      <w:ins w:id="7762" w:author="Comparison" w:date="2013-05-05T19:43:00Z">
        <w:r w:rsidRPr="00AA4B48">
          <w:rPr>
            <w:rFonts w:ascii="Courier New" w:hAnsi="Courier New" w:cs="Courier New"/>
          </w:rPr>
          <w:t>"</w:t>
        </w:r>
      </w:ins>
      <w:del w:id="7763" w:author="Comparison" w:date="2013-05-05T19:43:00Z">
        <w:r w:rsidRPr="00C100C3">
          <w:rPr>
            <w:rFonts w:ascii="Courier New" w:hAnsi="Courier New" w:cs="Courier New"/>
          </w:rPr>
          <w:delText>&amp;#8220;</w:delText>
        </w:r>
      </w:del>
      <w:r w:rsidRPr="00C100C3">
        <w:rPr>
          <w:rFonts w:ascii="Courier New" w:hAnsi="Courier New" w:cs="Courier New"/>
        </w:rPr>
        <w:t xml:space="preserve">a new law cannot be substituted for </w:t>
      </w:r>
      <w:r w:rsidRPr="00C100C3">
        <w:rPr>
          <w:rFonts w:ascii="Courier New" w:hAnsi="Courier New" w:cs="Courier New"/>
        </w:rPr>
        <w:t>the first</w:t>
      </w:r>
      <w:ins w:id="7764" w:author="Comparison" w:date="2013-05-05T19:43:00Z">
        <w:r w:rsidRPr="00AA4B48">
          <w:rPr>
            <w:rFonts w:ascii="Courier New" w:hAnsi="Courier New" w:cs="Courier New"/>
          </w:rPr>
          <w:t>"?</w:t>
        </w:r>
      </w:ins>
      <w:del w:id="7765" w:author="Comparison" w:date="2013-05-05T19:43:00Z">
        <w:r w:rsidRPr="00C100C3">
          <w:rPr>
            <w:rFonts w:ascii="Courier New" w:hAnsi="Courier New" w:cs="Courier New"/>
          </w:rPr>
          <w:delText>&amp;#8221;?</w:delText>
        </w:r>
      </w:del>
      <w:r w:rsidRPr="00C100C3">
        <w:rPr>
          <w:rFonts w:ascii="Courier New" w:hAnsi="Courier New" w:cs="Courier New"/>
        </w:rPr>
        <w:t xml:space="preserve"> always remembering that the author thinks to uphold his assertion by the declaration of our Lord in Matthew, </w:t>
      </w:r>
      <w:ins w:id="7766" w:author="Comparison" w:date="2013-05-05T19:43:00Z">
        <w:r w:rsidRPr="00AA4B48">
          <w:rPr>
            <w:rFonts w:ascii="Courier New" w:hAnsi="Courier New" w:cs="Courier New"/>
          </w:rPr>
          <w:t>"</w:t>
        </w:r>
      </w:ins>
      <w:del w:id="7767" w:author="Comparison" w:date="2013-05-05T19:43:00Z">
        <w:r w:rsidRPr="00C100C3">
          <w:rPr>
            <w:rFonts w:ascii="Courier New" w:hAnsi="Courier New" w:cs="Courier New"/>
          </w:rPr>
          <w:delText>&amp;#8220;</w:delText>
        </w:r>
      </w:del>
      <w:r w:rsidRPr="00C100C3">
        <w:rPr>
          <w:rFonts w:ascii="Courier New" w:hAnsi="Courier New" w:cs="Courier New"/>
        </w:rPr>
        <w:t>One jot or one tittle shall in no wise pass</w:t>
      </w:r>
      <w:ins w:id="7768" w:author="Comparison" w:date="2013-05-05T19:43:00Z">
        <w:r w:rsidRPr="00AA4B48">
          <w:rPr>
            <w:rFonts w:ascii="Courier New" w:hAnsi="Courier New" w:cs="Courier New"/>
          </w:rPr>
          <w:t>."</w:t>
        </w:r>
      </w:ins>
      <w:del w:id="7769" w:author="Comparison" w:date="2013-05-05T19:43:00Z">
        <w:r w:rsidRPr="00C100C3">
          <w:rPr>
            <w:rFonts w:ascii="Courier New" w:hAnsi="Courier New" w:cs="Courier New"/>
          </w:rPr>
          <w:delText>.&amp;#8221;</w:delText>
        </w:r>
      </w:del>
      <w:r w:rsidRPr="00C100C3">
        <w:rPr>
          <w:rFonts w:ascii="Courier New" w:hAnsi="Courier New" w:cs="Courier New"/>
        </w:rPr>
        <w:t xml:space="preserve"> Explain to us, sir, what the alteration is.</w:t>
      </w:r>
    </w:p>
    <w:p w14:paraId="6F0514C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 have not had the advant</w:t>
      </w:r>
      <w:r w:rsidRPr="00C100C3">
        <w:rPr>
          <w:rFonts w:ascii="Courier New" w:hAnsi="Courier New" w:cs="Courier New"/>
        </w:rPr>
        <w:t xml:space="preserve">age of the teaching of the elders of the Evangelical Church at Geneva, and the distinction is too nice for me. You have said that nothing in the word of God gives room for the thought that a new law must be substituted for the first, that heaven and earth </w:t>
      </w:r>
      <w:r w:rsidRPr="00C100C3">
        <w:rPr>
          <w:rFonts w:ascii="Courier New" w:hAnsi="Courier New" w:cs="Courier New"/>
        </w:rPr>
        <w:t>shall pass away before the least tittle of it passes away, and I make out that you say that a new law cannot be substituted for the first. This is the form which I have given to your thought. Have the goodness to enlighten me, sir; for up to the present mo</w:t>
      </w:r>
      <w:r w:rsidRPr="00C100C3">
        <w:rPr>
          <w:rFonts w:ascii="Courier New" w:hAnsi="Courier New" w:cs="Courier New"/>
        </w:rPr>
        <w:t>ment I cannot understand in what I have altered it.</w:t>
      </w:r>
    </w:p>
    <w:p w14:paraId="30FAB20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But I full well understand the alteration which you have made when you say that I was rendering a certain proposition when there was another one still, and when you say that the text of your tract contai</w:t>
      </w:r>
      <w:r w:rsidRPr="00C100C3">
        <w:rPr>
          <w:rFonts w:ascii="Courier New" w:hAnsi="Courier New" w:cs="Courier New"/>
        </w:rPr>
        <w:t xml:space="preserve">ned something, as though that were all, whereas it contained other things also, and it was precisely those that were in question, and which you concealed by omitting them. This distinction, which you point out as an alteration which perverts your thought, </w:t>
      </w:r>
      <w:r w:rsidRPr="00C100C3">
        <w:rPr>
          <w:rFonts w:ascii="Courier New" w:hAnsi="Courier New" w:cs="Courier New"/>
        </w:rPr>
        <w:t>is too nice for the perception of those who are not elders.</w:t>
      </w:r>
    </w:p>
    <w:p w14:paraId="1C8C253D"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But do not let us dispute about words, sir. I surrender to you all that you ask with regard to the use of your own expressions. I will put my own entirely aside. I will no longer</w:t>
      </w:r>
      <w:del w:id="7770" w:author="Comparison" w:date="2013-05-05T19:43:00Z">
        <w:r w:rsidRPr="00C100C3">
          <w:rPr>
            <w:rFonts w:ascii="Courier New" w:hAnsi="Courier New" w:cs="Courier New"/>
          </w:rPr>
          <w:delText>&amp;#8217;</w:delText>
        </w:r>
      </w:del>
      <w:r w:rsidRPr="00C100C3">
        <w:rPr>
          <w:rFonts w:ascii="Courier New" w:hAnsi="Courier New" w:cs="Courier New"/>
        </w:rPr>
        <w:t xml:space="preserve"> regard it</w:t>
      </w:r>
      <w:r w:rsidRPr="00C100C3">
        <w:rPr>
          <w:rFonts w:ascii="Courier New" w:hAnsi="Courier New" w:cs="Courier New"/>
        </w:rPr>
        <w:t xml:space="preserve"> as sufficient to quote you textually, and then to give a form to your thoughts in my own words; we will take yours as the only just expression of your own doctrine.</w:t>
      </w:r>
    </w:p>
    <w:p w14:paraId="477D4A3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This is what you say:</w:t>
      </w:r>
    </w:p>
    <w:p w14:paraId="2C94C42C" w14:textId="7C399731" w:rsidR="00000000" w:rsidRPr="00C100C3" w:rsidRDefault="00362818" w:rsidP="00C100C3">
      <w:pPr>
        <w:pStyle w:val="PlainText"/>
        <w:rPr>
          <w:rFonts w:ascii="Courier New" w:hAnsi="Courier New" w:cs="Courier New"/>
        </w:rPr>
      </w:pPr>
      <w:ins w:id="7771" w:author="Comparison" w:date="2013-05-05T19:43:00Z">
        <w:r w:rsidRPr="00AA4B48">
          <w:rPr>
            <w:rFonts w:ascii="Courier New" w:hAnsi="Courier New" w:cs="Courier New"/>
          </w:rPr>
          <w:t>"</w:t>
        </w:r>
      </w:ins>
      <w:del w:id="7772" w:author="Comparison" w:date="2013-05-05T19:43:00Z">
        <w:r w:rsidRPr="00C100C3">
          <w:rPr>
            <w:rFonts w:ascii="Courier New" w:hAnsi="Courier New" w:cs="Courier New"/>
          </w:rPr>
          <w:delText>&amp;#8220;</w:delText>
        </w:r>
      </w:del>
      <w:r w:rsidRPr="00C100C3">
        <w:rPr>
          <w:rFonts w:ascii="Courier New" w:hAnsi="Courier New" w:cs="Courier New"/>
        </w:rPr>
        <w:t>There is nothing to give room for the thought that *on*</w:t>
      </w:r>
    </w:p>
    <w:p w14:paraId="62369B8E"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w:t>
      </w:r>
      <w:r w:rsidRPr="00C100C3">
        <w:rPr>
          <w:rFonts w:ascii="Courier New" w:hAnsi="Courier New" w:cs="Courier New"/>
        </w:rPr>
        <w:t>12}</w:t>
      </w:r>
    </w:p>
    <w:p w14:paraId="63FA930A" w14:textId="7FB1D370" w:rsidR="00000000" w:rsidRPr="00C100C3" w:rsidRDefault="00362818" w:rsidP="00C100C3">
      <w:pPr>
        <w:pStyle w:val="PlainText"/>
        <w:rPr>
          <w:rFonts w:ascii="Courier New" w:hAnsi="Courier New" w:cs="Courier New"/>
        </w:rPr>
      </w:pPr>
      <w:r w:rsidRPr="00C100C3">
        <w:rPr>
          <w:rFonts w:ascii="Courier New" w:hAnsi="Courier New" w:cs="Courier New"/>
        </w:rPr>
        <w:t>*account of transgressions* a new law has been substituted for the first</w:t>
      </w:r>
      <w:ins w:id="7773" w:author="Comparison" w:date="2013-05-05T19:43:00Z">
        <w:r w:rsidRPr="00AA4B48">
          <w:rPr>
            <w:rFonts w:ascii="Courier New" w:hAnsi="Courier New" w:cs="Courier New"/>
          </w:rPr>
          <w:t>."</w:t>
        </w:r>
      </w:ins>
      <w:del w:id="7774" w:author="Comparison" w:date="2013-05-05T19:43:00Z">
        <w:r w:rsidRPr="00C100C3">
          <w:rPr>
            <w:rFonts w:ascii="Courier New" w:hAnsi="Courier New" w:cs="Courier New"/>
          </w:rPr>
          <w:delText>.&amp;#8221;</w:delText>
        </w:r>
      </w:del>
      <w:r w:rsidRPr="00C100C3">
        <w:rPr>
          <w:rFonts w:ascii="Courier New" w:hAnsi="Courier New" w:cs="Courier New"/>
        </w:rPr>
        <w:t xml:space="preserve"> This is exactly it, even to the underlining, is it not? What do you think of it? Is this sound doctrine, or have you indeed talked nonsense? Does not the word give room f</w:t>
      </w:r>
      <w:r w:rsidRPr="00C100C3">
        <w:rPr>
          <w:rFonts w:ascii="Courier New" w:hAnsi="Courier New" w:cs="Courier New"/>
        </w:rPr>
        <w:t xml:space="preserve">or the thought that a new law must be substituted for the first? What do you say about it? Pardon me if I use the Socratic form in my argument, and question you a little. You have the whole body of elders, the presbytery, to aid you in your answer. One of </w:t>
      </w:r>
      <w:r w:rsidRPr="00C100C3">
        <w:rPr>
          <w:rFonts w:ascii="Courier New" w:hAnsi="Courier New" w:cs="Courier New"/>
        </w:rPr>
        <w:t xml:space="preserve">the elders will surely not refuse to give account of his doctrine. You will understand, sir, now that, reading in the word </w:t>
      </w:r>
      <w:ins w:id="7775" w:author="Comparison" w:date="2013-05-05T19:43:00Z">
        <w:r w:rsidRPr="00AA4B48">
          <w:rPr>
            <w:rFonts w:ascii="Courier New" w:hAnsi="Courier New" w:cs="Courier New"/>
          </w:rPr>
          <w:t>"*</w:t>
        </w:r>
      </w:ins>
      <w:del w:id="7776" w:author="Comparison" w:date="2013-05-05T19:43:00Z">
        <w:r w:rsidRPr="00C100C3">
          <w:rPr>
            <w:rFonts w:ascii="Courier New" w:hAnsi="Courier New" w:cs="Courier New"/>
          </w:rPr>
          <w:delText>&amp;#8220;*</w:delText>
        </w:r>
      </w:del>
      <w:r w:rsidRPr="00C100C3">
        <w:rPr>
          <w:rFonts w:ascii="Courier New" w:hAnsi="Courier New" w:cs="Courier New"/>
        </w:rPr>
        <w:t>For there is verily a disannulling of the commandment going before</w:t>
      </w:r>
      <w:ins w:id="7777" w:author="Comparison" w:date="2013-05-05T19:43:00Z">
        <w:r w:rsidRPr="00AA4B48">
          <w:rPr>
            <w:rFonts w:ascii="Courier New" w:hAnsi="Courier New" w:cs="Courier New"/>
          </w:rPr>
          <w:t>*,"</w:t>
        </w:r>
      </w:ins>
      <w:del w:id="7778" w:author="Comparison" w:date="2013-05-05T19:43:00Z">
        <w:r w:rsidRPr="00C100C3">
          <w:rPr>
            <w:rFonts w:ascii="Courier New" w:hAnsi="Courier New" w:cs="Courier New"/>
          </w:rPr>
          <w:delText>*&amp;#8221;</w:delText>
        </w:r>
      </w:del>
      <w:r w:rsidRPr="00C100C3">
        <w:rPr>
          <w:rFonts w:ascii="Courier New" w:hAnsi="Courier New" w:cs="Courier New"/>
        </w:rPr>
        <w:t xml:space="preserve"> and </w:t>
      </w:r>
      <w:ins w:id="7779" w:author="Comparison" w:date="2013-05-05T19:43:00Z">
        <w:r w:rsidRPr="00AA4B48">
          <w:rPr>
            <w:rFonts w:ascii="Courier New" w:hAnsi="Courier New" w:cs="Courier New"/>
          </w:rPr>
          <w:t>"*</w:t>
        </w:r>
      </w:ins>
      <w:del w:id="7780" w:author="Comparison" w:date="2013-05-05T19:43:00Z">
        <w:r w:rsidRPr="00C100C3">
          <w:rPr>
            <w:rFonts w:ascii="Courier New" w:hAnsi="Courier New" w:cs="Courier New"/>
          </w:rPr>
          <w:delText>&amp;#8220;*</w:delText>
        </w:r>
      </w:del>
      <w:r w:rsidRPr="00C100C3">
        <w:rPr>
          <w:rFonts w:ascii="Courier New" w:hAnsi="Courier New" w:cs="Courier New"/>
        </w:rPr>
        <w:t>For the priesthood being changed, ther</w:t>
      </w:r>
      <w:r w:rsidRPr="00C100C3">
        <w:rPr>
          <w:rFonts w:ascii="Courier New" w:hAnsi="Courier New" w:cs="Courier New"/>
        </w:rPr>
        <w:t>e is made of necessity a change of the law</w:t>
      </w:r>
      <w:ins w:id="7781" w:author="Comparison" w:date="2013-05-05T19:43:00Z">
        <w:r w:rsidRPr="00AA4B48">
          <w:rPr>
            <w:rFonts w:ascii="Courier New" w:hAnsi="Courier New" w:cs="Courier New"/>
          </w:rPr>
          <w:t>*," "*</w:t>
        </w:r>
      </w:ins>
      <w:del w:id="7782" w:author="Comparison" w:date="2013-05-05T19:43:00Z">
        <w:r w:rsidRPr="00C100C3">
          <w:rPr>
            <w:rFonts w:ascii="Courier New" w:hAnsi="Courier New" w:cs="Courier New"/>
          </w:rPr>
          <w:delText>,*&amp;#8221; &amp;#8220;*</w:delText>
        </w:r>
      </w:del>
      <w:r w:rsidRPr="00C100C3">
        <w:rPr>
          <w:rFonts w:ascii="Courier New" w:hAnsi="Courier New" w:cs="Courier New"/>
        </w:rPr>
        <w:t>He taketh away the first that he may establish the second</w:t>
      </w:r>
      <w:ins w:id="7783" w:author="Comparison" w:date="2013-05-05T19:43:00Z">
        <w:r w:rsidRPr="00AA4B48">
          <w:rPr>
            <w:rFonts w:ascii="Courier New" w:hAnsi="Courier New" w:cs="Courier New"/>
          </w:rPr>
          <w:t>*,"</w:t>
        </w:r>
      </w:ins>
      <w:del w:id="7784" w:author="Comparison" w:date="2013-05-05T19:43:00Z">
        <w:r w:rsidRPr="00C100C3">
          <w:rPr>
            <w:rFonts w:ascii="Courier New" w:hAnsi="Courier New" w:cs="Courier New"/>
          </w:rPr>
          <w:delText>&amp;#8221;*</w:delText>
        </w:r>
      </w:del>
      <w:r w:rsidRPr="00C100C3">
        <w:rPr>
          <w:rFonts w:ascii="Courier New" w:hAnsi="Courier New" w:cs="Courier New"/>
        </w:rPr>
        <w:t xml:space="preserve"> and not enjoying the teaching of the Evangelical Church at Geneva, we, simple Christians </w:t>
      </w:r>
      <w:ins w:id="7785" w:author="Comparison" w:date="2013-05-05T19:43:00Z">
        <w:r w:rsidRPr="00AA4B48">
          <w:rPr>
            <w:rFonts w:ascii="Courier New" w:hAnsi="Courier New" w:cs="Courier New"/>
          </w:rPr>
          <w:t>(*</w:t>
        </w:r>
      </w:ins>
      <w:del w:id="7786" w:author="Comparison" w:date="2013-05-05T19:43:00Z">
        <w:r w:rsidRPr="00C100C3">
          <w:rPr>
            <w:rFonts w:ascii="Courier New" w:hAnsi="Courier New" w:cs="Courier New"/>
          </w:rPr>
          <w:delText>*(</w:delText>
        </w:r>
      </w:del>
      <w:r w:rsidRPr="00C100C3">
        <w:rPr>
          <w:rFonts w:ascii="Courier New" w:hAnsi="Courier New" w:cs="Courier New"/>
        </w:rPr>
        <w:t xml:space="preserve">idiotai* as they were formerly called) </w:t>
      </w:r>
      <w:r w:rsidRPr="00C100C3">
        <w:rPr>
          <w:rFonts w:ascii="Courier New" w:hAnsi="Courier New" w:cs="Courier New"/>
        </w:rPr>
        <w:t>find it difficult to understand how there is *nothing to give room for the thought that a new law should be substituted for the first</w:t>
      </w:r>
      <w:ins w:id="7787" w:author="Comparison" w:date="2013-05-05T19:43:00Z">
        <w:r w:rsidRPr="00AA4B48">
          <w:rPr>
            <w:rFonts w:ascii="Courier New" w:hAnsi="Courier New" w:cs="Courier New"/>
          </w:rPr>
          <w:t>*.</w:t>
        </w:r>
      </w:ins>
      <w:del w:id="7788" w:author="Comparison" w:date="2013-05-05T19:43:00Z">
        <w:r w:rsidRPr="00C100C3">
          <w:rPr>
            <w:rFonts w:ascii="Courier New" w:hAnsi="Courier New" w:cs="Courier New"/>
          </w:rPr>
          <w:delText>.*</w:delText>
        </w:r>
      </w:del>
      <w:r w:rsidRPr="00C100C3">
        <w:rPr>
          <w:rFonts w:ascii="Courier New" w:hAnsi="Courier New" w:cs="Courier New"/>
        </w:rPr>
        <w:t xml:space="preserve"> But you will say to me, You misconstrue my thought, you have omitted </w:t>
      </w:r>
      <w:ins w:id="7789" w:author="Comparison" w:date="2013-05-05T19:43:00Z">
        <w:r w:rsidRPr="00AA4B48">
          <w:rPr>
            <w:rFonts w:ascii="Courier New" w:hAnsi="Courier New" w:cs="Courier New"/>
          </w:rPr>
          <w:t>"*</w:t>
        </w:r>
      </w:ins>
      <w:del w:id="7790" w:author="Comparison" w:date="2013-05-05T19:43:00Z">
        <w:r w:rsidRPr="00C100C3">
          <w:rPr>
            <w:rFonts w:ascii="Courier New" w:hAnsi="Courier New" w:cs="Courier New"/>
          </w:rPr>
          <w:delText>&amp;#8220;*</w:delText>
        </w:r>
      </w:del>
      <w:r w:rsidRPr="00C100C3">
        <w:rPr>
          <w:rFonts w:ascii="Courier New" w:hAnsi="Courier New" w:cs="Courier New"/>
        </w:rPr>
        <w:t>on account of transgressions</w:t>
      </w:r>
      <w:ins w:id="7791" w:author="Comparison" w:date="2013-05-05T19:43:00Z">
        <w:r w:rsidRPr="00AA4B48">
          <w:rPr>
            <w:rFonts w:ascii="Courier New" w:hAnsi="Courier New" w:cs="Courier New"/>
          </w:rPr>
          <w:t>*."</w:t>
        </w:r>
      </w:ins>
      <w:del w:id="7792" w:author="Comparison" w:date="2013-05-05T19:43:00Z">
        <w:r w:rsidRPr="00C100C3">
          <w:rPr>
            <w:rFonts w:ascii="Courier New" w:hAnsi="Courier New" w:cs="Courier New"/>
          </w:rPr>
          <w:delText>*.&amp;#8221;</w:delText>
        </w:r>
      </w:del>
      <w:r w:rsidRPr="00C100C3">
        <w:rPr>
          <w:rFonts w:ascii="Courier New" w:hAnsi="Courier New" w:cs="Courier New"/>
        </w:rPr>
        <w:t xml:space="preserve"> But i</w:t>
      </w:r>
      <w:r w:rsidRPr="00C100C3">
        <w:rPr>
          <w:rFonts w:ascii="Courier New" w:hAnsi="Courier New" w:cs="Courier New"/>
        </w:rPr>
        <w:t xml:space="preserve">t is not so, sir; this phrase, in my idiotism, shuts me up in still further difficulties. We, who have only the Bible, without the teaching of your elders, have read, </w:t>
      </w:r>
      <w:ins w:id="7793" w:author="Comparison" w:date="2013-05-05T19:43:00Z">
        <w:r w:rsidRPr="00AA4B48">
          <w:rPr>
            <w:rFonts w:ascii="Courier New" w:hAnsi="Courier New" w:cs="Courier New"/>
          </w:rPr>
          <w:t>"</w:t>
        </w:r>
      </w:ins>
      <w:del w:id="7794" w:author="Comparison" w:date="2013-05-05T19:43:00Z">
        <w:r w:rsidRPr="00C100C3">
          <w:rPr>
            <w:rFonts w:ascii="Courier New" w:hAnsi="Courier New" w:cs="Courier New"/>
          </w:rPr>
          <w:delText>&amp;#8220;</w:delText>
        </w:r>
      </w:del>
      <w:r w:rsidRPr="00C100C3">
        <w:rPr>
          <w:rFonts w:ascii="Courier New" w:hAnsi="Courier New" w:cs="Courier New"/>
        </w:rPr>
        <w:t>Behold, the days come, saith the Lord, when I will make a new covenant with the ho</w:t>
      </w:r>
      <w:r w:rsidRPr="00C100C3">
        <w:rPr>
          <w:rFonts w:ascii="Courier New" w:hAnsi="Courier New" w:cs="Courier New"/>
        </w:rPr>
        <w:t>use of Israel and with the house of Judah; not according to the covenant that I made with their fathers in the day when I took them by the hand to lead them out of the land of Egypt; *because they continued not in my covenant, and I* regarded them not, sai</w:t>
      </w:r>
      <w:r w:rsidRPr="00C100C3">
        <w:rPr>
          <w:rFonts w:ascii="Courier New" w:hAnsi="Courier New" w:cs="Courier New"/>
        </w:rPr>
        <w:t xml:space="preserve">th </w:t>
      </w:r>
      <w:ins w:id="7795" w:author="Comparison" w:date="2013-05-05T19:43:00Z">
        <w:r w:rsidRPr="00AA4B48">
          <w:rPr>
            <w:rFonts w:ascii="Courier New" w:hAnsi="Courier New" w:cs="Courier New"/>
          </w:rPr>
          <w:t>the</w:t>
        </w:r>
      </w:ins>
      <w:del w:id="7796" w:author="Comparison" w:date="2013-05-05T19:43:00Z">
        <w:r w:rsidRPr="00C100C3">
          <w:rPr>
            <w:rFonts w:ascii="Courier New" w:hAnsi="Courier New" w:cs="Courier New"/>
          </w:rPr>
          <w:delText>die</w:delText>
        </w:r>
      </w:del>
      <w:r w:rsidRPr="00C100C3">
        <w:rPr>
          <w:rFonts w:ascii="Courier New" w:hAnsi="Courier New" w:cs="Courier New"/>
        </w:rPr>
        <w:t xml:space="preserve"> Lord</w:t>
      </w:r>
      <w:ins w:id="7797" w:author="Comparison" w:date="2013-05-05T19:43:00Z">
        <w:r w:rsidRPr="00AA4B48">
          <w:rPr>
            <w:rFonts w:ascii="Courier New" w:hAnsi="Courier New" w:cs="Courier New"/>
          </w:rPr>
          <w:t>,"</w:t>
        </w:r>
      </w:ins>
      <w:del w:id="7798" w:author="Comparison" w:date="2013-05-05T19:43:00Z">
        <w:r w:rsidRPr="00C100C3">
          <w:rPr>
            <w:rFonts w:ascii="Courier New" w:hAnsi="Courier New" w:cs="Courier New"/>
          </w:rPr>
          <w:delText>,&amp;#8221;</w:delText>
        </w:r>
      </w:del>
      <w:r w:rsidRPr="00C100C3">
        <w:rPr>
          <w:rFonts w:ascii="Courier New" w:hAnsi="Courier New" w:cs="Courier New"/>
        </w:rPr>
        <w:t xml:space="preserve"> @Hebrews 8:</w:t>
      </w:r>
      <w:ins w:id="7799" w:author="Comparison" w:date="2013-05-05T19:43:00Z">
        <w:r w:rsidRPr="00AA4B48">
          <w:rPr>
            <w:rFonts w:ascii="Courier New" w:hAnsi="Courier New" w:cs="Courier New"/>
          </w:rPr>
          <w:t xml:space="preserve"> </w:t>
        </w:r>
      </w:ins>
      <w:r w:rsidRPr="00C100C3">
        <w:rPr>
          <w:rFonts w:ascii="Courier New" w:hAnsi="Courier New" w:cs="Courier New"/>
        </w:rPr>
        <w:t>8,</w:t>
      </w:r>
      <w:ins w:id="7800" w:author="Comparison" w:date="2013-05-05T19:43:00Z">
        <w:r w:rsidRPr="00AA4B48">
          <w:rPr>
            <w:rFonts w:ascii="Courier New" w:hAnsi="Courier New" w:cs="Courier New"/>
          </w:rPr>
          <w:t xml:space="preserve"> </w:t>
        </w:r>
      </w:ins>
      <w:r w:rsidRPr="00C100C3">
        <w:rPr>
          <w:rFonts w:ascii="Courier New" w:hAnsi="Courier New" w:cs="Courier New"/>
        </w:rPr>
        <w:t>9. And again, @Romans 11:</w:t>
      </w:r>
      <w:ins w:id="7801" w:author="Comparison" w:date="2013-05-05T19:43:00Z">
        <w:r w:rsidRPr="00AA4B48">
          <w:rPr>
            <w:rFonts w:ascii="Courier New" w:hAnsi="Courier New" w:cs="Courier New"/>
          </w:rPr>
          <w:t xml:space="preserve"> </w:t>
        </w:r>
      </w:ins>
      <w:r w:rsidRPr="00C100C3">
        <w:rPr>
          <w:rFonts w:ascii="Courier New" w:hAnsi="Courier New" w:cs="Courier New"/>
        </w:rPr>
        <w:t>22, etc. We do not understand how it is not on account of transgressions that a new law must be substituted for the first, and how there is not a word of the withdrawal of the statutes and covenants</w:t>
      </w:r>
      <w:r w:rsidRPr="00C100C3">
        <w:rPr>
          <w:rFonts w:ascii="Courier New" w:hAnsi="Courier New" w:cs="Courier New"/>
        </w:rPr>
        <w:t>, at least of the covenant, for it is necessary to distinguish between them. We have seen that it was upon those who fell that God exercised His severity. Now this severity was the cutting off of the unbelieving, the covenant of Sinai being abolished, as w</w:t>
      </w:r>
      <w:r w:rsidRPr="00C100C3">
        <w:rPr>
          <w:rFonts w:ascii="Courier New" w:hAnsi="Courier New" w:cs="Courier New"/>
        </w:rPr>
        <w:t>e have just seen. Is not this plain, sir? The law was changed, a new one is substituted on account of transgressions</w:t>
      </w:r>
      <w:ins w:id="7802" w:author="Comparison" w:date="2013-05-05T19:43:00Z">
        <w:r w:rsidRPr="00AA4B48">
          <w:rPr>
            <w:rFonts w:ascii="Courier New" w:hAnsi="Courier New" w:cs="Courier New"/>
          </w:rPr>
          <w:t>;</w:t>
        </w:r>
      </w:ins>
      <w:del w:id="7803" w:author="Comparison" w:date="2013-05-05T19:43:00Z">
        <w:r w:rsidRPr="00C100C3">
          <w:rPr>
            <w:rFonts w:ascii="Courier New" w:hAnsi="Courier New" w:cs="Courier New"/>
          </w:rPr>
          <w:delText>*;*</w:delText>
        </w:r>
      </w:del>
      <w:r w:rsidRPr="00C100C3">
        <w:rPr>
          <w:rFonts w:ascii="Courier New" w:hAnsi="Courier New" w:cs="Courier New"/>
        </w:rPr>
        <w:t xml:space="preserve"> the covenant has been withdrawn because Israel did not continue in it. We have been led to think that the words </w:t>
      </w:r>
      <w:ins w:id="7804" w:author="Comparison" w:date="2013-05-05T19:43:00Z">
        <w:r w:rsidRPr="00AA4B48">
          <w:rPr>
            <w:rFonts w:ascii="Courier New" w:hAnsi="Courier New" w:cs="Courier New"/>
          </w:rPr>
          <w:t>"</w:t>
        </w:r>
      </w:ins>
      <w:del w:id="7805" w:author="Comparison" w:date="2013-05-05T19:43:00Z">
        <w:r w:rsidRPr="00C100C3">
          <w:rPr>
            <w:rFonts w:ascii="Courier New" w:hAnsi="Courier New" w:cs="Courier New"/>
          </w:rPr>
          <w:delText>&amp;#8220;</w:delText>
        </w:r>
      </w:del>
      <w:r w:rsidRPr="00C100C3">
        <w:rPr>
          <w:rFonts w:ascii="Courier New" w:hAnsi="Courier New" w:cs="Courier New"/>
        </w:rPr>
        <w:t>because they cont</w:t>
      </w:r>
      <w:r w:rsidRPr="00C100C3">
        <w:rPr>
          <w:rFonts w:ascii="Courier New" w:hAnsi="Courier New" w:cs="Courier New"/>
        </w:rPr>
        <w:t>inued not</w:t>
      </w:r>
      <w:ins w:id="7806" w:author="Comparison" w:date="2013-05-05T19:43:00Z">
        <w:r w:rsidRPr="00AA4B48">
          <w:rPr>
            <w:rFonts w:ascii="Courier New" w:hAnsi="Courier New" w:cs="Courier New"/>
          </w:rPr>
          <w:t>"</w:t>
        </w:r>
      </w:ins>
      <w:del w:id="7807" w:author="Comparison" w:date="2013-05-05T19:43:00Z">
        <w:r w:rsidRPr="00C100C3">
          <w:rPr>
            <w:rFonts w:ascii="Courier New" w:hAnsi="Courier New" w:cs="Courier New"/>
          </w:rPr>
          <w:delText>&amp;#8221;</w:delText>
        </w:r>
      </w:del>
      <w:r w:rsidRPr="00C100C3">
        <w:rPr>
          <w:rFonts w:ascii="Courier New" w:hAnsi="Courier New" w:cs="Courier New"/>
        </w:rPr>
        <w:t xml:space="preserve"> fully indicated a transgression, and that it was on account of this that God</w:t>
      </w:r>
    </w:p>
    <w:p w14:paraId="1EE7DB8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{313}</w:t>
      </w:r>
    </w:p>
    <w:p w14:paraId="3FDD64F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substituted one covenant for another, and that this is the reason why God regarded them not. I venture to remind you that it is a question of the covenant</w:t>
      </w:r>
      <w:r w:rsidRPr="00C100C3">
        <w:rPr>
          <w:rFonts w:ascii="Courier New" w:hAnsi="Courier New" w:cs="Courier New"/>
        </w:rPr>
        <w:t xml:space="preserve"> of Sinai, where the law was given, and blessing under condition of obedience, and that it is also a question of the more excellent covenant.</w:t>
      </w:r>
    </w:p>
    <w:p w14:paraId="2B76536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 exhort you to read @Hebrews 7 and 8 before again entering upon this subject; because the point is to explain th</w:t>
      </w:r>
      <w:r w:rsidRPr="00C100C3">
        <w:rPr>
          <w:rFonts w:ascii="Courier New" w:hAnsi="Courier New" w:cs="Courier New"/>
        </w:rPr>
        <w:t>ese passages to us; they are an authority for us. But I must return again to detail.</w:t>
      </w:r>
    </w:p>
    <w:p w14:paraId="756A9F29" w14:textId="5A07C4B6" w:rsidR="00000000" w:rsidRPr="00C100C3" w:rsidRDefault="00362818" w:rsidP="00C100C3">
      <w:pPr>
        <w:pStyle w:val="PlainText"/>
        <w:rPr>
          <w:rFonts w:ascii="Courier New" w:hAnsi="Courier New" w:cs="Courier New"/>
        </w:rPr>
      </w:pPr>
      <w:r w:rsidRPr="00C100C3">
        <w:rPr>
          <w:rFonts w:ascii="Courier New" w:hAnsi="Courier New" w:cs="Courier New"/>
        </w:rPr>
        <w:t xml:space="preserve">You have underlined these words </w:t>
      </w:r>
      <w:ins w:id="7808" w:author="Comparison" w:date="2013-05-05T19:43:00Z">
        <w:r w:rsidRPr="00AA4B48">
          <w:rPr>
            <w:rFonts w:ascii="Courier New" w:hAnsi="Courier New" w:cs="Courier New"/>
          </w:rPr>
          <w:t>"</w:t>
        </w:r>
      </w:ins>
      <w:del w:id="7809" w:author="Comparison" w:date="2013-05-05T19:43:00Z">
        <w:r w:rsidRPr="00C100C3">
          <w:rPr>
            <w:rFonts w:ascii="Courier New" w:hAnsi="Courier New" w:cs="Courier New"/>
          </w:rPr>
          <w:delText>&amp;#8220;</w:delText>
        </w:r>
      </w:del>
      <w:r w:rsidRPr="00C100C3">
        <w:rPr>
          <w:rFonts w:ascii="Courier New" w:hAnsi="Courier New" w:cs="Courier New"/>
        </w:rPr>
        <w:t>on account of transgressions</w:t>
      </w:r>
      <w:ins w:id="7810" w:author="Comparison" w:date="2013-05-05T19:43:00Z">
        <w:r w:rsidRPr="00AA4B48">
          <w:rPr>
            <w:rFonts w:ascii="Courier New" w:hAnsi="Courier New" w:cs="Courier New"/>
          </w:rPr>
          <w:t>"</w:t>
        </w:r>
      </w:ins>
      <w:del w:id="7811" w:author="Comparison" w:date="2013-05-05T19:43:00Z">
        <w:r w:rsidRPr="00C100C3">
          <w:rPr>
            <w:rFonts w:ascii="Courier New" w:hAnsi="Courier New" w:cs="Courier New"/>
          </w:rPr>
          <w:delText>&amp;#8221;</w:delText>
        </w:r>
      </w:del>
      <w:r w:rsidRPr="00C100C3">
        <w:rPr>
          <w:rFonts w:ascii="Courier New" w:hAnsi="Courier New" w:cs="Courier New"/>
        </w:rPr>
        <w:t xml:space="preserve"> as if I had omitted this subject in my answer, because it is not found in the phrase which you </w:t>
      </w:r>
      <w:r w:rsidRPr="00C100C3">
        <w:rPr>
          <w:rFonts w:ascii="Courier New" w:hAnsi="Courier New" w:cs="Courier New"/>
        </w:rPr>
        <w:t>have quoted from my tract. Have I really omitted this question in my tract? Have I really neglected this thought which you have put forth? You well know that it is not the case.</w:t>
      </w:r>
    </w:p>
    <w:p w14:paraId="1668D4B1" w14:textId="216DA677" w:rsidR="00000000" w:rsidRPr="00C100C3" w:rsidRDefault="00362818" w:rsidP="00C100C3">
      <w:pPr>
        <w:pStyle w:val="PlainText"/>
        <w:rPr>
          <w:rFonts w:ascii="Courier New" w:hAnsi="Courier New" w:cs="Courier New"/>
        </w:rPr>
      </w:pPr>
      <w:r w:rsidRPr="00C100C3">
        <w:rPr>
          <w:rFonts w:ascii="Courier New" w:hAnsi="Courier New" w:cs="Courier New"/>
        </w:rPr>
        <w:t>I devoted pages 12-15 to the discussion of this point. In them I profess, aft</w:t>
      </w:r>
      <w:r w:rsidRPr="00C100C3">
        <w:rPr>
          <w:rFonts w:ascii="Courier New" w:hAnsi="Courier New" w:cs="Courier New"/>
        </w:rPr>
        <w:t xml:space="preserve">er treating the question as to the fact of the withdrawal of the covenant, to demonstrate plainly that God threatened to set aside the Jews viewed as abiding under the dispensation of the law, and that He set them aside </w:t>
      </w:r>
      <w:del w:id="7812" w:author="Comparison" w:date="2013-05-05T19:43:00Z">
        <w:r w:rsidRPr="00C100C3">
          <w:rPr>
            <w:rFonts w:ascii="Courier New" w:hAnsi="Courier New" w:cs="Courier New"/>
          </w:rPr>
          <w:delText>*</w:delText>
        </w:r>
      </w:del>
      <w:r w:rsidRPr="00C100C3">
        <w:rPr>
          <w:rFonts w:ascii="Courier New" w:hAnsi="Courier New" w:cs="Courier New"/>
        </w:rPr>
        <w:t xml:space="preserve">in </w:t>
      </w:r>
      <w:ins w:id="7813" w:author="Comparison" w:date="2013-05-05T19:43:00Z">
        <w:r w:rsidRPr="00AA4B48">
          <w:rPr>
            <w:rFonts w:ascii="Courier New" w:hAnsi="Courier New" w:cs="Courier New"/>
          </w:rPr>
          <w:t>*</w:t>
        </w:r>
      </w:ins>
      <w:r w:rsidRPr="00C100C3">
        <w:rPr>
          <w:rFonts w:ascii="Courier New" w:hAnsi="Courier New" w:cs="Courier New"/>
        </w:rPr>
        <w:t>consequence of their sins</w:t>
      </w:r>
      <w:ins w:id="7814" w:author="Comparison" w:date="2013-05-05T19:43:00Z">
        <w:r w:rsidRPr="00AA4B48">
          <w:rPr>
            <w:rFonts w:ascii="Courier New" w:hAnsi="Courier New" w:cs="Courier New"/>
          </w:rPr>
          <w:t>*,</w:t>
        </w:r>
      </w:ins>
      <w:del w:id="7815" w:author="Comparison" w:date="2013-05-05T19:43:00Z">
        <w:r w:rsidRPr="00C100C3">
          <w:rPr>
            <w:rFonts w:ascii="Courier New" w:hAnsi="Courier New" w:cs="Courier New"/>
          </w:rPr>
          <w:delText>,*</w:delText>
        </w:r>
      </w:del>
      <w:r w:rsidRPr="00C100C3">
        <w:rPr>
          <w:rFonts w:ascii="Courier New" w:hAnsi="Courier New" w:cs="Courier New"/>
        </w:rPr>
        <w:t xml:space="preserve"> and </w:t>
      </w:r>
      <w:r w:rsidRPr="00C100C3">
        <w:rPr>
          <w:rFonts w:ascii="Courier New" w:hAnsi="Courier New" w:cs="Courier New"/>
        </w:rPr>
        <w:t xml:space="preserve">I end the paragraph thus: </w:t>
      </w:r>
      <w:ins w:id="7816" w:author="Comparison" w:date="2013-05-05T19:43:00Z">
        <w:r w:rsidRPr="00AA4B48">
          <w:rPr>
            <w:rFonts w:ascii="Courier New" w:hAnsi="Courier New" w:cs="Courier New"/>
          </w:rPr>
          <w:t>"</w:t>
        </w:r>
      </w:ins>
      <w:del w:id="7817" w:author="Comparison" w:date="2013-05-05T19:43:00Z">
        <w:r w:rsidRPr="00C100C3">
          <w:rPr>
            <w:rFonts w:ascii="Courier New" w:hAnsi="Courier New" w:cs="Courier New"/>
          </w:rPr>
          <w:delText>&amp;#8220;</w:delText>
        </w:r>
      </w:del>
      <w:r w:rsidRPr="00C100C3">
        <w:rPr>
          <w:rFonts w:ascii="Courier New" w:hAnsi="Courier New" w:cs="Courier New"/>
        </w:rPr>
        <w:t>The first covenant, that of Sinai, has, says the Epistle to the Hebrews, been suppressed and abolished, in order to give place to another</w:t>
      </w:r>
      <w:ins w:id="7818" w:author="Comparison" w:date="2013-05-05T19:43:00Z">
        <w:r w:rsidRPr="00AA4B48">
          <w:rPr>
            <w:rFonts w:ascii="Courier New" w:hAnsi="Courier New" w:cs="Courier New"/>
          </w:rPr>
          <w:t>."</w:t>
        </w:r>
      </w:ins>
      <w:del w:id="7819" w:author="Comparison" w:date="2013-05-05T19:43:00Z">
        <w:r w:rsidRPr="00C100C3">
          <w:rPr>
            <w:rFonts w:ascii="Courier New" w:hAnsi="Courier New" w:cs="Courier New"/>
          </w:rPr>
          <w:delText>.&amp;#8221;</w:delText>
        </w:r>
      </w:del>
      <w:r w:rsidRPr="00C100C3">
        <w:rPr>
          <w:rFonts w:ascii="Courier New" w:hAnsi="Courier New" w:cs="Courier New"/>
        </w:rPr>
        <w:t xml:space="preserve"> I have expressly treated of these two questions. Has the covenant been withdr</w:t>
      </w:r>
      <w:r w:rsidRPr="00C100C3">
        <w:rPr>
          <w:rFonts w:ascii="Courier New" w:hAnsi="Courier New" w:cs="Courier New"/>
        </w:rPr>
        <w:t>awn? Was it withdrawn on account of transgressions? I have suppressed nothing, sir: you have deceived your readers, you could not deceive mine.</w:t>
      </w:r>
    </w:p>
    <w:p w14:paraId="4EB45A40" w14:textId="0DE29EFE" w:rsidR="00000000" w:rsidRPr="00C100C3" w:rsidRDefault="00362818" w:rsidP="00C100C3">
      <w:pPr>
        <w:pStyle w:val="PlainText"/>
        <w:rPr>
          <w:rFonts w:ascii="Courier New" w:hAnsi="Courier New" w:cs="Courier New"/>
        </w:rPr>
      </w:pPr>
      <w:r w:rsidRPr="00C100C3">
        <w:rPr>
          <w:rFonts w:ascii="Courier New" w:hAnsi="Courier New" w:cs="Courier New"/>
        </w:rPr>
        <w:t>I have clearly shewn that a new covenant has been substituted for that of the law, and this on account of trans</w:t>
      </w:r>
      <w:r w:rsidRPr="00C100C3">
        <w:rPr>
          <w:rFonts w:ascii="Courier New" w:hAnsi="Courier New" w:cs="Courier New"/>
        </w:rPr>
        <w:t>gressions, by quoting on this last point @Deuteronomy 4:</w:t>
      </w:r>
      <w:ins w:id="7820" w:author="Comparison" w:date="2013-05-05T19:43:00Z">
        <w:r w:rsidRPr="00AA4B48">
          <w:rPr>
            <w:rFonts w:ascii="Courier New" w:hAnsi="Courier New" w:cs="Courier New"/>
          </w:rPr>
          <w:t xml:space="preserve"> </w:t>
        </w:r>
      </w:ins>
      <w:r w:rsidRPr="00C100C3">
        <w:rPr>
          <w:rFonts w:ascii="Courier New" w:hAnsi="Courier New" w:cs="Courier New"/>
        </w:rPr>
        <w:t>23, 31; chapter 8:</w:t>
      </w:r>
      <w:ins w:id="7821" w:author="Comparison" w:date="2013-05-05T19:43:00Z">
        <w:r w:rsidRPr="00AA4B48">
          <w:rPr>
            <w:rFonts w:ascii="Courier New" w:hAnsi="Courier New" w:cs="Courier New"/>
          </w:rPr>
          <w:t xml:space="preserve"> </w:t>
        </w:r>
      </w:ins>
      <w:r w:rsidRPr="00C100C3">
        <w:rPr>
          <w:rFonts w:ascii="Courier New" w:hAnsi="Courier New" w:cs="Courier New"/>
        </w:rPr>
        <w:t>19, 20; chapter 28:</w:t>
      </w:r>
      <w:ins w:id="7822" w:author="Comparison" w:date="2013-05-05T19:43:00Z">
        <w:r w:rsidRPr="00AA4B48">
          <w:rPr>
            <w:rFonts w:ascii="Courier New" w:hAnsi="Courier New" w:cs="Courier New"/>
          </w:rPr>
          <w:t xml:space="preserve"> </w:t>
        </w:r>
      </w:ins>
      <w:r w:rsidRPr="00C100C3">
        <w:rPr>
          <w:rFonts w:ascii="Courier New" w:hAnsi="Courier New" w:cs="Courier New"/>
        </w:rPr>
        <w:t>63 to the end; chapter 29:</w:t>
      </w:r>
      <w:ins w:id="7823" w:author="Comparison" w:date="2013-05-05T19:43:00Z">
        <w:r w:rsidRPr="00AA4B48">
          <w:rPr>
            <w:rFonts w:ascii="Courier New" w:hAnsi="Courier New" w:cs="Courier New"/>
          </w:rPr>
          <w:t xml:space="preserve"> </w:t>
        </w:r>
      </w:ins>
      <w:r w:rsidRPr="00C100C3">
        <w:rPr>
          <w:rFonts w:ascii="Courier New" w:hAnsi="Courier New" w:cs="Courier New"/>
        </w:rPr>
        <w:t>28; chapter 30:</w:t>
      </w:r>
      <w:ins w:id="7824" w:author="Comparison" w:date="2013-05-05T19:43:00Z">
        <w:r w:rsidRPr="00AA4B48">
          <w:rPr>
            <w:rFonts w:ascii="Courier New" w:hAnsi="Courier New" w:cs="Courier New"/>
          </w:rPr>
          <w:t xml:space="preserve"> </w:t>
        </w:r>
      </w:ins>
      <w:r w:rsidRPr="00C100C3">
        <w:rPr>
          <w:rFonts w:ascii="Courier New" w:hAnsi="Courier New" w:cs="Courier New"/>
        </w:rPr>
        <w:t>17, 18; @Exodus 19, for the condition of obedience; @1 Chronicles 28:</w:t>
      </w:r>
      <w:ins w:id="7825" w:author="Comparison" w:date="2013-05-05T19:43:00Z">
        <w:r w:rsidRPr="00AA4B48">
          <w:rPr>
            <w:rFonts w:ascii="Courier New" w:hAnsi="Courier New" w:cs="Courier New"/>
          </w:rPr>
          <w:t xml:space="preserve"> </w:t>
        </w:r>
      </w:ins>
      <w:r w:rsidRPr="00C100C3">
        <w:rPr>
          <w:rFonts w:ascii="Courier New" w:hAnsi="Courier New" w:cs="Courier New"/>
        </w:rPr>
        <w:t>7; @2 Chronicles 7:</w:t>
      </w:r>
      <w:ins w:id="7826" w:author="Comparison" w:date="2013-05-05T19:43:00Z">
        <w:r w:rsidRPr="00AA4B48">
          <w:rPr>
            <w:rFonts w:ascii="Courier New" w:hAnsi="Courier New" w:cs="Courier New"/>
          </w:rPr>
          <w:t xml:space="preserve"> </w:t>
        </w:r>
      </w:ins>
      <w:r w:rsidRPr="00C100C3">
        <w:rPr>
          <w:rFonts w:ascii="Courier New" w:hAnsi="Courier New" w:cs="Courier New"/>
        </w:rPr>
        <w:t>17 to the end; @2 Kings 23:</w:t>
      </w:r>
      <w:ins w:id="7827" w:author="Comparison" w:date="2013-05-05T19:43:00Z">
        <w:r w:rsidRPr="00AA4B48">
          <w:rPr>
            <w:rFonts w:ascii="Courier New" w:hAnsi="Courier New" w:cs="Courier New"/>
          </w:rPr>
          <w:t xml:space="preserve"> </w:t>
        </w:r>
      </w:ins>
      <w:r w:rsidRPr="00C100C3">
        <w:rPr>
          <w:rFonts w:ascii="Courier New" w:hAnsi="Courier New" w:cs="Courier New"/>
        </w:rPr>
        <w:t>26, 27;</w:t>
      </w:r>
      <w:r w:rsidRPr="00C100C3">
        <w:rPr>
          <w:rFonts w:ascii="Courier New" w:hAnsi="Courier New" w:cs="Courier New"/>
        </w:rPr>
        <w:t xml:space="preserve"> adding allusions to @Hosea 1 and to the parable of the husbandmen, in order to shew that the vineyard was taken away from this people on account of their conduct. Then I discussed the question whether the parable of the husbandmen did not identify itself </w:t>
      </w:r>
      <w:r w:rsidRPr="00C100C3">
        <w:rPr>
          <w:rFonts w:ascii="Courier New" w:hAnsi="Courier New" w:cs="Courier New"/>
        </w:rPr>
        <w:t>with the suppression of the dispensation and the change of the law. I also quoted @Galatians 3:</w:t>
      </w:r>
      <w:ins w:id="7828" w:author="Comparison" w:date="2013-05-05T19:43:00Z">
        <w:r w:rsidRPr="00AA4B48">
          <w:rPr>
            <w:rFonts w:ascii="Courier New" w:hAnsi="Courier New" w:cs="Courier New"/>
          </w:rPr>
          <w:t xml:space="preserve"> </w:t>
        </w:r>
      </w:ins>
      <w:r w:rsidRPr="00C100C3">
        <w:rPr>
          <w:rFonts w:ascii="Courier New" w:hAnsi="Courier New" w:cs="Courier New"/>
        </w:rPr>
        <w:t>19; @Romans 11:</w:t>
      </w:r>
      <w:ins w:id="7829" w:author="Comparison" w:date="2013-05-05T19:43:00Z">
        <w:r w:rsidRPr="00AA4B48">
          <w:rPr>
            <w:rFonts w:ascii="Courier New" w:hAnsi="Courier New" w:cs="Courier New"/>
          </w:rPr>
          <w:t xml:space="preserve"> </w:t>
        </w:r>
      </w:ins>
      <w:r w:rsidRPr="00C100C3">
        <w:rPr>
          <w:rFonts w:ascii="Courier New" w:hAnsi="Courier New" w:cs="Courier New"/>
        </w:rPr>
        <w:t>22; that is, I fully discussed all that you had said, even proposing, as a particular subject, that which you pretend that I suppressed so as to p</w:t>
      </w:r>
      <w:r w:rsidRPr="00C100C3">
        <w:rPr>
          <w:rFonts w:ascii="Courier New" w:hAnsi="Courier New" w:cs="Courier New"/>
        </w:rPr>
        <w:t>ervert what you said. But again,</w:t>
      </w:r>
    </w:p>
    <w:p w14:paraId="77F71BD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{314}</w:t>
      </w:r>
    </w:p>
    <w:p w14:paraId="5DF32792"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sir, the expression which you now give of your thought is not straightforward; what you say of it is not true.</w:t>
      </w:r>
    </w:p>
    <w:p w14:paraId="5441F59D" w14:textId="49FA3417" w:rsidR="00000000" w:rsidRPr="00C100C3" w:rsidRDefault="00362818" w:rsidP="00C100C3">
      <w:pPr>
        <w:pStyle w:val="PlainText"/>
        <w:rPr>
          <w:rFonts w:ascii="Courier New" w:hAnsi="Courier New" w:cs="Courier New"/>
        </w:rPr>
      </w:pPr>
      <w:r w:rsidRPr="00C100C3">
        <w:rPr>
          <w:rFonts w:ascii="Courier New" w:hAnsi="Courier New" w:cs="Courier New"/>
        </w:rPr>
        <w:t>You pretend that you wished to shew that God does not change His laws on account of sins *during the co</w:t>
      </w:r>
      <w:r w:rsidRPr="00C100C3">
        <w:rPr>
          <w:rFonts w:ascii="Courier New" w:hAnsi="Courier New" w:cs="Courier New"/>
        </w:rPr>
        <w:t>urse of a dispensation</w:t>
      </w:r>
      <w:ins w:id="7830" w:author="Comparison" w:date="2013-05-05T19:43:00Z">
        <w:r w:rsidRPr="00AA4B48">
          <w:rPr>
            <w:rFonts w:ascii="Courier New" w:hAnsi="Courier New" w:cs="Courier New"/>
          </w:rPr>
          <w:t>*.</w:t>
        </w:r>
      </w:ins>
      <w:del w:id="7831" w:author="Comparison" w:date="2013-05-05T19:43:00Z">
        <w:r w:rsidRPr="00C100C3">
          <w:rPr>
            <w:rFonts w:ascii="Courier New" w:hAnsi="Courier New" w:cs="Courier New"/>
          </w:rPr>
          <w:delText>.*</w:delText>
        </w:r>
      </w:del>
      <w:r w:rsidRPr="00C100C3">
        <w:rPr>
          <w:rFonts w:ascii="Courier New" w:hAnsi="Courier New" w:cs="Courier New"/>
        </w:rPr>
        <w:t xml:space="preserve"> But, sir, this is not what you sought to shew in your first pamphlet. You spoke of the withdrawal of statutes or of *covenants* which had been Satanized. Now to speak of the withdrawal of a covenant, during the course of a dispensa</w:t>
      </w:r>
      <w:r w:rsidRPr="00C100C3">
        <w:rPr>
          <w:rFonts w:ascii="Courier New" w:hAnsi="Courier New" w:cs="Courier New"/>
        </w:rPr>
        <w:t>tion, would be pure nonsense. Your thought is very plain and evident. The covenant being withdrawn, the dispensation is naturally at an end. If your friends have made you ashamed of your mistake, you would have done better to confess it. The covenant of Si</w:t>
      </w:r>
      <w:r w:rsidRPr="00C100C3">
        <w:rPr>
          <w:rFonts w:ascii="Courier New" w:hAnsi="Courier New" w:cs="Courier New"/>
        </w:rPr>
        <w:t>nai and the dispensation connected with it exist and fall together. It is only deluding oneself as to the meaning of words thus to distinguish between the two.</w:t>
      </w:r>
    </w:p>
    <w:p w14:paraId="01785F41" w14:textId="5710BD5E" w:rsidR="00000000" w:rsidRPr="00C100C3" w:rsidRDefault="00362818" w:rsidP="00C100C3">
      <w:pPr>
        <w:pStyle w:val="PlainText"/>
        <w:rPr>
          <w:rFonts w:ascii="Courier New" w:hAnsi="Courier New" w:cs="Courier New"/>
        </w:rPr>
      </w:pPr>
      <w:r w:rsidRPr="00C100C3">
        <w:rPr>
          <w:rFonts w:ascii="Courier New" w:hAnsi="Courier New" w:cs="Courier New"/>
        </w:rPr>
        <w:t>In using @Matthew 5:</w:t>
      </w:r>
      <w:ins w:id="7832" w:author="Comparison" w:date="2013-05-05T19:43:00Z">
        <w:r w:rsidRPr="00AA4B48">
          <w:rPr>
            <w:rFonts w:ascii="Courier New" w:hAnsi="Courier New" w:cs="Courier New"/>
          </w:rPr>
          <w:t xml:space="preserve"> </w:t>
        </w:r>
      </w:ins>
      <w:r w:rsidRPr="00C100C3">
        <w:rPr>
          <w:rFonts w:ascii="Courier New" w:hAnsi="Courier New" w:cs="Courier New"/>
        </w:rPr>
        <w:t>18 you assert that the truth contained in it comprehends, not only a dispen</w:t>
      </w:r>
      <w:r w:rsidRPr="00C100C3">
        <w:rPr>
          <w:rFonts w:ascii="Courier New" w:hAnsi="Courier New" w:cs="Courier New"/>
        </w:rPr>
        <w:t>sation, but the universality of dispensations. You affirm that it is an exposition of the judgments reserved for those who have rejected the statutes and covenants, in contrast with the withdrawal of the covenant itself, a withdrawal about which you say th</w:t>
      </w:r>
      <w:r w:rsidRPr="00C100C3">
        <w:rPr>
          <w:rFonts w:ascii="Courier New" w:hAnsi="Courier New" w:cs="Courier New"/>
        </w:rPr>
        <w:t xml:space="preserve">ere is not a word in Matthew; adding, </w:t>
      </w:r>
      <w:ins w:id="7833" w:author="Comparison" w:date="2013-05-05T19:43:00Z">
        <w:r w:rsidRPr="00AA4B48">
          <w:rPr>
            <w:rFonts w:ascii="Courier New" w:hAnsi="Courier New" w:cs="Courier New"/>
          </w:rPr>
          <w:t>"</w:t>
        </w:r>
      </w:ins>
      <w:del w:id="7834" w:author="Comparison" w:date="2013-05-05T19:43:00Z">
        <w:r w:rsidRPr="00C100C3">
          <w:rPr>
            <w:rFonts w:ascii="Courier New" w:hAnsi="Courier New" w:cs="Courier New"/>
          </w:rPr>
          <w:delText>&amp;#8220;</w:delText>
        </w:r>
      </w:del>
      <w:r w:rsidRPr="00C100C3">
        <w:rPr>
          <w:rFonts w:ascii="Courier New" w:hAnsi="Courier New" w:cs="Courier New"/>
        </w:rPr>
        <w:t>He hath remembered *his covenant* for ever</w:t>
      </w:r>
      <w:ins w:id="7835" w:author="Comparison" w:date="2013-05-05T19:43:00Z">
        <w:r w:rsidRPr="00AA4B48">
          <w:rPr>
            <w:rFonts w:ascii="Courier New" w:hAnsi="Courier New" w:cs="Courier New"/>
          </w:rPr>
          <w:t>."</w:t>
        </w:r>
      </w:ins>
      <w:del w:id="7836" w:author="Comparison" w:date="2013-05-05T19:43:00Z">
        <w:r w:rsidRPr="00C100C3">
          <w:rPr>
            <w:rFonts w:ascii="Courier New" w:hAnsi="Courier New" w:cs="Courier New"/>
          </w:rPr>
          <w:delText>.&amp;#8221;</w:delText>
        </w:r>
      </w:del>
      <w:r w:rsidRPr="00C100C3">
        <w:rPr>
          <w:rFonts w:ascii="Courier New" w:hAnsi="Courier New" w:cs="Courier New"/>
        </w:rPr>
        <w:t xml:space="preserve"> It is not true that the meaning of your proposition is, that God does not change His laws *on account of sins during the course of a dispensation</w:t>
      </w:r>
      <w:ins w:id="7837" w:author="Comparison" w:date="2013-05-05T19:43:00Z">
        <w:r w:rsidRPr="00AA4B48">
          <w:rPr>
            <w:rFonts w:ascii="Courier New" w:hAnsi="Courier New" w:cs="Courier New"/>
          </w:rPr>
          <w:t>*.</w:t>
        </w:r>
      </w:ins>
      <w:del w:id="7838" w:author="Comparison" w:date="2013-05-05T19:43:00Z">
        <w:r w:rsidRPr="00C100C3">
          <w:rPr>
            <w:rFonts w:ascii="Courier New" w:hAnsi="Courier New" w:cs="Courier New"/>
          </w:rPr>
          <w:delText>.*</w:delText>
        </w:r>
      </w:del>
      <w:r w:rsidRPr="00C100C3">
        <w:rPr>
          <w:rFonts w:ascii="Courier New" w:hAnsi="Courier New" w:cs="Courier New"/>
        </w:rPr>
        <w:t xml:space="preserve"> The dispensa</w:t>
      </w:r>
      <w:r w:rsidRPr="00C100C3">
        <w:rPr>
          <w:rFonts w:ascii="Courier New" w:hAnsi="Courier New" w:cs="Courier New"/>
        </w:rPr>
        <w:t>tion ceases when the covenant is withdrawn. Tell me, sir, was not the hand of Joab with you in all this? And yet you have put your own to it. No one can mistake it; but the mixture of inconsistencies and subtleties has a curious effect.</w:t>
      </w:r>
    </w:p>
    <w:p w14:paraId="01EB0494" w14:textId="311CB150" w:rsidR="00000000" w:rsidRPr="00C100C3" w:rsidRDefault="00362818" w:rsidP="00C100C3">
      <w:pPr>
        <w:pStyle w:val="PlainText"/>
        <w:rPr>
          <w:rFonts w:ascii="Courier New" w:hAnsi="Courier New" w:cs="Courier New"/>
        </w:rPr>
      </w:pPr>
      <w:r w:rsidRPr="00C100C3">
        <w:rPr>
          <w:rFonts w:ascii="Courier New" w:hAnsi="Courier New" w:cs="Courier New"/>
        </w:rPr>
        <w:t>I shall first poin</w:t>
      </w:r>
      <w:r w:rsidRPr="00C100C3">
        <w:rPr>
          <w:rFonts w:ascii="Courier New" w:hAnsi="Courier New" w:cs="Courier New"/>
        </w:rPr>
        <w:t>t out the inconsistency of the arguments and the groundless assertions, then the subtleties, and lastly, the doctrine of the word. But before doing so, allow me to make a remark to you, which it is possible that you may not understand, although you be an e</w:t>
      </w:r>
      <w:r w:rsidRPr="00C100C3">
        <w:rPr>
          <w:rFonts w:ascii="Courier New" w:hAnsi="Courier New" w:cs="Courier New"/>
        </w:rPr>
        <w:t>lder. That which is very deep for the spirit of man often conceals something which is very simple in the eyes of God. You complain, as though it were a wrong way of acting, of my having accused you of advancing doctrines which are antinomian in their tende</w:t>
      </w:r>
      <w:r w:rsidRPr="00C100C3">
        <w:rPr>
          <w:rFonts w:ascii="Courier New" w:hAnsi="Courier New" w:cs="Courier New"/>
        </w:rPr>
        <w:t xml:space="preserve">ncy. Well, I repeat this accusation, sir; and I add that in your present tract you have greatly aggravated that which you had previously advanced. I do not in the least accuse you of sinning deliberately, of saying, </w:t>
      </w:r>
      <w:ins w:id="7839" w:author="Comparison" w:date="2013-05-05T19:43:00Z">
        <w:r w:rsidRPr="00AA4B48">
          <w:rPr>
            <w:rFonts w:ascii="Courier New" w:hAnsi="Courier New" w:cs="Courier New"/>
          </w:rPr>
          <w:t>"</w:t>
        </w:r>
      </w:ins>
      <w:del w:id="7840" w:author="Comparison" w:date="2013-05-05T19:43:00Z">
        <w:r w:rsidRPr="00C100C3">
          <w:rPr>
            <w:rFonts w:ascii="Courier New" w:hAnsi="Courier New" w:cs="Courier New"/>
          </w:rPr>
          <w:delText>&amp;#8220;</w:delText>
        </w:r>
      </w:del>
      <w:r w:rsidRPr="00C100C3">
        <w:rPr>
          <w:rFonts w:ascii="Courier New" w:hAnsi="Courier New" w:cs="Courier New"/>
        </w:rPr>
        <w:t>Shall we sin that grace may aboun</w:t>
      </w:r>
      <w:r w:rsidRPr="00C100C3">
        <w:rPr>
          <w:rFonts w:ascii="Courier New" w:hAnsi="Courier New" w:cs="Courier New"/>
        </w:rPr>
        <w:t>d</w:t>
      </w:r>
      <w:ins w:id="7841" w:author="Comparison" w:date="2013-05-05T19:43:00Z">
        <w:r w:rsidRPr="00AA4B48">
          <w:rPr>
            <w:rFonts w:ascii="Courier New" w:hAnsi="Courier New" w:cs="Courier New"/>
          </w:rPr>
          <w:t xml:space="preserve">?" </w:t>
        </w:r>
      </w:ins>
      <w:del w:id="7842" w:author="Comparison" w:date="2013-05-05T19:43:00Z">
        <w:r w:rsidRPr="00C100C3">
          <w:rPr>
            <w:rFonts w:ascii="Courier New" w:hAnsi="Courier New" w:cs="Courier New"/>
          </w:rPr>
          <w:delText>? &amp;#8220;</w:delText>
        </w:r>
      </w:del>
      <w:r w:rsidRPr="00C100C3">
        <w:rPr>
          <w:rFonts w:ascii="Courier New" w:hAnsi="Courier New" w:cs="Courier New"/>
        </w:rPr>
        <w:t>I do</w:t>
      </w:r>
    </w:p>
    <w:p w14:paraId="301B4B9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{315}</w:t>
      </w:r>
    </w:p>
    <w:p w14:paraId="222F396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not say this, because I do not believe it. I am convinced that you do not understand the full force of what you say. If you wish to know my whole thought, I do not even believe you to be the author of this part of your last pamphlet.</w:t>
      </w:r>
      <w:r w:rsidRPr="00C100C3">
        <w:rPr>
          <w:rFonts w:ascii="Courier New" w:hAnsi="Courier New" w:cs="Courier New"/>
        </w:rPr>
        <w:t xml:space="preserve"> To be sure, I may be mistaken in this respect; but, in this motley ill-joined piece of workmanship which your tract presents, this portion of it does not give me the impression of having been written by you. I do not doubt your first pamphlet being entire</w:t>
      </w:r>
      <w:r w:rsidRPr="00C100C3">
        <w:rPr>
          <w:rFonts w:ascii="Courier New" w:hAnsi="Courier New" w:cs="Courier New"/>
        </w:rPr>
        <w:t>ly your own; and it seems to me you might have devoted yourself to a work which would have done you greater credit. But I am far from accusing you of being the sole author of the second, and I shall not lay on you the burden of all that it contains of a ba</w:t>
      </w:r>
      <w:r w:rsidRPr="00C100C3">
        <w:rPr>
          <w:rFonts w:ascii="Courier New" w:hAnsi="Courier New" w:cs="Courier New"/>
        </w:rPr>
        <w:t>d and dishonourable character. If I have seen more sensible pamphlets than the first, I have certainly seen more honourable, simple, and straightforward ones than the second. Let us now look at the inconsistencies and groundless assertions.</w:t>
      </w:r>
    </w:p>
    <w:p w14:paraId="08B909CF" w14:textId="1259E423" w:rsidR="00000000" w:rsidRPr="00C100C3" w:rsidRDefault="00362818" w:rsidP="00C100C3">
      <w:pPr>
        <w:pStyle w:val="PlainText"/>
        <w:rPr>
          <w:rFonts w:ascii="Courier New" w:hAnsi="Courier New" w:cs="Courier New"/>
        </w:rPr>
      </w:pPr>
      <w:r w:rsidRPr="00C100C3">
        <w:rPr>
          <w:rFonts w:ascii="Courier New" w:hAnsi="Courier New" w:cs="Courier New"/>
        </w:rPr>
        <w:t>You say, It is</w:t>
      </w:r>
      <w:r w:rsidRPr="00C100C3">
        <w:rPr>
          <w:rFonts w:ascii="Courier New" w:hAnsi="Courier New" w:cs="Courier New"/>
        </w:rPr>
        <w:t xml:space="preserve"> here necessary to transcribe certain passages from </w:t>
      </w:r>
      <w:ins w:id="7843" w:author="Comparison" w:date="2013-05-05T19:43:00Z">
        <w:r w:rsidRPr="00AA4B48">
          <w:rPr>
            <w:rFonts w:ascii="Courier New" w:hAnsi="Courier New" w:cs="Courier New"/>
          </w:rPr>
          <w:t>"</w:t>
        </w:r>
      </w:ins>
      <w:del w:id="7844" w:author="Comparison" w:date="2013-05-05T19:43:00Z">
        <w:r w:rsidRPr="00C100C3">
          <w:rPr>
            <w:rFonts w:ascii="Courier New" w:hAnsi="Courier New" w:cs="Courier New"/>
          </w:rPr>
          <w:delText>&amp;#8220;</w:delText>
        </w:r>
      </w:del>
      <w:r w:rsidRPr="00C100C3">
        <w:rPr>
          <w:rFonts w:ascii="Courier New" w:hAnsi="Courier New" w:cs="Courier New"/>
        </w:rPr>
        <w:t>Plymouthism</w:t>
      </w:r>
      <w:ins w:id="7845" w:author="Comparison" w:date="2013-05-05T19:43:00Z">
        <w:r w:rsidRPr="00AA4B48">
          <w:rPr>
            <w:rFonts w:ascii="Courier New" w:hAnsi="Courier New" w:cs="Courier New"/>
          </w:rPr>
          <w:t>,"</w:t>
        </w:r>
      </w:ins>
      <w:del w:id="7846" w:author="Comparison" w:date="2013-05-05T19:43:00Z">
        <w:r w:rsidRPr="00C100C3">
          <w:rPr>
            <w:rFonts w:ascii="Courier New" w:hAnsi="Courier New" w:cs="Courier New"/>
          </w:rPr>
          <w:delText>,&amp;#8221;</w:delText>
        </w:r>
      </w:del>
      <w:r w:rsidRPr="00C100C3">
        <w:rPr>
          <w:rFonts w:ascii="Courier New" w:hAnsi="Courier New" w:cs="Courier New"/>
        </w:rPr>
        <w:t xml:space="preserve"> etc., in which, as far as one can understand it, Mr. </w:t>
      </w:r>
      <w:ins w:id="7847" w:author="Comparison" w:date="2013-05-05T19:43:00Z">
        <w:r w:rsidRPr="00AA4B48">
          <w:rPr>
            <w:rFonts w:ascii="Courier New" w:hAnsi="Courier New" w:cs="Courier New"/>
          </w:rPr>
          <w:t>Darby's</w:t>
        </w:r>
      </w:ins>
      <w:del w:id="7848" w:author="Comparison" w:date="2013-05-05T19:43:00Z">
        <w:r w:rsidRPr="00C100C3">
          <w:rPr>
            <w:rFonts w:ascii="Courier New" w:hAnsi="Courier New" w:cs="Courier New"/>
          </w:rPr>
          <w:delText>Darby&amp;#8217;s</w:delText>
        </w:r>
      </w:del>
      <w:r w:rsidRPr="00C100C3">
        <w:rPr>
          <w:rFonts w:ascii="Courier New" w:hAnsi="Courier New" w:cs="Courier New"/>
        </w:rPr>
        <w:t xml:space="preserve"> system is formally expressed. Would you not have done better to transcribe what Mr. Darby said? Perhaps some r</w:t>
      </w:r>
      <w:r w:rsidRPr="00C100C3">
        <w:rPr>
          <w:rFonts w:ascii="Courier New" w:hAnsi="Courier New" w:cs="Courier New"/>
        </w:rPr>
        <w:t xml:space="preserve">eader may suppose that the </w:t>
      </w:r>
      <w:ins w:id="7849" w:author="Comparison" w:date="2013-05-05T19:43:00Z">
        <w:r w:rsidRPr="00AA4B48">
          <w:rPr>
            <w:rFonts w:ascii="Courier New" w:hAnsi="Courier New" w:cs="Courier New"/>
          </w:rPr>
          <w:t>"</w:t>
        </w:r>
      </w:ins>
      <w:del w:id="7850" w:author="Comparison" w:date="2013-05-05T19:43:00Z">
        <w:r w:rsidRPr="00C100C3">
          <w:rPr>
            <w:rFonts w:ascii="Courier New" w:hAnsi="Courier New" w:cs="Courier New"/>
          </w:rPr>
          <w:delText>&amp;#8220;</w:delText>
        </w:r>
      </w:del>
      <w:r w:rsidRPr="00C100C3">
        <w:rPr>
          <w:rFonts w:ascii="Courier New" w:hAnsi="Courier New" w:cs="Courier New"/>
        </w:rPr>
        <w:t>Plymouthism</w:t>
      </w:r>
      <w:ins w:id="7851" w:author="Comparison" w:date="2013-05-05T19:43:00Z">
        <w:r w:rsidRPr="00AA4B48">
          <w:rPr>
            <w:rFonts w:ascii="Courier New" w:hAnsi="Courier New" w:cs="Courier New"/>
          </w:rPr>
          <w:t>"</w:t>
        </w:r>
      </w:ins>
      <w:del w:id="7852" w:author="Comparison" w:date="2013-05-05T19:43:00Z">
        <w:r w:rsidRPr="00C100C3">
          <w:rPr>
            <w:rFonts w:ascii="Courier New" w:hAnsi="Courier New" w:cs="Courier New"/>
          </w:rPr>
          <w:delText>&amp;#8221;</w:delText>
        </w:r>
      </w:del>
      <w:r w:rsidRPr="00C100C3">
        <w:rPr>
          <w:rFonts w:ascii="Courier New" w:hAnsi="Courier New" w:cs="Courier New"/>
        </w:rPr>
        <w:t xml:space="preserve"> is Mr. </w:t>
      </w:r>
      <w:ins w:id="7853" w:author="Comparison" w:date="2013-05-05T19:43:00Z">
        <w:r w:rsidRPr="00AA4B48">
          <w:rPr>
            <w:rFonts w:ascii="Courier New" w:hAnsi="Courier New" w:cs="Courier New"/>
          </w:rPr>
          <w:t>Darby'</w:t>
        </w:r>
        <w:r w:rsidRPr="00AA4B48">
          <w:rPr>
            <w:rFonts w:ascii="Courier New" w:hAnsi="Courier New" w:cs="Courier New"/>
          </w:rPr>
          <w:t>s</w:t>
        </w:r>
      </w:ins>
      <w:del w:id="7854" w:author="Comparison" w:date="2013-05-05T19:43:00Z">
        <w:r w:rsidRPr="00C100C3">
          <w:rPr>
            <w:rFonts w:ascii="Courier New" w:hAnsi="Courier New" w:cs="Courier New"/>
          </w:rPr>
          <w:delText>Darby&amp;#8217;s</w:delText>
        </w:r>
      </w:del>
      <w:r w:rsidRPr="00C100C3">
        <w:rPr>
          <w:rFonts w:ascii="Courier New" w:hAnsi="Courier New" w:cs="Courier New"/>
        </w:rPr>
        <w:t xml:space="preserve">; but I beg him clearly to understand that my opponent pretends to quote his own tract as the expression of my principles. </w:t>
      </w:r>
      <w:ins w:id="7855" w:author="Comparison" w:date="2013-05-05T19:43:00Z">
        <w:r w:rsidRPr="00AA4B48">
          <w:rPr>
            <w:rFonts w:ascii="Courier New" w:hAnsi="Courier New" w:cs="Courier New"/>
          </w:rPr>
          <w:t>"</w:t>
        </w:r>
      </w:ins>
      <w:del w:id="7856" w:author="Comparison" w:date="2013-05-05T19:43:00Z">
        <w:r w:rsidRPr="00C100C3">
          <w:rPr>
            <w:rFonts w:ascii="Courier New" w:hAnsi="Courier New" w:cs="Courier New"/>
          </w:rPr>
          <w:delText>&amp;#8220;</w:delText>
        </w:r>
      </w:del>
      <w:r w:rsidRPr="00C100C3">
        <w:rPr>
          <w:rFonts w:ascii="Courier New" w:hAnsi="Courier New" w:cs="Courier New"/>
        </w:rPr>
        <w:t>He [Mr. Darby] teaches</w:t>
      </w:r>
      <w:ins w:id="7857" w:author="Comparison" w:date="2013-05-05T19:43:00Z">
        <w:r w:rsidRPr="00AA4B48">
          <w:rPr>
            <w:rFonts w:ascii="Courier New" w:hAnsi="Courier New" w:cs="Courier New"/>
          </w:rPr>
          <w:t>,"</w:t>
        </w:r>
      </w:ins>
      <w:del w:id="7858" w:author="Comparison" w:date="2013-05-05T19:43:00Z">
        <w:r w:rsidRPr="00C100C3">
          <w:rPr>
            <w:rFonts w:ascii="Courier New" w:hAnsi="Courier New" w:cs="Courier New"/>
          </w:rPr>
          <w:delText>,&amp;#8221;</w:delText>
        </w:r>
      </w:del>
      <w:r w:rsidRPr="00C100C3">
        <w:rPr>
          <w:rFonts w:ascii="Courier New" w:hAnsi="Courier New" w:cs="Courier New"/>
        </w:rPr>
        <w:t xml:space="preserve"> says one of the elders</w:t>
      </w:r>
      <w:r w:rsidRPr="00C100C3">
        <w:rPr>
          <w:rFonts w:ascii="Courier New" w:hAnsi="Courier New" w:cs="Courier New"/>
        </w:rPr>
        <w:t xml:space="preserve">, </w:t>
      </w:r>
      <w:ins w:id="7859" w:author="Comparison" w:date="2013-05-05T19:43:00Z">
        <w:r w:rsidRPr="00AA4B48">
          <w:rPr>
            <w:rFonts w:ascii="Courier New" w:hAnsi="Courier New" w:cs="Courier New"/>
          </w:rPr>
          <w:t>"</w:t>
        </w:r>
      </w:ins>
      <w:del w:id="7860" w:author="Comparison" w:date="2013-05-05T19:43:00Z">
        <w:r w:rsidRPr="00C100C3">
          <w:rPr>
            <w:rFonts w:ascii="Courier New" w:hAnsi="Courier New" w:cs="Courier New"/>
          </w:rPr>
          <w:delText>&amp;#8220;</w:delText>
        </w:r>
      </w:del>
      <w:r w:rsidRPr="00C100C3">
        <w:rPr>
          <w:rFonts w:ascii="Courier New" w:hAnsi="Courier New" w:cs="Courier New"/>
        </w:rPr>
        <w:t xml:space="preserve">what he calls the </w:t>
      </w:r>
      <w:ins w:id="7861" w:author="Comparison" w:date="2013-05-05T19:43:00Z">
        <w:r w:rsidRPr="00AA4B48">
          <w:rPr>
            <w:rFonts w:ascii="Courier New" w:hAnsi="Courier New" w:cs="Courier New"/>
          </w:rPr>
          <w:t>'apostasy</w:t>
        </w:r>
      </w:ins>
      <w:del w:id="7862" w:author="Comparison" w:date="2013-05-05T19:43:00Z">
        <w:r w:rsidRPr="00C100C3">
          <w:rPr>
            <w:rFonts w:ascii="Courier New" w:hAnsi="Courier New" w:cs="Courier New"/>
          </w:rPr>
          <w:delText>* apostasy</w:delText>
        </w:r>
      </w:del>
      <w:r w:rsidRPr="00C100C3">
        <w:rPr>
          <w:rFonts w:ascii="Courier New" w:hAnsi="Courier New" w:cs="Courier New"/>
        </w:rPr>
        <w:t xml:space="preserve"> of the dispensations</w:t>
      </w:r>
      <w:ins w:id="7863" w:author="Comparison" w:date="2013-05-05T19:43:00Z">
        <w:r w:rsidRPr="00AA4B48">
          <w:rPr>
            <w:rFonts w:ascii="Courier New" w:hAnsi="Courier New" w:cs="Courier New"/>
          </w:rPr>
          <w:t>,'</w:t>
        </w:r>
      </w:ins>
      <w:del w:id="7864" w:author="Comparison" w:date="2013-05-05T19:43:00Z">
        <w:r w:rsidRPr="00C100C3">
          <w:rPr>
            <w:rFonts w:ascii="Courier New" w:hAnsi="Courier New" w:cs="Courier New"/>
          </w:rPr>
          <w:delText>,&amp;#8217;</w:delText>
        </w:r>
      </w:del>
      <w:r w:rsidRPr="00C100C3">
        <w:rPr>
          <w:rFonts w:ascii="Courier New" w:hAnsi="Courier New" w:cs="Courier New"/>
        </w:rPr>
        <w:t xml:space="preserve"> that is to say, that when men have failed as to the institutions of God, by transgressing or perverting the laws which He gives them for their security, the dispensation is, by the fact of </w:t>
      </w:r>
      <w:ins w:id="7865" w:author="Comparison" w:date="2013-05-05T19:43:00Z">
        <w:r w:rsidRPr="00AA4B48">
          <w:rPr>
            <w:rFonts w:ascii="Courier New" w:hAnsi="Courier New" w:cs="Courier New"/>
          </w:rPr>
          <w:t>men's</w:t>
        </w:r>
      </w:ins>
      <w:del w:id="7866" w:author="Comparison" w:date="2013-05-05T19:43:00Z">
        <w:r w:rsidRPr="00C100C3">
          <w:rPr>
            <w:rFonts w:ascii="Courier New" w:hAnsi="Courier New" w:cs="Courier New"/>
          </w:rPr>
          <w:delText>men&amp;#8217;s</w:delText>
        </w:r>
      </w:del>
      <w:r w:rsidRPr="00C100C3">
        <w:rPr>
          <w:rFonts w:ascii="Courier New" w:hAnsi="Courier New" w:cs="Courier New"/>
        </w:rPr>
        <w:t xml:space="preserve"> sins, corrupted and ruined. Mr. Darby asserts that God rejects it in order to substitute another or some other thing for it</w:t>
      </w:r>
      <w:ins w:id="7867" w:author="Comparison" w:date="2013-05-05T19:43:00Z">
        <w:r w:rsidRPr="00AA4B48">
          <w:rPr>
            <w:rFonts w:ascii="Courier New" w:hAnsi="Courier New" w:cs="Courier New"/>
          </w:rPr>
          <w:t>;</w:t>
        </w:r>
      </w:ins>
      <w:del w:id="7868" w:author="Comparison" w:date="2013-05-05T19:43:00Z">
        <w:r w:rsidRPr="00C100C3">
          <w:rPr>
            <w:rFonts w:ascii="Courier New" w:hAnsi="Courier New" w:cs="Courier New"/>
          </w:rPr>
          <w:delText>*;*</w:delText>
        </w:r>
      </w:del>
      <w:r w:rsidRPr="00C100C3">
        <w:rPr>
          <w:rFonts w:ascii="Courier New" w:hAnsi="Courier New" w:cs="Courier New"/>
        </w:rPr>
        <w:t xml:space="preserve"> and that consequently it is sin to wish to re-establish in its primitive condition that which God has definitively ab</w:t>
      </w:r>
      <w:r w:rsidRPr="00C100C3">
        <w:rPr>
          <w:rFonts w:ascii="Courier New" w:hAnsi="Courier New" w:cs="Courier New"/>
        </w:rPr>
        <w:t>olished. From this principle it follows that the Church having, according to Mr. Darby, apostatized, the Christian dispensation or new covenant is rejected of God, together with its institutions and all that which concerns the formation of churches</w:t>
      </w:r>
      <w:ins w:id="7869" w:author="Comparison" w:date="2013-05-05T19:43:00Z">
        <w:r w:rsidRPr="00AA4B48">
          <w:rPr>
            <w:rFonts w:ascii="Courier New" w:hAnsi="Courier New" w:cs="Courier New"/>
          </w:rPr>
          <w:t>."</w:t>
        </w:r>
      </w:ins>
      <w:del w:id="7870" w:author="Comparison" w:date="2013-05-05T19:43:00Z">
        <w:r w:rsidRPr="00C100C3">
          <w:rPr>
            <w:rFonts w:ascii="Courier New" w:hAnsi="Courier New" w:cs="Courier New"/>
          </w:rPr>
          <w:delText>.&amp;#8221;</w:delText>
        </w:r>
      </w:del>
    </w:p>
    <w:p w14:paraId="3DB9F193" w14:textId="7EDCDB68"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There are two things here: some teaching of Mr. </w:t>
      </w:r>
      <w:ins w:id="7871" w:author="Comparison" w:date="2013-05-05T19:43:00Z">
        <w:r w:rsidRPr="00AA4B48">
          <w:rPr>
            <w:rFonts w:ascii="Courier New" w:hAnsi="Courier New" w:cs="Courier New"/>
          </w:rPr>
          <w:t>Darby's</w:t>
        </w:r>
      </w:ins>
      <w:del w:id="7872" w:author="Comparison" w:date="2013-05-05T19:43:00Z">
        <w:r w:rsidRPr="00C100C3">
          <w:rPr>
            <w:rFonts w:ascii="Courier New" w:hAnsi="Courier New" w:cs="Courier New"/>
          </w:rPr>
          <w:delText>Darby&amp;#8217;s</w:delText>
        </w:r>
      </w:del>
      <w:r w:rsidRPr="00C100C3">
        <w:rPr>
          <w:rFonts w:ascii="Courier New" w:hAnsi="Courier New" w:cs="Courier New"/>
        </w:rPr>
        <w:t>, and a consequence deduced from it by the *elder</w:t>
      </w:r>
      <w:ins w:id="7873" w:author="Comparison" w:date="2013-05-05T19:43:00Z">
        <w:r w:rsidRPr="00AA4B48">
          <w:rPr>
            <w:rFonts w:ascii="Courier New" w:hAnsi="Courier New" w:cs="Courier New"/>
          </w:rPr>
          <w:t>*.</w:t>
        </w:r>
      </w:ins>
      <w:del w:id="7874" w:author="Comparison" w:date="2013-05-05T19:43:00Z">
        <w:r w:rsidRPr="00C100C3">
          <w:rPr>
            <w:rFonts w:ascii="Courier New" w:hAnsi="Courier New" w:cs="Courier New"/>
          </w:rPr>
          <w:delText>.*</w:delText>
        </w:r>
      </w:del>
      <w:r w:rsidRPr="00C100C3">
        <w:rPr>
          <w:rFonts w:ascii="Courier New" w:hAnsi="Courier New" w:cs="Courier New"/>
        </w:rPr>
        <w:t xml:space="preserve"> Let us examine the teaching first of all. Where has Mr. Darby taught that? Would it not have been well if you had quoted some passages which </w:t>
      </w:r>
      <w:r w:rsidRPr="00C100C3">
        <w:rPr>
          <w:rFonts w:ascii="Courier New" w:hAnsi="Courier New" w:cs="Courier New"/>
        </w:rPr>
        <w:t>would shew it? Doubtless, you have none.</w:t>
      </w:r>
    </w:p>
    <w:p w14:paraId="21756C6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{316}</w:t>
      </w:r>
    </w:p>
    <w:p w14:paraId="30CCA567" w14:textId="1E824F54" w:rsidR="00000000" w:rsidRPr="00C100C3" w:rsidRDefault="00362818" w:rsidP="00C100C3">
      <w:pPr>
        <w:pStyle w:val="PlainText"/>
        <w:rPr>
          <w:rFonts w:ascii="Courier New" w:hAnsi="Courier New" w:cs="Courier New"/>
        </w:rPr>
      </w:pPr>
      <w:r w:rsidRPr="00C100C3">
        <w:rPr>
          <w:rFonts w:ascii="Courier New" w:hAnsi="Courier New" w:cs="Courier New"/>
        </w:rPr>
        <w:t>What could you do? Your sentence is, however, cleverly put together. It seems to me that your Joab has been here. The sentence leads the reader to believe that I teach just the contrary of that which, in tru</w:t>
      </w:r>
      <w:r w:rsidRPr="00C100C3">
        <w:rPr>
          <w:rFonts w:ascii="Courier New" w:hAnsi="Courier New" w:cs="Courier New"/>
        </w:rPr>
        <w:t xml:space="preserve">th, I have taught on the question which we are treating, but you do not say so. </w:t>
      </w:r>
      <w:ins w:id="7875" w:author="Comparison" w:date="2013-05-05T19:43:00Z">
        <w:r w:rsidRPr="00AA4B48">
          <w:rPr>
            <w:rFonts w:ascii="Courier New" w:hAnsi="Courier New" w:cs="Courier New"/>
          </w:rPr>
          <w:t>"</w:t>
        </w:r>
      </w:ins>
      <w:del w:id="7876" w:author="Comparison" w:date="2013-05-05T19:43:00Z">
        <w:r w:rsidRPr="00C100C3">
          <w:rPr>
            <w:rFonts w:ascii="Courier New" w:hAnsi="Courier New" w:cs="Courier New"/>
          </w:rPr>
          <w:delText>&amp;#8220;</w:delText>
        </w:r>
      </w:del>
      <w:r w:rsidRPr="00C100C3">
        <w:rPr>
          <w:rFonts w:ascii="Courier New" w:hAnsi="Courier New" w:cs="Courier New"/>
        </w:rPr>
        <w:t xml:space="preserve">When men failed, etc., the dispensation is, by the fact of </w:t>
      </w:r>
      <w:ins w:id="7877" w:author="Comparison" w:date="2013-05-05T19:43:00Z">
        <w:r w:rsidRPr="00AA4B48">
          <w:rPr>
            <w:rFonts w:ascii="Courier New" w:hAnsi="Courier New" w:cs="Courier New"/>
          </w:rPr>
          <w:t>men's</w:t>
        </w:r>
      </w:ins>
      <w:del w:id="7878" w:author="Comparison" w:date="2013-05-05T19:43:00Z">
        <w:r w:rsidRPr="00C100C3">
          <w:rPr>
            <w:rFonts w:ascii="Courier New" w:hAnsi="Courier New" w:cs="Courier New"/>
          </w:rPr>
          <w:delText>men&amp;#8217;s</w:delText>
        </w:r>
      </w:del>
      <w:r w:rsidRPr="00C100C3">
        <w:rPr>
          <w:rFonts w:ascii="Courier New" w:hAnsi="Courier New" w:cs="Courier New"/>
        </w:rPr>
        <w:t xml:space="preserve"> sins, corrupted and ruined. Mr. Darby asserts that God rejects it in order to substitute another f</w:t>
      </w:r>
      <w:r w:rsidRPr="00C100C3">
        <w:rPr>
          <w:rFonts w:ascii="Courier New" w:hAnsi="Courier New" w:cs="Courier New"/>
        </w:rPr>
        <w:t>or it</w:t>
      </w:r>
      <w:ins w:id="7879" w:author="Comparison" w:date="2013-05-05T19:43:00Z">
        <w:r w:rsidRPr="00AA4B48">
          <w:rPr>
            <w:rFonts w:ascii="Courier New" w:hAnsi="Courier New" w:cs="Courier New"/>
          </w:rPr>
          <w:t>." "</w:t>
        </w:r>
      </w:ins>
      <w:del w:id="7880" w:author="Comparison" w:date="2013-05-05T19:43:00Z">
        <w:r w:rsidRPr="00C100C3">
          <w:rPr>
            <w:rFonts w:ascii="Courier New" w:hAnsi="Courier New" w:cs="Courier New"/>
          </w:rPr>
          <w:delText>.&amp;#8221; &amp;#8220;</w:delText>
        </w:r>
      </w:del>
      <w:r w:rsidRPr="00C100C3">
        <w:rPr>
          <w:rFonts w:ascii="Courier New" w:hAnsi="Courier New" w:cs="Courier New"/>
        </w:rPr>
        <w:t>Rejects it</w:t>
      </w:r>
      <w:ins w:id="7881" w:author="Comparison" w:date="2013-05-05T19:43:00Z">
        <w:r w:rsidRPr="00AA4B48">
          <w:rPr>
            <w:rFonts w:ascii="Courier New" w:hAnsi="Courier New" w:cs="Courier New"/>
          </w:rPr>
          <w:t>"!</w:t>
        </w:r>
      </w:ins>
      <w:del w:id="7882" w:author="Comparison" w:date="2013-05-05T19:43:00Z">
        <w:r w:rsidRPr="00C100C3">
          <w:rPr>
            <w:rFonts w:ascii="Courier New" w:hAnsi="Courier New" w:cs="Courier New"/>
          </w:rPr>
          <w:delText>&amp;#8221;!</w:delText>
        </w:r>
      </w:del>
      <w:r w:rsidRPr="00C100C3">
        <w:rPr>
          <w:rFonts w:ascii="Courier New" w:hAnsi="Courier New" w:cs="Courier New"/>
        </w:rPr>
        <w:t xml:space="preserve"> When, sir? You give it to be understood that I teach that, when men have failed, the dispensation is ruined, and that when it is ruined God rejects it, and that thereupon it is sin to re-establish that which God has </w:t>
      </w:r>
      <w:r w:rsidRPr="00C100C3">
        <w:rPr>
          <w:rFonts w:ascii="Courier New" w:hAnsi="Courier New" w:cs="Courier New"/>
        </w:rPr>
        <w:t xml:space="preserve">definitively abolished. What does this </w:t>
      </w:r>
      <w:del w:id="7883" w:author="Comparison" w:date="2013-05-05T19:43:00Z">
        <w:r w:rsidRPr="00C100C3">
          <w:rPr>
            <w:rFonts w:ascii="Courier New" w:hAnsi="Courier New" w:cs="Courier New"/>
          </w:rPr>
          <w:delText>*</w:delText>
        </w:r>
      </w:del>
      <w:r w:rsidRPr="00C100C3">
        <w:rPr>
          <w:rFonts w:ascii="Courier New" w:hAnsi="Courier New" w:cs="Courier New"/>
        </w:rPr>
        <w:t>thereupon</w:t>
      </w:r>
      <w:del w:id="7884" w:author="Comparison" w:date="2013-05-05T19:43:00Z">
        <w:r w:rsidRPr="00C100C3">
          <w:rPr>
            <w:rFonts w:ascii="Courier New" w:hAnsi="Courier New" w:cs="Courier New"/>
          </w:rPr>
          <w:delText>*</w:delText>
        </w:r>
      </w:del>
      <w:r w:rsidRPr="00C100C3">
        <w:rPr>
          <w:rFonts w:ascii="Courier New" w:hAnsi="Courier New" w:cs="Courier New"/>
        </w:rPr>
        <w:t xml:space="preserve"> mean? You will not deny that if God has abolished anything definitively, there is sin in wishing to re-establish it. In that case your sentence has no sense in it; it has no force if it be not connected wi</w:t>
      </w:r>
      <w:r w:rsidRPr="00C100C3">
        <w:rPr>
          <w:rFonts w:ascii="Courier New" w:hAnsi="Courier New" w:cs="Courier New"/>
        </w:rPr>
        <w:t xml:space="preserve">th </w:t>
      </w:r>
      <w:ins w:id="7885" w:author="Comparison" w:date="2013-05-05T19:43:00Z">
        <w:r w:rsidRPr="00AA4B48">
          <w:rPr>
            <w:rFonts w:ascii="Courier New" w:hAnsi="Courier New" w:cs="Courier New"/>
          </w:rPr>
          <w:t>"*</w:t>
        </w:r>
      </w:ins>
      <w:del w:id="7886" w:author="Comparison" w:date="2013-05-05T19:43:00Z">
        <w:r w:rsidRPr="00C100C3">
          <w:rPr>
            <w:rFonts w:ascii="Courier New" w:hAnsi="Courier New" w:cs="Courier New"/>
          </w:rPr>
          <w:delText>&amp;#8220;*</w:delText>
        </w:r>
      </w:del>
      <w:r w:rsidRPr="00C100C3">
        <w:rPr>
          <w:rFonts w:ascii="Courier New" w:hAnsi="Courier New" w:cs="Courier New"/>
        </w:rPr>
        <w:t>when man has failed</w:t>
      </w:r>
      <w:ins w:id="7887" w:author="Comparison" w:date="2013-05-05T19:43:00Z">
        <w:r w:rsidRPr="00AA4B48">
          <w:rPr>
            <w:rFonts w:ascii="Courier New" w:hAnsi="Courier New" w:cs="Courier New"/>
          </w:rPr>
          <w:t>*,"</w:t>
        </w:r>
      </w:ins>
      <w:del w:id="7888" w:author="Comparison" w:date="2013-05-05T19:43:00Z">
        <w:r w:rsidRPr="00C100C3">
          <w:rPr>
            <w:rFonts w:ascii="Courier New" w:hAnsi="Courier New" w:cs="Courier New"/>
          </w:rPr>
          <w:delText>*&amp;#8221;</w:delText>
        </w:r>
      </w:del>
      <w:r w:rsidRPr="00C100C3">
        <w:rPr>
          <w:rFonts w:ascii="Courier New" w:hAnsi="Courier New" w:cs="Courier New"/>
        </w:rPr>
        <w:t xml:space="preserve"> consequently making out that, in that case, I say, as soon as man has failed, God substitutes another economy. It is perfectly true that you have not said so; but in that case, what did you mean to say? God has certai</w:t>
      </w:r>
      <w:r w:rsidRPr="00C100C3">
        <w:rPr>
          <w:rFonts w:ascii="Courier New" w:hAnsi="Courier New" w:cs="Courier New"/>
        </w:rPr>
        <w:t xml:space="preserve">nly substituted the Christian for the Jewish dispensation. It would be mere folly to deny it. </w:t>
      </w:r>
      <w:ins w:id="7889" w:author="Comparison" w:date="2013-05-05T19:43:00Z">
        <w:r w:rsidRPr="00AA4B48">
          <w:rPr>
            <w:rFonts w:ascii="Courier New" w:hAnsi="Courier New" w:cs="Courier New"/>
          </w:rPr>
          <w:t>"</w:t>
        </w:r>
      </w:ins>
      <w:del w:id="7890" w:author="Comparison" w:date="2013-05-05T19:43:00Z">
        <w:r w:rsidRPr="00C100C3">
          <w:rPr>
            <w:rFonts w:ascii="Courier New" w:hAnsi="Courier New" w:cs="Courier New"/>
          </w:rPr>
          <w:delText>&amp;#8220;</w:delText>
        </w:r>
      </w:del>
      <w:r w:rsidRPr="00C100C3">
        <w:rPr>
          <w:rFonts w:ascii="Courier New" w:hAnsi="Courier New" w:cs="Courier New"/>
        </w:rPr>
        <w:t>He taketh away the first, that he may establish the second</w:t>
      </w:r>
      <w:ins w:id="7891" w:author="Comparison" w:date="2013-05-05T19:43:00Z">
        <w:r w:rsidRPr="00AA4B48">
          <w:rPr>
            <w:rFonts w:ascii="Courier New" w:hAnsi="Courier New" w:cs="Courier New"/>
          </w:rPr>
          <w:t>."</w:t>
        </w:r>
      </w:ins>
      <w:del w:id="7892" w:author="Comparison" w:date="2013-05-05T19:43:00Z">
        <w:r w:rsidRPr="00C100C3">
          <w:rPr>
            <w:rFonts w:ascii="Courier New" w:hAnsi="Courier New" w:cs="Courier New"/>
          </w:rPr>
          <w:delText>.&amp;#8221;</w:delText>
        </w:r>
      </w:del>
      <w:r w:rsidRPr="00C100C3">
        <w:rPr>
          <w:rFonts w:ascii="Courier New" w:hAnsi="Courier New" w:cs="Courier New"/>
        </w:rPr>
        <w:t xml:space="preserve"> You cannot deny that men have failed. To deny it would be to justify the transgression o</w:t>
      </w:r>
      <w:r w:rsidRPr="00C100C3">
        <w:rPr>
          <w:rFonts w:ascii="Courier New" w:hAnsi="Courier New" w:cs="Courier New"/>
        </w:rPr>
        <w:t>f the law, and the crucifixion of the Lord Jesus by the Jews. You would not dare to do so. But, again, if you deny that the vineyard has been taken from these husbandmen, because of their failure; that the covenant has been changed, because they did not co</w:t>
      </w:r>
      <w:r w:rsidRPr="00C100C3">
        <w:rPr>
          <w:rFonts w:ascii="Courier New" w:hAnsi="Courier New" w:cs="Courier New"/>
        </w:rPr>
        <w:t>ntinue in it; you contradict the express and positive teaching of the word of God</w:t>
      </w:r>
      <w:ins w:id="7893" w:author="Comparison" w:date="2013-05-05T19:43:00Z">
        <w:r w:rsidRPr="00AA4B48">
          <w:rPr>
            <w:rFonts w:ascii="Courier New" w:hAnsi="Courier New" w:cs="Courier New"/>
          </w:rPr>
          <w:t xml:space="preserve"> -- </w:t>
        </w:r>
      </w:ins>
      <w:del w:id="7894" w:author="Comparison" w:date="2013-05-05T19:43:00Z">
        <w:r w:rsidRPr="00C100C3">
          <w:rPr>
            <w:rFonts w:ascii="Courier New" w:hAnsi="Courier New" w:cs="Courier New"/>
          </w:rPr>
          <w:delText>&amp;#8212;</w:delText>
        </w:r>
      </w:del>
      <w:r w:rsidRPr="00C100C3">
        <w:rPr>
          <w:rFonts w:ascii="Courier New" w:hAnsi="Courier New" w:cs="Courier New"/>
        </w:rPr>
        <w:t xml:space="preserve">you did so in your first pamphlet. I will not impute it to you any longer, since you say that you meant to say that God does not change His laws during the course of a </w:t>
      </w:r>
      <w:r w:rsidRPr="00C100C3">
        <w:rPr>
          <w:rFonts w:ascii="Courier New" w:hAnsi="Courier New" w:cs="Courier New"/>
        </w:rPr>
        <w:t>dispensation.</w:t>
      </w:r>
    </w:p>
    <w:p w14:paraId="35F22F2B" w14:textId="082A035D" w:rsidR="00000000" w:rsidRPr="00C100C3" w:rsidRDefault="00362818" w:rsidP="00C100C3">
      <w:pPr>
        <w:pStyle w:val="PlainText"/>
        <w:rPr>
          <w:rFonts w:ascii="Courier New" w:hAnsi="Courier New" w:cs="Courier New"/>
        </w:rPr>
      </w:pPr>
      <w:r w:rsidRPr="00C100C3">
        <w:rPr>
          <w:rFonts w:ascii="Courier New" w:hAnsi="Courier New" w:cs="Courier New"/>
        </w:rPr>
        <w:t>Thus, of that which you impute to me, I am right in saying that one dispensation is substituted for another which is definitively abolished: that it is abolished because men have failed, have broken the covenant, and not continued in it. Fur</w:t>
      </w:r>
      <w:r w:rsidRPr="00C100C3">
        <w:rPr>
          <w:rFonts w:ascii="Courier New" w:hAnsi="Courier New" w:cs="Courier New"/>
        </w:rPr>
        <w:t xml:space="preserve">ther, there has been failure, both with the Jews and also with Christians. On this we are agreed, and you did not give an exposition of Mr. </w:t>
      </w:r>
      <w:ins w:id="7895" w:author="Comparison" w:date="2013-05-05T19:43:00Z">
        <w:r w:rsidRPr="00AA4B48">
          <w:rPr>
            <w:rFonts w:ascii="Courier New" w:hAnsi="Courier New" w:cs="Courier New"/>
          </w:rPr>
          <w:t>Darby's</w:t>
        </w:r>
      </w:ins>
      <w:del w:id="7896" w:author="Comparison" w:date="2013-05-05T19:43:00Z">
        <w:r w:rsidRPr="00C100C3">
          <w:rPr>
            <w:rFonts w:ascii="Courier New" w:hAnsi="Courier New" w:cs="Courier New"/>
          </w:rPr>
          <w:delText>Darby&amp;#8217;s</w:delText>
        </w:r>
      </w:del>
      <w:r w:rsidRPr="00C100C3">
        <w:rPr>
          <w:rFonts w:ascii="Courier New" w:hAnsi="Courier New" w:cs="Courier New"/>
        </w:rPr>
        <w:t xml:space="preserve"> system to shew that you agreed with him.</w:t>
      </w:r>
    </w:p>
    <w:p w14:paraId="27085ACA" w14:textId="1376DF03" w:rsidR="00000000" w:rsidRPr="00C100C3" w:rsidRDefault="00362818" w:rsidP="00C100C3">
      <w:pPr>
        <w:pStyle w:val="PlainText"/>
        <w:rPr>
          <w:rFonts w:ascii="Courier New" w:hAnsi="Courier New" w:cs="Courier New"/>
        </w:rPr>
      </w:pPr>
      <w:r w:rsidRPr="00C100C3">
        <w:rPr>
          <w:rFonts w:ascii="Courier New" w:hAnsi="Courier New" w:cs="Courier New"/>
        </w:rPr>
        <w:t>But, in fact, there is yet another thing in the formula, whi</w:t>
      </w:r>
      <w:r w:rsidRPr="00C100C3">
        <w:rPr>
          <w:rFonts w:ascii="Courier New" w:hAnsi="Courier New" w:cs="Courier New"/>
        </w:rPr>
        <w:t xml:space="preserve">ch you give to his system: it is found in the word </w:t>
      </w:r>
      <w:ins w:id="7897" w:author="Comparison" w:date="2013-05-05T19:43:00Z">
        <w:r w:rsidRPr="00AA4B48">
          <w:rPr>
            <w:rFonts w:ascii="Courier New" w:hAnsi="Courier New" w:cs="Courier New"/>
          </w:rPr>
          <w:t>"</w:t>
        </w:r>
      </w:ins>
      <w:del w:id="7898" w:author="Comparison" w:date="2013-05-05T19:43:00Z">
        <w:r w:rsidRPr="00C100C3">
          <w:rPr>
            <w:rFonts w:ascii="Courier New" w:hAnsi="Courier New" w:cs="Courier New"/>
          </w:rPr>
          <w:delText>&amp;#8220;</w:delText>
        </w:r>
      </w:del>
      <w:r w:rsidRPr="00C100C3">
        <w:rPr>
          <w:rFonts w:ascii="Courier New" w:hAnsi="Courier New" w:cs="Courier New"/>
        </w:rPr>
        <w:t>when</w:t>
      </w:r>
      <w:ins w:id="7899" w:author="Comparison" w:date="2013-05-05T19:43:00Z">
        <w:r w:rsidRPr="00AA4B48">
          <w:rPr>
            <w:rFonts w:ascii="Courier New" w:hAnsi="Courier New" w:cs="Courier New"/>
          </w:rPr>
          <w:t>."</w:t>
        </w:r>
      </w:ins>
      <w:del w:id="7900" w:author="Comparison" w:date="2013-05-05T19:43:00Z">
        <w:r w:rsidRPr="00C100C3">
          <w:rPr>
            <w:rFonts w:ascii="Courier New" w:hAnsi="Courier New" w:cs="Courier New"/>
          </w:rPr>
          <w:delText>.&amp;#8221;</w:delText>
        </w:r>
      </w:del>
      <w:r w:rsidRPr="00C100C3">
        <w:rPr>
          <w:rFonts w:ascii="Courier New" w:hAnsi="Courier New" w:cs="Courier New"/>
        </w:rPr>
        <w:t xml:space="preserve"> It</w:t>
      </w:r>
    </w:p>
    <w:p w14:paraId="068FCCE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{317}</w:t>
      </w:r>
    </w:p>
    <w:p w14:paraId="55B390E1" w14:textId="52563DCC" w:rsidR="00000000" w:rsidRPr="00C100C3" w:rsidRDefault="00362818" w:rsidP="00C100C3">
      <w:pPr>
        <w:pStyle w:val="PlainText"/>
        <w:rPr>
          <w:rFonts w:ascii="Courier New" w:hAnsi="Courier New" w:cs="Courier New"/>
        </w:rPr>
      </w:pPr>
      <w:r w:rsidRPr="00C100C3">
        <w:rPr>
          <w:rFonts w:ascii="Courier New" w:hAnsi="Courier New" w:cs="Courier New"/>
        </w:rPr>
        <w:t>is when man has failed, that these things happen. This is the thought which you blame. Is it not so, sir? If not, what you say is only a pure mystification. Now there is this</w:t>
      </w:r>
      <w:r w:rsidRPr="00C100C3">
        <w:rPr>
          <w:rFonts w:ascii="Courier New" w:hAnsi="Courier New" w:cs="Courier New"/>
        </w:rPr>
        <w:t xml:space="preserve"> difficulty, namely, that in the pamphlet to which you reply I have said *precisely the contrary</w:t>
      </w:r>
      <w:ins w:id="7901" w:author="Comparison" w:date="2013-05-05T19:43:00Z">
        <w:r w:rsidRPr="00AA4B48">
          <w:rPr>
            <w:rFonts w:ascii="Courier New" w:hAnsi="Courier New" w:cs="Courier New"/>
          </w:rPr>
          <w:t>*.</w:t>
        </w:r>
      </w:ins>
      <w:del w:id="7902" w:author="Comparison" w:date="2013-05-05T19:43:00Z">
        <w:r w:rsidRPr="00C100C3">
          <w:rPr>
            <w:rFonts w:ascii="Courier New" w:hAnsi="Courier New" w:cs="Courier New"/>
          </w:rPr>
          <w:delText>.*</w:delText>
        </w:r>
      </w:del>
    </w:p>
    <w:p w14:paraId="64C9E9F8" w14:textId="2C3A911C" w:rsidR="00000000" w:rsidRPr="00C100C3" w:rsidRDefault="00362818" w:rsidP="00C100C3">
      <w:pPr>
        <w:pStyle w:val="PlainText"/>
        <w:rPr>
          <w:rFonts w:ascii="Courier New" w:hAnsi="Courier New" w:cs="Courier New"/>
        </w:rPr>
      </w:pPr>
      <w:r w:rsidRPr="00C100C3">
        <w:rPr>
          <w:rFonts w:ascii="Courier New" w:hAnsi="Courier New" w:cs="Courier New"/>
        </w:rPr>
        <w:t>In your first pamphlet you openly said of my doctrine what you now state *covertly</w:t>
      </w:r>
      <w:ins w:id="7903" w:author="Comparison" w:date="2013-05-05T19:43:00Z">
        <w:r w:rsidRPr="00AA4B48">
          <w:rPr>
            <w:rFonts w:ascii="Courier New" w:hAnsi="Courier New" w:cs="Courier New"/>
          </w:rPr>
          <w:t>*;</w:t>
        </w:r>
      </w:ins>
      <w:del w:id="7904" w:author="Comparison" w:date="2013-05-05T19:43:00Z">
        <w:r w:rsidRPr="00C100C3">
          <w:rPr>
            <w:rFonts w:ascii="Courier New" w:hAnsi="Courier New" w:cs="Courier New"/>
          </w:rPr>
          <w:delText>;*</w:delText>
        </w:r>
      </w:del>
      <w:r w:rsidRPr="00C100C3">
        <w:rPr>
          <w:rFonts w:ascii="Courier New" w:hAnsi="Courier New" w:cs="Courier New"/>
        </w:rPr>
        <w:t xml:space="preserve"> in the first you made out that I say, that as soon as men had failed, G</w:t>
      </w:r>
      <w:r w:rsidRPr="00C100C3">
        <w:rPr>
          <w:rFonts w:ascii="Courier New" w:hAnsi="Courier New" w:cs="Courier New"/>
        </w:rPr>
        <w:t>od suppressed the dispensation that had failed. I answered you, that it is far from God to act so; that He is longsuffering; that He employs all sorts of means to recall man to his duty, until there is no longer any remedy. You now repeat this accusation i</w:t>
      </w:r>
      <w:r w:rsidRPr="00C100C3">
        <w:rPr>
          <w:rFonts w:ascii="Courier New" w:hAnsi="Courier New" w:cs="Courier New"/>
        </w:rPr>
        <w:t xml:space="preserve">n terms which have no value whatever, if they have not the same meaning, but you do not say so. You present it as a necessary consequence of my system, and you say, </w:t>
      </w:r>
      <w:ins w:id="7905" w:author="Comparison" w:date="2013-05-05T19:43:00Z">
        <w:r w:rsidRPr="00AA4B48">
          <w:rPr>
            <w:rFonts w:ascii="Courier New" w:hAnsi="Courier New" w:cs="Courier New"/>
          </w:rPr>
          <w:t>"</w:t>
        </w:r>
      </w:ins>
      <w:del w:id="7906" w:author="Comparison" w:date="2013-05-05T19:43:00Z">
        <w:r w:rsidRPr="00C100C3">
          <w:rPr>
            <w:rFonts w:ascii="Courier New" w:hAnsi="Courier New" w:cs="Courier New"/>
          </w:rPr>
          <w:delText>&amp;#8220;</w:delText>
        </w:r>
      </w:del>
      <w:r w:rsidRPr="00C100C3">
        <w:rPr>
          <w:rFonts w:ascii="Courier New" w:hAnsi="Courier New" w:cs="Courier New"/>
        </w:rPr>
        <w:t>From this principle it follows, that the Church having, according to Mr. Darby, apos</w:t>
      </w:r>
      <w:r w:rsidRPr="00C100C3">
        <w:rPr>
          <w:rFonts w:ascii="Courier New" w:hAnsi="Courier New" w:cs="Courier New"/>
        </w:rPr>
        <w:t>tatized, the Christian dispensation, or new covenant, is rejected of God with its institutions</w:t>
      </w:r>
      <w:ins w:id="7907" w:author="Comparison" w:date="2013-05-05T19:43:00Z">
        <w:r w:rsidRPr="00AA4B48">
          <w:rPr>
            <w:rFonts w:ascii="Courier New" w:hAnsi="Courier New" w:cs="Courier New"/>
          </w:rPr>
          <w:t>."</w:t>
        </w:r>
      </w:ins>
      <w:del w:id="7908" w:author="Comparison" w:date="2013-05-05T19:43:00Z">
        <w:r w:rsidRPr="00C100C3">
          <w:rPr>
            <w:rFonts w:ascii="Courier New" w:hAnsi="Courier New" w:cs="Courier New"/>
          </w:rPr>
          <w:delText>.</w:delText>
        </w:r>
      </w:del>
      <w:r w:rsidRPr="00C100C3">
        <w:rPr>
          <w:rFonts w:ascii="Courier New" w:hAnsi="Courier New" w:cs="Courier New"/>
        </w:rPr>
        <w:t xml:space="preserve"> You attach this doctrine to my system, as though it were a necessary consequence. Now it is not a necessary consequence of the principles which have been laid d</w:t>
      </w:r>
      <w:r w:rsidRPr="00C100C3">
        <w:rPr>
          <w:rFonts w:ascii="Courier New" w:hAnsi="Courier New" w:cs="Courier New"/>
        </w:rPr>
        <w:t xml:space="preserve">own, that it is rejected, unless the dispensation also be rejected as soon as </w:t>
      </w:r>
      <w:ins w:id="7909" w:author="Comparison" w:date="2013-05-05T19:43:00Z">
        <w:r w:rsidRPr="00AA4B48">
          <w:rPr>
            <w:rFonts w:ascii="Courier New" w:hAnsi="Courier New" w:cs="Courier New"/>
          </w:rPr>
          <w:t>man's</w:t>
        </w:r>
      </w:ins>
      <w:del w:id="7910" w:author="Comparison" w:date="2013-05-05T19:43:00Z">
        <w:r w:rsidRPr="00C100C3">
          <w:rPr>
            <w:rFonts w:ascii="Courier New" w:hAnsi="Courier New" w:cs="Courier New"/>
          </w:rPr>
          <w:delText>man&amp;#8217;s</w:delText>
        </w:r>
      </w:del>
      <w:r w:rsidRPr="00C100C3">
        <w:rPr>
          <w:rFonts w:ascii="Courier New" w:hAnsi="Courier New" w:cs="Courier New"/>
        </w:rPr>
        <w:t xml:space="preserve"> failure occurs. You have admitted this, that I acknowledge </w:t>
      </w:r>
      <w:ins w:id="7911" w:author="Comparison" w:date="2013-05-05T19:43:00Z">
        <w:r w:rsidRPr="00AA4B48">
          <w:rPr>
            <w:rFonts w:ascii="Courier New" w:hAnsi="Courier New" w:cs="Courier New"/>
          </w:rPr>
          <w:t>"</w:t>
        </w:r>
      </w:ins>
      <w:del w:id="7912" w:author="Comparison" w:date="2013-05-05T19:43:00Z">
        <w:r w:rsidRPr="00C100C3">
          <w:rPr>
            <w:rFonts w:ascii="Courier New" w:hAnsi="Courier New" w:cs="Courier New"/>
          </w:rPr>
          <w:delText>&amp;#8220;</w:delText>
        </w:r>
      </w:del>
      <w:r w:rsidRPr="00C100C3">
        <w:rPr>
          <w:rFonts w:ascii="Courier New" w:hAnsi="Courier New" w:cs="Courier New"/>
        </w:rPr>
        <w:t>that the dispensation of the New Testament will doubtless fulfil the period allotted to it</w:t>
      </w:r>
      <w:ins w:id="7913" w:author="Comparison" w:date="2013-05-05T19:43:00Z">
        <w:r w:rsidRPr="00AA4B48">
          <w:rPr>
            <w:rFonts w:ascii="Courier New" w:hAnsi="Courier New" w:cs="Courier New"/>
          </w:rPr>
          <w:t>."</w:t>
        </w:r>
      </w:ins>
      <w:del w:id="7914" w:author="Comparison" w:date="2013-05-05T19:43:00Z">
        <w:r w:rsidRPr="00C100C3">
          <w:rPr>
            <w:rFonts w:ascii="Courier New" w:hAnsi="Courier New" w:cs="Courier New"/>
          </w:rPr>
          <w:delText>.&amp;#8221;</w:delText>
        </w:r>
      </w:del>
      <w:r w:rsidRPr="00C100C3">
        <w:rPr>
          <w:rFonts w:ascii="Courier New" w:hAnsi="Courier New" w:cs="Courier New"/>
        </w:rPr>
        <w:t xml:space="preserve"> I</w:t>
      </w:r>
      <w:r w:rsidRPr="00C100C3">
        <w:rPr>
          <w:rFonts w:ascii="Courier New" w:hAnsi="Courier New" w:cs="Courier New"/>
        </w:rPr>
        <w:t>n that case, I clearly teach that it is not yet rejected.</w:t>
      </w:r>
    </w:p>
    <w:p w14:paraId="3121ADF4" w14:textId="5DDDB689" w:rsidR="00000000" w:rsidRPr="00C100C3" w:rsidRDefault="00362818" w:rsidP="00C100C3">
      <w:pPr>
        <w:pStyle w:val="PlainText"/>
        <w:rPr>
          <w:rFonts w:ascii="Courier New" w:hAnsi="Courier New" w:cs="Courier New"/>
        </w:rPr>
      </w:pPr>
      <w:r w:rsidRPr="00C100C3">
        <w:rPr>
          <w:rFonts w:ascii="Courier New" w:hAnsi="Courier New" w:cs="Courier New"/>
        </w:rPr>
        <w:t>Moreover, the *consequence* which you deduce from what you call my principles is no consequence at all, unless the dispensation be rejected as soon as corruption and ruin come in; for the dispensat</w:t>
      </w:r>
      <w:r w:rsidRPr="00C100C3">
        <w:rPr>
          <w:rFonts w:ascii="Courier New" w:hAnsi="Courier New" w:cs="Courier New"/>
        </w:rPr>
        <w:t xml:space="preserve">ion is not rejected, as an accomplished fact, because of corruption having come in, if it be not rejected </w:t>
      </w:r>
      <w:del w:id="7915" w:author="Comparison" w:date="2013-05-05T19:43:00Z">
        <w:r w:rsidRPr="00C100C3">
          <w:rPr>
            <w:rFonts w:ascii="Courier New" w:hAnsi="Courier New" w:cs="Courier New"/>
          </w:rPr>
          <w:delText>*</w:delText>
        </w:r>
      </w:del>
      <w:r w:rsidRPr="00C100C3">
        <w:rPr>
          <w:rFonts w:ascii="Courier New" w:hAnsi="Courier New" w:cs="Courier New"/>
        </w:rPr>
        <w:t>when</w:t>
      </w:r>
      <w:del w:id="7916" w:author="Comparison" w:date="2013-05-05T19:43:00Z">
        <w:r w:rsidRPr="00C100C3">
          <w:rPr>
            <w:rFonts w:ascii="Courier New" w:hAnsi="Courier New" w:cs="Courier New"/>
          </w:rPr>
          <w:delText>*</w:delText>
        </w:r>
      </w:del>
      <w:r w:rsidRPr="00C100C3">
        <w:rPr>
          <w:rFonts w:ascii="Courier New" w:hAnsi="Courier New" w:cs="Courier New"/>
        </w:rPr>
        <w:t xml:space="preserve"> the corruption is come in. Now, I had expressly denied this doctrine. I said, on the contrary, that God was </w:t>
      </w:r>
      <w:ins w:id="7917" w:author="Comparison" w:date="2013-05-05T19:43:00Z">
        <w:r w:rsidRPr="00AA4B48">
          <w:rPr>
            <w:rFonts w:ascii="Courier New" w:hAnsi="Courier New" w:cs="Courier New"/>
          </w:rPr>
          <w:t>longsuffering</w:t>
        </w:r>
      </w:ins>
      <w:del w:id="7918" w:author="Comparison" w:date="2013-05-05T19:43:00Z">
        <w:r w:rsidRPr="00C100C3">
          <w:rPr>
            <w:rFonts w:ascii="Courier New" w:hAnsi="Courier New" w:cs="Courier New"/>
          </w:rPr>
          <w:delText>long-suffering</w:delText>
        </w:r>
      </w:del>
      <w:r w:rsidRPr="00C100C3">
        <w:rPr>
          <w:rFonts w:ascii="Courier New" w:hAnsi="Courier New" w:cs="Courier New"/>
        </w:rPr>
        <w:t xml:space="preserve">, until there was no </w:t>
      </w:r>
      <w:r w:rsidRPr="00C100C3">
        <w:rPr>
          <w:rFonts w:ascii="Courier New" w:hAnsi="Courier New" w:cs="Courier New"/>
        </w:rPr>
        <w:t>longer a remedy.</w:t>
      </w:r>
    </w:p>
    <w:p w14:paraId="741B41D4" w14:textId="1DB09E08"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 will recapitulate what I have stated. I have said that the system which God had established has been corrupted, but that God is </w:t>
      </w:r>
      <w:ins w:id="7919" w:author="Comparison" w:date="2013-05-05T19:43:00Z">
        <w:r w:rsidRPr="00AA4B48">
          <w:rPr>
            <w:rFonts w:ascii="Courier New" w:hAnsi="Courier New" w:cs="Courier New"/>
          </w:rPr>
          <w:t>longsuffering</w:t>
        </w:r>
      </w:ins>
      <w:del w:id="7920" w:author="Comparison" w:date="2013-05-05T19:43:00Z">
        <w:r w:rsidRPr="00C100C3">
          <w:rPr>
            <w:rFonts w:ascii="Courier New" w:hAnsi="Courier New" w:cs="Courier New"/>
          </w:rPr>
          <w:delText>long-suffering</w:delText>
        </w:r>
      </w:del>
      <w:r w:rsidRPr="00C100C3">
        <w:rPr>
          <w:rFonts w:ascii="Courier New" w:hAnsi="Courier New" w:cs="Courier New"/>
        </w:rPr>
        <w:t>, and uses every means for recalling men to their duty, until there is no longer a remedy, bef</w:t>
      </w:r>
      <w:r w:rsidRPr="00C100C3">
        <w:rPr>
          <w:rFonts w:ascii="Courier New" w:hAnsi="Courier New" w:cs="Courier New"/>
        </w:rPr>
        <w:t>ore suppressing the system which has been corrupted, but that, at last, when there is no longer any remedy, He does suppress it and establishes another. *You* say that, from this principle it follows, that this corruption having come in, the system is reje</w:t>
      </w:r>
      <w:r w:rsidRPr="00C100C3">
        <w:rPr>
          <w:rFonts w:ascii="Courier New" w:hAnsi="Courier New" w:cs="Courier New"/>
        </w:rPr>
        <w:t>cted with all its institutions. Every one can judge, whether</w:t>
      </w:r>
    </w:p>
    <w:p w14:paraId="54B95A33"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{318}</w:t>
      </w:r>
    </w:p>
    <w:p w14:paraId="65C63DDA" w14:textId="06ECCBF9" w:rsidR="00000000" w:rsidRPr="00C100C3" w:rsidRDefault="00362818" w:rsidP="00C100C3">
      <w:pPr>
        <w:pStyle w:val="PlainText"/>
        <w:rPr>
          <w:rFonts w:ascii="Courier New" w:hAnsi="Courier New" w:cs="Courier New"/>
        </w:rPr>
      </w:pPr>
      <w:r w:rsidRPr="00C100C3">
        <w:rPr>
          <w:rFonts w:ascii="Courier New" w:hAnsi="Courier New" w:cs="Courier New"/>
        </w:rPr>
        <w:t>the consequence that you deduce from my principles is a just one. Both my words and principles are in direct opposition to what you make out that I say. But I am wrong to argue, sir. I ha</w:t>
      </w:r>
      <w:r w:rsidRPr="00C100C3">
        <w:rPr>
          <w:rFonts w:ascii="Courier New" w:hAnsi="Courier New" w:cs="Courier New"/>
        </w:rPr>
        <w:t xml:space="preserve">d begun, I had finished half of the preceding argument, clearly seeing the subtlety of this effort which is made to represent my words falsely. I had fully seen that you spoke of </w:t>
      </w:r>
      <w:ins w:id="7921" w:author="Comparison" w:date="2013-05-05T19:43:00Z">
        <w:r w:rsidRPr="00AA4B48">
          <w:rPr>
            <w:rFonts w:ascii="Courier New" w:hAnsi="Courier New" w:cs="Courier New"/>
          </w:rPr>
          <w:t>"*</w:t>
        </w:r>
      </w:ins>
      <w:del w:id="7922" w:author="Comparison" w:date="2013-05-05T19:43:00Z">
        <w:r w:rsidRPr="00C100C3">
          <w:rPr>
            <w:rFonts w:ascii="Courier New" w:hAnsi="Courier New" w:cs="Courier New"/>
          </w:rPr>
          <w:delText>&amp;#8220;*</w:delText>
        </w:r>
      </w:del>
      <w:r w:rsidRPr="00C100C3">
        <w:rPr>
          <w:rFonts w:ascii="Courier New" w:hAnsi="Courier New" w:cs="Courier New"/>
        </w:rPr>
        <w:t xml:space="preserve">transcribing here certain passages from* </w:t>
      </w:r>
      <w:ins w:id="7923" w:author="Comparison" w:date="2013-05-05T19:43:00Z">
        <w:r w:rsidRPr="00AA4B48">
          <w:rPr>
            <w:rFonts w:ascii="Courier New" w:hAnsi="Courier New" w:cs="Courier New"/>
          </w:rPr>
          <w:t>'*</w:t>
        </w:r>
      </w:ins>
      <w:del w:id="7924" w:author="Comparison" w:date="2013-05-05T19:43:00Z">
        <w:r w:rsidRPr="00C100C3">
          <w:rPr>
            <w:rFonts w:ascii="Courier New" w:hAnsi="Courier New" w:cs="Courier New"/>
          </w:rPr>
          <w:delText>&amp;#8216;*</w:delText>
        </w:r>
      </w:del>
      <w:r w:rsidRPr="00C100C3">
        <w:rPr>
          <w:rFonts w:ascii="Courier New" w:hAnsi="Courier New" w:cs="Courier New"/>
        </w:rPr>
        <w:t>Plymouthism</w:t>
      </w:r>
      <w:ins w:id="7925" w:author="Comparison" w:date="2013-05-05T19:43:00Z">
        <w:r w:rsidRPr="00AA4B48">
          <w:rPr>
            <w:rFonts w:ascii="Courier New" w:hAnsi="Courier New" w:cs="Courier New"/>
          </w:rPr>
          <w:t>*,' "</w:t>
        </w:r>
      </w:ins>
      <w:del w:id="7926" w:author="Comparison" w:date="2013-05-05T19:43:00Z">
        <w:r w:rsidRPr="00C100C3">
          <w:rPr>
            <w:rFonts w:ascii="Courier New" w:hAnsi="Courier New" w:cs="Courier New"/>
          </w:rPr>
          <w:delText>*,&amp;#8217;</w:delText>
        </w:r>
        <w:r w:rsidRPr="00C100C3">
          <w:rPr>
            <w:rFonts w:ascii="Courier New" w:hAnsi="Courier New" w:cs="Courier New"/>
          </w:rPr>
          <w:delText>&amp;#8221;</w:delText>
        </w:r>
      </w:del>
      <w:r w:rsidRPr="00C100C3">
        <w:rPr>
          <w:rFonts w:ascii="Courier New" w:hAnsi="Courier New" w:cs="Courier New"/>
        </w:rPr>
        <w:t xml:space="preserve"> and I said to myself, Here is surely the elder! He jumps at his own thoughts. Then, as I told you, I saw the subtlety of the transformation which the accusation had undergone. But, sir, I have just been looking at what you pretend to transcribe. My</w:t>
      </w:r>
      <w:r w:rsidRPr="00C100C3">
        <w:rPr>
          <w:rFonts w:ascii="Courier New" w:hAnsi="Courier New" w:cs="Courier New"/>
        </w:rPr>
        <w:t xml:space="preserve"> reader will pardon me if, having placed confidence in your integrity, I have therefore wearied him by seeking to unveil the subtleties of your argument. But what shall I say, sir? This confidence has ceased. You complain of my having said that your doctri</w:t>
      </w:r>
      <w:r w:rsidRPr="00C100C3">
        <w:rPr>
          <w:rFonts w:ascii="Courier New" w:hAnsi="Courier New" w:cs="Courier New"/>
        </w:rPr>
        <w:t>ne has an antinomian tendency. I go yet farther, I accuse you of notorious dishonesty.</w:t>
      </w:r>
    </w:p>
    <w:p w14:paraId="013FC08C" w14:textId="0737DE51" w:rsidR="00000000" w:rsidRPr="00C100C3" w:rsidRDefault="00362818" w:rsidP="00C100C3">
      <w:pPr>
        <w:pStyle w:val="PlainText"/>
        <w:rPr>
          <w:rFonts w:ascii="Courier New" w:hAnsi="Courier New" w:cs="Courier New"/>
        </w:rPr>
      </w:pPr>
      <w:r w:rsidRPr="00C100C3">
        <w:rPr>
          <w:rFonts w:ascii="Courier New" w:hAnsi="Courier New" w:cs="Courier New"/>
        </w:rPr>
        <w:t xml:space="preserve">You say, </w:t>
      </w:r>
      <w:ins w:id="7927" w:author="Comparison" w:date="2013-05-05T19:43:00Z">
        <w:r w:rsidRPr="00AA4B48">
          <w:rPr>
            <w:rFonts w:ascii="Courier New" w:hAnsi="Courier New" w:cs="Courier New"/>
          </w:rPr>
          <w:t>"</w:t>
        </w:r>
      </w:ins>
      <w:del w:id="7928" w:author="Comparison" w:date="2013-05-05T19:43:00Z">
        <w:r w:rsidRPr="00C100C3">
          <w:rPr>
            <w:rFonts w:ascii="Courier New" w:hAnsi="Courier New" w:cs="Courier New"/>
          </w:rPr>
          <w:delText>&amp;#8220;</w:delText>
        </w:r>
      </w:del>
      <w:r w:rsidRPr="00C100C3">
        <w:rPr>
          <w:rFonts w:ascii="Courier New" w:hAnsi="Courier New" w:cs="Courier New"/>
        </w:rPr>
        <w:t xml:space="preserve">It is necessary to transcribe here certain passages from </w:t>
      </w:r>
      <w:ins w:id="7929" w:author="Comparison" w:date="2013-05-05T19:43:00Z">
        <w:r w:rsidRPr="00AA4B48">
          <w:rPr>
            <w:rFonts w:ascii="Courier New" w:hAnsi="Courier New" w:cs="Courier New"/>
          </w:rPr>
          <w:t>'Plymouthism,'</w:t>
        </w:r>
      </w:ins>
      <w:del w:id="7930" w:author="Comparison" w:date="2013-05-05T19:43:00Z">
        <w:r w:rsidRPr="00C100C3">
          <w:rPr>
            <w:rFonts w:ascii="Courier New" w:hAnsi="Courier New" w:cs="Courier New"/>
          </w:rPr>
          <w:delText>&amp;#8216;Plymouthism,&amp;#8217;</w:delText>
        </w:r>
      </w:del>
      <w:r w:rsidRPr="00C100C3">
        <w:rPr>
          <w:rFonts w:ascii="Courier New" w:hAnsi="Courier New" w:cs="Courier New"/>
        </w:rPr>
        <w:t xml:space="preserve"> etc., in which, as far as one can understand it, Mr. </w:t>
      </w:r>
      <w:ins w:id="7931" w:author="Comparison" w:date="2013-05-05T19:43:00Z">
        <w:r w:rsidRPr="00AA4B48">
          <w:rPr>
            <w:rFonts w:ascii="Courier New" w:hAnsi="Courier New" w:cs="Courier New"/>
          </w:rPr>
          <w:t>Darby's</w:t>
        </w:r>
      </w:ins>
      <w:del w:id="7932" w:author="Comparison" w:date="2013-05-05T19:43:00Z">
        <w:r w:rsidRPr="00C100C3">
          <w:rPr>
            <w:rFonts w:ascii="Courier New" w:hAnsi="Courier New" w:cs="Courier New"/>
          </w:rPr>
          <w:delText>Darby&amp;#8217;s</w:delText>
        </w:r>
      </w:del>
      <w:r w:rsidRPr="00C100C3">
        <w:rPr>
          <w:rFonts w:ascii="Courier New" w:hAnsi="Courier New" w:cs="Courier New"/>
        </w:rPr>
        <w:t xml:space="preserve"> s</w:t>
      </w:r>
      <w:r w:rsidRPr="00C100C3">
        <w:rPr>
          <w:rFonts w:ascii="Courier New" w:hAnsi="Courier New" w:cs="Courier New"/>
        </w:rPr>
        <w:t xml:space="preserve">ystem is formally expressed. He teaches what he calls </w:t>
      </w:r>
      <w:ins w:id="7933" w:author="Comparison" w:date="2013-05-05T19:43:00Z">
        <w:r w:rsidRPr="00AA4B48">
          <w:rPr>
            <w:rFonts w:ascii="Courier New" w:hAnsi="Courier New" w:cs="Courier New"/>
          </w:rPr>
          <w:t>'the</w:t>
        </w:r>
      </w:ins>
      <w:del w:id="7934" w:author="Comparison" w:date="2013-05-05T19:43:00Z">
        <w:r w:rsidRPr="00C100C3">
          <w:rPr>
            <w:rFonts w:ascii="Courier New" w:hAnsi="Courier New" w:cs="Courier New"/>
          </w:rPr>
          <w:delText>&amp;#8216;the</w:delText>
        </w:r>
      </w:del>
      <w:r w:rsidRPr="00C100C3">
        <w:rPr>
          <w:rFonts w:ascii="Courier New" w:hAnsi="Courier New" w:cs="Courier New"/>
        </w:rPr>
        <w:t xml:space="preserve"> apostasy of the dispensation</w:t>
      </w:r>
      <w:ins w:id="7935" w:author="Comparison" w:date="2013-05-05T19:43:00Z">
        <w:r w:rsidRPr="00AA4B48">
          <w:rPr>
            <w:rFonts w:ascii="Courier New" w:hAnsi="Courier New" w:cs="Courier New"/>
          </w:rPr>
          <w:t>,'</w:t>
        </w:r>
      </w:ins>
      <w:del w:id="7936" w:author="Comparison" w:date="2013-05-05T19:43:00Z">
        <w:r w:rsidRPr="00C100C3">
          <w:rPr>
            <w:rFonts w:ascii="Courier New" w:hAnsi="Courier New" w:cs="Courier New"/>
          </w:rPr>
          <w:delText>,&amp;#8217;</w:delText>
        </w:r>
      </w:del>
      <w:r w:rsidRPr="00C100C3">
        <w:rPr>
          <w:rFonts w:ascii="Courier New" w:hAnsi="Courier New" w:cs="Courier New"/>
        </w:rPr>
        <w:t xml:space="preserve"> that is to say, that when men failed, as regards the institutions of God, by transgressing or perverting the laws which He gives them for their security, </w:t>
      </w:r>
      <w:r w:rsidRPr="00C100C3">
        <w:rPr>
          <w:rFonts w:ascii="Courier New" w:hAnsi="Courier New" w:cs="Courier New"/>
        </w:rPr>
        <w:t xml:space="preserve">the dispensation is, by the fact of </w:t>
      </w:r>
      <w:ins w:id="7937" w:author="Comparison" w:date="2013-05-05T19:43:00Z">
        <w:r w:rsidRPr="00AA4B48">
          <w:rPr>
            <w:rFonts w:ascii="Courier New" w:hAnsi="Courier New" w:cs="Courier New"/>
          </w:rPr>
          <w:t>men's</w:t>
        </w:r>
      </w:ins>
      <w:del w:id="7938" w:author="Comparison" w:date="2013-05-05T19:43:00Z">
        <w:r w:rsidRPr="00C100C3">
          <w:rPr>
            <w:rFonts w:ascii="Courier New" w:hAnsi="Courier New" w:cs="Courier New"/>
          </w:rPr>
          <w:delText>men&amp;#8217;s</w:delText>
        </w:r>
      </w:del>
      <w:r w:rsidRPr="00C100C3">
        <w:rPr>
          <w:rFonts w:ascii="Courier New" w:hAnsi="Courier New" w:cs="Courier New"/>
        </w:rPr>
        <w:t xml:space="preserve"> sins, corrupted and ruined. Mr. Darby asserts that God rejects it in order to substitute another, or some other thing for it, and that, consequently, it is sin to wish to re-establish in its primitive conditi</w:t>
      </w:r>
      <w:r w:rsidRPr="00C100C3">
        <w:rPr>
          <w:rFonts w:ascii="Courier New" w:hAnsi="Courier New" w:cs="Courier New"/>
        </w:rPr>
        <w:t>on that which God has definitively abolished</w:t>
      </w:r>
      <w:ins w:id="7939" w:author="Comparison" w:date="2013-05-05T19:43:00Z">
        <w:r w:rsidRPr="00AA4B48">
          <w:rPr>
            <w:rFonts w:ascii="Courier New" w:hAnsi="Courier New" w:cs="Courier New"/>
          </w:rPr>
          <w:t>."</w:t>
        </w:r>
      </w:ins>
      <w:del w:id="7940" w:author="Comparison" w:date="2013-05-05T19:43:00Z">
        <w:r w:rsidRPr="00C100C3">
          <w:rPr>
            <w:rFonts w:ascii="Courier New" w:hAnsi="Courier New" w:cs="Courier New"/>
          </w:rPr>
          <w:delText>.&amp;#8221;</w:delText>
        </w:r>
      </w:del>
      <w:r w:rsidRPr="00C100C3">
        <w:rPr>
          <w:rFonts w:ascii="Courier New" w:hAnsi="Courier New" w:cs="Courier New"/>
        </w:rPr>
        <w:t xml:space="preserve"> Then you deduce the consequence of which I have already spoken.</w:t>
      </w:r>
    </w:p>
    <w:p w14:paraId="05CA6100" w14:textId="14B3C702" w:rsidR="00000000" w:rsidRPr="00C100C3" w:rsidRDefault="00362818" w:rsidP="00C100C3">
      <w:pPr>
        <w:pStyle w:val="PlainText"/>
        <w:rPr>
          <w:rFonts w:ascii="Courier New" w:hAnsi="Courier New" w:cs="Courier New"/>
        </w:rPr>
      </w:pPr>
      <w:r w:rsidRPr="00C100C3">
        <w:rPr>
          <w:rFonts w:ascii="Courier New" w:hAnsi="Courier New" w:cs="Courier New"/>
        </w:rPr>
        <w:t xml:space="preserve">Here is the passage taken from </w:t>
      </w:r>
      <w:ins w:id="7941" w:author="Comparison" w:date="2013-05-05T19:43:00Z">
        <w:r w:rsidRPr="00AA4B48">
          <w:rPr>
            <w:rFonts w:ascii="Courier New" w:hAnsi="Courier New" w:cs="Courier New"/>
          </w:rPr>
          <w:t>"</w:t>
        </w:r>
      </w:ins>
      <w:del w:id="7942" w:author="Comparison" w:date="2013-05-05T19:43:00Z">
        <w:r w:rsidRPr="00C100C3">
          <w:rPr>
            <w:rFonts w:ascii="Courier New" w:hAnsi="Courier New" w:cs="Courier New"/>
          </w:rPr>
          <w:delText>&amp;#8220;</w:delText>
        </w:r>
      </w:del>
      <w:r w:rsidRPr="00C100C3">
        <w:rPr>
          <w:rFonts w:ascii="Courier New" w:hAnsi="Courier New" w:cs="Courier New"/>
        </w:rPr>
        <w:t>Plymouthism</w:t>
      </w:r>
      <w:ins w:id="7943" w:author="Comparison" w:date="2013-05-05T19:43:00Z">
        <w:r w:rsidRPr="00AA4B48">
          <w:rPr>
            <w:rFonts w:ascii="Courier New" w:hAnsi="Courier New" w:cs="Courier New"/>
          </w:rPr>
          <w:t>," page</w:t>
        </w:r>
      </w:ins>
      <w:del w:id="7944" w:author="Comparison" w:date="2013-05-05T19:43:00Z">
        <w:r w:rsidRPr="00C100C3">
          <w:rPr>
            <w:rFonts w:ascii="Courier New" w:hAnsi="Courier New" w:cs="Courier New"/>
          </w:rPr>
          <w:delText>,&amp;#8221; p.</w:delText>
        </w:r>
      </w:del>
      <w:r w:rsidRPr="00C100C3">
        <w:rPr>
          <w:rFonts w:ascii="Courier New" w:hAnsi="Courier New" w:cs="Courier New"/>
        </w:rPr>
        <w:t xml:space="preserve"> 6. </w:t>
      </w:r>
      <w:ins w:id="7945" w:author="Comparison" w:date="2013-05-05T19:43:00Z">
        <w:r w:rsidRPr="00AA4B48">
          <w:rPr>
            <w:rFonts w:ascii="Courier New" w:hAnsi="Courier New" w:cs="Courier New"/>
          </w:rPr>
          <w:t>"</w:t>
        </w:r>
      </w:ins>
      <w:del w:id="7946" w:author="Comparison" w:date="2013-05-05T19:43:00Z">
        <w:r w:rsidRPr="00C100C3">
          <w:rPr>
            <w:rFonts w:ascii="Courier New" w:hAnsi="Courier New" w:cs="Courier New"/>
          </w:rPr>
          <w:delText>&amp;#8220;</w:delText>
        </w:r>
      </w:del>
      <w:r w:rsidRPr="00C100C3">
        <w:rPr>
          <w:rFonts w:ascii="Courier New" w:hAnsi="Courier New" w:cs="Courier New"/>
        </w:rPr>
        <w:t>At first, if our memory is good, he taught the apostasy of the disp</w:t>
      </w:r>
      <w:r w:rsidRPr="00C100C3">
        <w:rPr>
          <w:rFonts w:ascii="Courier New" w:hAnsi="Courier New" w:cs="Courier New"/>
        </w:rPr>
        <w:t>ensation, namely, as far as the meaning of the proposition can be exactly understood, that, men having failed as regards the intentions of God by transgressing or rather by perverting the laws and ordinances which He had given them for their security, ther</w:t>
      </w:r>
      <w:r w:rsidRPr="00C100C3">
        <w:rPr>
          <w:rFonts w:ascii="Courier New" w:hAnsi="Courier New" w:cs="Courier New"/>
        </w:rPr>
        <w:t>efore God suppressed the dispensation which had failed</w:t>
      </w:r>
      <w:del w:id="7947" w:author="Comparison" w:date="2013-05-05T19:43:00Z">
        <w:r w:rsidRPr="00C100C3">
          <w:rPr>
            <w:rFonts w:ascii="Courier New" w:hAnsi="Courier New" w:cs="Courier New"/>
          </w:rPr>
          <w:delText>,</w:delText>
        </w:r>
      </w:del>
      <w:r w:rsidRPr="00C100C3">
        <w:rPr>
          <w:rFonts w:ascii="Courier New" w:hAnsi="Courier New" w:cs="Courier New"/>
        </w:rPr>
        <w:t xml:space="preserve"> in order to substitute another or something else for it, and that, consequently, it was sin to wish to re-establish what God had suppressed</w:t>
      </w:r>
      <w:ins w:id="7948" w:author="Comparison" w:date="2013-05-05T19:43:00Z">
        <w:r w:rsidRPr="00AA4B48">
          <w:rPr>
            <w:rFonts w:ascii="Courier New" w:hAnsi="Courier New" w:cs="Courier New"/>
          </w:rPr>
          <w:t>."</w:t>
        </w:r>
      </w:ins>
      <w:del w:id="7949" w:author="Comparison" w:date="2013-05-05T19:43:00Z">
        <w:r w:rsidRPr="00C100C3">
          <w:rPr>
            <w:rFonts w:ascii="Courier New" w:hAnsi="Courier New" w:cs="Courier New"/>
          </w:rPr>
          <w:delText>.&amp;#8221;</w:delText>
        </w:r>
      </w:del>
      <w:r w:rsidRPr="00C100C3">
        <w:rPr>
          <w:rFonts w:ascii="Courier New" w:hAnsi="Courier New" w:cs="Courier New"/>
        </w:rPr>
        <w:t xml:space="preserve"> Is this what you call transcribing, sir? You have ba</w:t>
      </w:r>
      <w:r w:rsidRPr="00C100C3">
        <w:rPr>
          <w:rFonts w:ascii="Courier New" w:hAnsi="Courier New" w:cs="Courier New"/>
        </w:rPr>
        <w:t>sely deceived your reader! *I* have even allowed myself to be deceived by it. The impossibility of imagining such an act led me to reason as I did. You have altered the</w:t>
      </w:r>
    </w:p>
    <w:p w14:paraId="3FF801E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{319}</w:t>
      </w:r>
    </w:p>
    <w:p w14:paraId="286F175D" w14:textId="3E97105F" w:rsidR="00000000" w:rsidRPr="00C100C3" w:rsidRDefault="00362818" w:rsidP="00C100C3">
      <w:pPr>
        <w:pStyle w:val="PlainText"/>
        <w:rPr>
          <w:rFonts w:ascii="Courier New" w:hAnsi="Courier New" w:cs="Courier New"/>
        </w:rPr>
      </w:pPr>
      <w:r w:rsidRPr="00C100C3">
        <w:rPr>
          <w:rFonts w:ascii="Courier New" w:hAnsi="Courier New" w:cs="Courier New"/>
        </w:rPr>
        <w:t xml:space="preserve">whole bearing of the sentence. One version says, </w:t>
      </w:r>
      <w:ins w:id="7950" w:author="Comparison" w:date="2013-05-05T19:43:00Z">
        <w:r w:rsidRPr="00AA4B48">
          <w:rPr>
            <w:rFonts w:ascii="Courier New" w:hAnsi="Courier New" w:cs="Courier New"/>
          </w:rPr>
          <w:t>"</w:t>
        </w:r>
      </w:ins>
      <w:del w:id="7951" w:author="Comparison" w:date="2013-05-05T19:43:00Z">
        <w:r w:rsidRPr="00C100C3">
          <w:rPr>
            <w:rFonts w:ascii="Courier New" w:hAnsi="Courier New" w:cs="Courier New"/>
          </w:rPr>
          <w:delText>&amp;#8220;</w:delText>
        </w:r>
      </w:del>
      <w:r w:rsidRPr="00C100C3">
        <w:rPr>
          <w:rFonts w:ascii="Courier New" w:hAnsi="Courier New" w:cs="Courier New"/>
        </w:rPr>
        <w:t>The dispensation is *co</w:t>
      </w:r>
      <w:r w:rsidRPr="00C100C3">
        <w:rPr>
          <w:rFonts w:ascii="Courier New" w:hAnsi="Courier New" w:cs="Courier New"/>
        </w:rPr>
        <w:t>rrupted and ruined</w:t>
      </w:r>
      <w:ins w:id="7952" w:author="Comparison" w:date="2013-05-05T19:43:00Z">
        <w:r w:rsidRPr="00AA4B48">
          <w:rPr>
            <w:rFonts w:ascii="Courier New" w:hAnsi="Courier New" w:cs="Courier New"/>
          </w:rPr>
          <w:t>*."</w:t>
        </w:r>
      </w:ins>
      <w:del w:id="7953" w:author="Comparison" w:date="2013-05-05T19:43:00Z">
        <w:r w:rsidRPr="00C100C3">
          <w:rPr>
            <w:rFonts w:ascii="Courier New" w:hAnsi="Courier New" w:cs="Courier New"/>
          </w:rPr>
          <w:delText>.&amp;#8221;*</w:delText>
        </w:r>
      </w:del>
      <w:r w:rsidRPr="00C100C3">
        <w:rPr>
          <w:rFonts w:ascii="Courier New" w:hAnsi="Courier New" w:cs="Courier New"/>
        </w:rPr>
        <w:t xml:space="preserve"> The other says, </w:t>
      </w:r>
      <w:ins w:id="7954" w:author="Comparison" w:date="2013-05-05T19:43:00Z">
        <w:r w:rsidRPr="00AA4B48">
          <w:rPr>
            <w:rFonts w:ascii="Courier New" w:hAnsi="Courier New" w:cs="Courier New"/>
          </w:rPr>
          <w:t>"*</w:t>
        </w:r>
      </w:ins>
      <w:del w:id="7955" w:author="Comparison" w:date="2013-05-05T19:43:00Z">
        <w:r w:rsidRPr="00C100C3">
          <w:rPr>
            <w:rFonts w:ascii="Courier New" w:hAnsi="Courier New" w:cs="Courier New"/>
          </w:rPr>
          <w:delText>&amp;#8220;*</w:delText>
        </w:r>
      </w:del>
      <w:r w:rsidRPr="00C100C3">
        <w:rPr>
          <w:rFonts w:ascii="Courier New" w:hAnsi="Courier New" w:cs="Courier New"/>
        </w:rPr>
        <w:t>Therefore* God suppressed the dispensation which had failed</w:t>
      </w:r>
      <w:ins w:id="7956" w:author="Comparison" w:date="2013-05-05T19:43:00Z">
        <w:r w:rsidRPr="00AA4B48">
          <w:rPr>
            <w:rFonts w:ascii="Courier New" w:hAnsi="Courier New" w:cs="Courier New"/>
          </w:rPr>
          <w:t>."</w:t>
        </w:r>
      </w:ins>
      <w:del w:id="7957" w:author="Comparison" w:date="2013-05-05T19:43:00Z">
        <w:r w:rsidRPr="00C100C3">
          <w:rPr>
            <w:rFonts w:ascii="Courier New" w:hAnsi="Courier New" w:cs="Courier New"/>
          </w:rPr>
          <w:delText>.&amp;#8221;</w:delText>
        </w:r>
      </w:del>
      <w:r w:rsidRPr="00C100C3">
        <w:rPr>
          <w:rFonts w:ascii="Courier New" w:hAnsi="Courier New" w:cs="Courier New"/>
        </w:rPr>
        <w:t xml:space="preserve"> You knew perfectly well what you were about, because you introduced the rejection of the dispensation as an accomplished act, as being a</w:t>
      </w:r>
      <w:r w:rsidRPr="00C100C3">
        <w:rPr>
          <w:rFonts w:ascii="Courier New" w:hAnsi="Courier New" w:cs="Courier New"/>
        </w:rPr>
        <w:t xml:space="preserve"> *necessary consequence* of my principle, and you add </w:t>
      </w:r>
      <w:ins w:id="7958" w:author="Comparison" w:date="2013-05-05T19:43:00Z">
        <w:r w:rsidRPr="00AA4B48">
          <w:rPr>
            <w:rFonts w:ascii="Courier New" w:hAnsi="Courier New" w:cs="Courier New"/>
          </w:rPr>
          <w:t>"*</w:t>
        </w:r>
      </w:ins>
      <w:del w:id="7959" w:author="Comparison" w:date="2013-05-05T19:43:00Z">
        <w:r w:rsidRPr="00C100C3">
          <w:rPr>
            <w:rFonts w:ascii="Courier New" w:hAnsi="Courier New" w:cs="Courier New"/>
          </w:rPr>
          <w:delText>&amp;#8220;*</w:delText>
        </w:r>
      </w:del>
      <w:r w:rsidRPr="00C100C3">
        <w:rPr>
          <w:rFonts w:ascii="Courier New" w:hAnsi="Courier New" w:cs="Courier New"/>
        </w:rPr>
        <w:t>God rejects it</w:t>
      </w:r>
      <w:ins w:id="7960" w:author="Comparison" w:date="2013-05-05T19:43:00Z">
        <w:r w:rsidRPr="00AA4B48">
          <w:rPr>
            <w:rFonts w:ascii="Courier New" w:hAnsi="Courier New" w:cs="Courier New"/>
          </w:rPr>
          <w:t>*,"</w:t>
        </w:r>
      </w:ins>
      <w:del w:id="7961" w:author="Comparison" w:date="2013-05-05T19:43:00Z">
        <w:r w:rsidRPr="00C100C3">
          <w:rPr>
            <w:rFonts w:ascii="Courier New" w:hAnsi="Courier New" w:cs="Courier New"/>
          </w:rPr>
          <w:delText>*&amp;#8221;</w:delText>
        </w:r>
      </w:del>
      <w:r w:rsidRPr="00C100C3">
        <w:rPr>
          <w:rFonts w:ascii="Courier New" w:hAnsi="Courier New" w:cs="Courier New"/>
        </w:rPr>
        <w:t xml:space="preserve"> in general terms, and </w:t>
      </w:r>
      <w:ins w:id="7962" w:author="Comparison" w:date="2013-05-05T19:43:00Z">
        <w:r w:rsidRPr="00AA4B48">
          <w:rPr>
            <w:rFonts w:ascii="Courier New" w:hAnsi="Courier New" w:cs="Courier New"/>
          </w:rPr>
          <w:t>"</w:t>
        </w:r>
      </w:ins>
      <w:del w:id="7963" w:author="Comparison" w:date="2013-05-05T19:43:00Z">
        <w:r w:rsidRPr="00C100C3">
          <w:rPr>
            <w:rFonts w:ascii="Courier New" w:hAnsi="Courier New" w:cs="Courier New"/>
          </w:rPr>
          <w:delText>&amp;#8220;</w:delText>
        </w:r>
      </w:del>
      <w:r w:rsidRPr="00C100C3">
        <w:rPr>
          <w:rFonts w:ascii="Courier New" w:hAnsi="Courier New" w:cs="Courier New"/>
        </w:rPr>
        <w:t>God has definitively abolished it</w:t>
      </w:r>
      <w:ins w:id="7964" w:author="Comparison" w:date="2013-05-05T19:43:00Z">
        <w:r w:rsidRPr="00AA4B48">
          <w:rPr>
            <w:rFonts w:ascii="Courier New" w:hAnsi="Courier New" w:cs="Courier New"/>
          </w:rPr>
          <w:t>,"</w:t>
        </w:r>
      </w:ins>
      <w:del w:id="7965" w:author="Comparison" w:date="2013-05-05T19:43:00Z">
        <w:r w:rsidRPr="00C100C3">
          <w:rPr>
            <w:rFonts w:ascii="Courier New" w:hAnsi="Courier New" w:cs="Courier New"/>
          </w:rPr>
          <w:delText>,&amp;#8221;</w:delText>
        </w:r>
      </w:del>
      <w:r w:rsidRPr="00C100C3">
        <w:rPr>
          <w:rFonts w:ascii="Courier New" w:hAnsi="Courier New" w:cs="Courier New"/>
        </w:rPr>
        <w:t xml:space="preserve"> in order to open the way for the consequence, which, without openly saying so, you wish to deduce fr</w:t>
      </w:r>
      <w:r w:rsidRPr="00C100C3">
        <w:rPr>
          <w:rFonts w:ascii="Courier New" w:hAnsi="Courier New" w:cs="Courier New"/>
        </w:rPr>
        <w:t>om it.</w:t>
      </w:r>
    </w:p>
    <w:p w14:paraId="48E00B60" w14:textId="2B0B5E5D" w:rsidR="00000000" w:rsidRPr="00C100C3" w:rsidRDefault="00362818" w:rsidP="00C100C3">
      <w:pPr>
        <w:pStyle w:val="PlainText"/>
        <w:rPr>
          <w:rFonts w:ascii="Courier New" w:hAnsi="Courier New" w:cs="Courier New"/>
        </w:rPr>
      </w:pPr>
      <w:r w:rsidRPr="00C100C3">
        <w:rPr>
          <w:rFonts w:ascii="Courier New" w:hAnsi="Courier New" w:cs="Courier New"/>
        </w:rPr>
        <w:t xml:space="preserve">But I still admit too much as to integrity. The sentence beginning </w:t>
      </w:r>
      <w:ins w:id="7966" w:author="Comparison" w:date="2013-05-05T19:43:00Z">
        <w:r w:rsidRPr="00AA4B48">
          <w:rPr>
            <w:rFonts w:ascii="Courier New" w:hAnsi="Courier New" w:cs="Courier New"/>
          </w:rPr>
          <w:t>"</w:t>
        </w:r>
      </w:ins>
      <w:del w:id="7967" w:author="Comparison" w:date="2013-05-05T19:43:00Z">
        <w:r w:rsidRPr="00C100C3">
          <w:rPr>
            <w:rFonts w:ascii="Courier New" w:hAnsi="Courier New" w:cs="Courier New"/>
          </w:rPr>
          <w:delText>&amp;#8220;</w:delText>
        </w:r>
      </w:del>
      <w:r w:rsidRPr="00C100C3">
        <w:rPr>
          <w:rFonts w:ascii="Courier New" w:hAnsi="Courier New" w:cs="Courier New"/>
        </w:rPr>
        <w:t>From this principle it follows</w:t>
      </w:r>
      <w:ins w:id="7968" w:author="Comparison" w:date="2013-05-05T19:43:00Z">
        <w:r w:rsidRPr="00AA4B48">
          <w:rPr>
            <w:rFonts w:ascii="Courier New" w:hAnsi="Courier New" w:cs="Courier New"/>
          </w:rPr>
          <w:t>"</w:t>
        </w:r>
      </w:ins>
      <w:del w:id="7969" w:author="Comparison" w:date="2013-05-05T19:43:00Z">
        <w:r w:rsidRPr="00C100C3">
          <w:rPr>
            <w:rFonts w:ascii="Courier New" w:hAnsi="Courier New" w:cs="Courier New"/>
          </w:rPr>
          <w:delText>&amp;#8221;</w:delText>
        </w:r>
      </w:del>
      <w:r w:rsidRPr="00C100C3">
        <w:rPr>
          <w:rFonts w:ascii="Courier New" w:hAnsi="Courier New" w:cs="Courier New"/>
        </w:rPr>
        <w:t xml:space="preserve"> is one of those which you, sir, have transcribed from the tract called </w:t>
      </w:r>
      <w:ins w:id="7970" w:author="Comparison" w:date="2013-05-05T19:43:00Z">
        <w:r w:rsidRPr="00AA4B48">
          <w:rPr>
            <w:rFonts w:ascii="Courier New" w:hAnsi="Courier New" w:cs="Courier New"/>
          </w:rPr>
          <w:t>"</w:t>
        </w:r>
      </w:ins>
      <w:del w:id="7971" w:author="Comparison" w:date="2013-05-05T19:43:00Z">
        <w:r w:rsidRPr="00C100C3">
          <w:rPr>
            <w:rFonts w:ascii="Courier New" w:hAnsi="Courier New" w:cs="Courier New"/>
          </w:rPr>
          <w:delText>&amp;#8220;</w:delText>
        </w:r>
      </w:del>
      <w:r w:rsidRPr="00C100C3">
        <w:rPr>
          <w:rFonts w:ascii="Courier New" w:hAnsi="Courier New" w:cs="Courier New"/>
        </w:rPr>
        <w:t>Plymouthism</w:t>
      </w:r>
      <w:ins w:id="7972" w:author="Comparison" w:date="2013-05-05T19:43:00Z">
        <w:r w:rsidRPr="00AA4B48">
          <w:rPr>
            <w:rFonts w:ascii="Courier New" w:hAnsi="Courier New" w:cs="Courier New"/>
          </w:rPr>
          <w:t>,"</w:t>
        </w:r>
      </w:ins>
      <w:del w:id="7973" w:author="Comparison" w:date="2013-05-05T19:43:00Z">
        <w:r w:rsidRPr="00C100C3">
          <w:rPr>
            <w:rFonts w:ascii="Courier New" w:hAnsi="Courier New" w:cs="Courier New"/>
          </w:rPr>
          <w:delText>,&amp;#8221;</w:delText>
        </w:r>
      </w:del>
      <w:r w:rsidRPr="00C100C3">
        <w:rPr>
          <w:rFonts w:ascii="Courier New" w:hAnsi="Courier New" w:cs="Courier New"/>
        </w:rPr>
        <w:t xml:space="preserve"> etc. Here it is, just as it stands in </w:t>
      </w:r>
      <w:r w:rsidRPr="00C100C3">
        <w:rPr>
          <w:rFonts w:ascii="Courier New" w:hAnsi="Courier New" w:cs="Courier New"/>
        </w:rPr>
        <w:t xml:space="preserve">your first pamphlet: </w:t>
      </w:r>
      <w:ins w:id="7974" w:author="Comparison" w:date="2013-05-05T19:43:00Z">
        <w:r w:rsidRPr="00AA4B48">
          <w:rPr>
            <w:rFonts w:ascii="Courier New" w:hAnsi="Courier New" w:cs="Courier New"/>
          </w:rPr>
          <w:t>"</w:t>
        </w:r>
      </w:ins>
      <w:del w:id="7975" w:author="Comparison" w:date="2013-05-05T19:43:00Z">
        <w:r w:rsidRPr="00C100C3">
          <w:rPr>
            <w:rFonts w:ascii="Courier New" w:hAnsi="Courier New" w:cs="Courier New"/>
          </w:rPr>
          <w:delText>&amp;#8220;</w:delText>
        </w:r>
      </w:del>
      <w:r w:rsidRPr="00C100C3">
        <w:rPr>
          <w:rFonts w:ascii="Courier New" w:hAnsi="Courier New" w:cs="Courier New"/>
        </w:rPr>
        <w:t>The Church having apostatized, or, according to the new form of the proposition, the Church having allowed Satan to take possession of the institutions which God had given it, Christians ought henceforward to abandon them to him</w:t>
      </w:r>
      <w:ins w:id="7976" w:author="Comparison" w:date="2013-05-05T19:43:00Z">
        <w:r w:rsidRPr="00AA4B48">
          <w:rPr>
            <w:rFonts w:ascii="Courier New" w:hAnsi="Courier New" w:cs="Courier New"/>
          </w:rPr>
          <w:t>." -- *</w:t>
        </w:r>
      </w:ins>
      <w:del w:id="7977" w:author="Comparison" w:date="2013-05-05T19:43:00Z">
        <w:r w:rsidRPr="00C100C3">
          <w:rPr>
            <w:rFonts w:ascii="Courier New" w:hAnsi="Courier New" w:cs="Courier New"/>
          </w:rPr>
          <w:delText>.&amp;#8221;&amp;#8212;*</w:delText>
        </w:r>
      </w:del>
      <w:r w:rsidRPr="00C100C3">
        <w:rPr>
          <w:rFonts w:ascii="Courier New" w:hAnsi="Courier New" w:cs="Courier New"/>
        </w:rPr>
        <w:t>Plymouthism</w:t>
      </w:r>
      <w:ins w:id="7978" w:author="Comparison" w:date="2013-05-05T19:43:00Z">
        <w:r w:rsidRPr="00AA4B48">
          <w:rPr>
            <w:rFonts w:ascii="Courier New" w:hAnsi="Courier New" w:cs="Courier New"/>
          </w:rPr>
          <w:t>*, page</w:t>
        </w:r>
      </w:ins>
      <w:del w:id="7979" w:author="Comparison" w:date="2013-05-05T19:43:00Z">
        <w:r w:rsidRPr="00C100C3">
          <w:rPr>
            <w:rFonts w:ascii="Courier New" w:hAnsi="Courier New" w:cs="Courier New"/>
          </w:rPr>
          <w:delText>,* p.</w:delText>
        </w:r>
      </w:del>
      <w:r w:rsidRPr="00C100C3">
        <w:rPr>
          <w:rFonts w:ascii="Courier New" w:hAnsi="Courier New" w:cs="Courier New"/>
        </w:rPr>
        <w:t xml:space="preserve"> 7. Do you, I repeat it, sir, call that transcribing passages?</w:t>
      </w:r>
    </w:p>
    <w:p w14:paraId="56212B61" w14:textId="4B39FEF6" w:rsidR="00000000" w:rsidRPr="00C100C3" w:rsidRDefault="00362818" w:rsidP="00C100C3">
      <w:pPr>
        <w:pStyle w:val="PlainText"/>
        <w:rPr>
          <w:rFonts w:ascii="Courier New" w:hAnsi="Courier New" w:cs="Courier New"/>
        </w:rPr>
      </w:pPr>
      <w:r w:rsidRPr="00C100C3">
        <w:rPr>
          <w:rFonts w:ascii="Courier New" w:hAnsi="Courier New" w:cs="Courier New"/>
        </w:rPr>
        <w:t>I am a poor sinner, and have no other hope but the grace of my God; but I desire, in controversy, to have to do with straightforward persons, and you will pardo</w:t>
      </w:r>
      <w:r w:rsidRPr="00C100C3">
        <w:rPr>
          <w:rFonts w:ascii="Courier New" w:hAnsi="Courier New" w:cs="Courier New"/>
        </w:rPr>
        <w:t>n me if I cease</w:t>
      </w:r>
      <w:ins w:id="7980" w:author="Comparison" w:date="2013-05-05T19:43:00Z">
        <w:r w:rsidRPr="00AA4B48">
          <w:rPr>
            <w:rFonts w:ascii="Courier New" w:hAnsi="Courier New" w:cs="Courier New"/>
          </w:rPr>
          <w:t xml:space="preserve"> -- </w:t>
        </w:r>
      </w:ins>
      <w:del w:id="7981" w:author="Comparison" w:date="2013-05-05T19:43:00Z">
        <w:r w:rsidRPr="00C100C3">
          <w:rPr>
            <w:rFonts w:ascii="Courier New" w:hAnsi="Courier New" w:cs="Courier New"/>
          </w:rPr>
          <w:delText>&amp;#8212;</w:delText>
        </w:r>
      </w:del>
      <w:r w:rsidRPr="00C100C3">
        <w:rPr>
          <w:rFonts w:ascii="Courier New" w:hAnsi="Courier New" w:cs="Courier New"/>
        </w:rPr>
        <w:t>it grieves me to say it</w:t>
      </w:r>
      <w:ins w:id="7982" w:author="Comparison" w:date="2013-05-05T19:43:00Z">
        <w:r w:rsidRPr="00AA4B48">
          <w:rPr>
            <w:rFonts w:ascii="Courier New" w:hAnsi="Courier New" w:cs="Courier New"/>
          </w:rPr>
          <w:t xml:space="preserve"> -- </w:t>
        </w:r>
      </w:ins>
      <w:del w:id="7983" w:author="Comparison" w:date="2013-05-05T19:43:00Z">
        <w:r w:rsidRPr="00C100C3">
          <w:rPr>
            <w:rFonts w:ascii="Courier New" w:hAnsi="Courier New" w:cs="Courier New"/>
          </w:rPr>
          <w:delText>&amp;#8212;</w:delText>
        </w:r>
      </w:del>
      <w:r w:rsidRPr="00C100C3">
        <w:rPr>
          <w:rFonts w:ascii="Courier New" w:hAnsi="Courier New" w:cs="Courier New"/>
        </w:rPr>
        <w:t>having any more controversy with you. I must repeat what I said before perceiving this</w:t>
      </w:r>
      <w:ins w:id="7984" w:author="Comparison" w:date="2013-05-05T19:43:00Z">
        <w:r w:rsidRPr="00AA4B48">
          <w:rPr>
            <w:rFonts w:ascii="Courier New" w:hAnsi="Courier New" w:cs="Courier New"/>
          </w:rPr>
          <w:t>¦,</w:t>
        </w:r>
      </w:ins>
      <w:del w:id="7985" w:author="Comparison" w:date="2013-05-05T19:43:00Z">
        <w:r w:rsidRPr="00C100C3">
          <w:rPr>
            <w:rFonts w:ascii="Courier New" w:hAnsi="Courier New" w:cs="Courier New"/>
          </w:rPr>
          <w:delText>,|</w:delText>
        </w:r>
      </w:del>
      <w:r w:rsidRPr="00C100C3">
        <w:rPr>
          <w:rFonts w:ascii="Courier New" w:hAnsi="Courier New" w:cs="Courier New"/>
        </w:rPr>
        <w:t xml:space="preserve"> that I do not impute to yourself all that I find in your pamphlet; but it is</w:t>
      </w:r>
    </w:p>
    <w:p w14:paraId="518A0958" w14:textId="736AAC60" w:rsidR="00000000" w:rsidRPr="00C100C3" w:rsidRDefault="00362818" w:rsidP="00C100C3">
      <w:pPr>
        <w:pStyle w:val="PlainText"/>
        <w:rPr>
          <w:rFonts w:ascii="Courier New" w:hAnsi="Courier New" w:cs="Courier New"/>
        </w:rPr>
      </w:pPr>
      <w:ins w:id="7986" w:author="Comparison" w:date="2013-05-05T19:43:00Z">
        <w:r w:rsidRPr="00AA4B48">
          <w:rPr>
            <w:rFonts w:ascii="Courier New" w:hAnsi="Courier New" w:cs="Courier New"/>
          </w:rPr>
          <w:t>¦</w:t>
        </w:r>
      </w:ins>
      <w:del w:id="7987" w:author="Comparison" w:date="2013-05-05T19:43:00Z">
        <w:r w:rsidRPr="00C100C3">
          <w:rPr>
            <w:rFonts w:ascii="Courier New" w:hAnsi="Courier New" w:cs="Courier New"/>
          </w:rPr>
          <w:delText>|</w:delText>
        </w:r>
      </w:del>
      <w:r w:rsidRPr="00C100C3">
        <w:rPr>
          <w:rFonts w:ascii="Courier New" w:hAnsi="Courier New" w:cs="Courier New"/>
        </w:rPr>
        <w:t xml:space="preserve"> It must be observed, that the passa</w:t>
      </w:r>
      <w:r w:rsidRPr="00C100C3">
        <w:rPr>
          <w:rFonts w:ascii="Courier New" w:hAnsi="Courier New" w:cs="Courier New"/>
        </w:rPr>
        <w:t xml:space="preserve">ges which I reproduce in the text as having been altered are not placed in inverted commas. The author says, </w:t>
      </w:r>
      <w:ins w:id="7988" w:author="Comparison" w:date="2013-05-05T19:43:00Z">
        <w:r w:rsidRPr="00AA4B48">
          <w:rPr>
            <w:rFonts w:ascii="Courier New" w:hAnsi="Courier New" w:cs="Courier New"/>
          </w:rPr>
          <w:t>"</w:t>
        </w:r>
      </w:ins>
      <w:del w:id="7989" w:author="Comparison" w:date="2013-05-05T19:43:00Z">
        <w:r w:rsidRPr="00C100C3">
          <w:rPr>
            <w:rFonts w:ascii="Courier New" w:hAnsi="Courier New" w:cs="Courier New"/>
          </w:rPr>
          <w:delText>&amp;#8220;</w:delText>
        </w:r>
      </w:del>
      <w:r w:rsidRPr="00C100C3">
        <w:rPr>
          <w:rFonts w:ascii="Courier New" w:hAnsi="Courier New" w:cs="Courier New"/>
        </w:rPr>
        <w:t xml:space="preserve">It is necessary to transcribe here the passages from </w:t>
      </w:r>
      <w:ins w:id="7990" w:author="Comparison" w:date="2013-05-05T19:43:00Z">
        <w:r w:rsidRPr="00AA4B48">
          <w:rPr>
            <w:rFonts w:ascii="Courier New" w:hAnsi="Courier New" w:cs="Courier New"/>
          </w:rPr>
          <w:t>'Plymouthism,'</w:t>
        </w:r>
      </w:ins>
      <w:del w:id="7991" w:author="Comparison" w:date="2013-05-05T19:43:00Z">
        <w:r w:rsidRPr="00C100C3">
          <w:rPr>
            <w:rFonts w:ascii="Courier New" w:hAnsi="Courier New" w:cs="Courier New"/>
          </w:rPr>
          <w:delText>&amp;#8216;Plymouthism,&amp;#8217;</w:delText>
        </w:r>
      </w:del>
      <w:r w:rsidRPr="00C100C3">
        <w:rPr>
          <w:rFonts w:ascii="Courier New" w:hAnsi="Courier New" w:cs="Courier New"/>
        </w:rPr>
        <w:t xml:space="preserve"> in which Mr. </w:t>
      </w:r>
      <w:ins w:id="7992" w:author="Comparison" w:date="2013-05-05T19:43:00Z">
        <w:r w:rsidRPr="00AA4B48">
          <w:rPr>
            <w:rFonts w:ascii="Courier New" w:hAnsi="Courier New" w:cs="Courier New"/>
          </w:rPr>
          <w:t>Darby's</w:t>
        </w:r>
      </w:ins>
      <w:del w:id="7993" w:author="Comparison" w:date="2013-05-05T19:43:00Z">
        <w:r w:rsidRPr="00C100C3">
          <w:rPr>
            <w:rFonts w:ascii="Courier New" w:hAnsi="Courier New" w:cs="Courier New"/>
          </w:rPr>
          <w:delText>Darby&amp;#8217;s</w:delText>
        </w:r>
      </w:del>
      <w:r w:rsidRPr="00C100C3">
        <w:rPr>
          <w:rFonts w:ascii="Courier New" w:hAnsi="Courier New" w:cs="Courier New"/>
        </w:rPr>
        <w:t xml:space="preserve"> system is formally expressed</w:t>
      </w:r>
      <w:ins w:id="7994" w:author="Comparison" w:date="2013-05-05T19:43:00Z">
        <w:r w:rsidRPr="00AA4B48">
          <w:rPr>
            <w:rFonts w:ascii="Courier New" w:hAnsi="Courier New" w:cs="Courier New"/>
          </w:rPr>
          <w:t>."</w:t>
        </w:r>
      </w:ins>
      <w:del w:id="7995" w:author="Comparison" w:date="2013-05-05T19:43:00Z">
        <w:r w:rsidRPr="00C100C3">
          <w:rPr>
            <w:rFonts w:ascii="Courier New" w:hAnsi="Courier New" w:cs="Courier New"/>
          </w:rPr>
          <w:delText>.&amp;#82</w:delText>
        </w:r>
        <w:r w:rsidRPr="00C100C3">
          <w:rPr>
            <w:rFonts w:ascii="Courier New" w:hAnsi="Courier New" w:cs="Courier New"/>
          </w:rPr>
          <w:delText>21;</w:delText>
        </w:r>
      </w:del>
      <w:r w:rsidRPr="00C100C3">
        <w:rPr>
          <w:rFonts w:ascii="Courier New" w:hAnsi="Courier New" w:cs="Courier New"/>
        </w:rPr>
        <w:t xml:space="preserve"> He immediately, in effect, gives the passages from </w:t>
      </w:r>
      <w:ins w:id="7996" w:author="Comparison" w:date="2013-05-05T19:43:00Z">
        <w:r w:rsidRPr="00AA4B48">
          <w:rPr>
            <w:rFonts w:ascii="Courier New" w:hAnsi="Courier New" w:cs="Courier New"/>
          </w:rPr>
          <w:t>"</w:t>
        </w:r>
      </w:ins>
      <w:del w:id="7997" w:author="Comparison" w:date="2013-05-05T19:43:00Z">
        <w:r w:rsidRPr="00C100C3">
          <w:rPr>
            <w:rFonts w:ascii="Courier New" w:hAnsi="Courier New" w:cs="Courier New"/>
          </w:rPr>
          <w:delText>&amp;#8220;</w:delText>
        </w:r>
      </w:del>
      <w:r w:rsidRPr="00C100C3">
        <w:rPr>
          <w:rFonts w:ascii="Courier New" w:hAnsi="Courier New" w:cs="Courier New"/>
        </w:rPr>
        <w:t>Plymouthism</w:t>
      </w:r>
      <w:ins w:id="7998" w:author="Comparison" w:date="2013-05-05T19:43:00Z">
        <w:r w:rsidRPr="00AA4B48">
          <w:rPr>
            <w:rFonts w:ascii="Courier New" w:hAnsi="Courier New" w:cs="Courier New"/>
          </w:rPr>
          <w:t>,"</w:t>
        </w:r>
      </w:ins>
      <w:del w:id="7999" w:author="Comparison" w:date="2013-05-05T19:43:00Z">
        <w:r w:rsidRPr="00C100C3">
          <w:rPr>
            <w:rFonts w:ascii="Courier New" w:hAnsi="Courier New" w:cs="Courier New"/>
          </w:rPr>
          <w:delText>,&amp;#8221;</w:delText>
        </w:r>
      </w:del>
      <w:r w:rsidRPr="00C100C3">
        <w:rPr>
          <w:rFonts w:ascii="Courier New" w:hAnsi="Courier New" w:cs="Courier New"/>
        </w:rPr>
        <w:t xml:space="preserve"> in which he had presented, in his way, Mr. </w:t>
      </w:r>
      <w:ins w:id="8000" w:author="Comparison" w:date="2013-05-05T19:43:00Z">
        <w:r w:rsidRPr="00AA4B48">
          <w:rPr>
            <w:rFonts w:ascii="Courier New" w:hAnsi="Courier New" w:cs="Courier New"/>
          </w:rPr>
          <w:t>Darby's</w:t>
        </w:r>
      </w:ins>
      <w:del w:id="8001" w:author="Comparison" w:date="2013-05-05T19:43:00Z">
        <w:r w:rsidRPr="00C100C3">
          <w:rPr>
            <w:rFonts w:ascii="Courier New" w:hAnsi="Courier New" w:cs="Courier New"/>
          </w:rPr>
          <w:delText>Darby&amp;#8217;s</w:delText>
        </w:r>
      </w:del>
      <w:r w:rsidRPr="00C100C3">
        <w:rPr>
          <w:rFonts w:ascii="Courier New" w:hAnsi="Courier New" w:cs="Courier New"/>
        </w:rPr>
        <w:t xml:space="preserve"> system, introducing most important alterations in it in order to facilitate his arguments. But he avoids the use of i</w:t>
      </w:r>
      <w:r w:rsidRPr="00C100C3">
        <w:rPr>
          <w:rFonts w:ascii="Courier New" w:hAnsi="Courier New" w:cs="Courier New"/>
        </w:rPr>
        <w:t xml:space="preserve">nverted commas. And why so? He was conscious of these important alterations: he did not wish to present these passages to the </w:t>
      </w:r>
      <w:ins w:id="8002" w:author="Comparison" w:date="2013-05-05T19:43:00Z">
        <w:r w:rsidRPr="00AA4B48">
          <w:rPr>
            <w:rFonts w:ascii="Courier New" w:hAnsi="Courier New" w:cs="Courier New"/>
          </w:rPr>
          <w:t>reader's</w:t>
        </w:r>
      </w:ins>
      <w:del w:id="8003" w:author="Comparison" w:date="2013-05-05T19:43:00Z">
        <w:r w:rsidRPr="00C100C3">
          <w:rPr>
            <w:rFonts w:ascii="Courier New" w:hAnsi="Courier New" w:cs="Courier New"/>
          </w:rPr>
          <w:delText>reader&amp;#8217;s</w:delText>
        </w:r>
      </w:del>
      <w:r w:rsidRPr="00C100C3">
        <w:rPr>
          <w:rFonts w:ascii="Courier New" w:hAnsi="Courier New" w:cs="Courier New"/>
        </w:rPr>
        <w:t xml:space="preserve"> eye as being quotations. He did not wish, by the use of inverted commas, to draw the </w:t>
      </w:r>
      <w:ins w:id="8004" w:author="Comparison" w:date="2013-05-05T19:43:00Z">
        <w:r w:rsidRPr="00AA4B48">
          <w:rPr>
            <w:rFonts w:ascii="Courier New" w:hAnsi="Courier New" w:cs="Courier New"/>
          </w:rPr>
          <w:t>reader's</w:t>
        </w:r>
      </w:ins>
      <w:del w:id="8005" w:author="Comparison" w:date="2013-05-05T19:43:00Z">
        <w:r w:rsidRPr="00C100C3">
          <w:rPr>
            <w:rFonts w:ascii="Courier New" w:hAnsi="Courier New" w:cs="Courier New"/>
          </w:rPr>
          <w:delText>reader&amp;#8217;s</w:delText>
        </w:r>
      </w:del>
      <w:r w:rsidRPr="00C100C3">
        <w:rPr>
          <w:rFonts w:ascii="Courier New" w:hAnsi="Courier New" w:cs="Courier New"/>
        </w:rPr>
        <w:t xml:space="preserve"> attention to th</w:t>
      </w:r>
      <w:r w:rsidRPr="00C100C3">
        <w:rPr>
          <w:rFonts w:ascii="Courier New" w:hAnsi="Courier New" w:cs="Courier New"/>
        </w:rPr>
        <w:t xml:space="preserve">em as if such were their character. But, in fact, they are passages in which he pretends to give the former expression of Mr. </w:t>
      </w:r>
      <w:ins w:id="8006" w:author="Comparison" w:date="2013-05-05T19:43:00Z">
        <w:r w:rsidRPr="00AA4B48">
          <w:rPr>
            <w:rFonts w:ascii="Courier New" w:hAnsi="Courier New" w:cs="Courier New"/>
          </w:rPr>
          <w:t>Darby's</w:t>
        </w:r>
      </w:ins>
      <w:del w:id="8007" w:author="Comparison" w:date="2013-05-05T19:43:00Z">
        <w:r w:rsidRPr="00C100C3">
          <w:rPr>
            <w:rFonts w:ascii="Courier New" w:hAnsi="Courier New" w:cs="Courier New"/>
          </w:rPr>
          <w:delText>Darby&amp;#8217;s</w:delText>
        </w:r>
      </w:del>
      <w:r w:rsidRPr="00C100C3">
        <w:rPr>
          <w:rFonts w:ascii="Courier New" w:hAnsi="Courier New" w:cs="Courier New"/>
        </w:rPr>
        <w:t xml:space="preserve"> system, and he expressly says, </w:t>
      </w:r>
      <w:ins w:id="8008" w:author="Comparison" w:date="2013-05-05T19:43:00Z">
        <w:r w:rsidRPr="00AA4B48">
          <w:rPr>
            <w:rFonts w:ascii="Courier New" w:hAnsi="Courier New" w:cs="Courier New"/>
          </w:rPr>
          <w:t>"</w:t>
        </w:r>
      </w:ins>
      <w:del w:id="8009" w:author="Comparison" w:date="2013-05-05T19:43:00Z">
        <w:r w:rsidRPr="00C100C3">
          <w:rPr>
            <w:rFonts w:ascii="Courier New" w:hAnsi="Courier New" w:cs="Courier New"/>
          </w:rPr>
          <w:delText>&amp;#8220;</w:delText>
        </w:r>
      </w:del>
      <w:r w:rsidRPr="00C100C3">
        <w:rPr>
          <w:rFonts w:ascii="Courier New" w:hAnsi="Courier New" w:cs="Courier New"/>
        </w:rPr>
        <w:t>It is necessary to transcribe here</w:t>
      </w:r>
      <w:ins w:id="8010" w:author="Comparison" w:date="2013-05-05T19:43:00Z">
        <w:r w:rsidRPr="00AA4B48">
          <w:rPr>
            <w:rFonts w:ascii="Courier New" w:hAnsi="Courier New" w:cs="Courier New"/>
          </w:rPr>
          <w:t>."</w:t>
        </w:r>
      </w:ins>
      <w:del w:id="8011" w:author="Comparison" w:date="2013-05-05T19:43:00Z">
        <w:r w:rsidRPr="00C100C3">
          <w:rPr>
            <w:rFonts w:ascii="Courier New" w:hAnsi="Courier New" w:cs="Courier New"/>
          </w:rPr>
          <w:delText>.&amp;#8221;</w:delText>
        </w:r>
      </w:del>
      <w:r w:rsidRPr="00C100C3">
        <w:rPr>
          <w:rFonts w:ascii="Courier New" w:hAnsi="Courier New" w:cs="Courier New"/>
        </w:rPr>
        <w:t xml:space="preserve"> I leave to my reader the task of ap</w:t>
      </w:r>
      <w:r w:rsidRPr="00C100C3">
        <w:rPr>
          <w:rFonts w:ascii="Courier New" w:hAnsi="Courier New" w:cs="Courier New"/>
        </w:rPr>
        <w:t xml:space="preserve">preciating all this. It was needful for me to notice this absence of inverted commas, because it might have been said he does not pretend that it is a quotation. But, in that case, what does </w:t>
      </w:r>
      <w:ins w:id="8012" w:author="Comparison" w:date="2013-05-05T19:43:00Z">
        <w:r w:rsidRPr="00AA4B48">
          <w:rPr>
            <w:rFonts w:ascii="Courier New" w:hAnsi="Courier New" w:cs="Courier New"/>
          </w:rPr>
          <w:t>"</w:t>
        </w:r>
      </w:ins>
      <w:del w:id="8013" w:author="Comparison" w:date="2013-05-05T19:43:00Z">
        <w:r w:rsidRPr="00C100C3">
          <w:rPr>
            <w:rFonts w:ascii="Courier New" w:hAnsi="Courier New" w:cs="Courier New"/>
          </w:rPr>
          <w:delText>&amp;#8220;</w:delText>
        </w:r>
      </w:del>
      <w:r w:rsidRPr="00C100C3">
        <w:rPr>
          <w:rFonts w:ascii="Courier New" w:hAnsi="Courier New" w:cs="Courier New"/>
        </w:rPr>
        <w:t>transcribe here</w:t>
      </w:r>
      <w:ins w:id="8014" w:author="Comparison" w:date="2013-05-05T19:43:00Z">
        <w:r w:rsidRPr="00AA4B48">
          <w:rPr>
            <w:rFonts w:ascii="Courier New" w:hAnsi="Courier New" w:cs="Courier New"/>
          </w:rPr>
          <w:t xml:space="preserve">" </w:t>
        </w:r>
      </w:ins>
      <w:del w:id="8015" w:author="Comparison" w:date="2013-05-05T19:43:00Z">
        <w:r w:rsidRPr="00C100C3">
          <w:rPr>
            <w:rFonts w:ascii="Courier New" w:hAnsi="Courier New" w:cs="Courier New"/>
          </w:rPr>
          <w:delText xml:space="preserve"> &amp;#8220;</w:delText>
        </w:r>
      </w:del>
      <w:r w:rsidRPr="00C100C3">
        <w:rPr>
          <w:rFonts w:ascii="Courier New" w:hAnsi="Courier New" w:cs="Courier New"/>
        </w:rPr>
        <w:t>mean? I feel assured my reader will</w:t>
      </w:r>
      <w:r w:rsidRPr="00C100C3">
        <w:rPr>
          <w:rFonts w:ascii="Courier New" w:hAnsi="Courier New" w:cs="Courier New"/>
        </w:rPr>
        <w:t xml:space="preserve"> sympathize with me in the pain which I feel at being forced to have to do with such a way of acting.</w:t>
      </w:r>
    </w:p>
    <w:p w14:paraId="37955E6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{320}</w:t>
      </w:r>
    </w:p>
    <w:p w14:paraId="785311F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not for me to unravel what is yours, and what belongs to him or them with whom you are associated. I leave you the task of doing it, and also the </w:t>
      </w:r>
      <w:r w:rsidRPr="00C100C3">
        <w:rPr>
          <w:rFonts w:ascii="Courier New" w:hAnsi="Courier New" w:cs="Courier New"/>
        </w:rPr>
        <w:t xml:space="preserve">intimacy which such a task requires. I shall continue my observations on the subject, at the same time warning my readers against the subtleties which are found in your pamphlet. But, henceforth, sir, you are secure from all attacks or remarks on my part. </w:t>
      </w:r>
      <w:r w:rsidRPr="00C100C3">
        <w:rPr>
          <w:rFonts w:ascii="Courier New" w:hAnsi="Courier New" w:cs="Courier New"/>
        </w:rPr>
        <w:t>I leave you to your own reflections and the reputation which you have won for the functions of elder.</w:t>
      </w:r>
    </w:p>
    <w:p w14:paraId="25E549A9" w14:textId="63DCF078" w:rsidR="00000000" w:rsidRPr="00C100C3" w:rsidRDefault="00362818" w:rsidP="00C100C3">
      <w:pPr>
        <w:pStyle w:val="PlainText"/>
        <w:rPr>
          <w:rFonts w:ascii="Courier New" w:hAnsi="Courier New" w:cs="Courier New"/>
        </w:rPr>
      </w:pPr>
      <w:r w:rsidRPr="00C100C3">
        <w:rPr>
          <w:rFonts w:ascii="Courier New" w:hAnsi="Courier New" w:cs="Courier New"/>
        </w:rPr>
        <w:t>I here beg my reader to remark, that the object of the arguments in the second pamphlet, is to bring forward the institutions, as being laws, established</w:t>
      </w:r>
      <w:r w:rsidRPr="00C100C3">
        <w:rPr>
          <w:rFonts w:ascii="Courier New" w:hAnsi="Courier New" w:cs="Courier New"/>
        </w:rPr>
        <w:t xml:space="preserve"> by God in an abstract way, and to deduce from this as a consequence, that, since a law once given always remains the same, institutions and laws cannot be corrupted. Men may fail as regards them, but the institutions exist. Here is the reason for </w:t>
      </w:r>
      <w:ins w:id="8016" w:author="Comparison" w:date="2013-05-05T19:43:00Z">
        <w:r w:rsidRPr="00AA4B48">
          <w:rPr>
            <w:rFonts w:ascii="Courier New" w:hAnsi="Courier New" w:cs="Courier New"/>
          </w:rPr>
          <w:t>"</w:t>
        </w:r>
      </w:ins>
      <w:del w:id="8017" w:author="Comparison" w:date="2013-05-05T19:43:00Z">
        <w:r w:rsidRPr="00C100C3">
          <w:rPr>
            <w:rFonts w:ascii="Courier New" w:hAnsi="Courier New" w:cs="Courier New"/>
          </w:rPr>
          <w:delText>&amp;#8220;</w:delText>
        </w:r>
      </w:del>
      <w:r w:rsidRPr="00C100C3">
        <w:rPr>
          <w:rFonts w:ascii="Courier New" w:hAnsi="Courier New" w:cs="Courier New"/>
        </w:rPr>
        <w:t>f</w:t>
      </w:r>
      <w:r w:rsidRPr="00C100C3">
        <w:rPr>
          <w:rFonts w:ascii="Courier New" w:hAnsi="Courier New" w:cs="Courier New"/>
        </w:rPr>
        <w:t>ail as regards the institutions of God</w:t>
      </w:r>
      <w:ins w:id="8018" w:author="Comparison" w:date="2013-05-05T19:43:00Z">
        <w:r w:rsidRPr="00AA4B48">
          <w:rPr>
            <w:rFonts w:ascii="Courier New" w:hAnsi="Courier New" w:cs="Courier New"/>
          </w:rPr>
          <w:t>."</w:t>
        </w:r>
      </w:ins>
      <w:del w:id="8019" w:author="Comparison" w:date="2013-05-05T19:43:00Z">
        <w:r w:rsidRPr="00C100C3">
          <w:rPr>
            <w:rFonts w:ascii="Courier New" w:hAnsi="Courier New" w:cs="Courier New"/>
          </w:rPr>
          <w:delText>.&amp;#8221;</w:delText>
        </w:r>
      </w:del>
      <w:r w:rsidRPr="00C100C3">
        <w:rPr>
          <w:rFonts w:ascii="Courier New" w:hAnsi="Courier New" w:cs="Courier New"/>
        </w:rPr>
        <w:t xml:space="preserve"> What could not be denied with regard to men has been changed into </w:t>
      </w:r>
      <w:ins w:id="8020" w:author="Comparison" w:date="2013-05-05T19:43:00Z">
        <w:r w:rsidRPr="00AA4B48">
          <w:rPr>
            <w:rFonts w:ascii="Courier New" w:hAnsi="Courier New" w:cs="Courier New"/>
          </w:rPr>
          <w:t>"</w:t>
        </w:r>
      </w:ins>
      <w:del w:id="8021" w:author="Comparison" w:date="2013-05-05T19:43:00Z">
        <w:r w:rsidRPr="00C100C3">
          <w:rPr>
            <w:rFonts w:ascii="Courier New" w:hAnsi="Courier New" w:cs="Courier New"/>
          </w:rPr>
          <w:delText>&amp;#8220;</w:delText>
        </w:r>
      </w:del>
      <w:r w:rsidRPr="00C100C3">
        <w:rPr>
          <w:rFonts w:ascii="Courier New" w:hAnsi="Courier New" w:cs="Courier New"/>
        </w:rPr>
        <w:t>fail as regards the institutions of God</w:t>
      </w:r>
      <w:ins w:id="8022" w:author="Comparison" w:date="2013-05-05T19:43:00Z">
        <w:r w:rsidRPr="00AA4B48">
          <w:rPr>
            <w:rFonts w:ascii="Courier New" w:hAnsi="Courier New" w:cs="Courier New"/>
          </w:rPr>
          <w:t>."</w:t>
        </w:r>
      </w:ins>
      <w:del w:id="8023" w:author="Comparison" w:date="2013-05-05T19:43:00Z">
        <w:r w:rsidRPr="00C100C3">
          <w:rPr>
            <w:rFonts w:ascii="Courier New" w:hAnsi="Courier New" w:cs="Courier New"/>
          </w:rPr>
          <w:delText>.&amp;#8221;</w:delText>
        </w:r>
      </w:del>
      <w:r w:rsidRPr="00C100C3">
        <w:rPr>
          <w:rFonts w:ascii="Courier New" w:hAnsi="Courier New" w:cs="Courier New"/>
        </w:rPr>
        <w:t xml:space="preserve"> This is why, instead of </w:t>
      </w:r>
      <w:ins w:id="8024" w:author="Comparison" w:date="2013-05-05T19:43:00Z">
        <w:r w:rsidRPr="00AA4B48">
          <w:rPr>
            <w:rFonts w:ascii="Courier New" w:hAnsi="Courier New" w:cs="Courier New"/>
          </w:rPr>
          <w:t>"</w:t>
        </w:r>
      </w:ins>
      <w:del w:id="8025" w:author="Comparison" w:date="2013-05-05T19:43:00Z">
        <w:r w:rsidRPr="00C100C3">
          <w:rPr>
            <w:rFonts w:ascii="Courier New" w:hAnsi="Courier New" w:cs="Courier New"/>
          </w:rPr>
          <w:delText>&amp;#8220;</w:delText>
        </w:r>
      </w:del>
      <w:r w:rsidRPr="00C100C3">
        <w:rPr>
          <w:rFonts w:ascii="Courier New" w:hAnsi="Courier New" w:cs="Courier New"/>
        </w:rPr>
        <w:t xml:space="preserve">by perverting the laws and ordinances which He had given </w:t>
      </w:r>
      <w:r w:rsidRPr="00C100C3">
        <w:rPr>
          <w:rFonts w:ascii="Courier New" w:hAnsi="Courier New" w:cs="Courier New"/>
        </w:rPr>
        <w:t>them</w:t>
      </w:r>
      <w:ins w:id="8026" w:author="Comparison" w:date="2013-05-05T19:43:00Z">
        <w:r w:rsidRPr="00AA4B48">
          <w:rPr>
            <w:rFonts w:ascii="Courier New" w:hAnsi="Courier New" w:cs="Courier New"/>
          </w:rPr>
          <w:t>,"</w:t>
        </w:r>
      </w:ins>
      <w:del w:id="8027" w:author="Comparison" w:date="2013-05-05T19:43:00Z">
        <w:r w:rsidRPr="00C100C3">
          <w:rPr>
            <w:rFonts w:ascii="Courier New" w:hAnsi="Courier New" w:cs="Courier New"/>
          </w:rPr>
          <w:delText>,&amp;#8221;</w:delText>
        </w:r>
      </w:del>
      <w:r w:rsidRPr="00C100C3">
        <w:rPr>
          <w:rFonts w:ascii="Courier New" w:hAnsi="Courier New" w:cs="Courier New"/>
        </w:rPr>
        <w:t xml:space="preserve"> we simply find </w:t>
      </w:r>
      <w:ins w:id="8028" w:author="Comparison" w:date="2013-05-05T19:43:00Z">
        <w:r w:rsidRPr="00AA4B48">
          <w:rPr>
            <w:rFonts w:ascii="Courier New" w:hAnsi="Courier New" w:cs="Courier New"/>
          </w:rPr>
          <w:t>"</w:t>
        </w:r>
      </w:ins>
      <w:del w:id="8029" w:author="Comparison" w:date="2013-05-05T19:43:00Z">
        <w:r w:rsidRPr="00C100C3">
          <w:rPr>
            <w:rFonts w:ascii="Courier New" w:hAnsi="Courier New" w:cs="Courier New"/>
          </w:rPr>
          <w:delText>&amp;#8220;</w:delText>
        </w:r>
      </w:del>
      <w:r w:rsidRPr="00C100C3">
        <w:rPr>
          <w:rFonts w:ascii="Courier New" w:hAnsi="Courier New" w:cs="Courier New"/>
        </w:rPr>
        <w:t>by perverting the laws which He gives them</w:t>
      </w:r>
      <w:ins w:id="8030" w:author="Comparison" w:date="2013-05-05T19:43:00Z">
        <w:r w:rsidRPr="00AA4B48">
          <w:rPr>
            <w:rFonts w:ascii="Courier New" w:hAnsi="Courier New" w:cs="Courier New"/>
          </w:rPr>
          <w:t>."</w:t>
        </w:r>
      </w:ins>
      <w:del w:id="8031" w:author="Comparison" w:date="2013-05-05T19:43:00Z">
        <w:r w:rsidRPr="00C100C3">
          <w:rPr>
            <w:rFonts w:ascii="Courier New" w:hAnsi="Courier New" w:cs="Courier New"/>
          </w:rPr>
          <w:delText>.&amp;#8221;</w:delText>
        </w:r>
      </w:del>
      <w:r w:rsidRPr="00C100C3">
        <w:rPr>
          <w:rFonts w:ascii="Courier New" w:hAnsi="Courier New" w:cs="Courier New"/>
        </w:rPr>
        <w:t xml:space="preserve"> For no one can deny that men have perverted the ordinances. This is why, when I said </w:t>
      </w:r>
      <w:ins w:id="8032" w:author="Comparison" w:date="2013-05-05T19:43:00Z">
        <w:r w:rsidRPr="00AA4B48">
          <w:rPr>
            <w:rFonts w:ascii="Courier New" w:hAnsi="Courier New" w:cs="Courier New"/>
          </w:rPr>
          <w:t>"</w:t>
        </w:r>
      </w:ins>
      <w:del w:id="8033" w:author="Comparison" w:date="2013-05-05T19:43:00Z">
        <w:r w:rsidRPr="00C100C3">
          <w:rPr>
            <w:rFonts w:ascii="Courier New" w:hAnsi="Courier New" w:cs="Courier New"/>
          </w:rPr>
          <w:delText>&amp;#8220;</w:delText>
        </w:r>
      </w:del>
      <w:r w:rsidRPr="00C100C3">
        <w:rPr>
          <w:rFonts w:ascii="Courier New" w:hAnsi="Courier New" w:cs="Courier New"/>
        </w:rPr>
        <w:t>the ordinances were not abolished</w:t>
      </w:r>
      <w:ins w:id="8034" w:author="Comparison" w:date="2013-05-05T19:43:00Z">
        <w:r w:rsidRPr="00AA4B48">
          <w:rPr>
            <w:rFonts w:ascii="Courier New" w:hAnsi="Courier New" w:cs="Courier New"/>
          </w:rPr>
          <w:t>,"</w:t>
        </w:r>
      </w:ins>
      <w:del w:id="8035" w:author="Comparison" w:date="2013-05-05T19:43:00Z">
        <w:r w:rsidRPr="00C100C3">
          <w:rPr>
            <w:rFonts w:ascii="Courier New" w:hAnsi="Courier New" w:cs="Courier New"/>
          </w:rPr>
          <w:delText>,&amp;#8221;</w:delText>
        </w:r>
      </w:del>
      <w:r w:rsidRPr="00C100C3">
        <w:rPr>
          <w:rFonts w:ascii="Courier New" w:hAnsi="Courier New" w:cs="Courier New"/>
        </w:rPr>
        <w:t xml:space="preserve"> they made out that I said </w:t>
      </w:r>
      <w:ins w:id="8036" w:author="Comparison" w:date="2013-05-05T19:43:00Z">
        <w:r w:rsidRPr="00AA4B48">
          <w:rPr>
            <w:rFonts w:ascii="Courier New" w:hAnsi="Courier New" w:cs="Courier New"/>
          </w:rPr>
          <w:t>"</w:t>
        </w:r>
      </w:ins>
      <w:del w:id="8037" w:author="Comparison" w:date="2013-05-05T19:43:00Z">
        <w:r w:rsidRPr="00C100C3">
          <w:rPr>
            <w:rFonts w:ascii="Courier New" w:hAnsi="Courier New" w:cs="Courier New"/>
          </w:rPr>
          <w:delText>&amp;#8220;</w:delText>
        </w:r>
      </w:del>
      <w:r w:rsidRPr="00C100C3">
        <w:rPr>
          <w:rFonts w:ascii="Courier New" w:hAnsi="Courier New" w:cs="Courier New"/>
        </w:rPr>
        <w:t>the</w:t>
      </w:r>
      <w:r w:rsidRPr="00C100C3">
        <w:rPr>
          <w:rFonts w:ascii="Courier New" w:hAnsi="Courier New" w:cs="Courier New"/>
        </w:rPr>
        <w:t xml:space="preserve"> ordinances of the law existed after the captivity of Israel</w:t>
      </w:r>
      <w:ins w:id="8038" w:author="Comparison" w:date="2013-05-05T19:43:00Z">
        <w:r w:rsidRPr="00AA4B48">
          <w:rPr>
            <w:rFonts w:ascii="Courier New" w:hAnsi="Courier New" w:cs="Courier New"/>
          </w:rPr>
          <w:t>";</w:t>
        </w:r>
      </w:ins>
      <w:del w:id="8039" w:author="Comparison" w:date="2013-05-05T19:43:00Z">
        <w:r w:rsidRPr="00C100C3">
          <w:rPr>
            <w:rFonts w:ascii="Courier New" w:hAnsi="Courier New" w:cs="Courier New"/>
          </w:rPr>
          <w:delText>&amp;#8221;;</w:delText>
        </w:r>
      </w:del>
      <w:r w:rsidRPr="00C100C3">
        <w:rPr>
          <w:rFonts w:ascii="Courier New" w:hAnsi="Courier New" w:cs="Courier New"/>
        </w:rPr>
        <w:t xml:space="preserve"> and this becomes, a little farther on, </w:t>
      </w:r>
      <w:ins w:id="8040" w:author="Comparison" w:date="2013-05-05T19:43:00Z">
        <w:r w:rsidRPr="00AA4B48">
          <w:rPr>
            <w:rFonts w:ascii="Courier New" w:hAnsi="Courier New" w:cs="Courier New"/>
          </w:rPr>
          <w:t>"</w:t>
        </w:r>
      </w:ins>
      <w:del w:id="8041" w:author="Comparison" w:date="2013-05-05T19:43:00Z">
        <w:r w:rsidRPr="00C100C3">
          <w:rPr>
            <w:rFonts w:ascii="Courier New" w:hAnsi="Courier New" w:cs="Courier New"/>
          </w:rPr>
          <w:delText>&amp;#8220;</w:delText>
        </w:r>
      </w:del>
      <w:r w:rsidRPr="00C100C3">
        <w:rPr>
          <w:rFonts w:ascii="Courier New" w:hAnsi="Courier New" w:cs="Courier New"/>
        </w:rPr>
        <w:t>He does not change *His laws</w:t>
      </w:r>
      <w:ins w:id="8042" w:author="Comparison" w:date="2013-05-05T19:43:00Z">
        <w:r w:rsidRPr="00AA4B48">
          <w:rPr>
            <w:rFonts w:ascii="Courier New" w:hAnsi="Courier New" w:cs="Courier New"/>
          </w:rPr>
          <w:t>*,</w:t>
        </w:r>
      </w:ins>
      <w:del w:id="8043" w:author="Comparison" w:date="2013-05-05T19:43:00Z">
        <w:r w:rsidRPr="00C100C3">
          <w:rPr>
            <w:rFonts w:ascii="Courier New" w:hAnsi="Courier New" w:cs="Courier New"/>
          </w:rPr>
          <w:delText>,*</w:delText>
        </w:r>
      </w:del>
      <w:r w:rsidRPr="00C100C3">
        <w:rPr>
          <w:rFonts w:ascii="Courier New" w:hAnsi="Courier New" w:cs="Courier New"/>
        </w:rPr>
        <w:t xml:space="preserve"> not considering </w:t>
      </w:r>
      <w:del w:id="8044" w:author="Comparison" w:date="2013-05-05T19:43:00Z">
        <w:r w:rsidRPr="00C100C3">
          <w:rPr>
            <w:rFonts w:ascii="Courier New" w:hAnsi="Courier New" w:cs="Courier New"/>
          </w:rPr>
          <w:delText>*</w:delText>
        </w:r>
      </w:del>
      <w:r w:rsidRPr="00C100C3">
        <w:rPr>
          <w:rFonts w:ascii="Courier New" w:hAnsi="Courier New" w:cs="Courier New"/>
        </w:rPr>
        <w:t>them</w:t>
      </w:r>
      <w:del w:id="8045" w:author="Comparison" w:date="2013-05-05T19:43:00Z">
        <w:r w:rsidRPr="00C100C3">
          <w:rPr>
            <w:rFonts w:ascii="Courier New" w:hAnsi="Courier New" w:cs="Courier New"/>
          </w:rPr>
          <w:delText>*</w:delText>
        </w:r>
      </w:del>
      <w:r w:rsidRPr="00C100C3">
        <w:rPr>
          <w:rFonts w:ascii="Courier New" w:hAnsi="Courier New" w:cs="Courier New"/>
        </w:rPr>
        <w:t xml:space="preserve"> corrupted and ruined</w:t>
      </w:r>
      <w:ins w:id="8046" w:author="Comparison" w:date="2013-05-05T19:43:00Z">
        <w:r w:rsidRPr="00AA4B48">
          <w:rPr>
            <w:rFonts w:ascii="Courier New" w:hAnsi="Courier New" w:cs="Courier New"/>
          </w:rPr>
          <w:t>,"</w:t>
        </w:r>
      </w:ins>
      <w:del w:id="8047" w:author="Comparison" w:date="2013-05-05T19:43:00Z">
        <w:r w:rsidRPr="00C100C3">
          <w:rPr>
            <w:rFonts w:ascii="Courier New" w:hAnsi="Courier New" w:cs="Courier New"/>
          </w:rPr>
          <w:delText>,&amp;#8221;</w:delText>
        </w:r>
      </w:del>
      <w:r w:rsidRPr="00C100C3">
        <w:rPr>
          <w:rFonts w:ascii="Courier New" w:hAnsi="Courier New" w:cs="Courier New"/>
        </w:rPr>
        <w:t xml:space="preserve"> and then, </w:t>
      </w:r>
      <w:ins w:id="8048" w:author="Comparison" w:date="2013-05-05T19:43:00Z">
        <w:r w:rsidRPr="00AA4B48">
          <w:rPr>
            <w:rFonts w:ascii="Courier New" w:hAnsi="Courier New" w:cs="Courier New"/>
          </w:rPr>
          <w:t>"</w:t>
        </w:r>
      </w:ins>
      <w:del w:id="8049" w:author="Comparison" w:date="2013-05-05T19:43:00Z">
        <w:r w:rsidRPr="00C100C3">
          <w:rPr>
            <w:rFonts w:ascii="Courier New" w:hAnsi="Courier New" w:cs="Courier New"/>
          </w:rPr>
          <w:delText>&amp;#8220;</w:delText>
        </w:r>
      </w:del>
      <w:r w:rsidRPr="00C100C3">
        <w:rPr>
          <w:rFonts w:ascii="Courier New" w:hAnsi="Courier New" w:cs="Courier New"/>
        </w:rPr>
        <w:t xml:space="preserve">if, therefore, the ordinances of the law </w:t>
      </w:r>
      <w:r w:rsidRPr="00C100C3">
        <w:rPr>
          <w:rFonts w:ascii="Courier New" w:hAnsi="Courier New" w:cs="Courier New"/>
        </w:rPr>
        <w:t>were maintained after the captivity</w:t>
      </w:r>
      <w:ins w:id="8050" w:author="Comparison" w:date="2013-05-05T19:43:00Z">
        <w:r w:rsidRPr="00AA4B48">
          <w:rPr>
            <w:rFonts w:ascii="Courier New" w:hAnsi="Courier New" w:cs="Courier New"/>
          </w:rPr>
          <w:t>,"</w:t>
        </w:r>
      </w:ins>
      <w:del w:id="8051" w:author="Comparison" w:date="2013-05-05T19:43:00Z">
        <w:r w:rsidRPr="00C100C3">
          <w:rPr>
            <w:rFonts w:ascii="Courier New" w:hAnsi="Courier New" w:cs="Courier New"/>
          </w:rPr>
          <w:delText>,&amp;#8221;</w:delText>
        </w:r>
      </w:del>
      <w:r w:rsidRPr="00C100C3">
        <w:rPr>
          <w:rFonts w:ascii="Courier New" w:hAnsi="Courier New" w:cs="Courier New"/>
        </w:rPr>
        <w:t xml:space="preserve"> etc.</w:t>
      </w:r>
    </w:p>
    <w:p w14:paraId="6847A7E4" w14:textId="7B1F8010" w:rsidR="00000000" w:rsidRPr="00C100C3" w:rsidRDefault="00362818" w:rsidP="00C100C3">
      <w:pPr>
        <w:pStyle w:val="PlainText"/>
        <w:rPr>
          <w:rFonts w:ascii="Courier New" w:hAnsi="Courier New" w:cs="Courier New"/>
        </w:rPr>
      </w:pPr>
      <w:r w:rsidRPr="00C100C3">
        <w:rPr>
          <w:rFonts w:ascii="Courier New" w:hAnsi="Courier New" w:cs="Courier New"/>
        </w:rPr>
        <w:t>Now it is clear that the laws themselves cannot be corrupted; and if one considers the institutions in an abstract manner, that is to say, the law that institutes them, they are what they are according to t</w:t>
      </w:r>
      <w:r w:rsidRPr="00C100C3">
        <w:rPr>
          <w:rFonts w:ascii="Courier New" w:hAnsi="Courier New" w:cs="Courier New"/>
        </w:rPr>
        <w:t xml:space="preserve">hat law, and that comes to the same thing; it is a law. But the word </w:t>
      </w:r>
      <w:ins w:id="8052" w:author="Comparison" w:date="2013-05-05T19:43:00Z">
        <w:r w:rsidRPr="00AA4B48">
          <w:rPr>
            <w:rFonts w:ascii="Courier New" w:hAnsi="Courier New" w:cs="Courier New"/>
          </w:rPr>
          <w:t>"</w:t>
        </w:r>
      </w:ins>
      <w:del w:id="8053" w:author="Comparison" w:date="2013-05-05T19:43:00Z">
        <w:r w:rsidRPr="00C100C3">
          <w:rPr>
            <w:rFonts w:ascii="Courier New" w:hAnsi="Courier New" w:cs="Courier New"/>
          </w:rPr>
          <w:delText>&amp;#8220;</w:delText>
        </w:r>
      </w:del>
      <w:r w:rsidRPr="00C100C3">
        <w:rPr>
          <w:rFonts w:ascii="Courier New" w:hAnsi="Courier New" w:cs="Courier New"/>
        </w:rPr>
        <w:t>institutions</w:t>
      </w:r>
      <w:ins w:id="8054" w:author="Comparison" w:date="2013-05-05T19:43:00Z">
        <w:r w:rsidRPr="00AA4B48">
          <w:rPr>
            <w:rFonts w:ascii="Courier New" w:hAnsi="Courier New" w:cs="Courier New"/>
          </w:rPr>
          <w:t>"</w:t>
        </w:r>
      </w:ins>
      <w:del w:id="8055" w:author="Comparison" w:date="2013-05-05T19:43:00Z">
        <w:r w:rsidRPr="00C100C3">
          <w:rPr>
            <w:rFonts w:ascii="Courier New" w:hAnsi="Courier New" w:cs="Courier New"/>
          </w:rPr>
          <w:delText>&amp;#8221;</w:delText>
        </w:r>
      </w:del>
      <w:r w:rsidRPr="00C100C3">
        <w:rPr>
          <w:rFonts w:ascii="Courier New" w:hAnsi="Courier New" w:cs="Courier New"/>
        </w:rPr>
        <w:t xml:space="preserve"> and above all the word </w:t>
      </w:r>
      <w:ins w:id="8056" w:author="Comparison" w:date="2013-05-05T19:43:00Z">
        <w:r w:rsidRPr="00AA4B48">
          <w:rPr>
            <w:rFonts w:ascii="Courier New" w:hAnsi="Courier New" w:cs="Courier New"/>
          </w:rPr>
          <w:t>"</w:t>
        </w:r>
      </w:ins>
      <w:del w:id="8057" w:author="Comparison" w:date="2013-05-05T19:43:00Z">
        <w:r w:rsidRPr="00C100C3">
          <w:rPr>
            <w:rFonts w:ascii="Courier New" w:hAnsi="Courier New" w:cs="Courier New"/>
          </w:rPr>
          <w:delText>&amp;#8220;</w:delText>
        </w:r>
      </w:del>
      <w:r w:rsidRPr="00C100C3">
        <w:rPr>
          <w:rFonts w:ascii="Courier New" w:hAnsi="Courier New" w:cs="Courier New"/>
        </w:rPr>
        <w:t>dispensation</w:t>
      </w:r>
      <w:ins w:id="8058" w:author="Comparison" w:date="2013-05-05T19:43:00Z">
        <w:r w:rsidRPr="00AA4B48">
          <w:rPr>
            <w:rFonts w:ascii="Courier New" w:hAnsi="Courier New" w:cs="Courier New"/>
          </w:rPr>
          <w:t>"</w:t>
        </w:r>
      </w:ins>
      <w:del w:id="8059" w:author="Comparison" w:date="2013-05-05T19:43:00Z">
        <w:r w:rsidRPr="00C100C3">
          <w:rPr>
            <w:rFonts w:ascii="Courier New" w:hAnsi="Courier New" w:cs="Courier New"/>
          </w:rPr>
          <w:delText>&amp;#8221;</w:delText>
        </w:r>
      </w:del>
      <w:r w:rsidRPr="00C100C3">
        <w:rPr>
          <w:rFonts w:ascii="Courier New" w:hAnsi="Courier New" w:cs="Courier New"/>
        </w:rPr>
        <w:t xml:space="preserve"> have another meaning. It is a question of an established thing entrusted to man. The royal power in </w:t>
      </w:r>
      <w:ins w:id="8060" w:author="Comparison" w:date="2013-05-05T19:43:00Z">
        <w:r w:rsidRPr="00AA4B48">
          <w:rPr>
            <w:rFonts w:ascii="Courier New" w:hAnsi="Courier New" w:cs="Courier New"/>
          </w:rPr>
          <w:t>David's</w:t>
        </w:r>
      </w:ins>
      <w:del w:id="8061" w:author="Comparison" w:date="2013-05-05T19:43:00Z">
        <w:r w:rsidRPr="00C100C3">
          <w:rPr>
            <w:rFonts w:ascii="Courier New" w:hAnsi="Courier New" w:cs="Courier New"/>
          </w:rPr>
          <w:delText>David&amp;#821</w:delText>
        </w:r>
        <w:r w:rsidRPr="00C100C3">
          <w:rPr>
            <w:rFonts w:ascii="Courier New" w:hAnsi="Courier New" w:cs="Courier New"/>
          </w:rPr>
          <w:delText>7;s</w:delText>
        </w:r>
      </w:del>
      <w:r w:rsidRPr="00C100C3">
        <w:rPr>
          <w:rFonts w:ascii="Courier New" w:hAnsi="Courier New" w:cs="Courier New"/>
        </w:rPr>
        <w:t xml:space="preserve"> hands was an institution of God; the intention, rule, and thought of God have not changed. The institution, speaking abstractedly, is not abolished, for Christ will be King of the Jews. But was not the institution, the ordinance, in point of fact corru</w:t>
      </w:r>
      <w:r w:rsidRPr="00C100C3">
        <w:rPr>
          <w:rFonts w:ascii="Courier New" w:hAnsi="Courier New" w:cs="Courier New"/>
        </w:rPr>
        <w:t xml:space="preserve">pted in the hands of men? Was not the royal power corrupted in the hands of Manasseh, ruined in the hands of Zedekiah? The institution of the </w:t>
      </w:r>
      <w:ins w:id="8062" w:author="Comparison" w:date="2013-05-05T19:43:00Z">
        <w:r w:rsidRPr="00AA4B48">
          <w:rPr>
            <w:rFonts w:ascii="Courier New" w:hAnsi="Courier New" w:cs="Courier New"/>
          </w:rPr>
          <w:t>Lord's</w:t>
        </w:r>
      </w:ins>
      <w:del w:id="8063" w:author="Comparison" w:date="2013-05-05T19:43:00Z">
        <w:r w:rsidRPr="00C100C3">
          <w:rPr>
            <w:rFonts w:ascii="Courier New" w:hAnsi="Courier New" w:cs="Courier New"/>
          </w:rPr>
          <w:delText>Lord&amp;#8217;s</w:delText>
        </w:r>
      </w:del>
      <w:r w:rsidRPr="00C100C3">
        <w:rPr>
          <w:rFonts w:ascii="Courier New" w:hAnsi="Courier New" w:cs="Courier New"/>
        </w:rPr>
        <w:t xml:space="preserve"> supper,</w:t>
      </w:r>
    </w:p>
    <w:p w14:paraId="2000CB5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{321}</w:t>
      </w:r>
    </w:p>
    <w:p w14:paraId="5984B512" w14:textId="2672344A"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if we take the gospels as an immutable rule, is always the same as to its character, </w:t>
      </w:r>
      <w:r w:rsidRPr="00C100C3">
        <w:rPr>
          <w:rFonts w:ascii="Courier New" w:hAnsi="Courier New" w:cs="Courier New"/>
        </w:rPr>
        <w:t xml:space="preserve">but was it not corrupted when the mass was made out of it? The truth is that the word </w:t>
      </w:r>
      <w:ins w:id="8064" w:author="Comparison" w:date="2013-05-05T19:43:00Z">
        <w:r w:rsidRPr="00AA4B48">
          <w:rPr>
            <w:rFonts w:ascii="Courier New" w:hAnsi="Courier New" w:cs="Courier New"/>
          </w:rPr>
          <w:t>"</w:t>
        </w:r>
      </w:ins>
      <w:del w:id="8065" w:author="Comparison" w:date="2013-05-05T19:43:00Z">
        <w:r w:rsidRPr="00C100C3">
          <w:rPr>
            <w:rFonts w:ascii="Courier New" w:hAnsi="Courier New" w:cs="Courier New"/>
          </w:rPr>
          <w:delText>&amp;#8220;</w:delText>
        </w:r>
      </w:del>
      <w:r w:rsidRPr="00C100C3">
        <w:rPr>
          <w:rFonts w:ascii="Courier New" w:hAnsi="Courier New" w:cs="Courier New"/>
        </w:rPr>
        <w:t>institution</w:t>
      </w:r>
      <w:ins w:id="8066" w:author="Comparison" w:date="2013-05-05T19:43:00Z">
        <w:r w:rsidRPr="00AA4B48">
          <w:rPr>
            <w:rFonts w:ascii="Courier New" w:hAnsi="Courier New" w:cs="Courier New"/>
          </w:rPr>
          <w:t xml:space="preserve">" </w:t>
        </w:r>
      </w:ins>
      <w:del w:id="8067" w:author="Comparison" w:date="2013-05-05T19:43:00Z">
        <w:r w:rsidRPr="00C100C3">
          <w:rPr>
            <w:rFonts w:ascii="Courier New" w:hAnsi="Courier New" w:cs="Courier New"/>
          </w:rPr>
          <w:delText xml:space="preserve"> &amp;#8220;</w:delText>
        </w:r>
      </w:del>
      <w:r w:rsidRPr="00C100C3">
        <w:rPr>
          <w:rFonts w:ascii="Courier New" w:hAnsi="Courier New" w:cs="Courier New"/>
        </w:rPr>
        <w:t>has a double signification: the rule which institutes, and the thing which is instituted. Now the rule does not change; in this respect the word</w:t>
      </w:r>
      <w:r w:rsidRPr="00C100C3">
        <w:rPr>
          <w:rFonts w:ascii="Courier New" w:hAnsi="Courier New" w:cs="Courier New"/>
        </w:rPr>
        <w:t xml:space="preserve"> is equivalent to a law; but if one takes the thing instituted, as it exists in the hands of men, it may be deeply corrupted: this cannot be the case with a law, because law is essentially what it is. It may be disobeyed. It cannot be corrupted; but a thin</w:t>
      </w:r>
      <w:r w:rsidRPr="00C100C3">
        <w:rPr>
          <w:rFonts w:ascii="Courier New" w:hAnsi="Courier New" w:cs="Courier New"/>
        </w:rPr>
        <w:t>g instituted may depart from the rule according to which it was established. It may be corrupted and yet not be abolished; it may have ceased to exist, and yet not have been abolished by God. It may finally be abolished by the power which created it. Moreo</w:t>
      </w:r>
      <w:r w:rsidRPr="00C100C3">
        <w:rPr>
          <w:rFonts w:ascii="Courier New" w:hAnsi="Courier New" w:cs="Courier New"/>
        </w:rPr>
        <w:t>ver, a dispensation may be brought to an end by the authority of God, and another introduced in its stead. The condition may be one of corruption, and the patience of God may bear with this condition as long as He can act on consciences in spite of the cor</w:t>
      </w:r>
      <w:r w:rsidRPr="00C100C3">
        <w:rPr>
          <w:rFonts w:ascii="Courier New" w:hAnsi="Courier New" w:cs="Courier New"/>
        </w:rPr>
        <w:t>ruption. When He puts an end to a dispensation on account of the corruption that exists, His purposes are accomplished just the same, although it be on account of corruption that He does so [put an end to it].</w:t>
      </w:r>
    </w:p>
    <w:p w14:paraId="53235ACA" w14:textId="064CB1BD" w:rsidR="00000000" w:rsidRPr="00C100C3" w:rsidRDefault="00362818" w:rsidP="00C100C3">
      <w:pPr>
        <w:pStyle w:val="PlainText"/>
        <w:rPr>
          <w:rFonts w:ascii="Courier New" w:hAnsi="Courier New" w:cs="Courier New"/>
        </w:rPr>
      </w:pPr>
      <w:r w:rsidRPr="00C100C3">
        <w:rPr>
          <w:rFonts w:ascii="Courier New" w:hAnsi="Courier New" w:cs="Courier New"/>
        </w:rPr>
        <w:t>All this has occurred with regard to the Jewi</w:t>
      </w:r>
      <w:r w:rsidRPr="00C100C3">
        <w:rPr>
          <w:rFonts w:ascii="Courier New" w:hAnsi="Courier New" w:cs="Courier New"/>
        </w:rPr>
        <w:t>sh dispensation, and the Christian dispensation is threatened with the same doom. Now it is a sophism, and a sophism having the most antinomian tendency possible, to say that, because *the law that founds* the institution or the dispensation cannot be othe</w:t>
      </w:r>
      <w:r w:rsidRPr="00C100C3">
        <w:rPr>
          <w:rFonts w:ascii="Courier New" w:hAnsi="Courier New" w:cs="Courier New"/>
        </w:rPr>
        <w:t>r than it is, therefore *the thing that is founded* cannot be corrupted. Nothing can abrogate the authority of that which has been said on the part of God; but if man has entirely failed with regard to it, and if thus a thing which required the power of Go</w:t>
      </w:r>
      <w:r w:rsidRPr="00C100C3">
        <w:rPr>
          <w:rFonts w:ascii="Courier New" w:hAnsi="Courier New" w:cs="Courier New"/>
        </w:rPr>
        <w:t>d to establish it fails in the hands of men (the kingly power among the Jews, for example), the pretension to re-establish it is a false pretension, derogatory at the same time both to the judgment which removes the ruined thing, and to the authority of Go</w:t>
      </w:r>
      <w:r w:rsidRPr="00C100C3">
        <w:rPr>
          <w:rFonts w:ascii="Courier New" w:hAnsi="Courier New" w:cs="Courier New"/>
        </w:rPr>
        <w:t xml:space="preserve">d which alone can establish it. Now, I said in the most distinct manner, that the dispensation is not yet brought to an end, and that it will continue to the end of the period ordained by God, until Christ leaves His </w:t>
      </w:r>
      <w:ins w:id="8068" w:author="Comparison" w:date="2013-05-05T19:43:00Z">
        <w:r w:rsidRPr="00AA4B48">
          <w:rPr>
            <w:rFonts w:ascii="Courier New" w:hAnsi="Courier New" w:cs="Courier New"/>
          </w:rPr>
          <w:t>Father's</w:t>
        </w:r>
      </w:ins>
      <w:del w:id="8069" w:author="Comparison" w:date="2013-05-05T19:43:00Z">
        <w:r w:rsidRPr="00C100C3">
          <w:rPr>
            <w:rFonts w:ascii="Courier New" w:hAnsi="Courier New" w:cs="Courier New"/>
          </w:rPr>
          <w:delText>Father&amp;#8217;s</w:delText>
        </w:r>
      </w:del>
      <w:r w:rsidRPr="00C100C3">
        <w:rPr>
          <w:rFonts w:ascii="Courier New" w:hAnsi="Courier New" w:cs="Courier New"/>
        </w:rPr>
        <w:t xml:space="preserve"> throne.</w:t>
      </w:r>
    </w:p>
    <w:p w14:paraId="0E5EDCC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That therefore </w:t>
      </w:r>
      <w:r w:rsidRPr="00C100C3">
        <w:rPr>
          <w:rFonts w:ascii="Courier New" w:hAnsi="Courier New" w:cs="Courier New"/>
        </w:rPr>
        <w:t>is not the question; and be sure of it that, if the dispensation were closed, this discussion would not take place. The only question is this: If, on account of the iniquity</w:t>
      </w:r>
    </w:p>
    <w:p w14:paraId="6847F57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{322}</w:t>
      </w:r>
    </w:p>
    <w:p w14:paraId="2BA09ACB"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of man, God has in truth set aside institutions which His authority alone </w:t>
      </w:r>
      <w:r w:rsidRPr="00C100C3">
        <w:rPr>
          <w:rFonts w:ascii="Courier New" w:hAnsi="Courier New" w:cs="Courier New"/>
        </w:rPr>
        <w:t xml:space="preserve">had or could establish, can man, without His authority and power, set them up anew, when it is a question of things which depend either on His authority or on His power? Is it meet for the Church to disown the judgment of God, and without His authority to </w:t>
      </w:r>
      <w:r w:rsidRPr="00C100C3">
        <w:rPr>
          <w:rFonts w:ascii="Courier New" w:hAnsi="Courier New" w:cs="Courier New"/>
        </w:rPr>
        <w:t>rebuild what has been destroyed, even though the dispensation still exist?</w:t>
      </w:r>
    </w:p>
    <w:p w14:paraId="4B5F18F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Thus the kingly power, the Urim and Thummim, and the visible presence of the glory, finally prophecy itself, were wanting to the Jews after their return from the captivity. Did the</w:t>
      </w:r>
      <w:r w:rsidRPr="00C100C3">
        <w:rPr>
          <w:rFonts w:ascii="Courier New" w:hAnsi="Courier New" w:cs="Courier New"/>
        </w:rPr>
        <w:t xml:space="preserve"> Jews pretend to be able to re-establish them? We well know that they did not. Nevertheless, the dispensation was not definitively abolished.</w:t>
      </w:r>
    </w:p>
    <w:p w14:paraId="1A4C9C10" w14:textId="575FB5A9" w:rsidR="00000000" w:rsidRPr="00C100C3" w:rsidRDefault="00362818" w:rsidP="00C100C3">
      <w:pPr>
        <w:pStyle w:val="PlainText"/>
        <w:rPr>
          <w:rFonts w:ascii="Courier New" w:hAnsi="Courier New" w:cs="Courier New"/>
        </w:rPr>
      </w:pPr>
      <w:r w:rsidRPr="00C100C3">
        <w:rPr>
          <w:rFonts w:ascii="Courier New" w:hAnsi="Courier New" w:cs="Courier New"/>
        </w:rPr>
        <w:t xml:space="preserve">And now it will be understood to what I apply the word </w:t>
      </w:r>
      <w:ins w:id="8070" w:author="Comparison" w:date="2013-05-05T19:43:00Z">
        <w:r w:rsidRPr="00AA4B48">
          <w:rPr>
            <w:rFonts w:ascii="Courier New" w:hAnsi="Courier New" w:cs="Courier New"/>
          </w:rPr>
          <w:t>"</w:t>
        </w:r>
      </w:ins>
      <w:del w:id="8071" w:author="Comparison" w:date="2013-05-05T19:43:00Z">
        <w:r w:rsidRPr="00C100C3">
          <w:rPr>
            <w:rFonts w:ascii="Courier New" w:hAnsi="Courier New" w:cs="Courier New"/>
          </w:rPr>
          <w:delText>&amp;#8220;</w:delText>
        </w:r>
      </w:del>
      <w:r w:rsidRPr="00C100C3">
        <w:rPr>
          <w:rFonts w:ascii="Courier New" w:hAnsi="Courier New" w:cs="Courier New"/>
        </w:rPr>
        <w:t>antinomianism</w:t>
      </w:r>
      <w:ins w:id="8072" w:author="Comparison" w:date="2013-05-05T19:43:00Z">
        <w:r w:rsidRPr="00AA4B48">
          <w:rPr>
            <w:rFonts w:ascii="Courier New" w:hAnsi="Courier New" w:cs="Courier New"/>
          </w:rPr>
          <w:t>";</w:t>
        </w:r>
      </w:ins>
      <w:del w:id="8073" w:author="Comparison" w:date="2013-05-05T19:43:00Z">
        <w:r w:rsidRPr="00C100C3">
          <w:rPr>
            <w:rFonts w:ascii="Courier New" w:hAnsi="Courier New" w:cs="Courier New"/>
          </w:rPr>
          <w:delText>&amp;#8221;;</w:delText>
        </w:r>
      </w:del>
      <w:r w:rsidRPr="00C100C3">
        <w:rPr>
          <w:rFonts w:ascii="Courier New" w:hAnsi="Courier New" w:cs="Courier New"/>
        </w:rPr>
        <w:t xml:space="preserve"> it is when, on account of the</w:t>
      </w:r>
      <w:r w:rsidRPr="00C100C3">
        <w:rPr>
          <w:rFonts w:ascii="Courier New" w:hAnsi="Courier New" w:cs="Courier New"/>
        </w:rPr>
        <w:t xml:space="preserve"> authority of a law or an institution, regarded as a rule established by God, one seeks to destroy the consequences of </w:t>
      </w:r>
      <w:ins w:id="8074" w:author="Comparison" w:date="2013-05-05T19:43:00Z">
        <w:r w:rsidRPr="00AA4B48">
          <w:rPr>
            <w:rFonts w:ascii="Courier New" w:hAnsi="Courier New" w:cs="Courier New"/>
          </w:rPr>
          <w:t>man's</w:t>
        </w:r>
      </w:ins>
      <w:del w:id="8075" w:author="Comparison" w:date="2013-05-05T19:43:00Z">
        <w:r w:rsidRPr="00C100C3">
          <w:rPr>
            <w:rFonts w:ascii="Courier New" w:hAnsi="Courier New" w:cs="Courier New"/>
          </w:rPr>
          <w:delText>man&amp;#8217;s</w:delText>
        </w:r>
      </w:del>
      <w:r w:rsidRPr="00C100C3">
        <w:rPr>
          <w:rFonts w:ascii="Courier New" w:hAnsi="Courier New" w:cs="Courier New"/>
        </w:rPr>
        <w:t xml:space="preserve"> responsibility, when man has failed in the obedience due to the law, or corrupted an institution which was entrusted to him. </w:t>
      </w:r>
      <w:r w:rsidRPr="00C100C3">
        <w:rPr>
          <w:rFonts w:ascii="Courier New" w:hAnsi="Courier New" w:cs="Courier New"/>
        </w:rPr>
        <w:t xml:space="preserve">The kingly power amongst the Jews, the </w:t>
      </w:r>
      <w:ins w:id="8076" w:author="Comparison" w:date="2013-05-05T19:43:00Z">
        <w:r w:rsidRPr="00AA4B48">
          <w:rPr>
            <w:rFonts w:ascii="Courier New" w:hAnsi="Courier New" w:cs="Courier New"/>
          </w:rPr>
          <w:t>Lord's</w:t>
        </w:r>
      </w:ins>
      <w:del w:id="8077" w:author="Comparison" w:date="2013-05-05T19:43:00Z">
        <w:r w:rsidRPr="00C100C3">
          <w:rPr>
            <w:rFonts w:ascii="Courier New" w:hAnsi="Courier New" w:cs="Courier New"/>
          </w:rPr>
          <w:delText>Lord&amp;#8217;s</w:delText>
        </w:r>
      </w:del>
      <w:r w:rsidRPr="00C100C3">
        <w:rPr>
          <w:rFonts w:ascii="Courier New" w:hAnsi="Courier New" w:cs="Courier New"/>
        </w:rPr>
        <w:t xml:space="preserve"> supper amongst Christians, are institutions of God; but they are things entrusted to man; both have been corrupted: the one has been abolished among the Jews; the other has not been abolished amongst Chri</w:t>
      </w:r>
      <w:r w:rsidRPr="00C100C3">
        <w:rPr>
          <w:rFonts w:ascii="Courier New" w:hAnsi="Courier New" w:cs="Courier New"/>
        </w:rPr>
        <w:t>stians. He who would have pretended to set up again the kingly power among the Jews would have fought against God; he who purges the Supper from the corruptions which man has introduced uses it with blessing.</w:t>
      </w:r>
    </w:p>
    <w:p w14:paraId="080BC25F" w14:textId="0DC8F940" w:rsidR="00000000" w:rsidRPr="00C100C3" w:rsidRDefault="00362818" w:rsidP="00C100C3">
      <w:pPr>
        <w:pStyle w:val="PlainText"/>
        <w:rPr>
          <w:rFonts w:ascii="Courier New" w:hAnsi="Courier New" w:cs="Courier New"/>
        </w:rPr>
      </w:pPr>
      <w:r w:rsidRPr="00C100C3">
        <w:rPr>
          <w:rFonts w:ascii="Courier New" w:hAnsi="Courier New" w:cs="Courier New"/>
        </w:rPr>
        <w:t>Now I say that the Church has failed in faithf</w:t>
      </w:r>
      <w:r w:rsidRPr="00C100C3">
        <w:rPr>
          <w:rFonts w:ascii="Courier New" w:hAnsi="Courier New" w:cs="Courier New"/>
        </w:rPr>
        <w:t xml:space="preserve">ulness. Corruption has come in; many things have been lost; the Church is responsible for it. There are things which it can still enjoy, and there are others which it cannot re-establish. It is admitted that tongues, miracles, inspired prophecy, apostles, </w:t>
      </w:r>
      <w:r w:rsidRPr="00C100C3">
        <w:rPr>
          <w:rFonts w:ascii="Courier New" w:hAnsi="Courier New" w:cs="Courier New"/>
        </w:rPr>
        <w:t>gifts of healing, and many other things perhaps, are lost to the Church. The institution of elders had been corrupted in the hands of men; looking at it from my opponents</w:t>
      </w:r>
      <w:ins w:id="8078" w:author="Comparison" w:date="2013-05-05T19:43:00Z">
        <w:r w:rsidRPr="00AA4B48">
          <w:rPr>
            <w:rFonts w:ascii="Courier New" w:hAnsi="Courier New" w:cs="Courier New"/>
          </w:rPr>
          <w:t>¬</w:t>
        </w:r>
      </w:ins>
      <w:del w:id="8079" w:author="Comparison" w:date="2013-05-05T19:43:00Z">
        <w:r w:rsidRPr="00C100C3">
          <w:rPr>
            <w:rFonts w:ascii="Courier New" w:hAnsi="Courier New" w:cs="Courier New"/>
          </w:rPr>
          <w:delText>&amp;#8217;</w:delText>
        </w:r>
      </w:del>
      <w:r w:rsidRPr="00C100C3">
        <w:rPr>
          <w:rFonts w:ascii="Courier New" w:hAnsi="Courier New" w:cs="Courier New"/>
        </w:rPr>
        <w:t xml:space="preserve"> point of view, it had been transformed into the seat of the deepest corruption</w:t>
      </w:r>
      <w:r w:rsidRPr="00C100C3">
        <w:rPr>
          <w:rFonts w:ascii="Courier New" w:hAnsi="Courier New" w:cs="Courier New"/>
        </w:rPr>
        <w:t xml:space="preserve"> which has ever existed, and of the most awful tyranny of which the world has ever borne the yoke. By mixing ministry with it, it has become the clergy, hierarchy. Now, not in order to establish the rule of the institution on paper, but in order to invest </w:t>
      </w:r>
      <w:r w:rsidRPr="00C100C3">
        <w:rPr>
          <w:rFonts w:ascii="Courier New" w:hAnsi="Courier New" w:cs="Courier New"/>
        </w:rPr>
        <w:t>persons with the possession of this authority which should rest in the institution, there must</w:t>
      </w:r>
    </w:p>
    <w:p w14:paraId="462C5E9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{323}</w:t>
      </w:r>
    </w:p>
    <w:p w14:paraId="2F35F43E" w14:textId="3DACB3E9" w:rsidR="00000000" w:rsidRPr="00C100C3" w:rsidRDefault="00362818" w:rsidP="00C100C3">
      <w:pPr>
        <w:pStyle w:val="PlainText"/>
        <w:rPr>
          <w:rFonts w:ascii="Courier New" w:hAnsi="Courier New" w:cs="Courier New"/>
        </w:rPr>
      </w:pPr>
      <w:r w:rsidRPr="00C100C3">
        <w:rPr>
          <w:rFonts w:ascii="Courier New" w:hAnsi="Courier New" w:cs="Courier New"/>
        </w:rPr>
        <w:t>be some source for this authority, some persons who, according to the institution of God, according *to the rule which subsists in the word</w:t>
      </w:r>
      <w:ins w:id="8080" w:author="Comparison" w:date="2013-05-05T19:43:00Z">
        <w:r w:rsidRPr="00AA4B48">
          <w:rPr>
            <w:rFonts w:ascii="Courier New" w:hAnsi="Courier New" w:cs="Courier New"/>
          </w:rPr>
          <w:t>*,</w:t>
        </w:r>
      </w:ins>
      <w:del w:id="8081" w:author="Comparison" w:date="2013-05-05T19:43:00Z">
        <w:r w:rsidRPr="00C100C3">
          <w:rPr>
            <w:rFonts w:ascii="Courier New" w:hAnsi="Courier New" w:cs="Courier New"/>
          </w:rPr>
          <w:delText>,*</w:delText>
        </w:r>
      </w:del>
      <w:r w:rsidRPr="00C100C3">
        <w:rPr>
          <w:rFonts w:ascii="Courier New" w:hAnsi="Courier New" w:cs="Courier New"/>
        </w:rPr>
        <w:t xml:space="preserve"> are authori</w:t>
      </w:r>
      <w:r w:rsidRPr="00C100C3">
        <w:rPr>
          <w:rFonts w:ascii="Courier New" w:hAnsi="Courier New" w:cs="Courier New"/>
        </w:rPr>
        <w:t xml:space="preserve">zed to establish them. For example, there were none at Geneva; they established some. Do I pretend that the law, the rule of the institution, no longer exists? Just the contrary. I take the rule of the institution, a rule given in the New Testament, and I </w:t>
      </w:r>
      <w:r w:rsidRPr="00C100C3">
        <w:rPr>
          <w:rFonts w:ascii="Courier New" w:hAnsi="Courier New" w:cs="Courier New"/>
        </w:rPr>
        <w:t>find that, according to this rule there was a source of authority, on which the whole force of the institution depended. This source is wanting now. It is then said to me, The rule, the law, is there. I know full well that it is there</w:t>
      </w:r>
      <w:ins w:id="8082" w:author="Comparison" w:date="2013-05-05T19:43:00Z">
        <w:r w:rsidRPr="00AA4B48">
          <w:rPr>
            <w:rFonts w:ascii="Courier New" w:hAnsi="Courier New" w:cs="Courier New"/>
          </w:rPr>
          <w:t>;</w:t>
        </w:r>
      </w:ins>
      <w:del w:id="8083" w:author="Comparison" w:date="2013-05-05T19:43:00Z">
        <w:r w:rsidRPr="00C100C3">
          <w:rPr>
            <w:rFonts w:ascii="Courier New" w:hAnsi="Courier New" w:cs="Courier New"/>
          </w:rPr>
          <w:delText>*;*</w:delText>
        </w:r>
      </w:del>
      <w:r w:rsidRPr="00C100C3">
        <w:rPr>
          <w:rFonts w:ascii="Courier New" w:hAnsi="Courier New" w:cs="Courier New"/>
        </w:rPr>
        <w:t xml:space="preserve"> that is why I reje</w:t>
      </w:r>
      <w:r w:rsidRPr="00C100C3">
        <w:rPr>
          <w:rFonts w:ascii="Courier New" w:hAnsi="Courier New" w:cs="Courier New"/>
        </w:rPr>
        <w:t>ct your so-called elders, because they are set up in open opposition to the rule given by the word.</w:t>
      </w:r>
    </w:p>
    <w:p w14:paraId="43E7AE23" w14:textId="6AD4FDCC" w:rsidR="00000000" w:rsidRPr="00C100C3" w:rsidRDefault="00362818" w:rsidP="00C100C3">
      <w:pPr>
        <w:pStyle w:val="PlainText"/>
        <w:rPr>
          <w:rFonts w:ascii="Courier New" w:hAnsi="Courier New" w:cs="Courier New"/>
        </w:rPr>
      </w:pPr>
      <w:r w:rsidRPr="00C100C3">
        <w:rPr>
          <w:rFonts w:ascii="Courier New" w:hAnsi="Courier New" w:cs="Courier New"/>
        </w:rPr>
        <w:t>I am told that we are agreed as to the fact that certain things have been lost among the Jews; and others in the Christian dispensation. Well: the existenc</w:t>
      </w:r>
      <w:r w:rsidRPr="00C100C3">
        <w:rPr>
          <w:rFonts w:ascii="Courier New" w:hAnsi="Courier New" w:cs="Courier New"/>
        </w:rPr>
        <w:t>e of the law of an institution does not therefore imply the existence of the institution</w:t>
      </w:r>
      <w:ins w:id="8084" w:author="Comparison" w:date="2013-05-05T19:43:00Z">
        <w:r w:rsidRPr="00AA4B48">
          <w:rPr>
            <w:rFonts w:ascii="Courier New" w:hAnsi="Courier New" w:cs="Courier New"/>
          </w:rPr>
          <w:t>¦</w:t>
        </w:r>
      </w:ins>
      <w:del w:id="8085" w:author="Comparison" w:date="2013-05-05T19:43:00Z">
        <w:r w:rsidRPr="00C100C3">
          <w:rPr>
            <w:rFonts w:ascii="Courier New" w:hAnsi="Courier New" w:cs="Courier New"/>
          </w:rPr>
          <w:delText>|</w:delText>
        </w:r>
      </w:del>
      <w:r w:rsidRPr="00C100C3">
        <w:rPr>
          <w:rFonts w:ascii="Courier New" w:hAnsi="Courier New" w:cs="Courier New"/>
        </w:rPr>
        <w:t xml:space="preserve"> nor the possibility of its re-establishment. It is added </w:t>
      </w:r>
      <w:ins w:id="8086" w:author="Comparison" w:date="2013-05-05T19:43:00Z">
        <w:r w:rsidRPr="00AA4B48">
          <w:rPr>
            <w:rFonts w:ascii="Courier New" w:hAnsi="Courier New" w:cs="Courier New"/>
          </w:rPr>
          <w:t>"</w:t>
        </w:r>
      </w:ins>
      <w:del w:id="8087" w:author="Comparison" w:date="2013-05-05T19:43:00Z">
        <w:r w:rsidRPr="00C100C3">
          <w:rPr>
            <w:rFonts w:ascii="Courier New" w:hAnsi="Courier New" w:cs="Courier New"/>
          </w:rPr>
          <w:delText>&amp;#8220;</w:delText>
        </w:r>
      </w:del>
      <w:r w:rsidRPr="00C100C3">
        <w:rPr>
          <w:rFonts w:ascii="Courier New" w:hAnsi="Courier New" w:cs="Courier New"/>
        </w:rPr>
        <w:t>But the objection does not touch the churches; they never had the least pretension to create apostles;</w:t>
      </w:r>
      <w:r w:rsidRPr="00C100C3">
        <w:rPr>
          <w:rFonts w:ascii="Courier New" w:hAnsi="Courier New" w:cs="Courier New"/>
        </w:rPr>
        <w:t xml:space="preserve"> the word does not command them to do so</w:t>
      </w:r>
      <w:ins w:id="8088" w:author="Comparison" w:date="2013-05-05T19:43:00Z">
        <w:r w:rsidRPr="00AA4B48">
          <w:rPr>
            <w:rFonts w:ascii="Courier New" w:hAnsi="Courier New" w:cs="Courier New"/>
          </w:rPr>
          <w:t>."</w:t>
        </w:r>
      </w:ins>
      <w:del w:id="8089" w:author="Comparison" w:date="2013-05-05T19:43:00Z">
        <w:r w:rsidRPr="00C100C3">
          <w:rPr>
            <w:rFonts w:ascii="Courier New" w:hAnsi="Courier New" w:cs="Courier New"/>
          </w:rPr>
          <w:delText>.&amp;#8221;</w:delText>
        </w:r>
      </w:del>
      <w:r w:rsidRPr="00C100C3">
        <w:rPr>
          <w:rFonts w:ascii="Courier New" w:hAnsi="Courier New" w:cs="Courier New"/>
        </w:rPr>
        <w:t xml:space="preserve"> Now, first of all, Matthias was made an apostle; and, secondly, the word does not command the Church to make elders either.</w:t>
      </w:r>
    </w:p>
    <w:p w14:paraId="2A1056B9" w14:textId="369F2C71" w:rsidR="00000000" w:rsidRPr="00C100C3" w:rsidRDefault="00362818" w:rsidP="00C100C3">
      <w:pPr>
        <w:pStyle w:val="PlainText"/>
        <w:rPr>
          <w:rFonts w:ascii="Courier New" w:hAnsi="Courier New" w:cs="Courier New"/>
        </w:rPr>
      </w:pPr>
      <w:r w:rsidRPr="00C100C3">
        <w:rPr>
          <w:rFonts w:ascii="Courier New" w:hAnsi="Courier New" w:cs="Courier New"/>
        </w:rPr>
        <w:t>Throughout the New Testament it is proved that there were apostles. The word prove</w:t>
      </w:r>
      <w:r w:rsidRPr="00C100C3">
        <w:rPr>
          <w:rFonts w:ascii="Courier New" w:hAnsi="Courier New" w:cs="Courier New"/>
        </w:rPr>
        <w:t>s that there were elders; but it also proves that the churches had not the power to make them, for the institution is expressly based on apostolic authority, and instead of commanding the churches to appoint any, the apostle sent Titus to establish them; a</w:t>
      </w:r>
      <w:r w:rsidRPr="00C100C3">
        <w:rPr>
          <w:rFonts w:ascii="Courier New" w:hAnsi="Courier New" w:cs="Courier New"/>
        </w:rPr>
        <w:t xml:space="preserve"> clear evidence that he did not commit this task to the churches. Such is the immutable rule of the institution, the law which cannot be corrupted, which, thanks be to God, does not change, and which you have violated</w:t>
      </w:r>
      <w:ins w:id="8090" w:author="Comparison" w:date="2013-05-05T19:43:00Z">
        <w:r w:rsidRPr="00AA4B48">
          <w:rPr>
            <w:rFonts w:ascii="Courier New" w:hAnsi="Courier New" w:cs="Courier New"/>
          </w:rPr>
          <w:t xml:space="preserve"> -- </w:t>
        </w:r>
      </w:ins>
      <w:del w:id="8091" w:author="Comparison" w:date="2013-05-05T19:43:00Z">
        <w:r w:rsidRPr="00C100C3">
          <w:rPr>
            <w:rFonts w:ascii="Courier New" w:hAnsi="Courier New" w:cs="Courier New"/>
          </w:rPr>
          <w:delText>&amp;#8212;</w:delText>
        </w:r>
      </w:del>
      <w:r w:rsidRPr="00C100C3">
        <w:rPr>
          <w:rFonts w:ascii="Courier New" w:hAnsi="Courier New" w:cs="Courier New"/>
        </w:rPr>
        <w:t>you that pretend on your own aut</w:t>
      </w:r>
      <w:r w:rsidRPr="00C100C3">
        <w:rPr>
          <w:rFonts w:ascii="Courier New" w:hAnsi="Courier New" w:cs="Courier New"/>
        </w:rPr>
        <w:t>hority so to act the apostle, and the deputies of the apostles, as to invite Christians who hardly dared to do so to arrogate this right</w:t>
      </w:r>
      <w:ins w:id="8092" w:author="Comparison" w:date="2013-05-05T19:43:00Z">
        <w:r w:rsidRPr="00AA4B48">
          <w:rPr>
            <w:rFonts w:ascii="Courier New" w:hAnsi="Courier New" w:cs="Courier New"/>
          </w:rPr>
          <w:t xml:space="preserve"> </w:t>
        </w:r>
      </w:ins>
      <w:del w:id="8093" w:author="Comparison" w:date="2013-05-05T19:43:00Z">
        <w:r w:rsidRPr="00C100C3">
          <w:rPr>
            <w:rFonts w:ascii="Courier New" w:hAnsi="Courier New" w:cs="Courier New"/>
          </w:rPr>
          <w:delText>-</w:delText>
        </w:r>
      </w:del>
      <w:r w:rsidRPr="00C100C3">
        <w:rPr>
          <w:rFonts w:ascii="Courier New" w:hAnsi="Courier New" w:cs="Courier New"/>
        </w:rPr>
        <w:t>to themselves, in order to spare yourselves an act which, if directly done in your own names, would have rendered appar</w:t>
      </w:r>
      <w:r w:rsidRPr="00C100C3">
        <w:rPr>
          <w:rFonts w:ascii="Courier New" w:hAnsi="Courier New" w:cs="Courier New"/>
        </w:rPr>
        <w:t xml:space="preserve">ent your incapacity and want of power to do. Now in order to strengthen us against the irrefragable proofs that the thing is positively contrary to the rule of the institution we are told </w:t>
      </w:r>
      <w:ins w:id="8094" w:author="Comparison" w:date="2013-05-05T19:43:00Z">
        <w:r w:rsidRPr="00AA4B48">
          <w:rPr>
            <w:rFonts w:ascii="Courier New" w:hAnsi="Courier New" w:cs="Courier New"/>
          </w:rPr>
          <w:t>"</w:t>
        </w:r>
      </w:ins>
      <w:del w:id="8095" w:author="Comparison" w:date="2013-05-05T19:43:00Z">
        <w:r w:rsidRPr="00C100C3">
          <w:rPr>
            <w:rFonts w:ascii="Courier New" w:hAnsi="Courier New" w:cs="Courier New"/>
          </w:rPr>
          <w:delText>&amp;#8220;</w:delText>
        </w:r>
      </w:del>
      <w:r w:rsidRPr="00C100C3">
        <w:rPr>
          <w:rFonts w:ascii="Courier New" w:hAnsi="Courier New" w:cs="Courier New"/>
        </w:rPr>
        <w:t>It was</w:t>
      </w:r>
    </w:p>
    <w:p w14:paraId="4FDBC129" w14:textId="7639D709" w:rsidR="00000000" w:rsidRPr="00C100C3" w:rsidRDefault="00362818" w:rsidP="00C100C3">
      <w:pPr>
        <w:pStyle w:val="PlainText"/>
        <w:rPr>
          <w:rFonts w:ascii="Courier New" w:hAnsi="Courier New" w:cs="Courier New"/>
        </w:rPr>
      </w:pPr>
      <w:ins w:id="8096" w:author="Comparison" w:date="2013-05-05T19:43:00Z">
        <w:r w:rsidRPr="00AA4B48">
          <w:rPr>
            <w:rFonts w:ascii="Courier New" w:hAnsi="Courier New" w:cs="Courier New"/>
          </w:rPr>
          <w:t>¦</w:t>
        </w:r>
      </w:ins>
      <w:del w:id="8097" w:author="Comparison" w:date="2013-05-05T19:43:00Z">
        <w:r w:rsidRPr="00C100C3">
          <w:rPr>
            <w:rFonts w:ascii="Courier New" w:hAnsi="Courier New" w:cs="Courier New"/>
          </w:rPr>
          <w:delText>|</w:delText>
        </w:r>
      </w:del>
      <w:r w:rsidRPr="00C100C3">
        <w:rPr>
          <w:rFonts w:ascii="Courier New" w:hAnsi="Courier New" w:cs="Courier New"/>
        </w:rPr>
        <w:t xml:space="preserve"> In a note to </w:t>
      </w:r>
      <w:ins w:id="8098" w:author="Comparison" w:date="2013-05-05T19:43:00Z">
        <w:r w:rsidRPr="00AA4B48">
          <w:rPr>
            <w:rFonts w:ascii="Courier New" w:hAnsi="Courier New" w:cs="Courier New"/>
          </w:rPr>
          <w:t>"Qu'est</w:t>
        </w:r>
      </w:ins>
      <w:del w:id="8099" w:author="Comparison" w:date="2013-05-05T19:43:00Z">
        <w:r w:rsidRPr="00C100C3">
          <w:rPr>
            <w:rFonts w:ascii="Courier New" w:hAnsi="Courier New" w:cs="Courier New"/>
          </w:rPr>
          <w:delText>&amp;#8220;Qu&amp;#8217;est</w:delText>
        </w:r>
      </w:del>
      <w:r w:rsidRPr="00C100C3">
        <w:rPr>
          <w:rFonts w:ascii="Courier New" w:hAnsi="Courier New" w:cs="Courier New"/>
        </w:rPr>
        <w:t xml:space="preserve"> ce </w:t>
      </w:r>
      <w:ins w:id="8100" w:author="Comparison" w:date="2013-05-05T19:43:00Z">
        <w:r w:rsidRPr="00AA4B48">
          <w:rPr>
            <w:rFonts w:ascii="Courier New" w:hAnsi="Courier New" w:cs="Courier New"/>
          </w:rPr>
          <w:t>qu'on</w:t>
        </w:r>
      </w:ins>
      <w:del w:id="8101" w:author="Comparison" w:date="2013-05-05T19:43:00Z">
        <w:r w:rsidRPr="00C100C3">
          <w:rPr>
            <w:rFonts w:ascii="Courier New" w:hAnsi="Courier New" w:cs="Courier New"/>
          </w:rPr>
          <w:delText>qu&amp;#8217;on</w:delText>
        </w:r>
      </w:del>
      <w:r w:rsidRPr="00C100C3">
        <w:rPr>
          <w:rFonts w:ascii="Courier New" w:hAnsi="Courier New" w:cs="Courier New"/>
        </w:rPr>
        <w:t xml:space="preserve"> a r</w:t>
      </w:r>
      <w:r w:rsidRPr="00C100C3">
        <w:rPr>
          <w:rFonts w:ascii="Courier New" w:hAnsi="Courier New" w:cs="Courier New"/>
        </w:rPr>
        <w:t>econnu</w:t>
      </w:r>
      <w:ins w:id="8102" w:author="Comparison" w:date="2013-05-05T19:43:00Z">
        <w:r w:rsidRPr="00AA4B48">
          <w:rPr>
            <w:rFonts w:ascii="Courier New" w:hAnsi="Courier New" w:cs="Courier New"/>
          </w:rPr>
          <w:t>?"</w:t>
        </w:r>
      </w:ins>
      <w:del w:id="8103" w:author="Comparison" w:date="2013-05-05T19:43:00Z">
        <w:r w:rsidRPr="00C100C3">
          <w:rPr>
            <w:rFonts w:ascii="Courier New" w:hAnsi="Courier New" w:cs="Courier New"/>
          </w:rPr>
          <w:delText>?&amp;#8221;</w:delText>
        </w:r>
      </w:del>
      <w:r w:rsidRPr="00C100C3">
        <w:rPr>
          <w:rFonts w:ascii="Courier New" w:hAnsi="Courier New" w:cs="Courier New"/>
        </w:rPr>
        <w:t xml:space="preserve"> it says that the word here rendered (</w:t>
      </w:r>
      <w:ins w:id="8104" w:author="Comparison" w:date="2013-05-05T19:43:00Z">
        <w:r w:rsidRPr="00AA4B48">
          <w:rPr>
            <w:rFonts w:ascii="Courier New" w:hAnsi="Courier New" w:cs="Courier New"/>
          </w:rPr>
          <w:t>page</w:t>
        </w:r>
      </w:ins>
      <w:del w:id="8105" w:author="Comparison" w:date="2013-05-05T19:43:00Z">
        <w:r w:rsidRPr="00C100C3">
          <w:rPr>
            <w:rFonts w:ascii="Courier New" w:hAnsi="Courier New" w:cs="Courier New"/>
          </w:rPr>
          <w:delText>p.</w:delText>
        </w:r>
      </w:del>
      <w:r w:rsidRPr="00C100C3">
        <w:rPr>
          <w:rFonts w:ascii="Courier New" w:hAnsi="Courier New" w:cs="Courier New"/>
        </w:rPr>
        <w:t xml:space="preserve"> 29) </w:t>
      </w:r>
      <w:ins w:id="8106" w:author="Comparison" w:date="2013-05-05T19:43:00Z">
        <w:r w:rsidRPr="00AA4B48">
          <w:rPr>
            <w:rFonts w:ascii="Courier New" w:hAnsi="Courier New" w:cs="Courier New"/>
          </w:rPr>
          <w:t>"</w:t>
        </w:r>
      </w:ins>
      <w:del w:id="8107" w:author="Comparison" w:date="2013-05-05T19:43:00Z">
        <w:r w:rsidRPr="00C100C3">
          <w:rPr>
            <w:rFonts w:ascii="Courier New" w:hAnsi="Courier New" w:cs="Courier New"/>
          </w:rPr>
          <w:delText>&amp;#8220;</w:delText>
        </w:r>
      </w:del>
      <w:r w:rsidRPr="00C100C3">
        <w:rPr>
          <w:rFonts w:ascii="Courier New" w:hAnsi="Courier New" w:cs="Courier New"/>
        </w:rPr>
        <w:t>instituteur</w:t>
      </w:r>
      <w:ins w:id="8108" w:author="Comparison" w:date="2013-05-05T19:43:00Z">
        <w:r w:rsidRPr="00AA4B48">
          <w:rPr>
            <w:rFonts w:ascii="Courier New" w:hAnsi="Courier New" w:cs="Courier New"/>
          </w:rPr>
          <w:t>"</w:t>
        </w:r>
      </w:ins>
      <w:del w:id="8109" w:author="Comparison" w:date="2013-05-05T19:43:00Z">
        <w:r w:rsidRPr="00C100C3">
          <w:rPr>
            <w:rFonts w:ascii="Courier New" w:hAnsi="Courier New" w:cs="Courier New"/>
          </w:rPr>
          <w:delText>&amp;#8221;</w:delText>
        </w:r>
      </w:del>
      <w:r w:rsidRPr="00C100C3">
        <w:rPr>
          <w:rFonts w:ascii="Courier New" w:hAnsi="Courier New" w:cs="Courier New"/>
        </w:rPr>
        <w:t xml:space="preserve"> ought to be </w:t>
      </w:r>
      <w:ins w:id="8110" w:author="Comparison" w:date="2013-05-05T19:43:00Z">
        <w:r w:rsidRPr="00AA4B48">
          <w:rPr>
            <w:rFonts w:ascii="Courier New" w:hAnsi="Courier New" w:cs="Courier New"/>
          </w:rPr>
          <w:t>"</w:t>
        </w:r>
      </w:ins>
      <w:del w:id="8111" w:author="Comparison" w:date="2013-05-05T19:43:00Z">
        <w:r w:rsidRPr="00C100C3">
          <w:rPr>
            <w:rFonts w:ascii="Courier New" w:hAnsi="Courier New" w:cs="Courier New"/>
          </w:rPr>
          <w:delText>&amp;#8220;</w:delText>
        </w:r>
      </w:del>
      <w:r w:rsidRPr="00C100C3">
        <w:rPr>
          <w:rFonts w:ascii="Courier New" w:hAnsi="Courier New" w:cs="Courier New"/>
        </w:rPr>
        <w:t>institution</w:t>
      </w:r>
      <w:ins w:id="8112" w:author="Comparison" w:date="2013-05-05T19:43:00Z">
        <w:r w:rsidRPr="00AA4B48">
          <w:rPr>
            <w:rFonts w:ascii="Courier New" w:hAnsi="Courier New" w:cs="Courier New"/>
          </w:rPr>
          <w:t>."</w:t>
        </w:r>
      </w:ins>
      <w:del w:id="8113" w:author="Comparison" w:date="2013-05-05T19:43:00Z">
        <w:r w:rsidRPr="00C100C3">
          <w:rPr>
            <w:rFonts w:ascii="Courier New" w:hAnsi="Courier New" w:cs="Courier New"/>
          </w:rPr>
          <w:delText>.&amp;#8221;</w:delText>
        </w:r>
      </w:del>
    </w:p>
    <w:p w14:paraId="3C8E2673"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{324}</w:t>
      </w:r>
    </w:p>
    <w:p w14:paraId="3465DA7A" w14:textId="7DCA7911" w:rsidR="00000000" w:rsidRPr="00C100C3" w:rsidRDefault="00362818" w:rsidP="00C100C3">
      <w:pPr>
        <w:pStyle w:val="PlainText"/>
        <w:rPr>
          <w:rFonts w:ascii="Courier New" w:hAnsi="Courier New" w:cs="Courier New"/>
        </w:rPr>
      </w:pPr>
      <w:r w:rsidRPr="00C100C3">
        <w:rPr>
          <w:rFonts w:ascii="Courier New" w:hAnsi="Courier New" w:cs="Courier New"/>
        </w:rPr>
        <w:t>therefore needful that the apostles should give institutions to the Church, which might go on after them and without them. I</w:t>
      </w:r>
      <w:r w:rsidRPr="00C100C3">
        <w:rPr>
          <w:rFonts w:ascii="Courier New" w:hAnsi="Courier New" w:cs="Courier New"/>
        </w:rPr>
        <w:t>t appears to us that, had they not done this, they would have failed in their mission</w:t>
      </w:r>
      <w:ins w:id="8114" w:author="Comparison" w:date="2013-05-05T19:43:00Z">
        <w:r w:rsidRPr="00AA4B48">
          <w:rPr>
            <w:rFonts w:ascii="Courier New" w:hAnsi="Courier New" w:cs="Courier New"/>
          </w:rPr>
          <w:t>."</w:t>
        </w:r>
      </w:ins>
      <w:del w:id="8115" w:author="Comparison" w:date="2013-05-05T19:43:00Z">
        <w:r w:rsidRPr="00C100C3">
          <w:rPr>
            <w:rFonts w:ascii="Courier New" w:hAnsi="Courier New" w:cs="Courier New"/>
          </w:rPr>
          <w:delText>.&amp;#8221;</w:delText>
        </w:r>
      </w:del>
      <w:r w:rsidRPr="00C100C3">
        <w:rPr>
          <w:rFonts w:ascii="Courier New" w:hAnsi="Courier New" w:cs="Courier New"/>
        </w:rPr>
        <w:t xml:space="preserve"> Happily you are not in </w:t>
      </w:r>
      <w:ins w:id="8116" w:author="Comparison" w:date="2013-05-05T19:43:00Z">
        <w:r w:rsidRPr="00AA4B48">
          <w:rPr>
            <w:rFonts w:ascii="Courier New" w:hAnsi="Courier New" w:cs="Courier New"/>
          </w:rPr>
          <w:t>God's</w:t>
        </w:r>
      </w:ins>
      <w:del w:id="8117" w:author="Comparison" w:date="2013-05-05T19:43:00Z">
        <w:r w:rsidRPr="00C100C3">
          <w:rPr>
            <w:rFonts w:ascii="Courier New" w:hAnsi="Courier New" w:cs="Courier New"/>
          </w:rPr>
          <w:delText>God&amp;#8217;s</w:delText>
        </w:r>
      </w:del>
      <w:r w:rsidRPr="00C100C3">
        <w:rPr>
          <w:rFonts w:ascii="Courier New" w:hAnsi="Courier New" w:cs="Courier New"/>
        </w:rPr>
        <w:t xml:space="preserve"> place to judge them, although it would seem you think yourselves competent to do so.</w:t>
      </w:r>
    </w:p>
    <w:p w14:paraId="427B45D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Allow me to tell you that the Church, whi</w:t>
      </w:r>
      <w:r w:rsidRPr="00C100C3">
        <w:rPr>
          <w:rFonts w:ascii="Courier New" w:hAnsi="Courier New" w:cs="Courier New"/>
        </w:rPr>
        <w:t>ch went on badly enough with them, has gone on very badly without them, and that the institutions which they gave to the Church have not gone on without them, unless you call the horrors of papacy the progress of the apostolical institutions.</w:t>
      </w:r>
    </w:p>
    <w:p w14:paraId="0E337345" w14:textId="5B937CF5" w:rsidR="00000000" w:rsidRPr="00C100C3" w:rsidRDefault="00362818" w:rsidP="00C100C3">
      <w:pPr>
        <w:pStyle w:val="PlainText"/>
        <w:rPr>
          <w:rFonts w:ascii="Courier New" w:hAnsi="Courier New" w:cs="Courier New"/>
        </w:rPr>
      </w:pPr>
      <w:r w:rsidRPr="00C100C3">
        <w:rPr>
          <w:rFonts w:ascii="Courier New" w:hAnsi="Courier New" w:cs="Courier New"/>
        </w:rPr>
        <w:t>The endeavou</w:t>
      </w:r>
      <w:r w:rsidRPr="00C100C3">
        <w:rPr>
          <w:rFonts w:ascii="Courier New" w:hAnsi="Courier New" w:cs="Courier New"/>
        </w:rPr>
        <w:t xml:space="preserve">r is made to persuade us, in the face of the </w:t>
      </w:r>
      <w:ins w:id="8118" w:author="Comparison" w:date="2013-05-05T19:43:00Z">
        <w:r w:rsidRPr="00AA4B48">
          <w:rPr>
            <w:rFonts w:ascii="Courier New" w:hAnsi="Courier New" w:cs="Courier New"/>
          </w:rPr>
          <w:t>Church's</w:t>
        </w:r>
      </w:ins>
      <w:del w:id="8119" w:author="Comparison" w:date="2013-05-05T19:43:00Z">
        <w:r w:rsidRPr="00C100C3">
          <w:rPr>
            <w:rFonts w:ascii="Courier New" w:hAnsi="Courier New" w:cs="Courier New"/>
          </w:rPr>
          <w:delText>Church&amp;#8217;s</w:delText>
        </w:r>
      </w:del>
      <w:r w:rsidRPr="00C100C3">
        <w:rPr>
          <w:rFonts w:ascii="Courier New" w:hAnsi="Courier New" w:cs="Courier New"/>
        </w:rPr>
        <w:t xml:space="preserve"> history, that the apostles necessarily gave institutions which should go on without them. Is it possible to imagine such arguments as these? Poor apostles! According to what the elders of the Evan</w:t>
      </w:r>
      <w:r w:rsidRPr="00C100C3">
        <w:rPr>
          <w:rFonts w:ascii="Courier New" w:hAnsi="Courier New" w:cs="Courier New"/>
        </w:rPr>
        <w:t>gelical Church at Geneva say, they thoroughly failed in their mission. At least they had not the pretensions of these gentlemen!</w:t>
      </w:r>
    </w:p>
    <w:p w14:paraId="66D9E4F2" w14:textId="442D9F8A" w:rsidR="00000000" w:rsidRPr="00C100C3" w:rsidRDefault="00362818" w:rsidP="00C100C3">
      <w:pPr>
        <w:pStyle w:val="PlainText"/>
        <w:rPr>
          <w:rFonts w:ascii="Courier New" w:hAnsi="Courier New" w:cs="Courier New"/>
        </w:rPr>
      </w:pPr>
      <w:r w:rsidRPr="00C100C3">
        <w:rPr>
          <w:rFonts w:ascii="Courier New" w:hAnsi="Courier New" w:cs="Courier New"/>
        </w:rPr>
        <w:t>The apostle foresees, with tears, the invasion of the enemy, when the special power with which the Lord had endowed him should</w:t>
      </w:r>
      <w:r w:rsidRPr="00C100C3">
        <w:rPr>
          <w:rFonts w:ascii="Courier New" w:hAnsi="Courier New" w:cs="Courier New"/>
        </w:rPr>
        <w:t xml:space="preserve"> be withdrawn. He foretells that there would be an apostasy; and if I am to believe Mons. Gaussen (I do not know if he is one of the elders), that which calls itself the Church will be spued out of </w:t>
      </w:r>
      <w:ins w:id="8120" w:author="Comparison" w:date="2013-05-05T19:43:00Z">
        <w:r w:rsidRPr="00AA4B48">
          <w:rPr>
            <w:rFonts w:ascii="Courier New" w:hAnsi="Courier New" w:cs="Courier New"/>
          </w:rPr>
          <w:t>Christ's</w:t>
        </w:r>
      </w:ins>
      <w:del w:id="8121" w:author="Comparison" w:date="2013-05-05T19:43:00Z">
        <w:r w:rsidRPr="00C100C3">
          <w:rPr>
            <w:rFonts w:ascii="Courier New" w:hAnsi="Courier New" w:cs="Courier New"/>
          </w:rPr>
          <w:delText>Christ&amp;#8217;s</w:delText>
        </w:r>
      </w:del>
      <w:r w:rsidRPr="00C100C3">
        <w:rPr>
          <w:rFonts w:ascii="Courier New" w:hAnsi="Courier New" w:cs="Courier New"/>
        </w:rPr>
        <w:t xml:space="preserve"> mouth. I do not know whether at that time t</w:t>
      </w:r>
      <w:r w:rsidRPr="00C100C3">
        <w:rPr>
          <w:rFonts w:ascii="Courier New" w:hAnsi="Courier New" w:cs="Courier New"/>
        </w:rPr>
        <w:t>he institutions will have gone on without the apostle, although they may have been re-established in all their vigour by the Evangelical Church at Geneva.</w:t>
      </w:r>
    </w:p>
    <w:p w14:paraId="503111AC" w14:textId="254E577D" w:rsidR="00000000" w:rsidRPr="00C100C3" w:rsidRDefault="00362818" w:rsidP="00C100C3">
      <w:pPr>
        <w:pStyle w:val="PlainText"/>
        <w:rPr>
          <w:rFonts w:ascii="Courier New" w:hAnsi="Courier New" w:cs="Courier New"/>
        </w:rPr>
      </w:pPr>
      <w:r w:rsidRPr="00C100C3">
        <w:rPr>
          <w:rFonts w:ascii="Courier New" w:hAnsi="Courier New" w:cs="Courier New"/>
        </w:rPr>
        <w:t>Hence, therefore, the use of the word *law* is only a wretched sophism, because a man in whom an ins</w:t>
      </w:r>
      <w:r w:rsidRPr="00C100C3">
        <w:rPr>
          <w:rFonts w:ascii="Courier New" w:hAnsi="Courier New" w:cs="Courier New"/>
        </w:rPr>
        <w:t>titution is realized is not a law; and not only is a law necessary to establish a man in that position *with the authority of God</w:t>
      </w:r>
      <w:ins w:id="8122" w:author="Comparison" w:date="2013-05-05T19:43:00Z">
        <w:r w:rsidRPr="00AA4B48">
          <w:rPr>
            <w:rFonts w:ascii="Courier New" w:hAnsi="Courier New" w:cs="Courier New"/>
          </w:rPr>
          <w:t>*,</w:t>
        </w:r>
      </w:ins>
      <w:del w:id="8123" w:author="Comparison" w:date="2013-05-05T19:43:00Z">
        <w:r w:rsidRPr="00C100C3">
          <w:rPr>
            <w:rFonts w:ascii="Courier New" w:hAnsi="Courier New" w:cs="Courier New"/>
          </w:rPr>
          <w:delText>,*</w:delText>
        </w:r>
      </w:del>
      <w:r w:rsidRPr="00C100C3">
        <w:rPr>
          <w:rFonts w:ascii="Courier New" w:hAnsi="Courier New" w:cs="Courier New"/>
        </w:rPr>
        <w:t xml:space="preserve"> but also the authority for doing so must be vested somewhere, otherwise it is not with the authority of God, unless it be a </w:t>
      </w:r>
      <w:r w:rsidRPr="00C100C3">
        <w:rPr>
          <w:rFonts w:ascii="Courier New" w:hAnsi="Courier New" w:cs="Courier New"/>
        </w:rPr>
        <w:t>divine mission which is legitimate itself by its own power, as that of the prophet; but there is no occasion for a nomination.</w:t>
      </w:r>
    </w:p>
    <w:p w14:paraId="057FD3B2" w14:textId="1749045C" w:rsidR="00000000" w:rsidRPr="00C100C3" w:rsidRDefault="00362818" w:rsidP="00C100C3">
      <w:pPr>
        <w:pStyle w:val="PlainText"/>
        <w:rPr>
          <w:rFonts w:ascii="Courier New" w:hAnsi="Courier New" w:cs="Courier New"/>
        </w:rPr>
      </w:pPr>
      <w:r w:rsidRPr="00C100C3">
        <w:rPr>
          <w:rFonts w:ascii="Courier New" w:hAnsi="Courier New" w:cs="Courier New"/>
        </w:rPr>
        <w:t xml:space="preserve">No; by wearying the patience of God with his sin, man can </w:t>
      </w:r>
      <w:ins w:id="8124" w:author="Comparison" w:date="2013-05-05T19:43:00Z">
        <w:r w:rsidRPr="00AA4B48">
          <w:rPr>
            <w:rFonts w:ascii="Courier New" w:hAnsi="Courier New" w:cs="Courier New"/>
          </w:rPr>
          <w:t>"</w:t>
        </w:r>
      </w:ins>
      <w:del w:id="8125" w:author="Comparison" w:date="2013-05-05T19:43:00Z">
        <w:r w:rsidRPr="00C100C3">
          <w:rPr>
            <w:rFonts w:ascii="Courier New" w:hAnsi="Courier New" w:cs="Courier New"/>
          </w:rPr>
          <w:delText>&amp;#8220;</w:delText>
        </w:r>
      </w:del>
      <w:r w:rsidRPr="00C100C3">
        <w:rPr>
          <w:rFonts w:ascii="Courier New" w:hAnsi="Courier New" w:cs="Courier New"/>
        </w:rPr>
        <w:t>not</w:t>
      </w:r>
      <w:ins w:id="8126" w:author="Comparison" w:date="2013-05-05T19:43:00Z">
        <w:r w:rsidRPr="00AA4B48">
          <w:rPr>
            <w:rFonts w:ascii="Courier New" w:hAnsi="Courier New" w:cs="Courier New"/>
          </w:rPr>
          <w:t>"</w:t>
        </w:r>
      </w:ins>
      <w:del w:id="8127" w:author="Comparison" w:date="2013-05-05T19:43:00Z">
        <w:r w:rsidRPr="00C100C3">
          <w:rPr>
            <w:rFonts w:ascii="Courier New" w:hAnsi="Courier New" w:cs="Courier New"/>
          </w:rPr>
          <w:delText>&amp;#8221;</w:delText>
        </w:r>
      </w:del>
      <w:r w:rsidRPr="00C100C3">
        <w:rPr>
          <w:rFonts w:ascii="Courier New" w:hAnsi="Courier New" w:cs="Courier New"/>
        </w:rPr>
        <w:t xml:space="preserve"> reduce Him to the incapacity of using His laws. The </w:t>
      </w:r>
      <w:r w:rsidRPr="00C100C3">
        <w:rPr>
          <w:rFonts w:ascii="Courier New" w:hAnsi="Courier New" w:cs="Courier New"/>
        </w:rPr>
        <w:t xml:space="preserve">execution of the just judgment of God is not want of power. When I said </w:t>
      </w:r>
      <w:ins w:id="8128" w:author="Comparison" w:date="2013-05-05T19:43:00Z">
        <w:r w:rsidRPr="00AA4B48">
          <w:rPr>
            <w:rFonts w:ascii="Courier New" w:hAnsi="Courier New" w:cs="Courier New"/>
          </w:rPr>
          <w:t>"</w:t>
        </w:r>
      </w:ins>
      <w:del w:id="8129" w:author="Comparison" w:date="2013-05-05T19:43:00Z">
        <w:r w:rsidRPr="00C100C3">
          <w:rPr>
            <w:rFonts w:ascii="Courier New" w:hAnsi="Courier New" w:cs="Courier New"/>
          </w:rPr>
          <w:delText>&amp;#8220;</w:delText>
        </w:r>
      </w:del>
      <w:r w:rsidRPr="00C100C3">
        <w:rPr>
          <w:rFonts w:ascii="Courier New" w:hAnsi="Courier New" w:cs="Courier New"/>
        </w:rPr>
        <w:t>He can no longer make use of them</w:t>
      </w:r>
      <w:ins w:id="8130" w:author="Comparison" w:date="2013-05-05T19:43:00Z">
        <w:r w:rsidRPr="00AA4B48">
          <w:rPr>
            <w:rFonts w:ascii="Courier New" w:hAnsi="Courier New" w:cs="Courier New"/>
          </w:rPr>
          <w:t>,"</w:t>
        </w:r>
      </w:ins>
      <w:del w:id="8131" w:author="Comparison" w:date="2013-05-05T19:43:00Z">
        <w:r w:rsidRPr="00C100C3">
          <w:rPr>
            <w:rFonts w:ascii="Courier New" w:hAnsi="Courier New" w:cs="Courier New"/>
          </w:rPr>
          <w:delText>,&amp;#8221;</w:delText>
        </w:r>
      </w:del>
      <w:r w:rsidRPr="00C100C3">
        <w:rPr>
          <w:rFonts w:ascii="Courier New" w:hAnsi="Courier New" w:cs="Courier New"/>
        </w:rPr>
        <w:t xml:space="preserve"> it is only the expression of the feeling contained in the words </w:t>
      </w:r>
      <w:ins w:id="8132" w:author="Comparison" w:date="2013-05-05T19:43:00Z">
        <w:r w:rsidRPr="00AA4B48">
          <w:rPr>
            <w:rFonts w:ascii="Courier New" w:hAnsi="Courier New" w:cs="Courier New"/>
          </w:rPr>
          <w:t>"</w:t>
        </w:r>
      </w:ins>
      <w:del w:id="8133" w:author="Comparison" w:date="2013-05-05T19:43:00Z">
        <w:r w:rsidRPr="00C100C3">
          <w:rPr>
            <w:rFonts w:ascii="Courier New" w:hAnsi="Courier New" w:cs="Courier New"/>
          </w:rPr>
          <w:delText>&amp;#8220;</w:delText>
        </w:r>
      </w:del>
      <w:r w:rsidRPr="00C100C3">
        <w:rPr>
          <w:rFonts w:ascii="Courier New" w:hAnsi="Courier New" w:cs="Courier New"/>
        </w:rPr>
        <w:t>until there was no longer a remedy</w:t>
      </w:r>
      <w:ins w:id="8134" w:author="Comparison" w:date="2013-05-05T19:43:00Z">
        <w:r w:rsidRPr="00AA4B48">
          <w:rPr>
            <w:rFonts w:ascii="Courier New" w:hAnsi="Courier New" w:cs="Courier New"/>
          </w:rPr>
          <w:t>."</w:t>
        </w:r>
      </w:ins>
      <w:del w:id="8135" w:author="Comparison" w:date="2013-05-05T19:43:00Z">
        <w:r w:rsidRPr="00C100C3">
          <w:rPr>
            <w:rFonts w:ascii="Courier New" w:hAnsi="Courier New" w:cs="Courier New"/>
          </w:rPr>
          <w:delText>.&amp;#8221;</w:delText>
        </w:r>
      </w:del>
      <w:r w:rsidRPr="00C100C3">
        <w:rPr>
          <w:rFonts w:ascii="Courier New" w:hAnsi="Courier New" w:cs="Courier New"/>
        </w:rPr>
        <w:t xml:space="preserve"> Sin has reached such </w:t>
      </w:r>
      <w:r w:rsidRPr="00C100C3">
        <w:rPr>
          <w:rFonts w:ascii="Courier New" w:hAnsi="Courier New" w:cs="Courier New"/>
        </w:rPr>
        <w:t>a point</w:t>
      </w:r>
    </w:p>
    <w:p w14:paraId="13E90FD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{325}</w:t>
      </w:r>
    </w:p>
    <w:p w14:paraId="6F1132B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that God can no longer bear with it. Is this want of power? No, it is holiness. Such an argument is really not worthy of an answer. Can God use fallen Adam, such as he is, for the kingdom of His glory? Is it imputing to God a want of power </w:t>
      </w:r>
      <w:r w:rsidRPr="00C100C3">
        <w:rPr>
          <w:rFonts w:ascii="Courier New" w:hAnsi="Courier New" w:cs="Courier New"/>
        </w:rPr>
        <w:t>to say that it is impossible? Does the apostle accuse God of powerlessness, when He says that flesh and blood cannot inherit the kingdom of God, and that God has introduced something better in the Second Adam?</w:t>
      </w:r>
    </w:p>
    <w:p w14:paraId="01D4B77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Corruption is not a law of God. Man, under th</w:t>
      </w:r>
      <w:r w:rsidRPr="00C100C3">
        <w:rPr>
          <w:rFonts w:ascii="Courier New" w:hAnsi="Courier New" w:cs="Courier New"/>
        </w:rPr>
        <w:t>e law of innocence, was an institution of God; corruption has come in; the institution is marred, corrupted, ruined; it has not been immediately abolished by God, but it has not been re-established: God has introduced something better. Can there be anythin</w:t>
      </w:r>
      <w:r w:rsidRPr="00C100C3">
        <w:rPr>
          <w:rFonts w:ascii="Courier New" w:hAnsi="Courier New" w:cs="Courier New"/>
        </w:rPr>
        <w:t>g plainer or more evident? Well, that is the law of man, one may say, of every creature placed under his responsibility, without being sustained by direct power from God. God was pleased to shew this under every form, without law, under law, under promises</w:t>
      </w:r>
      <w:r w:rsidRPr="00C100C3">
        <w:rPr>
          <w:rFonts w:ascii="Courier New" w:hAnsi="Courier New" w:cs="Courier New"/>
        </w:rPr>
        <w:t>, in the priesthood, in the kingly power, in the presentation of His Son to the husbandmen. The institutions were according to God; man has always failed in them, and, save that they are to be made good in Christ, the institutions, as ordained of God, have</w:t>
      </w:r>
      <w:r w:rsidRPr="00C100C3">
        <w:rPr>
          <w:rFonts w:ascii="Courier New" w:hAnsi="Courier New" w:cs="Courier New"/>
        </w:rPr>
        <w:t xml:space="preserve"> been set aside one after the other. The weakness of man, of the creature, has been proved. I do not believe that the elders of Geneva form any exception.</w:t>
      </w:r>
    </w:p>
    <w:p w14:paraId="588ED6E6" w14:textId="2AB22BA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But to say that </w:t>
      </w:r>
      <w:ins w:id="8136" w:author="Comparison" w:date="2013-05-05T19:43:00Z">
        <w:r w:rsidRPr="00AA4B48">
          <w:rPr>
            <w:rFonts w:ascii="Courier New" w:hAnsi="Courier New" w:cs="Courier New"/>
          </w:rPr>
          <w:t>"</w:t>
        </w:r>
      </w:ins>
      <w:del w:id="8137" w:author="Comparison" w:date="2013-05-05T19:43:00Z">
        <w:r w:rsidRPr="00C100C3">
          <w:rPr>
            <w:rFonts w:ascii="Courier New" w:hAnsi="Courier New" w:cs="Courier New"/>
          </w:rPr>
          <w:delText>&amp;#8220;</w:delText>
        </w:r>
      </w:del>
      <w:r w:rsidRPr="00C100C3">
        <w:rPr>
          <w:rFonts w:ascii="Courier New" w:hAnsi="Courier New" w:cs="Courier New"/>
        </w:rPr>
        <w:t xml:space="preserve">the dispensations are not responsible for the whole of </w:t>
      </w:r>
      <w:ins w:id="8138" w:author="Comparison" w:date="2013-05-05T19:43:00Z">
        <w:r w:rsidRPr="00AA4B48">
          <w:rPr>
            <w:rFonts w:ascii="Courier New" w:hAnsi="Courier New" w:cs="Courier New"/>
          </w:rPr>
          <w:t>men's</w:t>
        </w:r>
      </w:ins>
      <w:del w:id="8139" w:author="Comparison" w:date="2013-05-05T19:43:00Z">
        <w:r w:rsidRPr="00C100C3">
          <w:rPr>
            <w:rFonts w:ascii="Courier New" w:hAnsi="Courier New" w:cs="Courier New"/>
          </w:rPr>
          <w:delText>men&amp;#8217;s</w:delText>
        </w:r>
      </w:del>
      <w:r w:rsidRPr="00C100C3">
        <w:rPr>
          <w:rFonts w:ascii="Courier New" w:hAnsi="Courier New" w:cs="Courier New"/>
        </w:rPr>
        <w:t xml:space="preserve"> actings wi</w:t>
      </w:r>
      <w:r w:rsidRPr="00C100C3">
        <w:rPr>
          <w:rFonts w:ascii="Courier New" w:hAnsi="Courier New" w:cs="Courier New"/>
        </w:rPr>
        <w:t>th regard to them</w:t>
      </w:r>
      <w:ins w:id="8140" w:author="Comparison" w:date="2013-05-05T19:43:00Z">
        <w:r w:rsidRPr="00AA4B48">
          <w:rPr>
            <w:rFonts w:ascii="Courier New" w:hAnsi="Courier New" w:cs="Courier New"/>
          </w:rPr>
          <w:t>"</w:t>
        </w:r>
      </w:ins>
      <w:del w:id="8141" w:author="Comparison" w:date="2013-05-05T19:43:00Z">
        <w:r w:rsidRPr="00C100C3">
          <w:rPr>
            <w:rFonts w:ascii="Courier New" w:hAnsi="Courier New" w:cs="Courier New"/>
          </w:rPr>
          <w:delText>&amp;#8221;</w:delText>
        </w:r>
      </w:del>
      <w:r w:rsidRPr="00C100C3">
        <w:rPr>
          <w:rFonts w:ascii="Courier New" w:hAnsi="Courier New" w:cs="Courier New"/>
        </w:rPr>
        <w:t xml:space="preserve"> is to say, if the phrase has any meaning at all, that even when men have failed, to whatever degree it may be, with regard to the institutions under which God has placed them, their sin will be no reason for God to put an end to th</w:t>
      </w:r>
      <w:r w:rsidRPr="00C100C3">
        <w:rPr>
          <w:rFonts w:ascii="Courier New" w:hAnsi="Courier New" w:cs="Courier New"/>
        </w:rPr>
        <w:t>e dispensation which receives its form from those institutions. And I say that such a system is iniquitous, antinomian, and unscriptural.</w:t>
      </w:r>
    </w:p>
    <w:p w14:paraId="7AD715C3" w14:textId="3A586053"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There is another idea which I wish to take up, weary though I be of this controversy. </w:t>
      </w:r>
      <w:ins w:id="8142" w:author="Comparison" w:date="2013-05-05T19:43:00Z">
        <w:r w:rsidRPr="00AA4B48">
          <w:rPr>
            <w:rFonts w:ascii="Courier New" w:hAnsi="Courier New" w:cs="Courier New"/>
          </w:rPr>
          <w:t>"</w:t>
        </w:r>
      </w:ins>
      <w:del w:id="8143" w:author="Comparison" w:date="2013-05-05T19:43:00Z">
        <w:r w:rsidRPr="00C100C3">
          <w:rPr>
            <w:rFonts w:ascii="Courier New" w:hAnsi="Courier New" w:cs="Courier New"/>
          </w:rPr>
          <w:delText>&amp;#8220;</w:delText>
        </w:r>
      </w:del>
      <w:r w:rsidRPr="00C100C3">
        <w:rPr>
          <w:rFonts w:ascii="Courier New" w:hAnsi="Courier New" w:cs="Courier New"/>
        </w:rPr>
        <w:t>The *written* word now d</w:t>
      </w:r>
      <w:r w:rsidRPr="00C100C3">
        <w:rPr>
          <w:rFonts w:ascii="Courier New" w:hAnsi="Courier New" w:cs="Courier New"/>
        </w:rPr>
        <w:t>esignates them [the elders] by making known to the churches the brethren who are fit for these offices</w:t>
      </w:r>
      <w:ins w:id="8144" w:author="Comparison" w:date="2013-05-05T19:43:00Z">
        <w:r w:rsidRPr="00AA4B48">
          <w:rPr>
            <w:rFonts w:ascii="Courier New" w:hAnsi="Courier New" w:cs="Courier New"/>
          </w:rPr>
          <w:t>."</w:t>
        </w:r>
      </w:ins>
      <w:del w:id="8145" w:author="Comparison" w:date="2013-05-05T19:43:00Z">
        <w:r w:rsidRPr="00C100C3">
          <w:rPr>
            <w:rFonts w:ascii="Courier New" w:hAnsi="Courier New" w:cs="Courier New"/>
          </w:rPr>
          <w:delText>.&amp;#8221;</w:delText>
        </w:r>
      </w:del>
      <w:r w:rsidRPr="00C100C3">
        <w:rPr>
          <w:rFonts w:ascii="Courier New" w:hAnsi="Courier New" w:cs="Courier New"/>
        </w:rPr>
        <w:t xml:space="preserve"> First, it was not to the churches that the apostle made them known, but to those who were employed by him to establish these brethren in the boso</w:t>
      </w:r>
      <w:r w:rsidRPr="00C100C3">
        <w:rPr>
          <w:rFonts w:ascii="Courier New" w:hAnsi="Courier New" w:cs="Courier New"/>
        </w:rPr>
        <w:t>m of the churches which were not competent to do it. But this is not all.</w:t>
      </w:r>
    </w:p>
    <w:p w14:paraId="286AD36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{326}</w:t>
      </w:r>
    </w:p>
    <w:p w14:paraId="253BD52E" w14:textId="578FDE0B" w:rsidR="00000000" w:rsidRPr="00C100C3" w:rsidRDefault="00362818" w:rsidP="00C100C3">
      <w:pPr>
        <w:pStyle w:val="PlainText"/>
        <w:rPr>
          <w:rFonts w:ascii="Courier New" w:hAnsi="Courier New" w:cs="Courier New"/>
        </w:rPr>
      </w:pPr>
      <w:r w:rsidRPr="00C100C3">
        <w:rPr>
          <w:rFonts w:ascii="Courier New" w:hAnsi="Courier New" w:cs="Courier New"/>
        </w:rPr>
        <w:t>If the word pointed them out *then</w:t>
      </w:r>
      <w:ins w:id="8146" w:author="Comparison" w:date="2013-05-05T19:43:00Z">
        <w:r w:rsidRPr="00AA4B48">
          <w:rPr>
            <w:rFonts w:ascii="Courier New" w:hAnsi="Courier New" w:cs="Courier New"/>
          </w:rPr>
          <w:t>*,</w:t>
        </w:r>
      </w:ins>
      <w:del w:id="8147" w:author="Comparison" w:date="2013-05-05T19:43:00Z">
        <w:r w:rsidRPr="00C100C3">
          <w:rPr>
            <w:rFonts w:ascii="Courier New" w:hAnsi="Courier New" w:cs="Courier New"/>
          </w:rPr>
          <w:delText>,*</w:delText>
        </w:r>
      </w:del>
      <w:r w:rsidRPr="00C100C3">
        <w:rPr>
          <w:rFonts w:ascii="Courier New" w:hAnsi="Courier New" w:cs="Courier New"/>
        </w:rPr>
        <w:t xml:space="preserve"> there was no need of Timothy or Titus. And if it be the word that designates them, in this case all those who have these qualifications a</w:t>
      </w:r>
      <w:r w:rsidRPr="00C100C3">
        <w:rPr>
          <w:rFonts w:ascii="Courier New" w:hAnsi="Courier New" w:cs="Courier New"/>
        </w:rPr>
        <w:t>re designated by the word. Every man who is blameless, the husband of one wife, vigilant, sober, of good behaviour, given to hospitality, apt to teach, not given to wine, no striker, not greedy of filthy lucre; but patient, not a brawler, not covetous, one</w:t>
      </w:r>
      <w:r w:rsidRPr="00C100C3">
        <w:rPr>
          <w:rFonts w:ascii="Courier New" w:hAnsi="Courier New" w:cs="Courier New"/>
        </w:rPr>
        <w:t xml:space="preserve"> that </w:t>
      </w:r>
      <w:ins w:id="8148" w:author="Comparison" w:date="2013-05-05T19:43:00Z">
        <w:r w:rsidRPr="00AA4B48">
          <w:rPr>
            <w:rFonts w:ascii="Courier New" w:hAnsi="Courier New" w:cs="Courier New"/>
          </w:rPr>
          <w:t>"</w:t>
        </w:r>
      </w:ins>
      <w:del w:id="8149" w:author="Comparison" w:date="2013-05-05T19:43:00Z">
        <w:r w:rsidRPr="00C100C3">
          <w:rPr>
            <w:rFonts w:ascii="Courier New" w:hAnsi="Courier New" w:cs="Courier New"/>
          </w:rPr>
          <w:delText>&amp;#8220;</w:delText>
        </w:r>
      </w:del>
      <w:r w:rsidRPr="00C100C3">
        <w:rPr>
          <w:rFonts w:ascii="Courier New" w:hAnsi="Courier New" w:cs="Courier New"/>
        </w:rPr>
        <w:t>ruleth well his own house, having his children in subjection with all gravity</w:t>
      </w:r>
      <w:ins w:id="8150" w:author="Comparison" w:date="2013-05-05T19:43:00Z">
        <w:r w:rsidRPr="00AA4B48">
          <w:rPr>
            <w:rFonts w:ascii="Courier New" w:hAnsi="Courier New" w:cs="Courier New"/>
          </w:rPr>
          <w:t>";</w:t>
        </w:r>
      </w:ins>
      <w:del w:id="8151" w:author="Comparison" w:date="2013-05-05T19:43:00Z">
        <w:r w:rsidRPr="00C100C3">
          <w:rPr>
            <w:rFonts w:ascii="Courier New" w:hAnsi="Courier New" w:cs="Courier New"/>
          </w:rPr>
          <w:delText>&amp;#8221;;</w:delText>
        </w:r>
      </w:del>
      <w:r w:rsidRPr="00C100C3">
        <w:rPr>
          <w:rFonts w:ascii="Courier New" w:hAnsi="Courier New" w:cs="Courier New"/>
        </w:rPr>
        <w:t xml:space="preserve"> all persons who have these qualities </w:t>
      </w:r>
      <w:del w:id="8152" w:author="Comparison" w:date="2013-05-05T19:43:00Z">
        <w:r w:rsidRPr="00C100C3">
          <w:rPr>
            <w:rFonts w:ascii="Courier New" w:hAnsi="Courier New" w:cs="Courier New"/>
          </w:rPr>
          <w:delText>*</w:delText>
        </w:r>
      </w:del>
      <w:r w:rsidRPr="00C100C3">
        <w:rPr>
          <w:rFonts w:ascii="Courier New" w:hAnsi="Courier New" w:cs="Courier New"/>
        </w:rPr>
        <w:t>are</w:t>
      </w:r>
      <w:del w:id="8153" w:author="Comparison" w:date="2013-05-05T19:43:00Z">
        <w:r w:rsidRPr="00C100C3">
          <w:rPr>
            <w:rFonts w:ascii="Courier New" w:hAnsi="Courier New" w:cs="Courier New"/>
          </w:rPr>
          <w:delText>*</w:delText>
        </w:r>
      </w:del>
      <w:r w:rsidRPr="00C100C3">
        <w:rPr>
          <w:rFonts w:ascii="Courier New" w:hAnsi="Courier New" w:cs="Courier New"/>
        </w:rPr>
        <w:t xml:space="preserve"> designated; and, the word having designated them, there is no election, there is no nomination, that is to say, de</w:t>
      </w:r>
      <w:r w:rsidRPr="00C100C3">
        <w:rPr>
          <w:rFonts w:ascii="Courier New" w:hAnsi="Courier New" w:cs="Courier New"/>
        </w:rPr>
        <w:t>signation. The system of choosing of elders falls by this very fact. All those who are such are nominated with the same authority as if an apostle had set them apart. Now, if this be the case, the thing is done, and the brethren whom you call Plymouthists,</w:t>
      </w:r>
      <w:r w:rsidRPr="00C100C3">
        <w:rPr>
          <w:rFonts w:ascii="Courier New" w:hAnsi="Courier New" w:cs="Courier New"/>
        </w:rPr>
        <w:t xml:space="preserve"> who accept them without choosing them, are nearer the truth.</w:t>
      </w:r>
    </w:p>
    <w:p w14:paraId="036E0E3F" w14:textId="4546271C"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If the apostle had appointed elders, would it have been the </w:t>
      </w:r>
      <w:ins w:id="8154" w:author="Comparison" w:date="2013-05-05T19:43:00Z">
        <w:r w:rsidRPr="00AA4B48">
          <w:rPr>
            <w:rFonts w:ascii="Courier New" w:hAnsi="Courier New" w:cs="Courier New"/>
          </w:rPr>
          <w:t>Church's</w:t>
        </w:r>
      </w:ins>
      <w:del w:id="8155" w:author="Comparison" w:date="2013-05-05T19:43:00Z">
        <w:r w:rsidRPr="00C100C3">
          <w:rPr>
            <w:rFonts w:ascii="Courier New" w:hAnsi="Courier New" w:cs="Courier New"/>
          </w:rPr>
          <w:delText>Church&amp;#8217;s</w:delText>
        </w:r>
      </w:del>
      <w:r w:rsidRPr="00C100C3">
        <w:rPr>
          <w:rFonts w:ascii="Courier New" w:hAnsi="Courier New" w:cs="Courier New"/>
        </w:rPr>
        <w:t xml:space="preserve"> place to choose them afterwards, to nominate them, or do whatever it might be, except to obey? Clearly not. If the wor</w:t>
      </w:r>
      <w:r w:rsidRPr="00C100C3">
        <w:rPr>
          <w:rFonts w:ascii="Courier New" w:hAnsi="Courier New" w:cs="Courier New"/>
        </w:rPr>
        <w:t xml:space="preserve">d designates them, establishes them with the same authority that the apostles did, you have nothing to do, except that the apostles did something that the word does not do, and which you pretend to do with apostolic sagacity and authority. Paul, Barnabas, </w:t>
      </w:r>
      <w:r w:rsidRPr="00C100C3">
        <w:rPr>
          <w:rFonts w:ascii="Courier New" w:hAnsi="Courier New" w:cs="Courier New"/>
        </w:rPr>
        <w:t>and Titus did something besides pointing out the desirable qualifications. They never designated the elders to the churches in an abstract manner by qualifications. Such a designation has never been addressed to a church.</w:t>
      </w:r>
    </w:p>
    <w:p w14:paraId="302533C5" w14:textId="0E4099AF"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 said that </w:t>
      </w:r>
      <w:ins w:id="8156" w:author="Comparison" w:date="2013-05-05T19:43:00Z">
        <w:r w:rsidRPr="00AA4B48">
          <w:rPr>
            <w:rFonts w:ascii="Courier New" w:hAnsi="Courier New" w:cs="Courier New"/>
          </w:rPr>
          <w:t>"</w:t>
        </w:r>
      </w:ins>
      <w:del w:id="8157" w:author="Comparison" w:date="2013-05-05T19:43:00Z">
        <w:r w:rsidRPr="00C100C3">
          <w:rPr>
            <w:rFonts w:ascii="Courier New" w:hAnsi="Courier New" w:cs="Courier New"/>
          </w:rPr>
          <w:delText>&amp;#8220;</w:delText>
        </w:r>
      </w:del>
      <w:r w:rsidRPr="00C100C3">
        <w:rPr>
          <w:rFonts w:ascii="Courier New" w:hAnsi="Courier New" w:cs="Courier New"/>
        </w:rPr>
        <w:t>the New Testam</w:t>
      </w:r>
      <w:r w:rsidRPr="00C100C3">
        <w:rPr>
          <w:rFonts w:ascii="Courier New" w:hAnsi="Courier New" w:cs="Courier New"/>
        </w:rPr>
        <w:t>ent dispensation will, without any doubt, accomplish the period assigned to it</w:t>
      </w:r>
      <w:ins w:id="8158" w:author="Comparison" w:date="2013-05-05T19:43:00Z">
        <w:r w:rsidRPr="00AA4B48">
          <w:rPr>
            <w:rFonts w:ascii="Courier New" w:hAnsi="Courier New" w:cs="Courier New"/>
          </w:rPr>
          <w:t>."</w:t>
        </w:r>
      </w:ins>
      <w:del w:id="8159" w:author="Comparison" w:date="2013-05-05T19:43:00Z">
        <w:r w:rsidRPr="00C100C3">
          <w:rPr>
            <w:rFonts w:ascii="Courier New" w:hAnsi="Courier New" w:cs="Courier New"/>
          </w:rPr>
          <w:delText>.&amp;#8221;</w:delText>
        </w:r>
      </w:del>
      <w:r w:rsidRPr="00C100C3">
        <w:rPr>
          <w:rFonts w:ascii="Courier New" w:hAnsi="Courier New" w:cs="Courier New"/>
        </w:rPr>
        <w:t xml:space="preserve"> We are agreed that the period is not accomplished. As a deduction, it is said </w:t>
      </w:r>
      <w:ins w:id="8160" w:author="Comparison" w:date="2013-05-05T19:43:00Z">
        <w:r w:rsidRPr="00AA4B48">
          <w:rPr>
            <w:rFonts w:ascii="Courier New" w:hAnsi="Courier New" w:cs="Courier New"/>
          </w:rPr>
          <w:t>"</w:t>
        </w:r>
      </w:ins>
      <w:del w:id="8161" w:author="Comparison" w:date="2013-05-05T19:43:00Z">
        <w:r w:rsidRPr="00C100C3">
          <w:rPr>
            <w:rFonts w:ascii="Courier New" w:hAnsi="Courier New" w:cs="Courier New"/>
          </w:rPr>
          <w:delText>&amp;#8220;</w:delText>
        </w:r>
      </w:del>
      <w:r w:rsidRPr="00C100C3">
        <w:rPr>
          <w:rFonts w:ascii="Courier New" w:hAnsi="Courier New" w:cs="Courier New"/>
        </w:rPr>
        <w:t>Consequently the New Testament and the institutions which concern the formation, gov</w:t>
      </w:r>
      <w:r w:rsidRPr="00C100C3">
        <w:rPr>
          <w:rFonts w:ascii="Courier New" w:hAnsi="Courier New" w:cs="Courier New"/>
        </w:rPr>
        <w:t>ernment, and service of the churches exist in full force</w:t>
      </w:r>
      <w:ins w:id="8162" w:author="Comparison" w:date="2013-05-05T19:43:00Z">
        <w:r w:rsidRPr="00AA4B48">
          <w:rPr>
            <w:rFonts w:ascii="Courier New" w:hAnsi="Courier New" w:cs="Courier New"/>
          </w:rPr>
          <w:t>."</w:t>
        </w:r>
      </w:ins>
      <w:del w:id="8163" w:author="Comparison" w:date="2013-05-05T19:43:00Z">
        <w:r w:rsidRPr="00C100C3">
          <w:rPr>
            <w:rFonts w:ascii="Courier New" w:hAnsi="Courier New" w:cs="Courier New"/>
          </w:rPr>
          <w:delText>.&amp;#8221;</w:delText>
        </w:r>
      </w:del>
      <w:r w:rsidRPr="00C100C3">
        <w:rPr>
          <w:rFonts w:ascii="Courier New" w:hAnsi="Courier New" w:cs="Courier New"/>
        </w:rPr>
        <w:t xml:space="preserve"> Why so? The period of the Jewish dispensation was not fulfilled before the coming of the Saviour. Were all the institutions of God in full force? The kingly power, prophecy, Urim and Thummim,</w:t>
      </w:r>
      <w:r w:rsidRPr="00C100C3">
        <w:rPr>
          <w:rFonts w:ascii="Courier New" w:hAnsi="Courier New" w:cs="Courier New"/>
        </w:rPr>
        <w:t xml:space="preserve"> the presence of God in the temple, the ark with the mercy-seat, on which was put the blood which maintained the relationship of God with Israel, was all that in full force? But I shall be told, The things were found in scripture. Granted; but what does th</w:t>
      </w:r>
      <w:r w:rsidRPr="00C100C3">
        <w:rPr>
          <w:rFonts w:ascii="Courier New" w:hAnsi="Courier New" w:cs="Courier New"/>
        </w:rPr>
        <w:t>at prove, except that your reasoning from beginning to</w:t>
      </w:r>
    </w:p>
    <w:p w14:paraId="1E3FDED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{327}</w:t>
      </w:r>
    </w:p>
    <w:p w14:paraId="1354A28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end is only a miserable sophism, which seeks to destroy the responsibility of man, and the consequences which flow from the fact of his having failed as to it. These things of which I have just</w:t>
      </w:r>
      <w:r w:rsidRPr="00C100C3">
        <w:rPr>
          <w:rFonts w:ascii="Courier New" w:hAnsi="Courier New" w:cs="Courier New"/>
        </w:rPr>
        <w:t xml:space="preserve"> spoken were lost, lost on account of the sins of men, although the end of the dispensation had not yet come. Man could not set them up again. The fact that they were to be found in the scriptures was only the humiliating proof that the Jews had lost them </w:t>
      </w:r>
      <w:r w:rsidRPr="00C100C3">
        <w:rPr>
          <w:rFonts w:ascii="Courier New" w:hAnsi="Courier New" w:cs="Courier New"/>
        </w:rPr>
        <w:t>through their sins.</w:t>
      </w:r>
    </w:p>
    <w:p w14:paraId="30EB7593" w14:textId="25086B44"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 almost forgot what is said on the following words of my pamphlet: </w:t>
      </w:r>
      <w:ins w:id="8164" w:author="Comparison" w:date="2013-05-05T19:43:00Z">
        <w:r w:rsidRPr="00AA4B48">
          <w:rPr>
            <w:rFonts w:ascii="Courier New" w:hAnsi="Courier New" w:cs="Courier New"/>
          </w:rPr>
          <w:t>"</w:t>
        </w:r>
      </w:ins>
      <w:del w:id="8165" w:author="Comparison" w:date="2013-05-05T19:43:00Z">
        <w:r w:rsidRPr="00C100C3">
          <w:rPr>
            <w:rFonts w:ascii="Courier New" w:hAnsi="Courier New" w:cs="Courier New"/>
          </w:rPr>
          <w:delText>&amp;#8220;</w:delText>
        </w:r>
      </w:del>
      <w:r w:rsidRPr="00C100C3">
        <w:rPr>
          <w:rFonts w:ascii="Courier New" w:hAnsi="Courier New" w:cs="Courier New"/>
        </w:rPr>
        <w:t>In order not to offend them, He submitted to what they required</w:t>
      </w:r>
      <w:ins w:id="8166" w:author="Comparison" w:date="2013-05-05T19:43:00Z">
        <w:r w:rsidRPr="00AA4B48">
          <w:rPr>
            <w:rFonts w:ascii="Courier New" w:hAnsi="Courier New" w:cs="Courier New"/>
          </w:rPr>
          <w:t>."</w:t>
        </w:r>
      </w:ins>
      <w:del w:id="8167" w:author="Comparison" w:date="2013-05-05T19:43:00Z">
        <w:r w:rsidRPr="00C100C3">
          <w:rPr>
            <w:rFonts w:ascii="Courier New" w:hAnsi="Courier New" w:cs="Courier New"/>
          </w:rPr>
          <w:delText>.&amp;#8221;</w:delText>
        </w:r>
      </w:del>
      <w:r w:rsidRPr="00C100C3">
        <w:rPr>
          <w:rFonts w:ascii="Courier New" w:hAnsi="Courier New" w:cs="Courier New"/>
        </w:rPr>
        <w:t xml:space="preserve"> My opponents shew much holy indignation against such doctrines. They say </w:t>
      </w:r>
      <w:ins w:id="8168" w:author="Comparison" w:date="2013-05-05T19:43:00Z">
        <w:r w:rsidRPr="00AA4B48">
          <w:rPr>
            <w:rFonts w:ascii="Courier New" w:hAnsi="Courier New" w:cs="Courier New"/>
          </w:rPr>
          <w:t>"</w:t>
        </w:r>
      </w:ins>
      <w:del w:id="8169" w:author="Comparison" w:date="2013-05-05T19:43:00Z">
        <w:r w:rsidRPr="00C100C3">
          <w:rPr>
            <w:rFonts w:ascii="Courier New" w:hAnsi="Courier New" w:cs="Courier New"/>
          </w:rPr>
          <w:delText>&amp;#8220;</w:delText>
        </w:r>
      </w:del>
      <w:r w:rsidRPr="00C100C3">
        <w:rPr>
          <w:rFonts w:ascii="Courier New" w:hAnsi="Courier New" w:cs="Courier New"/>
        </w:rPr>
        <w:t>In fact,</w:t>
      </w:r>
      <w:r w:rsidRPr="00C100C3">
        <w:rPr>
          <w:rFonts w:ascii="Courier New" w:hAnsi="Courier New" w:cs="Courier New"/>
        </w:rPr>
        <w:t xml:space="preserve"> that Jesus submitted to the law, because the Jews *required it of </w:t>
      </w:r>
      <w:ins w:id="8170" w:author="Comparison" w:date="2013-05-05T19:43:00Z">
        <w:r w:rsidRPr="00AA4B48">
          <w:rPr>
            <w:rFonts w:ascii="Courier New" w:hAnsi="Courier New" w:cs="Courier New"/>
          </w:rPr>
          <w:t>Him</w:t>
        </w:r>
      </w:ins>
      <w:del w:id="8171" w:author="Comparison" w:date="2013-05-05T19:43:00Z">
        <w:r w:rsidRPr="00C100C3">
          <w:rPr>
            <w:rFonts w:ascii="Courier New" w:hAnsi="Courier New" w:cs="Courier New"/>
          </w:rPr>
          <w:delText>Hin</w:delText>
        </w:r>
      </w:del>
      <w:r w:rsidRPr="00C100C3">
        <w:rPr>
          <w:rFonts w:ascii="Courier New" w:hAnsi="Courier New" w:cs="Courier New"/>
        </w:rPr>
        <w:t>*, is rationalistic doctrine</w:t>
      </w:r>
      <w:ins w:id="8172" w:author="Comparison" w:date="2013-05-05T19:43:00Z">
        <w:r w:rsidRPr="00AA4B48">
          <w:rPr>
            <w:rFonts w:ascii="Courier New" w:hAnsi="Courier New" w:cs="Courier New"/>
          </w:rPr>
          <w:t>."</w:t>
        </w:r>
      </w:ins>
      <w:del w:id="8173" w:author="Comparison" w:date="2013-05-05T19:43:00Z">
        <w:r w:rsidRPr="00C100C3">
          <w:rPr>
            <w:rFonts w:ascii="Courier New" w:hAnsi="Courier New" w:cs="Courier New"/>
          </w:rPr>
          <w:delText>.&amp;#8221;</w:delText>
        </w:r>
      </w:del>
      <w:r w:rsidRPr="00C100C3">
        <w:rPr>
          <w:rFonts w:ascii="Courier New" w:hAnsi="Courier New" w:cs="Courier New"/>
        </w:rPr>
        <w:t xml:space="preserve"> I was about to answer that I had said nothing about the law</w:t>
      </w:r>
      <w:ins w:id="8174" w:author="Comparison" w:date="2013-05-05T19:43:00Z">
        <w:r w:rsidRPr="00AA4B48">
          <w:rPr>
            <w:rFonts w:ascii="Courier New" w:hAnsi="Courier New" w:cs="Courier New"/>
          </w:rPr>
          <w:t xml:space="preserve"> "</w:t>
        </w:r>
      </w:ins>
      <w:del w:id="8175" w:author="Comparison" w:date="2013-05-05T19:43:00Z">
        <w:r w:rsidRPr="00C100C3">
          <w:rPr>
            <w:rFonts w:ascii="Courier New" w:hAnsi="Courier New" w:cs="Courier New"/>
          </w:rPr>
          <w:delText>&amp;#8212; &amp;#8220;</w:delText>
        </w:r>
      </w:del>
      <w:r w:rsidRPr="00C100C3">
        <w:rPr>
          <w:rFonts w:ascii="Courier New" w:hAnsi="Courier New" w:cs="Courier New"/>
        </w:rPr>
        <w:t>submitting to the law</w:t>
      </w:r>
      <w:ins w:id="8176" w:author="Comparison" w:date="2013-05-05T19:43:00Z">
        <w:r w:rsidRPr="00AA4B48">
          <w:rPr>
            <w:rFonts w:ascii="Courier New" w:hAnsi="Courier New" w:cs="Courier New"/>
          </w:rPr>
          <w:t>"</w:t>
        </w:r>
      </w:ins>
      <w:del w:id="8177" w:author="Comparison" w:date="2013-05-05T19:43:00Z">
        <w:r w:rsidRPr="00C100C3">
          <w:rPr>
            <w:rFonts w:ascii="Courier New" w:hAnsi="Courier New" w:cs="Courier New"/>
          </w:rPr>
          <w:delText>&amp;#8221;</w:delText>
        </w:r>
      </w:del>
      <w:r w:rsidRPr="00C100C3">
        <w:rPr>
          <w:rFonts w:ascii="Courier New" w:hAnsi="Courier New" w:cs="Courier New"/>
        </w:rPr>
        <w:t xml:space="preserve"> is not to be found in my pamphlet, and that it</w:t>
      </w:r>
      <w:r w:rsidRPr="00C100C3">
        <w:rPr>
          <w:rFonts w:ascii="Courier New" w:hAnsi="Courier New" w:cs="Courier New"/>
        </w:rPr>
        <w:t xml:space="preserve"> is not the subject treated of in the part whence my words are quoted! But alas! on closer examination one finds that this is but another instance of false quotation. </w:t>
      </w:r>
      <w:ins w:id="8178" w:author="Comparison" w:date="2013-05-05T19:43:00Z">
        <w:r w:rsidRPr="00AA4B48">
          <w:rPr>
            <w:rFonts w:ascii="Courier New" w:hAnsi="Courier New" w:cs="Courier New"/>
          </w:rPr>
          <w:t>"</w:t>
        </w:r>
      </w:ins>
      <w:del w:id="8179" w:author="Comparison" w:date="2013-05-05T19:43:00Z">
        <w:r w:rsidRPr="00C100C3">
          <w:rPr>
            <w:rFonts w:ascii="Courier New" w:hAnsi="Courier New" w:cs="Courier New"/>
          </w:rPr>
          <w:delText>&amp;#8220;</w:delText>
        </w:r>
      </w:del>
      <w:r w:rsidRPr="00C100C3">
        <w:rPr>
          <w:rFonts w:ascii="Courier New" w:hAnsi="Courier New" w:cs="Courier New"/>
        </w:rPr>
        <w:t>He submitted to *all* that was required of Him</w:t>
      </w:r>
      <w:ins w:id="8180" w:author="Comparison" w:date="2013-05-05T19:43:00Z">
        <w:r w:rsidRPr="00AA4B48">
          <w:rPr>
            <w:rFonts w:ascii="Courier New" w:hAnsi="Courier New" w:cs="Courier New"/>
          </w:rPr>
          <w:t>"</w:t>
        </w:r>
      </w:ins>
      <w:del w:id="8181" w:author="Comparison" w:date="2013-05-05T19:43:00Z">
        <w:r w:rsidRPr="00C100C3">
          <w:rPr>
            <w:rFonts w:ascii="Courier New" w:hAnsi="Courier New" w:cs="Courier New"/>
          </w:rPr>
          <w:delText>&amp;#8221;</w:delText>
        </w:r>
      </w:del>
      <w:r w:rsidRPr="00C100C3">
        <w:rPr>
          <w:rFonts w:ascii="Courier New" w:hAnsi="Courier New" w:cs="Courier New"/>
        </w:rPr>
        <w:t xml:space="preserve"> is placed between inverted c</w:t>
      </w:r>
      <w:r w:rsidRPr="00C100C3">
        <w:rPr>
          <w:rFonts w:ascii="Courier New" w:hAnsi="Courier New" w:cs="Courier New"/>
        </w:rPr>
        <w:t xml:space="preserve">ommas; but in my pamphlet there is only </w:t>
      </w:r>
      <w:ins w:id="8182" w:author="Comparison" w:date="2013-05-05T19:43:00Z">
        <w:r w:rsidRPr="00AA4B48">
          <w:rPr>
            <w:rFonts w:ascii="Courier New" w:hAnsi="Courier New" w:cs="Courier New"/>
          </w:rPr>
          <w:t>"</w:t>
        </w:r>
      </w:ins>
      <w:del w:id="8183" w:author="Comparison" w:date="2013-05-05T19:43:00Z">
        <w:r w:rsidRPr="00C100C3">
          <w:rPr>
            <w:rFonts w:ascii="Courier New" w:hAnsi="Courier New" w:cs="Courier New"/>
          </w:rPr>
          <w:delText>&amp;#8220;</w:delText>
        </w:r>
      </w:del>
      <w:r w:rsidRPr="00C100C3">
        <w:rPr>
          <w:rFonts w:ascii="Courier New" w:hAnsi="Courier New" w:cs="Courier New"/>
        </w:rPr>
        <w:t>He submitted to that which was required of Him</w:t>
      </w:r>
      <w:ins w:id="8184" w:author="Comparison" w:date="2013-05-05T19:43:00Z">
        <w:r w:rsidRPr="00AA4B48">
          <w:rPr>
            <w:rFonts w:ascii="Courier New" w:hAnsi="Courier New" w:cs="Courier New"/>
          </w:rPr>
          <w:t xml:space="preserve">" </w:t>
        </w:r>
      </w:ins>
      <w:del w:id="8185" w:author="Comparison" w:date="2013-05-05T19:43:00Z">
        <w:r w:rsidRPr="00C100C3">
          <w:rPr>
            <w:rFonts w:ascii="Courier New" w:hAnsi="Courier New" w:cs="Courier New"/>
          </w:rPr>
          <w:delText>&amp;#8221; &amp;#8212;</w:delText>
        </w:r>
      </w:del>
      <w:r w:rsidRPr="00C100C3">
        <w:rPr>
          <w:rFonts w:ascii="Courier New" w:hAnsi="Courier New" w:cs="Courier New"/>
        </w:rPr>
        <w:t xml:space="preserve">a very essential difference, because it is a question of a particular point, and not of the *law*; whereas, if it is said He submitted to </w:t>
      </w:r>
      <w:ins w:id="8186" w:author="Comparison" w:date="2013-05-05T19:43:00Z">
        <w:r w:rsidRPr="00AA4B48">
          <w:rPr>
            <w:rFonts w:ascii="Courier New" w:hAnsi="Courier New" w:cs="Courier New"/>
          </w:rPr>
          <w:t>"*</w:t>
        </w:r>
      </w:ins>
      <w:del w:id="8187" w:author="Comparison" w:date="2013-05-05T19:43:00Z">
        <w:r w:rsidRPr="00C100C3">
          <w:rPr>
            <w:rFonts w:ascii="Courier New" w:hAnsi="Courier New" w:cs="Courier New"/>
          </w:rPr>
          <w:delText>&amp;#8220;*</w:delText>
        </w:r>
      </w:del>
      <w:r w:rsidRPr="00C100C3">
        <w:rPr>
          <w:rFonts w:ascii="Courier New" w:hAnsi="Courier New" w:cs="Courier New"/>
        </w:rPr>
        <w:t>al</w:t>
      </w:r>
      <w:r w:rsidRPr="00C100C3">
        <w:rPr>
          <w:rFonts w:ascii="Courier New" w:hAnsi="Courier New" w:cs="Courier New"/>
        </w:rPr>
        <w:t>l</w:t>
      </w:r>
      <w:ins w:id="8188" w:author="Comparison" w:date="2013-05-05T19:43:00Z">
        <w:r w:rsidRPr="00AA4B48">
          <w:rPr>
            <w:rFonts w:ascii="Courier New" w:hAnsi="Courier New" w:cs="Courier New"/>
          </w:rPr>
          <w:t>*"</w:t>
        </w:r>
      </w:ins>
      <w:del w:id="8189" w:author="Comparison" w:date="2013-05-05T19:43:00Z">
        <w:r w:rsidRPr="00C100C3">
          <w:rPr>
            <w:rFonts w:ascii="Courier New" w:hAnsi="Courier New" w:cs="Courier New"/>
          </w:rPr>
          <w:delText>*&amp;#8221;</w:delText>
        </w:r>
      </w:del>
      <w:r w:rsidRPr="00C100C3">
        <w:rPr>
          <w:rFonts w:ascii="Courier New" w:hAnsi="Courier New" w:cs="Courier New"/>
        </w:rPr>
        <w:t xml:space="preserve"> that was required of Him, that word </w:t>
      </w:r>
      <w:ins w:id="8190" w:author="Comparison" w:date="2013-05-05T19:43:00Z">
        <w:r w:rsidRPr="00AA4B48">
          <w:rPr>
            <w:rFonts w:ascii="Courier New" w:hAnsi="Courier New" w:cs="Courier New"/>
          </w:rPr>
          <w:t>"*</w:t>
        </w:r>
      </w:ins>
      <w:del w:id="8191" w:author="Comparison" w:date="2013-05-05T19:43:00Z">
        <w:r w:rsidRPr="00C100C3">
          <w:rPr>
            <w:rFonts w:ascii="Courier New" w:hAnsi="Courier New" w:cs="Courier New"/>
          </w:rPr>
          <w:delText>&amp;#8220;*</w:delText>
        </w:r>
      </w:del>
      <w:r w:rsidRPr="00C100C3">
        <w:rPr>
          <w:rFonts w:ascii="Courier New" w:hAnsi="Courier New" w:cs="Courier New"/>
        </w:rPr>
        <w:t>all</w:t>
      </w:r>
      <w:ins w:id="8192" w:author="Comparison" w:date="2013-05-05T19:43:00Z">
        <w:r w:rsidRPr="00AA4B48">
          <w:rPr>
            <w:rFonts w:ascii="Courier New" w:hAnsi="Courier New" w:cs="Courier New"/>
          </w:rPr>
          <w:t>*"</w:t>
        </w:r>
      </w:ins>
      <w:del w:id="8193" w:author="Comparison" w:date="2013-05-05T19:43:00Z">
        <w:r w:rsidRPr="00C100C3">
          <w:rPr>
            <w:rFonts w:ascii="Courier New" w:hAnsi="Courier New" w:cs="Courier New"/>
          </w:rPr>
          <w:delText>*&amp;#8221;</w:delText>
        </w:r>
      </w:del>
      <w:r w:rsidRPr="00C100C3">
        <w:rPr>
          <w:rFonts w:ascii="Courier New" w:hAnsi="Courier New" w:cs="Courier New"/>
        </w:rPr>
        <w:t xml:space="preserve"> may be looked upon as including the law and all else besides. If the trouble is taken to read my pamphlet, </w:t>
      </w:r>
      <w:ins w:id="8194" w:author="Comparison" w:date="2013-05-05T19:43:00Z">
        <w:r w:rsidRPr="00AA4B48">
          <w:rPr>
            <w:rFonts w:ascii="Courier New" w:hAnsi="Courier New" w:cs="Courier New"/>
          </w:rPr>
          <w:t>"</w:t>
        </w:r>
      </w:ins>
      <w:del w:id="8195" w:author="Comparison" w:date="2013-05-05T19:43:00Z">
        <w:r w:rsidRPr="00C100C3">
          <w:rPr>
            <w:rFonts w:ascii="Courier New" w:hAnsi="Courier New" w:cs="Courier New"/>
          </w:rPr>
          <w:delText>&amp;#8220;</w:delText>
        </w:r>
      </w:del>
      <w:r w:rsidRPr="00C100C3">
        <w:rPr>
          <w:rFonts w:ascii="Courier New" w:hAnsi="Courier New" w:cs="Courier New"/>
        </w:rPr>
        <w:t xml:space="preserve">Observations on the Tract entitled </w:t>
      </w:r>
      <w:ins w:id="8196" w:author="Comparison" w:date="2013-05-05T19:43:00Z">
        <w:r w:rsidRPr="00AA4B48">
          <w:rPr>
            <w:rFonts w:ascii="Courier New" w:hAnsi="Courier New" w:cs="Courier New"/>
          </w:rPr>
          <w:t>'Plymouthism,'"</w:t>
        </w:r>
      </w:ins>
      <w:del w:id="8197" w:author="Comparison" w:date="2013-05-05T19:43:00Z">
        <w:r w:rsidRPr="00C100C3">
          <w:rPr>
            <w:rFonts w:ascii="Courier New" w:hAnsi="Courier New" w:cs="Courier New"/>
          </w:rPr>
          <w:delText>&amp;#8216;Plymouthism,&amp;#8217;&amp;#8221;</w:delText>
        </w:r>
      </w:del>
      <w:r w:rsidRPr="00C100C3">
        <w:rPr>
          <w:rFonts w:ascii="Courier New" w:hAnsi="Courier New" w:cs="Courier New"/>
        </w:rPr>
        <w:t xml:space="preserve"> it will</w:t>
      </w:r>
      <w:r w:rsidRPr="00C100C3">
        <w:rPr>
          <w:rFonts w:ascii="Courier New" w:hAnsi="Courier New" w:cs="Courier New"/>
        </w:rPr>
        <w:t xml:space="preserve"> be seen, that it is not at all a question of the obligation of the law, but of this particular point, that there was no longer either ark, or Urim and Thummim; that the presence of God was no longer in the temple; that the temple was empty, and that </w:t>
      </w:r>
      <w:ins w:id="8198" w:author="Comparison" w:date="2013-05-05T19:43:00Z">
        <w:r w:rsidRPr="00AA4B48">
          <w:rPr>
            <w:rFonts w:ascii="Courier New" w:hAnsi="Courier New" w:cs="Courier New"/>
          </w:rPr>
          <w:t>"</w:t>
        </w:r>
      </w:ins>
      <w:del w:id="8199" w:author="Comparison" w:date="2013-05-05T19:43:00Z">
        <w:r w:rsidRPr="00C100C3">
          <w:rPr>
            <w:rFonts w:ascii="Courier New" w:hAnsi="Courier New" w:cs="Courier New"/>
          </w:rPr>
          <w:delText>&amp;#822</w:delText>
        </w:r>
        <w:r w:rsidRPr="00C100C3">
          <w:rPr>
            <w:rFonts w:ascii="Courier New" w:hAnsi="Courier New" w:cs="Courier New"/>
          </w:rPr>
          <w:delText>0;</w:delText>
        </w:r>
      </w:del>
      <w:r w:rsidRPr="00C100C3">
        <w:rPr>
          <w:rFonts w:ascii="Courier New" w:hAnsi="Courier New" w:cs="Courier New"/>
        </w:rPr>
        <w:t>the body of the Lord was the true *temple</w:t>
      </w:r>
      <w:ins w:id="8200" w:author="Comparison" w:date="2013-05-05T19:43:00Z">
        <w:r w:rsidRPr="00AA4B48">
          <w:rPr>
            <w:rFonts w:ascii="Courier New" w:hAnsi="Courier New" w:cs="Courier New"/>
          </w:rPr>
          <w:t>*."</w:t>
        </w:r>
      </w:ins>
      <w:del w:id="8201" w:author="Comparison" w:date="2013-05-05T19:43:00Z">
        <w:r w:rsidRPr="00C100C3">
          <w:rPr>
            <w:rFonts w:ascii="Courier New" w:hAnsi="Courier New" w:cs="Courier New"/>
          </w:rPr>
          <w:delText>*.&amp;#8221;</w:delText>
        </w:r>
      </w:del>
      <w:r w:rsidRPr="00C100C3">
        <w:rPr>
          <w:rFonts w:ascii="Courier New" w:hAnsi="Courier New" w:cs="Courier New"/>
        </w:rPr>
        <w:t xml:space="preserve"> In order not to offend them He submitted to that which was required of Him, that is to say, regarding respect for the temple as if God were there. If one has ever so little knowledge of the word, one mus</w:t>
      </w:r>
      <w:r w:rsidRPr="00C100C3">
        <w:rPr>
          <w:rFonts w:ascii="Courier New" w:hAnsi="Courier New" w:cs="Courier New"/>
        </w:rPr>
        <w:t xml:space="preserve">t know to what this alludes. They demanded the tribute-money for the expenses of the temple; and the Lord, while He testified that He and His disciples, as being the children of the great King, were not really bound to pay, answers Peter, </w:t>
      </w:r>
      <w:ins w:id="8202" w:author="Comparison" w:date="2013-05-05T19:43:00Z">
        <w:r w:rsidRPr="00AA4B48">
          <w:rPr>
            <w:rFonts w:ascii="Courier New" w:hAnsi="Courier New" w:cs="Courier New"/>
          </w:rPr>
          <w:t>"</w:t>
        </w:r>
      </w:ins>
      <w:del w:id="8203" w:author="Comparison" w:date="2013-05-05T19:43:00Z">
        <w:r w:rsidRPr="00C100C3">
          <w:rPr>
            <w:rFonts w:ascii="Courier New" w:hAnsi="Courier New" w:cs="Courier New"/>
          </w:rPr>
          <w:delText>&amp;#8220;</w:delText>
        </w:r>
      </w:del>
      <w:r w:rsidRPr="00C100C3">
        <w:rPr>
          <w:rFonts w:ascii="Courier New" w:hAnsi="Courier New" w:cs="Courier New"/>
        </w:rPr>
        <w:t>Notwithsta</w:t>
      </w:r>
      <w:r w:rsidRPr="00C100C3">
        <w:rPr>
          <w:rFonts w:ascii="Courier New" w:hAnsi="Courier New" w:cs="Courier New"/>
        </w:rPr>
        <w:t>nding, lest we should offend them, go thou to the sea, and cast an hook, and take up the fish that first cometh up; and when thou hast opened his mouth, thou shalt find a piece</w:t>
      </w:r>
    </w:p>
    <w:p w14:paraId="540A572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{328}</w:t>
      </w:r>
    </w:p>
    <w:p w14:paraId="2BBE4956" w14:textId="73825488" w:rsidR="00000000" w:rsidRPr="00C100C3" w:rsidRDefault="00362818" w:rsidP="00C100C3">
      <w:pPr>
        <w:pStyle w:val="PlainText"/>
        <w:rPr>
          <w:rFonts w:ascii="Courier New" w:hAnsi="Courier New" w:cs="Courier New"/>
        </w:rPr>
      </w:pPr>
      <w:r w:rsidRPr="00C100C3">
        <w:rPr>
          <w:rFonts w:ascii="Courier New" w:hAnsi="Courier New" w:cs="Courier New"/>
        </w:rPr>
        <w:t>of money: that take, and give unto them for me and thee</w:t>
      </w:r>
      <w:ins w:id="8204" w:author="Comparison" w:date="2013-05-05T19:43:00Z">
        <w:r w:rsidRPr="00AA4B48">
          <w:rPr>
            <w:rFonts w:ascii="Courier New" w:hAnsi="Courier New" w:cs="Courier New"/>
          </w:rPr>
          <w:t>,"</w:t>
        </w:r>
      </w:ins>
      <w:del w:id="8205" w:author="Comparison" w:date="2013-05-05T19:43:00Z">
        <w:r w:rsidRPr="00C100C3">
          <w:rPr>
            <w:rFonts w:ascii="Courier New" w:hAnsi="Courier New" w:cs="Courier New"/>
          </w:rPr>
          <w:delText>,&amp;#8221;</w:delText>
        </w:r>
      </w:del>
      <w:r w:rsidRPr="00C100C3">
        <w:rPr>
          <w:rFonts w:ascii="Courier New" w:hAnsi="Courier New" w:cs="Courier New"/>
        </w:rPr>
        <w:t xml:space="preserve"> @Matthe</w:t>
      </w:r>
      <w:r w:rsidRPr="00C100C3">
        <w:rPr>
          <w:rFonts w:ascii="Courier New" w:hAnsi="Courier New" w:cs="Courier New"/>
        </w:rPr>
        <w:t>w 17:</w:t>
      </w:r>
      <w:ins w:id="8206" w:author="Comparison" w:date="2013-05-05T19:43:00Z">
        <w:r w:rsidRPr="00AA4B48">
          <w:rPr>
            <w:rFonts w:ascii="Courier New" w:hAnsi="Courier New" w:cs="Courier New"/>
          </w:rPr>
          <w:t xml:space="preserve"> </w:t>
        </w:r>
      </w:ins>
      <w:r w:rsidRPr="00C100C3">
        <w:rPr>
          <w:rFonts w:ascii="Courier New" w:hAnsi="Courier New" w:cs="Courier New"/>
        </w:rPr>
        <w:t>27. He displays Himself as disposing of creation according to His good pleasure, and thus shews that His body is the true temple, although He, the Son, deigns to associate His disciples with Himself as children of the great King. Whilst manifesting Hi</w:t>
      </w:r>
      <w:r w:rsidRPr="00C100C3">
        <w:rPr>
          <w:rFonts w:ascii="Courier New" w:hAnsi="Courier New" w:cs="Courier New"/>
        </w:rPr>
        <w:t xml:space="preserve">s divine glory He submitted, in order not to offend them, to what was required of Him. But what a task it is to contend with opponents who are so ignorant that they discover rationalism in the </w:t>
      </w:r>
      <w:ins w:id="8207" w:author="Comparison" w:date="2013-05-05T19:43:00Z">
        <w:r w:rsidRPr="00AA4B48">
          <w:rPr>
            <w:rFonts w:ascii="Courier New" w:hAnsi="Courier New" w:cs="Courier New"/>
          </w:rPr>
          <w:t>Lord's</w:t>
        </w:r>
      </w:ins>
      <w:del w:id="8208" w:author="Comparison" w:date="2013-05-05T19:43:00Z">
        <w:r w:rsidRPr="00C100C3">
          <w:rPr>
            <w:rFonts w:ascii="Courier New" w:hAnsi="Courier New" w:cs="Courier New"/>
          </w:rPr>
          <w:delText>Lord&amp;#8217;s</w:delText>
        </w:r>
      </w:del>
      <w:r w:rsidRPr="00C100C3">
        <w:rPr>
          <w:rFonts w:ascii="Courier New" w:hAnsi="Courier New" w:cs="Courier New"/>
        </w:rPr>
        <w:t xml:space="preserve"> own words, not knowing, perhaps, that He pronounce</w:t>
      </w:r>
      <w:r w:rsidRPr="00C100C3">
        <w:rPr>
          <w:rFonts w:ascii="Courier New" w:hAnsi="Courier New" w:cs="Courier New"/>
        </w:rPr>
        <w:t>d them! Moreover, as I have said, the point was not submission to the law, nor submission to *all* that was required of Him, but of the condition of the temple, deprived of the presence of Jehovah, whilst the body of Jesus was the true temple of God.</w:t>
      </w:r>
    </w:p>
    <w:p w14:paraId="3E103DBC" w14:textId="7E36781B" w:rsidR="00000000" w:rsidRPr="00C100C3" w:rsidRDefault="00362818" w:rsidP="00C100C3">
      <w:pPr>
        <w:pStyle w:val="PlainText"/>
        <w:rPr>
          <w:rFonts w:ascii="Courier New" w:hAnsi="Courier New" w:cs="Courier New"/>
        </w:rPr>
      </w:pPr>
      <w:r w:rsidRPr="00C100C3">
        <w:rPr>
          <w:rFonts w:ascii="Courier New" w:hAnsi="Courier New" w:cs="Courier New"/>
        </w:rPr>
        <w:t>Agai</w:t>
      </w:r>
      <w:r w:rsidRPr="00C100C3">
        <w:rPr>
          <w:rFonts w:ascii="Courier New" w:hAnsi="Courier New" w:cs="Courier New"/>
        </w:rPr>
        <w:t xml:space="preserve">n, they pretend that I say that the Christian dispensation or new covenant is rejected. This is not the place for discussing the extent of the new covenant, nor its relations to the Christian dispensation; but I do not believe that the new covenant is set </w:t>
      </w:r>
      <w:r w:rsidRPr="00C100C3">
        <w:rPr>
          <w:rFonts w:ascii="Courier New" w:hAnsi="Courier New" w:cs="Courier New"/>
        </w:rPr>
        <w:t>aside, because the Jews will be brought in again by means of this covenant, when the Church is in heaven. If the covenant were set aside, the dispensation founded on it would necessarily fall at the same time; but God, by taking up the Church to heaven and</w:t>
      </w:r>
      <w:r w:rsidRPr="00C100C3">
        <w:rPr>
          <w:rFonts w:ascii="Courier New" w:hAnsi="Courier New" w:cs="Courier New"/>
        </w:rPr>
        <w:t xml:space="preserve"> by rejecting the order of things which has existed in connection with it on the earth, can deal with Israel on the ground of the covenant founded on the blood of Christ. The Church, properly speaking, the body of Christ, is not a dispensation, it does not</w:t>
      </w:r>
      <w:r w:rsidRPr="00C100C3">
        <w:rPr>
          <w:rFonts w:ascii="Courier New" w:hAnsi="Courier New" w:cs="Courier New"/>
        </w:rPr>
        <w:t xml:space="preserve"> belong to the earth; but there is an order of things connected with it during its sojourning here below</w:t>
      </w:r>
      <w:ins w:id="8209" w:author="Comparison" w:date="2013-05-05T19:43:00Z">
        <w:r w:rsidRPr="00AA4B48">
          <w:rPr>
            <w:rFonts w:ascii="Courier New" w:hAnsi="Courier New" w:cs="Courier New"/>
          </w:rPr>
          <w:t xml:space="preserve"> -- </w:t>
        </w:r>
      </w:ins>
      <w:del w:id="8210" w:author="Comparison" w:date="2013-05-05T19:43:00Z">
        <w:r w:rsidRPr="00C100C3">
          <w:rPr>
            <w:rFonts w:ascii="Courier New" w:hAnsi="Courier New" w:cs="Courier New"/>
          </w:rPr>
          <w:delText>&amp;#8212;</w:delText>
        </w:r>
      </w:del>
      <w:r w:rsidRPr="00C100C3">
        <w:rPr>
          <w:rFonts w:ascii="Courier New" w:hAnsi="Courier New" w:cs="Courier New"/>
        </w:rPr>
        <w:t xml:space="preserve">an order of things whose existence is linked with the </w:t>
      </w:r>
      <w:ins w:id="8211" w:author="Comparison" w:date="2013-05-05T19:43:00Z">
        <w:r w:rsidRPr="00AA4B48">
          <w:rPr>
            <w:rFonts w:ascii="Courier New" w:hAnsi="Courier New" w:cs="Courier New"/>
          </w:rPr>
          <w:t>Church's</w:t>
        </w:r>
      </w:ins>
      <w:del w:id="8212" w:author="Comparison" w:date="2013-05-05T19:43:00Z">
        <w:r w:rsidRPr="00C100C3">
          <w:rPr>
            <w:rFonts w:ascii="Courier New" w:hAnsi="Courier New" w:cs="Courier New"/>
          </w:rPr>
          <w:delText>Church&amp;#8217;s</w:delText>
        </w:r>
      </w:del>
      <w:r w:rsidRPr="00C100C3">
        <w:rPr>
          <w:rFonts w:ascii="Courier New" w:hAnsi="Courier New" w:cs="Courier New"/>
        </w:rPr>
        <w:t xml:space="preserve"> responsibility. The dispensation of the new covenant is, properly speaking, </w:t>
      </w:r>
      <w:r w:rsidRPr="00C100C3">
        <w:rPr>
          <w:rFonts w:ascii="Courier New" w:hAnsi="Courier New" w:cs="Courier New"/>
        </w:rPr>
        <w:t>the millennium on the earth, as it is easy to be convinced of by reading the prophecy of Jeremiah who speaks of it. But, the blood of the covenant having been shed, Christians enjoy the practical and spiritual effect of what has been done (and this even in</w:t>
      </w:r>
      <w:r w:rsidRPr="00C100C3">
        <w:rPr>
          <w:rFonts w:ascii="Courier New" w:hAnsi="Courier New" w:cs="Courier New"/>
        </w:rPr>
        <w:t xml:space="preserve"> a more excellent way than that in which the Jews will enjoy it in the age to come), although the Jews as a nation have refused to avail themselves of it.</w:t>
      </w:r>
    </w:p>
    <w:p w14:paraId="101D38CE"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But if, according to the general language of the Christian world, we call the present order of thing</w:t>
      </w:r>
      <w:r w:rsidRPr="00C100C3">
        <w:rPr>
          <w:rFonts w:ascii="Courier New" w:hAnsi="Courier New" w:cs="Courier New"/>
        </w:rPr>
        <w:t>s a dispensation or economy, it has not yet been rejected, as I have already very plainly said. It does not follow from this that Christians have not lost some things which they cannot again re-establish, nor</w:t>
      </w:r>
    </w:p>
    <w:p w14:paraId="4C18F2B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{329}</w:t>
      </w:r>
    </w:p>
    <w:p w14:paraId="7423C23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that they are not guilty, and already, </w:t>
      </w:r>
      <w:r w:rsidRPr="00C100C3">
        <w:rPr>
          <w:rFonts w:ascii="Courier New" w:hAnsi="Courier New" w:cs="Courier New"/>
        </w:rPr>
        <w:t>in the main, guilty of that which, in spite of the longsuffering of God, will bring down judgment and cause Christ to spue the whole system from His mouth.</w:t>
      </w:r>
    </w:p>
    <w:p w14:paraId="1ADFE971" w14:textId="0A8D7BC9" w:rsidR="00000000" w:rsidRPr="00C100C3" w:rsidRDefault="00362818" w:rsidP="00C100C3">
      <w:pPr>
        <w:pStyle w:val="PlainText"/>
        <w:rPr>
          <w:rFonts w:ascii="Courier New" w:hAnsi="Courier New" w:cs="Courier New"/>
        </w:rPr>
      </w:pPr>
      <w:r w:rsidRPr="00C100C3">
        <w:rPr>
          <w:rFonts w:ascii="Courier New" w:hAnsi="Courier New" w:cs="Courier New"/>
        </w:rPr>
        <w:t xml:space="preserve">Let us now see how the question is presented through the use of the word </w:t>
      </w:r>
      <w:ins w:id="8213" w:author="Comparison" w:date="2013-05-05T19:43:00Z">
        <w:r w:rsidRPr="00AA4B48">
          <w:rPr>
            <w:rFonts w:ascii="Courier New" w:hAnsi="Courier New" w:cs="Courier New"/>
          </w:rPr>
          <w:t>"*</w:t>
        </w:r>
      </w:ins>
      <w:del w:id="8214" w:author="Comparison" w:date="2013-05-05T19:43:00Z">
        <w:r w:rsidRPr="00C100C3">
          <w:rPr>
            <w:rFonts w:ascii="Courier New" w:hAnsi="Courier New" w:cs="Courier New"/>
          </w:rPr>
          <w:delText>&amp;#8220;*</w:delText>
        </w:r>
      </w:del>
      <w:r w:rsidRPr="00C100C3">
        <w:rPr>
          <w:rFonts w:ascii="Courier New" w:hAnsi="Courier New" w:cs="Courier New"/>
        </w:rPr>
        <w:t>law</w:t>
      </w:r>
      <w:ins w:id="8215" w:author="Comparison" w:date="2013-05-05T19:43:00Z">
        <w:r w:rsidRPr="00AA4B48">
          <w:rPr>
            <w:rFonts w:ascii="Courier New" w:hAnsi="Courier New" w:cs="Courier New"/>
          </w:rPr>
          <w:t>*,"</w:t>
        </w:r>
      </w:ins>
      <w:del w:id="8216" w:author="Comparison" w:date="2013-05-05T19:43:00Z">
        <w:r w:rsidRPr="00C100C3">
          <w:rPr>
            <w:rFonts w:ascii="Courier New" w:hAnsi="Courier New" w:cs="Courier New"/>
          </w:rPr>
          <w:delText>*&amp;#8221;</w:delText>
        </w:r>
      </w:del>
      <w:r w:rsidRPr="00C100C3">
        <w:rPr>
          <w:rFonts w:ascii="Courier New" w:hAnsi="Courier New" w:cs="Courier New"/>
        </w:rPr>
        <w:t xml:space="preserve"> to the</w:t>
      </w:r>
      <w:r w:rsidRPr="00C100C3">
        <w:rPr>
          <w:rFonts w:ascii="Courier New" w:hAnsi="Courier New" w:cs="Courier New"/>
        </w:rPr>
        <w:t xml:space="preserve"> exclusion of </w:t>
      </w:r>
      <w:ins w:id="8217" w:author="Comparison" w:date="2013-05-05T19:43:00Z">
        <w:r w:rsidRPr="00AA4B48">
          <w:rPr>
            <w:rFonts w:ascii="Courier New" w:hAnsi="Courier New" w:cs="Courier New"/>
          </w:rPr>
          <w:t>"</w:t>
        </w:r>
      </w:ins>
      <w:del w:id="8218" w:author="Comparison" w:date="2013-05-05T19:43:00Z">
        <w:r w:rsidRPr="00C100C3">
          <w:rPr>
            <w:rFonts w:ascii="Courier New" w:hAnsi="Courier New" w:cs="Courier New"/>
          </w:rPr>
          <w:delText>&amp;#8220;</w:delText>
        </w:r>
      </w:del>
      <w:r w:rsidRPr="00C100C3">
        <w:rPr>
          <w:rFonts w:ascii="Courier New" w:hAnsi="Courier New" w:cs="Courier New"/>
        </w:rPr>
        <w:t>covenant and institutions</w:t>
      </w:r>
      <w:ins w:id="8219" w:author="Comparison" w:date="2013-05-05T19:43:00Z">
        <w:r w:rsidRPr="00AA4B48">
          <w:rPr>
            <w:rFonts w:ascii="Courier New" w:hAnsi="Courier New" w:cs="Courier New"/>
          </w:rPr>
          <w:t>."</w:t>
        </w:r>
      </w:ins>
      <w:del w:id="8220" w:author="Comparison" w:date="2013-05-05T19:43:00Z">
        <w:r w:rsidRPr="00C100C3">
          <w:rPr>
            <w:rFonts w:ascii="Courier New" w:hAnsi="Courier New" w:cs="Courier New"/>
          </w:rPr>
          <w:delText>.&amp;#8221;</w:delText>
        </w:r>
      </w:del>
      <w:r w:rsidRPr="00C100C3">
        <w:rPr>
          <w:rFonts w:ascii="Courier New" w:hAnsi="Courier New" w:cs="Courier New"/>
        </w:rPr>
        <w:t xml:space="preserve"> It is said, </w:t>
      </w:r>
      <w:ins w:id="8221" w:author="Comparison" w:date="2013-05-05T19:43:00Z">
        <w:r w:rsidRPr="00AA4B48">
          <w:rPr>
            <w:rFonts w:ascii="Courier New" w:hAnsi="Courier New" w:cs="Courier New"/>
          </w:rPr>
          <w:t>"</w:t>
        </w:r>
      </w:ins>
      <w:del w:id="8222" w:author="Comparison" w:date="2013-05-05T19:43:00Z">
        <w:r w:rsidRPr="00C100C3">
          <w:rPr>
            <w:rFonts w:ascii="Courier New" w:hAnsi="Courier New" w:cs="Courier New"/>
          </w:rPr>
          <w:delText>&amp;#8220;</w:delText>
        </w:r>
      </w:del>
      <w:r w:rsidRPr="00C100C3">
        <w:rPr>
          <w:rFonts w:ascii="Courier New" w:hAnsi="Courier New" w:cs="Courier New"/>
        </w:rPr>
        <w:t>God punishes the sinner, but He does not abrogate His laws on account of sins</w:t>
      </w:r>
      <w:ins w:id="8223" w:author="Comparison" w:date="2013-05-05T19:43:00Z">
        <w:r w:rsidRPr="00AA4B48">
          <w:rPr>
            <w:rFonts w:ascii="Courier New" w:hAnsi="Courier New" w:cs="Courier New"/>
          </w:rPr>
          <w:t>."</w:t>
        </w:r>
      </w:ins>
      <w:del w:id="8224" w:author="Comparison" w:date="2013-05-05T19:43:00Z">
        <w:r w:rsidRPr="00C100C3">
          <w:rPr>
            <w:rFonts w:ascii="Courier New" w:hAnsi="Courier New" w:cs="Courier New"/>
          </w:rPr>
          <w:delText>.&amp;#8221;</w:delText>
        </w:r>
      </w:del>
      <w:r w:rsidRPr="00C100C3">
        <w:rPr>
          <w:rFonts w:ascii="Courier New" w:hAnsi="Courier New" w:cs="Courier New"/>
        </w:rPr>
        <w:t xml:space="preserve"> And who imagines such a thing, if it is a question of abrogating the authority of the law? But G</w:t>
      </w:r>
      <w:r w:rsidRPr="00C100C3">
        <w:rPr>
          <w:rFonts w:ascii="Courier New" w:hAnsi="Courier New" w:cs="Courier New"/>
        </w:rPr>
        <w:t xml:space="preserve">od certainly has set the whole covenant of the law aside, and the whole system from beginning to end, viewed as being the principle of </w:t>
      </w:r>
      <w:ins w:id="8225" w:author="Comparison" w:date="2013-05-05T19:43:00Z">
        <w:r w:rsidRPr="00AA4B48">
          <w:rPr>
            <w:rFonts w:ascii="Courier New" w:hAnsi="Courier New" w:cs="Courier New"/>
          </w:rPr>
          <w:t>God's</w:t>
        </w:r>
      </w:ins>
      <w:del w:id="8226" w:author="Comparison" w:date="2013-05-05T19:43:00Z">
        <w:r w:rsidRPr="00C100C3">
          <w:rPr>
            <w:rFonts w:ascii="Courier New" w:hAnsi="Courier New" w:cs="Courier New"/>
          </w:rPr>
          <w:delText>God&amp;#8217;s</w:delText>
        </w:r>
      </w:del>
      <w:r w:rsidRPr="00C100C3">
        <w:rPr>
          <w:rFonts w:ascii="Courier New" w:hAnsi="Courier New" w:cs="Courier New"/>
        </w:rPr>
        <w:t xml:space="preserve"> relationship with man on the earth. No one would dare deny it, not even an unbelieving Jew, who suffers the c</w:t>
      </w:r>
      <w:r w:rsidRPr="00C100C3">
        <w:rPr>
          <w:rFonts w:ascii="Courier New" w:hAnsi="Courier New" w:cs="Courier New"/>
        </w:rPr>
        <w:t>onsequence of it. He expects something better</w:t>
      </w:r>
      <w:ins w:id="8227" w:author="Comparison" w:date="2013-05-05T19:43:00Z">
        <w:r w:rsidRPr="00AA4B48">
          <w:rPr>
            <w:rFonts w:ascii="Courier New" w:hAnsi="Courier New" w:cs="Courier New"/>
          </w:rPr>
          <w:t xml:space="preserve"> -- </w:t>
        </w:r>
      </w:ins>
      <w:del w:id="8228" w:author="Comparison" w:date="2013-05-05T19:43:00Z">
        <w:r w:rsidRPr="00C100C3">
          <w:rPr>
            <w:rFonts w:ascii="Courier New" w:hAnsi="Courier New" w:cs="Courier New"/>
          </w:rPr>
          <w:delText>&amp;#8212;</w:delText>
        </w:r>
      </w:del>
      <w:r w:rsidRPr="00C100C3">
        <w:rPr>
          <w:rFonts w:ascii="Courier New" w:hAnsi="Courier New" w:cs="Courier New"/>
        </w:rPr>
        <w:t>the coming of the Messiah. To pretend that the change has not taken place is folly, it is the denial of Christianity: to present the thing as if it meant that God abrogates His laws because man has sinned</w:t>
      </w:r>
      <w:r w:rsidRPr="00C100C3">
        <w:rPr>
          <w:rFonts w:ascii="Courier New" w:hAnsi="Courier New" w:cs="Courier New"/>
        </w:rPr>
        <w:t xml:space="preserve"> is a wretched quibble, worthy of the cause it is employed to uphold.</w:t>
      </w:r>
    </w:p>
    <w:p w14:paraId="1B0B65F3" w14:textId="70F71B2F"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Then it is said that, since I acknowledge that the New Testament dispensation is not yet at an end, and that the new covenant consequently still continues, </w:t>
      </w:r>
      <w:ins w:id="8229" w:author="Comparison" w:date="2013-05-05T19:43:00Z">
        <w:r w:rsidRPr="00AA4B48">
          <w:rPr>
            <w:rFonts w:ascii="Courier New" w:hAnsi="Courier New" w:cs="Courier New"/>
          </w:rPr>
          <w:t>"</w:t>
        </w:r>
      </w:ins>
      <w:del w:id="8230" w:author="Comparison" w:date="2013-05-05T19:43:00Z">
        <w:r w:rsidRPr="00C100C3">
          <w:rPr>
            <w:rFonts w:ascii="Courier New" w:hAnsi="Courier New" w:cs="Courier New"/>
          </w:rPr>
          <w:delText>&amp;#8220;</w:delText>
        </w:r>
      </w:del>
      <w:r w:rsidRPr="00C100C3">
        <w:rPr>
          <w:rFonts w:ascii="Courier New" w:hAnsi="Courier New" w:cs="Courier New"/>
        </w:rPr>
        <w:t>it is a strict duty of</w:t>
      </w:r>
      <w:r w:rsidRPr="00C100C3">
        <w:rPr>
          <w:rFonts w:ascii="Courier New" w:hAnsi="Courier New" w:cs="Courier New"/>
        </w:rPr>
        <w:t xml:space="preserve"> obedience for the churches, to return to what it teaches, no doubt according to the measure of what is possible</w:t>
      </w:r>
      <w:ins w:id="8231" w:author="Comparison" w:date="2013-05-05T19:43:00Z">
        <w:r w:rsidRPr="00AA4B48">
          <w:rPr>
            <w:rFonts w:ascii="Courier New" w:hAnsi="Courier New" w:cs="Courier New"/>
          </w:rPr>
          <w:t>."</w:t>
        </w:r>
      </w:ins>
      <w:del w:id="8232" w:author="Comparison" w:date="2013-05-05T19:43:00Z">
        <w:r w:rsidRPr="00C100C3">
          <w:rPr>
            <w:rFonts w:ascii="Courier New" w:hAnsi="Courier New" w:cs="Courier New"/>
          </w:rPr>
          <w:delText>.&amp;#8221;</w:delText>
        </w:r>
      </w:del>
      <w:r w:rsidRPr="00C100C3">
        <w:rPr>
          <w:rFonts w:ascii="Courier New" w:hAnsi="Courier New" w:cs="Courier New"/>
        </w:rPr>
        <w:t xml:space="preserve"> Certainly, as far as regards my walk in the position in which God has placed me; but the question is quite different here. This is it: </w:t>
      </w:r>
      <w:r w:rsidRPr="00C100C3">
        <w:rPr>
          <w:rFonts w:ascii="Courier New" w:hAnsi="Courier New" w:cs="Courier New"/>
        </w:rPr>
        <w:t xml:space="preserve">Am I placed by God in a position which authorizes me to establish elders? and where ought I to establish them? In every town? This is truly what Titus had to do. And you, the Evangelical Church at Geneva, you do not pretend to do so outside of Geneva. You </w:t>
      </w:r>
      <w:r w:rsidRPr="00C100C3">
        <w:rPr>
          <w:rFonts w:ascii="Courier New" w:hAnsi="Courier New" w:cs="Courier New"/>
        </w:rPr>
        <w:t>are not therefore in the position to which these instructions are addressed. This is what I deny</w:t>
      </w:r>
      <w:ins w:id="8233" w:author="Comparison" w:date="2013-05-05T19:43:00Z">
        <w:r w:rsidRPr="00AA4B48">
          <w:rPr>
            <w:rFonts w:ascii="Courier New" w:hAnsi="Courier New" w:cs="Courier New"/>
          </w:rPr>
          <w:t xml:space="preserve"> --</w:t>
        </w:r>
      </w:ins>
      <w:del w:id="8234" w:author="Comparison" w:date="2013-05-05T19:43:00Z">
        <w:r w:rsidRPr="00C100C3">
          <w:rPr>
            <w:rFonts w:ascii="Courier New" w:hAnsi="Courier New" w:cs="Courier New"/>
          </w:rPr>
          <w:delText>&amp;#8212;</w:delText>
        </w:r>
      </w:del>
      <w:r w:rsidRPr="00C100C3">
        <w:rPr>
          <w:rFonts w:ascii="Courier New" w:hAnsi="Courier New" w:cs="Courier New"/>
        </w:rPr>
        <w:t xml:space="preserve"> *your authority</w:t>
      </w:r>
      <w:ins w:id="8235" w:author="Comparison" w:date="2013-05-05T19:43:00Z">
        <w:r w:rsidRPr="00AA4B48">
          <w:rPr>
            <w:rFonts w:ascii="Courier New" w:hAnsi="Courier New" w:cs="Courier New"/>
          </w:rPr>
          <w:t>*.</w:t>
        </w:r>
      </w:ins>
      <w:del w:id="8236" w:author="Comparison" w:date="2013-05-05T19:43:00Z">
        <w:r w:rsidRPr="00C100C3">
          <w:rPr>
            <w:rFonts w:ascii="Courier New" w:hAnsi="Courier New" w:cs="Courier New"/>
          </w:rPr>
          <w:delText>.*</w:delText>
        </w:r>
      </w:del>
      <w:r w:rsidRPr="00C100C3">
        <w:rPr>
          <w:rFonts w:ascii="Courier New" w:hAnsi="Courier New" w:cs="Courier New"/>
        </w:rPr>
        <w:t xml:space="preserve"> Your teaching here is, however, very harmless. *Obedience, according to the measure of what is possible</w:t>
      </w:r>
      <w:ins w:id="8237" w:author="Comparison" w:date="2013-05-05T19:43:00Z">
        <w:r w:rsidRPr="00AA4B48">
          <w:rPr>
            <w:rFonts w:ascii="Courier New" w:hAnsi="Courier New" w:cs="Courier New"/>
          </w:rPr>
          <w:t>*,</w:t>
        </w:r>
      </w:ins>
      <w:del w:id="8238" w:author="Comparison" w:date="2013-05-05T19:43:00Z">
        <w:r w:rsidRPr="00C100C3">
          <w:rPr>
            <w:rFonts w:ascii="Courier New" w:hAnsi="Courier New" w:cs="Courier New"/>
          </w:rPr>
          <w:delText>,*</w:delText>
        </w:r>
      </w:del>
      <w:r w:rsidRPr="00C100C3">
        <w:rPr>
          <w:rFonts w:ascii="Courier New" w:hAnsi="Courier New" w:cs="Courier New"/>
        </w:rPr>
        <w:t xml:space="preserve"> you say, is a *duty</w:t>
      </w:r>
      <w:ins w:id="8239" w:author="Comparison" w:date="2013-05-05T19:43:00Z">
        <w:r w:rsidRPr="00AA4B48">
          <w:rPr>
            <w:rFonts w:ascii="Courier New" w:hAnsi="Courier New" w:cs="Courier New"/>
          </w:rPr>
          <w:t>*;</w:t>
        </w:r>
      </w:ins>
      <w:del w:id="8240" w:author="Comparison" w:date="2013-05-05T19:43:00Z">
        <w:r w:rsidRPr="00C100C3">
          <w:rPr>
            <w:rFonts w:ascii="Courier New" w:hAnsi="Courier New" w:cs="Courier New"/>
          </w:rPr>
          <w:delText>;*</w:delText>
        </w:r>
      </w:del>
      <w:r w:rsidRPr="00C100C3">
        <w:rPr>
          <w:rFonts w:ascii="Courier New" w:hAnsi="Courier New" w:cs="Courier New"/>
        </w:rPr>
        <w:t xml:space="preserve"> and yo</w:t>
      </w:r>
      <w:r w:rsidRPr="00C100C3">
        <w:rPr>
          <w:rFonts w:ascii="Courier New" w:hAnsi="Courier New" w:cs="Courier New"/>
        </w:rPr>
        <w:t>u affirm that it is possible to fulfil it. Be assured that Mr. Darby does not at all deny that it is possible to fulfil duty, that is, according to the measure of what is possible. On the contrary, he is struck with the wisdom of your remarks. There is onl</w:t>
      </w:r>
      <w:r w:rsidRPr="00C100C3">
        <w:rPr>
          <w:rFonts w:ascii="Courier New" w:hAnsi="Courier New" w:cs="Courier New"/>
        </w:rPr>
        <w:t>y one thing you have forgotten here, namely, that the word *possible* is a relative word, and that it answers to the power of him who acts. It is your power that I question. One may have the pretension to appoint elders;</w:t>
      </w:r>
    </w:p>
    <w:p w14:paraId="1F52E33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{330}</w:t>
      </w:r>
    </w:p>
    <w:p w14:paraId="49E3507B" w14:textId="2902A9EB" w:rsidR="00000000" w:rsidRPr="00C100C3" w:rsidRDefault="00362818" w:rsidP="00C100C3">
      <w:pPr>
        <w:pStyle w:val="PlainText"/>
        <w:rPr>
          <w:rFonts w:ascii="Courier New" w:hAnsi="Courier New" w:cs="Courier New"/>
        </w:rPr>
      </w:pPr>
      <w:r w:rsidRPr="00C100C3">
        <w:rPr>
          <w:rFonts w:ascii="Courier New" w:hAnsi="Courier New" w:cs="Courier New"/>
        </w:rPr>
        <w:t>this is certainly according</w:t>
      </w:r>
      <w:r w:rsidRPr="00C100C3">
        <w:rPr>
          <w:rFonts w:ascii="Courier New" w:hAnsi="Courier New" w:cs="Courier New"/>
        </w:rPr>
        <w:t xml:space="preserve"> to the measure of what is possible. But the question is this: When you have appointed them, can it be said, </w:t>
      </w:r>
      <w:ins w:id="8241" w:author="Comparison" w:date="2013-05-05T19:43:00Z">
        <w:r w:rsidRPr="00AA4B48">
          <w:rPr>
            <w:rFonts w:ascii="Courier New" w:hAnsi="Courier New" w:cs="Courier New"/>
          </w:rPr>
          <w:t>"</w:t>
        </w:r>
      </w:ins>
      <w:del w:id="8242" w:author="Comparison" w:date="2013-05-05T19:43:00Z">
        <w:r w:rsidRPr="00C100C3">
          <w:rPr>
            <w:rFonts w:ascii="Courier New" w:hAnsi="Courier New" w:cs="Courier New"/>
          </w:rPr>
          <w:delText>&amp;#8220;</w:delText>
        </w:r>
      </w:del>
      <w:r w:rsidRPr="00C100C3">
        <w:rPr>
          <w:rFonts w:ascii="Courier New" w:hAnsi="Courier New" w:cs="Courier New"/>
        </w:rPr>
        <w:t>The Church of God</w:t>
      </w:r>
      <w:ins w:id="8243" w:author="Comparison" w:date="2013-05-05T19:43:00Z">
        <w:r w:rsidRPr="00AA4B48">
          <w:rPr>
            <w:rFonts w:ascii="Courier New" w:hAnsi="Courier New" w:cs="Courier New"/>
          </w:rPr>
          <w:t>," "</w:t>
        </w:r>
      </w:ins>
      <w:del w:id="8244" w:author="Comparison" w:date="2013-05-05T19:43:00Z">
        <w:r w:rsidRPr="00C100C3">
          <w:rPr>
            <w:rFonts w:ascii="Courier New" w:hAnsi="Courier New" w:cs="Courier New"/>
          </w:rPr>
          <w:delText>,&amp;#8221; &amp;#8220;</w:delText>
        </w:r>
      </w:del>
      <w:r w:rsidRPr="00C100C3">
        <w:rPr>
          <w:rFonts w:ascii="Courier New" w:hAnsi="Courier New" w:cs="Courier New"/>
        </w:rPr>
        <w:t>over which the Holy Ghost has made you overseers</w:t>
      </w:r>
      <w:ins w:id="8245" w:author="Comparison" w:date="2013-05-05T19:43:00Z">
        <w:r w:rsidRPr="00AA4B48">
          <w:rPr>
            <w:rFonts w:ascii="Courier New" w:hAnsi="Courier New" w:cs="Courier New"/>
          </w:rPr>
          <w:t>"?</w:t>
        </w:r>
      </w:ins>
      <w:del w:id="8246" w:author="Comparison" w:date="2013-05-05T19:43:00Z">
        <w:r w:rsidRPr="00C100C3">
          <w:rPr>
            <w:rFonts w:ascii="Courier New" w:hAnsi="Courier New" w:cs="Courier New"/>
          </w:rPr>
          <w:delText>&amp;#8221;?</w:delText>
        </w:r>
      </w:del>
      <w:r w:rsidRPr="00C100C3">
        <w:rPr>
          <w:rFonts w:ascii="Courier New" w:hAnsi="Courier New" w:cs="Courier New"/>
        </w:rPr>
        <w:t xml:space="preserve"> If you cannot say that, what is your appointing wo</w:t>
      </w:r>
      <w:r w:rsidRPr="00C100C3">
        <w:rPr>
          <w:rFonts w:ascii="Courier New" w:hAnsi="Courier New" w:cs="Courier New"/>
        </w:rPr>
        <w:t>rth? What I doubt is your power to do it.</w:t>
      </w:r>
    </w:p>
    <w:p w14:paraId="30934B90" w14:textId="27D053B9" w:rsidR="00000000" w:rsidRPr="00C100C3" w:rsidRDefault="00362818" w:rsidP="00C100C3">
      <w:pPr>
        <w:pStyle w:val="PlainText"/>
        <w:rPr>
          <w:rFonts w:ascii="Courier New" w:hAnsi="Courier New" w:cs="Courier New"/>
        </w:rPr>
      </w:pPr>
      <w:r w:rsidRPr="00C100C3">
        <w:rPr>
          <w:rFonts w:ascii="Courier New" w:hAnsi="Courier New" w:cs="Courier New"/>
        </w:rPr>
        <w:t>You say you do not pretend to re-establish that which may have been lost through your fault; but time was when you had no elders, and now you have some. But this is not all: there is the deplorable indifference to</w:t>
      </w:r>
      <w:r w:rsidRPr="00C100C3">
        <w:rPr>
          <w:rFonts w:ascii="Courier New" w:hAnsi="Courier New" w:cs="Courier New"/>
        </w:rPr>
        <w:t xml:space="preserve"> a loss which ought to awaken the conscience of every true Christian. You say, </w:t>
      </w:r>
      <w:ins w:id="8247" w:author="Comparison" w:date="2013-05-05T19:43:00Z">
        <w:r w:rsidRPr="00AA4B48">
          <w:rPr>
            <w:rFonts w:ascii="Courier New" w:hAnsi="Courier New" w:cs="Courier New"/>
          </w:rPr>
          <w:t>"</w:t>
        </w:r>
      </w:ins>
      <w:del w:id="8248" w:author="Comparison" w:date="2013-05-05T19:43:00Z">
        <w:r w:rsidRPr="00C100C3">
          <w:rPr>
            <w:rFonts w:ascii="Courier New" w:hAnsi="Courier New" w:cs="Courier New"/>
          </w:rPr>
          <w:delText>&amp;#8220;</w:delText>
        </w:r>
      </w:del>
      <w:r w:rsidRPr="00C100C3">
        <w:rPr>
          <w:rFonts w:ascii="Courier New" w:hAnsi="Courier New" w:cs="Courier New"/>
        </w:rPr>
        <w:t>But it is not a question of knowing whether God withdrew blessings from Israel on account of their sins; that which it is important to ascertain is, whether the Mosaic di</w:t>
      </w:r>
      <w:r w:rsidRPr="00C100C3">
        <w:rPr>
          <w:rFonts w:ascii="Courier New" w:hAnsi="Courier New" w:cs="Courier New"/>
        </w:rPr>
        <w:t>spensation continued until the coming of Christ</w:t>
      </w:r>
      <w:ins w:id="8249" w:author="Comparison" w:date="2013-05-05T19:43:00Z">
        <w:r w:rsidRPr="00AA4B48">
          <w:rPr>
            <w:rFonts w:ascii="Courier New" w:hAnsi="Courier New" w:cs="Courier New"/>
          </w:rPr>
          <w:t>."</w:t>
        </w:r>
      </w:ins>
      <w:del w:id="8250" w:author="Comparison" w:date="2013-05-05T19:43:00Z">
        <w:r w:rsidRPr="00C100C3">
          <w:rPr>
            <w:rFonts w:ascii="Courier New" w:hAnsi="Courier New" w:cs="Courier New"/>
          </w:rPr>
          <w:delText>.&amp;#8221;</w:delText>
        </w:r>
      </w:del>
      <w:r w:rsidRPr="00C100C3">
        <w:rPr>
          <w:rFonts w:ascii="Courier New" w:hAnsi="Courier New" w:cs="Courier New"/>
        </w:rPr>
        <w:t xml:space="preserve"> And, again, </w:t>
      </w:r>
      <w:ins w:id="8251" w:author="Comparison" w:date="2013-05-05T19:43:00Z">
        <w:r w:rsidRPr="00AA4B48">
          <w:rPr>
            <w:rFonts w:ascii="Courier New" w:hAnsi="Courier New" w:cs="Courier New"/>
          </w:rPr>
          <w:t>"</w:t>
        </w:r>
      </w:ins>
      <w:del w:id="8252" w:author="Comparison" w:date="2013-05-05T19:43:00Z">
        <w:r w:rsidRPr="00C100C3">
          <w:rPr>
            <w:rFonts w:ascii="Courier New" w:hAnsi="Courier New" w:cs="Courier New"/>
          </w:rPr>
          <w:delText>&amp;#8220;</w:delText>
        </w:r>
      </w:del>
      <w:r w:rsidRPr="00C100C3">
        <w:rPr>
          <w:rFonts w:ascii="Courier New" w:hAnsi="Courier New" w:cs="Courier New"/>
        </w:rPr>
        <w:t>No doubt God, in consequence of the idolatry and sin of Israel, withdrew His glory, as well as the ark, the Urim and Thummim</w:t>
      </w:r>
      <w:ins w:id="8253" w:author="Comparison" w:date="2013-05-05T19:43:00Z">
        <w:r w:rsidRPr="00AA4B48">
          <w:rPr>
            <w:rFonts w:ascii="Courier New" w:hAnsi="Courier New" w:cs="Courier New"/>
          </w:rPr>
          <w:t>."</w:t>
        </w:r>
      </w:ins>
      <w:del w:id="8254" w:author="Comparison" w:date="2013-05-05T19:43:00Z">
        <w:r w:rsidRPr="00C100C3">
          <w:rPr>
            <w:rFonts w:ascii="Courier New" w:hAnsi="Courier New" w:cs="Courier New"/>
          </w:rPr>
          <w:delText>.&amp;#8221;</w:delText>
        </w:r>
      </w:del>
      <w:r w:rsidRPr="00C100C3">
        <w:rPr>
          <w:rFonts w:ascii="Courier New" w:hAnsi="Courier New" w:cs="Courier New"/>
        </w:rPr>
        <w:t xml:space="preserve"> Although He had withdrawn all these, you say, ne</w:t>
      </w:r>
      <w:r w:rsidRPr="00C100C3">
        <w:rPr>
          <w:rFonts w:ascii="Courier New" w:hAnsi="Courier New" w:cs="Courier New"/>
        </w:rPr>
        <w:t xml:space="preserve">vertheless, </w:t>
      </w:r>
      <w:ins w:id="8255" w:author="Comparison" w:date="2013-05-05T19:43:00Z">
        <w:r w:rsidRPr="00AA4B48">
          <w:rPr>
            <w:rFonts w:ascii="Courier New" w:hAnsi="Courier New" w:cs="Courier New"/>
          </w:rPr>
          <w:t>"</w:t>
        </w:r>
      </w:ins>
      <w:del w:id="8256" w:author="Comparison" w:date="2013-05-05T19:43:00Z">
        <w:r w:rsidRPr="00C100C3">
          <w:rPr>
            <w:rFonts w:ascii="Courier New" w:hAnsi="Courier New" w:cs="Courier New"/>
          </w:rPr>
          <w:delText>&amp;#8220;</w:delText>
        </w:r>
      </w:del>
      <w:r w:rsidRPr="00C100C3">
        <w:rPr>
          <w:rFonts w:ascii="Courier New" w:hAnsi="Courier New" w:cs="Courier New"/>
        </w:rPr>
        <w:t>If, therefore, the ordinances of the law were maintained after the captivity; if Israel were called to serve God by their means</w:t>
      </w:r>
      <w:ins w:id="8257" w:author="Comparison" w:date="2013-05-05T19:43:00Z">
        <w:r w:rsidRPr="00AA4B48">
          <w:rPr>
            <w:rFonts w:ascii="Courier New" w:hAnsi="Courier New" w:cs="Courier New"/>
          </w:rPr>
          <w:t xml:space="preserve"> ... ."</w:t>
        </w:r>
      </w:ins>
      <w:del w:id="8258" w:author="Comparison" w:date="2013-05-05T19:43:00Z">
        <w:r w:rsidRPr="00C100C3">
          <w:rPr>
            <w:rFonts w:ascii="Courier New" w:hAnsi="Courier New" w:cs="Courier New"/>
          </w:rPr>
          <w:delText>&amp;#8230;&amp;#8221;</w:delText>
        </w:r>
      </w:del>
      <w:r w:rsidRPr="00C100C3">
        <w:rPr>
          <w:rFonts w:ascii="Courier New" w:hAnsi="Courier New" w:cs="Courier New"/>
        </w:rPr>
        <w:t xml:space="preserve"> But is it possible to treat such a subject with such levity? No doubt, God bore with Israel; bu</w:t>
      </w:r>
      <w:r w:rsidRPr="00C100C3">
        <w:rPr>
          <w:rFonts w:ascii="Courier New" w:hAnsi="Courier New" w:cs="Courier New"/>
        </w:rPr>
        <w:t>t He had from the time of Isaiah made the heart of this people fat. The glory with which all the ordinances were connected had been withdrawn; the ark, over which was the mercy-seat, by means of which Israel as a people were reconciled; the Urim and Thummi</w:t>
      </w:r>
      <w:r w:rsidRPr="00C100C3">
        <w:rPr>
          <w:rFonts w:ascii="Courier New" w:hAnsi="Courier New" w:cs="Courier New"/>
        </w:rPr>
        <w:t>m, by which the high priest knew the will of God when he presented himself before Him</w:t>
      </w:r>
      <w:ins w:id="8259" w:author="Comparison" w:date="2013-05-05T19:43:00Z">
        <w:r w:rsidRPr="00AA4B48">
          <w:rPr>
            <w:rFonts w:ascii="Courier New" w:hAnsi="Courier New" w:cs="Courier New"/>
          </w:rPr>
          <w:t xml:space="preserve"> -- </w:t>
        </w:r>
      </w:ins>
      <w:del w:id="8260" w:author="Comparison" w:date="2013-05-05T19:43:00Z">
        <w:r w:rsidRPr="00C100C3">
          <w:rPr>
            <w:rFonts w:ascii="Courier New" w:hAnsi="Courier New" w:cs="Courier New"/>
          </w:rPr>
          <w:delText>&amp;#8212;</w:delText>
        </w:r>
      </w:del>
      <w:r w:rsidRPr="00C100C3">
        <w:rPr>
          <w:rFonts w:ascii="Courier New" w:hAnsi="Courier New" w:cs="Courier New"/>
        </w:rPr>
        <w:t xml:space="preserve">all these had been withdrawn. And you dare to say that it is not a question of that? Is it not a question of knowing whether the glory, that is to say the presence </w:t>
      </w:r>
      <w:r w:rsidRPr="00C100C3">
        <w:rPr>
          <w:rFonts w:ascii="Courier New" w:hAnsi="Courier New" w:cs="Courier New"/>
        </w:rPr>
        <w:t>of God, was gone from this people? This was perhaps neither an ordinance nor a law, but did it not change anything? Is it not important to ascertain whether that glory was there or not? But was not the act of putting the blood on the mercy-seat an ordinanc</w:t>
      </w:r>
      <w:r w:rsidRPr="00C100C3">
        <w:rPr>
          <w:rFonts w:ascii="Courier New" w:hAnsi="Courier New" w:cs="Courier New"/>
        </w:rPr>
        <w:t>e, the most important ordinance of all? Was *that* maintained? The temple was empty</w:t>
      </w:r>
      <w:ins w:id="8261" w:author="Comparison" w:date="2013-05-05T19:43:00Z">
        <w:r w:rsidRPr="00AA4B48">
          <w:rPr>
            <w:rFonts w:ascii="Courier New" w:hAnsi="Courier New" w:cs="Courier New"/>
          </w:rPr>
          <w:t xml:space="preserve"> -- </w:t>
        </w:r>
      </w:ins>
      <w:del w:id="8262" w:author="Comparison" w:date="2013-05-05T19:43:00Z">
        <w:r w:rsidRPr="00C100C3">
          <w:rPr>
            <w:rFonts w:ascii="Courier New" w:hAnsi="Courier New" w:cs="Courier New"/>
          </w:rPr>
          <w:delText>&amp;#8212;</w:delText>
        </w:r>
      </w:del>
      <w:r w:rsidRPr="00C100C3">
        <w:rPr>
          <w:rFonts w:ascii="Courier New" w:hAnsi="Courier New" w:cs="Courier New"/>
        </w:rPr>
        <w:t>deprived of the presence of God. If the pretension to maintain that ordinance had existed, it would, in fact, have been like the appointment of elders, for God was no</w:t>
      </w:r>
      <w:r w:rsidRPr="00C100C3">
        <w:rPr>
          <w:rFonts w:ascii="Courier New" w:hAnsi="Courier New" w:cs="Courier New"/>
        </w:rPr>
        <w:t>t there. But with my opponents, it is not a question of that. What it is important to ascertain is that the dispensation is not at an end. And when the high priest enquired of God by Urim and Thummim,</w:t>
      </w:r>
    </w:p>
    <w:p w14:paraId="1DC694BA"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{331}</w:t>
      </w:r>
    </w:p>
    <w:p w14:paraId="66446CF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was not this an ordinance of the law? Was it ma</w:t>
      </w:r>
      <w:r w:rsidRPr="00C100C3">
        <w:rPr>
          <w:rFonts w:ascii="Courier New" w:hAnsi="Courier New" w:cs="Courier New"/>
        </w:rPr>
        <w:t>intained after the captivity? The word in Ezra and Nehemiah proves that these mysterious signs were wanting.</w:t>
      </w:r>
    </w:p>
    <w:p w14:paraId="6A167323" w14:textId="768848CD" w:rsidR="00000000" w:rsidRPr="00C100C3" w:rsidRDefault="00362818" w:rsidP="00C100C3">
      <w:pPr>
        <w:pStyle w:val="PlainText"/>
        <w:rPr>
          <w:rFonts w:ascii="Courier New" w:hAnsi="Courier New" w:cs="Courier New"/>
        </w:rPr>
      </w:pPr>
      <w:r w:rsidRPr="00C100C3">
        <w:rPr>
          <w:rFonts w:ascii="Courier New" w:hAnsi="Courier New" w:cs="Courier New"/>
        </w:rPr>
        <w:t xml:space="preserve">All that gave any value to the priesthood of Aaron, the presence of Jehovah to whom he drew near; the ark, which was the throne of God, and the </w:t>
      </w:r>
      <w:ins w:id="8263" w:author="Comparison" w:date="2013-05-05T19:43:00Z">
        <w:r w:rsidRPr="00AA4B48">
          <w:rPr>
            <w:rFonts w:ascii="Courier New" w:hAnsi="Courier New" w:cs="Courier New"/>
          </w:rPr>
          <w:t>sprinkling</w:t>
        </w:r>
      </w:ins>
      <w:del w:id="8264" w:author="Comparison" w:date="2013-05-05T19:43:00Z">
        <w:r w:rsidRPr="00C100C3">
          <w:rPr>
            <w:rFonts w:ascii="Courier New" w:hAnsi="Courier New" w:cs="Courier New"/>
          </w:rPr>
          <w:delText>sp</w:delText>
        </w:r>
        <w:r w:rsidRPr="00C100C3">
          <w:rPr>
            <w:rFonts w:ascii="Courier New" w:hAnsi="Courier New" w:cs="Courier New"/>
          </w:rPr>
          <w:delText>rinkhng</w:delText>
        </w:r>
      </w:del>
      <w:r w:rsidRPr="00C100C3">
        <w:rPr>
          <w:rFonts w:ascii="Courier New" w:hAnsi="Courier New" w:cs="Courier New"/>
        </w:rPr>
        <w:t xml:space="preserve"> of the blood (on the great day of atonement) by which propitiation was made; the Urim and Thummim by which the high priest received the answer of God for the people, and directed all their affairs</w:t>
      </w:r>
      <w:ins w:id="8265" w:author="Comparison" w:date="2013-05-05T19:43:00Z">
        <w:r w:rsidRPr="00AA4B48">
          <w:rPr>
            <w:rFonts w:ascii="Courier New" w:hAnsi="Courier New" w:cs="Courier New"/>
          </w:rPr>
          <w:t xml:space="preserve"> --</w:t>
        </w:r>
      </w:ins>
      <w:del w:id="8266" w:author="Comparison" w:date="2013-05-05T19:43:00Z">
        <w:r w:rsidRPr="00C100C3">
          <w:rPr>
            <w:rFonts w:ascii="Courier New" w:hAnsi="Courier New" w:cs="Courier New"/>
          </w:rPr>
          <w:delText>&amp;#8212;</w:delText>
        </w:r>
      </w:del>
      <w:r w:rsidRPr="00C100C3">
        <w:rPr>
          <w:rFonts w:ascii="Courier New" w:hAnsi="Courier New" w:cs="Courier New"/>
        </w:rPr>
        <w:t xml:space="preserve"> all this was gone. But it is not a question </w:t>
      </w:r>
      <w:r w:rsidRPr="00C100C3">
        <w:rPr>
          <w:rFonts w:ascii="Courier New" w:hAnsi="Courier New" w:cs="Courier New"/>
        </w:rPr>
        <w:t>of these! the point is to know whether the priesthood of Aaron was abolished after the captivity.</w:t>
      </w:r>
    </w:p>
    <w:p w14:paraId="7A4BF342" w14:textId="7A66FD44"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 case is not the same; for if the priesthood no longer existed according to </w:t>
      </w:r>
      <w:ins w:id="8267" w:author="Comparison" w:date="2013-05-05T19:43:00Z">
        <w:r w:rsidRPr="00AA4B48">
          <w:rPr>
            <w:rFonts w:ascii="Courier New" w:hAnsi="Courier New" w:cs="Courier New"/>
          </w:rPr>
          <w:t>God's</w:t>
        </w:r>
      </w:ins>
      <w:del w:id="8268" w:author="Comparison" w:date="2013-05-05T19:43:00Z">
        <w:r w:rsidRPr="00C100C3">
          <w:rPr>
            <w:rFonts w:ascii="Courier New" w:hAnsi="Courier New" w:cs="Courier New"/>
          </w:rPr>
          <w:delText>God&amp;#8217;s</w:delText>
        </w:r>
      </w:del>
      <w:r w:rsidRPr="00C100C3">
        <w:rPr>
          <w:rFonts w:ascii="Courier New" w:hAnsi="Courier New" w:cs="Courier New"/>
        </w:rPr>
        <w:t xml:space="preserve"> order, Israel could not have </w:t>
      </w:r>
      <w:ins w:id="8269" w:author="Comparison" w:date="2013-05-05T19:43:00Z">
        <w:r w:rsidRPr="00AA4B48">
          <w:rPr>
            <w:rFonts w:ascii="Courier New" w:hAnsi="Courier New" w:cs="Courier New"/>
          </w:rPr>
          <w:t>re-established</w:t>
        </w:r>
      </w:ins>
      <w:del w:id="8270" w:author="Comparison" w:date="2013-05-05T19:43:00Z">
        <w:r w:rsidRPr="00C100C3">
          <w:rPr>
            <w:rFonts w:ascii="Courier New" w:hAnsi="Courier New" w:cs="Courier New"/>
          </w:rPr>
          <w:delText>reestablished</w:delText>
        </w:r>
      </w:del>
      <w:r w:rsidRPr="00C100C3">
        <w:rPr>
          <w:rFonts w:ascii="Courier New" w:hAnsi="Courier New" w:cs="Courier New"/>
        </w:rPr>
        <w:t xml:space="preserve"> one; and that is what y</w:t>
      </w:r>
      <w:r w:rsidRPr="00C100C3">
        <w:rPr>
          <w:rFonts w:ascii="Courier New" w:hAnsi="Courier New" w:cs="Courier New"/>
        </w:rPr>
        <w:t>ou pretend to do with regard to elders. Moreover, your remarks throw great light on your thoughts. If you can maintain the form and the official importance of your position without the presence of God, without any of those things which give it force, until</w:t>
      </w:r>
      <w:r w:rsidRPr="00C100C3">
        <w:rPr>
          <w:rFonts w:ascii="Courier New" w:hAnsi="Courier New" w:cs="Courier New"/>
        </w:rPr>
        <w:t xml:space="preserve"> the end of the dispensation, you will be satisfied. That the priesthood of Aaron be without the glory in the temple, without the true mercy-seat and without means of atonement, without Urim and Thummim, or the knowledge of </w:t>
      </w:r>
      <w:ins w:id="8271" w:author="Comparison" w:date="2013-05-05T19:43:00Z">
        <w:r w:rsidRPr="00AA4B48">
          <w:rPr>
            <w:rFonts w:ascii="Courier New" w:hAnsi="Courier New" w:cs="Courier New"/>
          </w:rPr>
          <w:t>God's</w:t>
        </w:r>
      </w:ins>
      <w:del w:id="8272" w:author="Comparison" w:date="2013-05-05T19:43:00Z">
        <w:r w:rsidRPr="00C100C3">
          <w:rPr>
            <w:rFonts w:ascii="Courier New" w:hAnsi="Courier New" w:cs="Courier New"/>
          </w:rPr>
          <w:delText>God&amp;#8217;s</w:delText>
        </w:r>
      </w:del>
      <w:r w:rsidRPr="00C100C3">
        <w:rPr>
          <w:rFonts w:ascii="Courier New" w:hAnsi="Courier New" w:cs="Courier New"/>
        </w:rPr>
        <w:t xml:space="preserve"> thoughts, is all the</w:t>
      </w:r>
      <w:r w:rsidRPr="00C100C3">
        <w:rPr>
          <w:rFonts w:ascii="Courier New" w:hAnsi="Courier New" w:cs="Courier New"/>
        </w:rPr>
        <w:t xml:space="preserve"> same, according to you; it has its official place: this is what it is important to shew. Remember, gentlemen, that it was this which brought in the ruin of Israel. The tree was dry, the house was empty: what had God to do then? But you come off nearly as </w:t>
      </w:r>
      <w:r w:rsidRPr="00C100C3">
        <w:rPr>
          <w:rFonts w:ascii="Courier New" w:hAnsi="Courier New" w:cs="Courier New"/>
        </w:rPr>
        <w:t>badly about the beginning of a dispensation as you do about its end.</w:t>
      </w:r>
    </w:p>
    <w:p w14:paraId="4EC01A3F" w14:textId="4DD9954B" w:rsidR="00000000" w:rsidRPr="00C100C3" w:rsidRDefault="00362818" w:rsidP="00C100C3">
      <w:pPr>
        <w:pStyle w:val="PlainText"/>
        <w:rPr>
          <w:rFonts w:ascii="Courier New" w:hAnsi="Courier New" w:cs="Courier New"/>
        </w:rPr>
      </w:pPr>
      <w:r w:rsidRPr="00C100C3">
        <w:rPr>
          <w:rFonts w:ascii="Courier New" w:hAnsi="Courier New" w:cs="Courier New"/>
        </w:rPr>
        <w:t xml:space="preserve">You say, </w:t>
      </w:r>
      <w:ins w:id="8273" w:author="Comparison" w:date="2013-05-05T19:43:00Z">
        <w:r w:rsidRPr="00AA4B48">
          <w:rPr>
            <w:rFonts w:ascii="Courier New" w:hAnsi="Courier New" w:cs="Courier New"/>
          </w:rPr>
          <w:t>"</w:t>
        </w:r>
      </w:ins>
      <w:del w:id="8274" w:author="Comparison" w:date="2013-05-05T19:43:00Z">
        <w:r w:rsidRPr="00C100C3">
          <w:rPr>
            <w:rFonts w:ascii="Courier New" w:hAnsi="Courier New" w:cs="Courier New"/>
          </w:rPr>
          <w:delText>&amp;#8220;</w:delText>
        </w:r>
      </w:del>
      <w:r w:rsidRPr="00C100C3">
        <w:rPr>
          <w:rFonts w:ascii="Courier New" w:hAnsi="Courier New" w:cs="Courier New"/>
        </w:rPr>
        <w:t>The apostles did not institute a central power in the Church</w:t>
      </w:r>
      <w:ins w:id="8275" w:author="Comparison" w:date="2013-05-05T19:43:00Z">
        <w:r w:rsidRPr="00AA4B48">
          <w:rPr>
            <w:rFonts w:ascii="Courier New" w:hAnsi="Courier New" w:cs="Courier New"/>
          </w:rPr>
          <w:t>."</w:t>
        </w:r>
      </w:ins>
      <w:del w:id="8276" w:author="Comparison" w:date="2013-05-05T19:43:00Z">
        <w:r w:rsidRPr="00C100C3">
          <w:rPr>
            <w:rFonts w:ascii="Courier New" w:hAnsi="Courier New" w:cs="Courier New"/>
          </w:rPr>
          <w:delText>.&amp;#8221;</w:delText>
        </w:r>
      </w:del>
      <w:r w:rsidRPr="00C100C3">
        <w:rPr>
          <w:rFonts w:ascii="Courier New" w:hAnsi="Courier New" w:cs="Courier New"/>
        </w:rPr>
        <w:t xml:space="preserve"> This is perfectly true, and the reason of it is very simple: they were themselves that power. And whe</w:t>
      </w:r>
      <w:r w:rsidRPr="00C100C3">
        <w:rPr>
          <w:rFonts w:ascii="Courier New" w:hAnsi="Courier New" w:cs="Courier New"/>
        </w:rPr>
        <w:t>n the twelve at Jerusalem ceased to be such, Paul was it. He established elders in every city, he sent Titus to act, because he was invested with central power in the Church assembled from among the Gentiles, invested with this power by Christ Himself. The</w:t>
      </w:r>
      <w:r w:rsidRPr="00C100C3">
        <w:rPr>
          <w:rFonts w:ascii="Courier New" w:hAnsi="Courier New" w:cs="Courier New"/>
        </w:rPr>
        <w:t>n, after all, you are in the beaten path from which the Spirit of God is bringing out Christians. The thing becomes clear enough. There is nothing like searching into truth. You long for independent churches. This is the whole secret of the matter. You say</w:t>
      </w:r>
      <w:r w:rsidRPr="00C100C3">
        <w:rPr>
          <w:rFonts w:ascii="Courier New" w:hAnsi="Courier New" w:cs="Courier New"/>
        </w:rPr>
        <w:t xml:space="preserve">, </w:t>
      </w:r>
      <w:ins w:id="8277" w:author="Comparison" w:date="2013-05-05T19:43:00Z">
        <w:r w:rsidRPr="00AA4B48">
          <w:rPr>
            <w:rFonts w:ascii="Courier New" w:hAnsi="Courier New" w:cs="Courier New"/>
          </w:rPr>
          <w:t>"</w:t>
        </w:r>
      </w:ins>
      <w:del w:id="8278" w:author="Comparison" w:date="2013-05-05T19:43:00Z">
        <w:r w:rsidRPr="00C100C3">
          <w:rPr>
            <w:rFonts w:ascii="Courier New" w:hAnsi="Courier New" w:cs="Courier New"/>
          </w:rPr>
          <w:delText>&amp;#8220;</w:delText>
        </w:r>
      </w:del>
      <w:r w:rsidRPr="00C100C3">
        <w:rPr>
          <w:rFonts w:ascii="Courier New" w:hAnsi="Courier New" w:cs="Courier New"/>
        </w:rPr>
        <w:t>They, on the contrary, constituted</w:t>
      </w:r>
    </w:p>
    <w:p w14:paraId="3ABBB2B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{332}</w:t>
      </w:r>
    </w:p>
    <w:p w14:paraId="4DC2CE92" w14:textId="1E8E9E10" w:rsidR="00000000" w:rsidRPr="00C100C3" w:rsidRDefault="00362818" w:rsidP="00C100C3">
      <w:pPr>
        <w:pStyle w:val="PlainText"/>
        <w:rPr>
          <w:rFonts w:ascii="Courier New" w:hAnsi="Courier New" w:cs="Courier New"/>
        </w:rPr>
      </w:pPr>
      <w:r w:rsidRPr="00C100C3">
        <w:rPr>
          <w:rFonts w:ascii="Courier New" w:hAnsi="Courier New" w:cs="Courier New"/>
        </w:rPr>
        <w:t>churches independent one of the other</w:t>
      </w:r>
      <w:ins w:id="8279" w:author="Comparison" w:date="2013-05-05T19:43:00Z">
        <w:r w:rsidRPr="00AA4B48">
          <w:rPr>
            <w:rFonts w:ascii="Courier New" w:hAnsi="Courier New" w:cs="Courier New"/>
          </w:rPr>
          <w:t>."</w:t>
        </w:r>
      </w:ins>
      <w:del w:id="8280" w:author="Comparison" w:date="2013-05-05T19:43:00Z">
        <w:r w:rsidRPr="00C100C3">
          <w:rPr>
            <w:rFonts w:ascii="Courier New" w:hAnsi="Courier New" w:cs="Courier New"/>
          </w:rPr>
          <w:delText>.&amp;#8221;</w:delText>
        </w:r>
      </w:del>
      <w:r w:rsidRPr="00C100C3">
        <w:rPr>
          <w:rFonts w:ascii="Courier New" w:hAnsi="Courier New" w:cs="Courier New"/>
        </w:rPr>
        <w:t xml:space="preserve"> This is your whole affair. You cannot deny that the apostles and Paul, in the sphere which God assigned him, exercised a power over all the churches (that is </w:t>
      </w:r>
      <w:r w:rsidRPr="00C100C3">
        <w:rPr>
          <w:rFonts w:ascii="Courier New" w:hAnsi="Courier New" w:cs="Courier New"/>
        </w:rPr>
        <w:t>to say, a central power); you cannot deny that the Church was one, that the gifts were members of *the one body</w:t>
      </w:r>
      <w:ins w:id="8281" w:author="Comparison" w:date="2013-05-05T19:43:00Z">
        <w:r w:rsidRPr="00AA4B48">
          <w:rPr>
            <w:rFonts w:ascii="Courier New" w:hAnsi="Courier New" w:cs="Courier New"/>
          </w:rPr>
          <w:t>*,</w:t>
        </w:r>
      </w:ins>
      <w:del w:id="8282" w:author="Comparison" w:date="2013-05-05T19:43:00Z">
        <w:r w:rsidRPr="00C100C3">
          <w:rPr>
            <w:rFonts w:ascii="Courier New" w:hAnsi="Courier New" w:cs="Courier New"/>
          </w:rPr>
          <w:delText>,*</w:delText>
        </w:r>
      </w:del>
      <w:r w:rsidRPr="00C100C3">
        <w:rPr>
          <w:rFonts w:ascii="Courier New" w:hAnsi="Courier New" w:cs="Courier New"/>
        </w:rPr>
        <w:t xml:space="preserve"> and were exercised in the unity of this body manifested on the earth. The churches, whilst exercising their discipline each in its own localit</w:t>
      </w:r>
      <w:r w:rsidRPr="00C100C3">
        <w:rPr>
          <w:rFonts w:ascii="Courier New" w:hAnsi="Courier New" w:cs="Courier New"/>
        </w:rPr>
        <w:t xml:space="preserve">y, exercised it in the name of the universal Church, and there it was valid. Gifts were placed in the Church, not in the churches. The whole body was but one. But that which you uphold is shewn to be only the fancy to have independent churches. He who has </w:t>
      </w:r>
      <w:r w:rsidRPr="00C100C3">
        <w:rPr>
          <w:rFonts w:ascii="Courier New" w:hAnsi="Courier New" w:cs="Courier New"/>
        </w:rPr>
        <w:t xml:space="preserve">drunk old wine does not immediately desire new, </w:t>
      </w:r>
      <w:ins w:id="8283" w:author="Comparison" w:date="2013-05-05T19:43:00Z">
        <w:r w:rsidRPr="00AA4B48">
          <w:rPr>
            <w:rFonts w:ascii="Courier New" w:hAnsi="Courier New" w:cs="Courier New"/>
          </w:rPr>
          <w:t>"</w:t>
        </w:r>
      </w:ins>
      <w:del w:id="8284" w:author="Comparison" w:date="2013-05-05T19:43:00Z">
        <w:r w:rsidRPr="00C100C3">
          <w:rPr>
            <w:rFonts w:ascii="Courier New" w:hAnsi="Courier New" w:cs="Courier New"/>
          </w:rPr>
          <w:delText>&amp;#8220;</w:delText>
        </w:r>
      </w:del>
      <w:r w:rsidRPr="00C100C3">
        <w:rPr>
          <w:rFonts w:ascii="Courier New" w:hAnsi="Courier New" w:cs="Courier New"/>
        </w:rPr>
        <w:t>for he says, the old is better</w:t>
      </w:r>
      <w:ins w:id="8285" w:author="Comparison" w:date="2013-05-05T19:43:00Z">
        <w:r w:rsidRPr="00AA4B48">
          <w:rPr>
            <w:rFonts w:ascii="Courier New" w:hAnsi="Courier New" w:cs="Courier New"/>
          </w:rPr>
          <w:t>."</w:t>
        </w:r>
      </w:ins>
      <w:del w:id="8286" w:author="Comparison" w:date="2013-05-05T19:43:00Z">
        <w:r w:rsidRPr="00C100C3">
          <w:rPr>
            <w:rFonts w:ascii="Courier New" w:hAnsi="Courier New" w:cs="Courier New"/>
          </w:rPr>
          <w:delText>.&amp;#8221;</w:delText>
        </w:r>
      </w:del>
      <w:r w:rsidRPr="00C100C3">
        <w:rPr>
          <w:rFonts w:ascii="Courier New" w:hAnsi="Courier New" w:cs="Courier New"/>
        </w:rPr>
        <w:t xml:space="preserve"> The unity of the body is set aside.</w:t>
      </w:r>
    </w:p>
    <w:p w14:paraId="457B9F9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You say, Governmental authority resides in the scriptures. A singular seat of executive power! Laws are found there; but gove</w:t>
      </w:r>
      <w:r w:rsidRPr="00C100C3">
        <w:rPr>
          <w:rFonts w:ascii="Courier New" w:hAnsi="Courier New" w:cs="Courier New"/>
        </w:rPr>
        <w:t>rnmental authority is not a law, although it may act according to law.</w:t>
      </w:r>
    </w:p>
    <w:p w14:paraId="32A5401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Who replaces the apostles? According to you, all the faithful in each locality replace this central power, which certainly did exist, and to which those who were of God listened. But i</w:t>
      </w:r>
      <w:r w:rsidRPr="00C100C3">
        <w:rPr>
          <w:rFonts w:ascii="Courier New" w:hAnsi="Courier New" w:cs="Courier New"/>
        </w:rPr>
        <w:t>n vain do I seek for some proof that such authority was entrusted to all. You do not and cannot say now that Christian assemblies have the right to choose them, and that it is their duty to do so, but you do not quote any passage.</w:t>
      </w:r>
    </w:p>
    <w:p w14:paraId="08977D1C" w14:textId="49B2DF6B" w:rsidR="00000000" w:rsidRPr="00C100C3" w:rsidRDefault="00362818" w:rsidP="00C100C3">
      <w:pPr>
        <w:pStyle w:val="PlainText"/>
        <w:rPr>
          <w:rFonts w:ascii="Courier New" w:hAnsi="Courier New" w:cs="Courier New"/>
        </w:rPr>
      </w:pPr>
      <w:ins w:id="8287" w:author="Comparison" w:date="2013-05-05T19:43:00Z">
        <w:r w:rsidRPr="00AA4B48">
          <w:rPr>
            <w:rFonts w:ascii="Courier New" w:hAnsi="Courier New" w:cs="Courier New"/>
          </w:rPr>
          <w:t>"</w:t>
        </w:r>
      </w:ins>
      <w:del w:id="8288" w:author="Comparison" w:date="2013-05-05T19:43:00Z">
        <w:r w:rsidRPr="00C100C3">
          <w:rPr>
            <w:rFonts w:ascii="Courier New" w:hAnsi="Courier New" w:cs="Courier New"/>
          </w:rPr>
          <w:delText>&amp;#8220;</w:delText>
        </w:r>
      </w:del>
      <w:r w:rsidRPr="00C100C3">
        <w:rPr>
          <w:rFonts w:ascii="Courier New" w:hAnsi="Courier New" w:cs="Courier New"/>
        </w:rPr>
        <w:t>They *rightly* be</w:t>
      </w:r>
      <w:r w:rsidRPr="00C100C3">
        <w:rPr>
          <w:rFonts w:ascii="Courier New" w:hAnsi="Courier New" w:cs="Courier New"/>
        </w:rPr>
        <w:t>lieve that, in so acting, they do a work pleasing to the Lord</w:t>
      </w:r>
      <w:ins w:id="8289" w:author="Comparison" w:date="2013-05-05T19:43:00Z">
        <w:r w:rsidRPr="00AA4B48">
          <w:rPr>
            <w:rFonts w:ascii="Courier New" w:hAnsi="Courier New" w:cs="Courier New"/>
          </w:rPr>
          <w:t>."</w:t>
        </w:r>
      </w:ins>
      <w:del w:id="8290" w:author="Comparison" w:date="2013-05-05T19:43:00Z">
        <w:r w:rsidRPr="00C100C3">
          <w:rPr>
            <w:rFonts w:ascii="Courier New" w:hAnsi="Courier New" w:cs="Courier New"/>
          </w:rPr>
          <w:delText>.&amp;#8221;</w:delText>
        </w:r>
      </w:del>
      <w:r w:rsidRPr="00C100C3">
        <w:rPr>
          <w:rFonts w:ascii="Courier New" w:hAnsi="Courier New" w:cs="Courier New"/>
        </w:rPr>
        <w:t xml:space="preserve"> This is all you have to say. And then you proclaim, </w:t>
      </w:r>
      <w:ins w:id="8291" w:author="Comparison" w:date="2013-05-05T19:43:00Z">
        <w:r w:rsidRPr="00AA4B48">
          <w:rPr>
            <w:rFonts w:ascii="Courier New" w:hAnsi="Courier New" w:cs="Courier New"/>
          </w:rPr>
          <w:t>"</w:t>
        </w:r>
      </w:ins>
      <w:del w:id="8292" w:author="Comparison" w:date="2013-05-05T19:43:00Z">
        <w:r w:rsidRPr="00C100C3">
          <w:rPr>
            <w:rFonts w:ascii="Courier New" w:hAnsi="Courier New" w:cs="Courier New"/>
          </w:rPr>
          <w:delText>&amp;#8220;</w:delText>
        </w:r>
      </w:del>
      <w:r w:rsidRPr="00C100C3">
        <w:rPr>
          <w:rFonts w:ascii="Courier New" w:hAnsi="Courier New" w:cs="Courier New"/>
        </w:rPr>
        <w:t>We have just seen that the churches have the necessary authority for designating their elders and their deacons</w:t>
      </w:r>
      <w:ins w:id="8293" w:author="Comparison" w:date="2013-05-05T19:43:00Z">
        <w:r w:rsidRPr="00AA4B48">
          <w:rPr>
            <w:rFonts w:ascii="Courier New" w:hAnsi="Courier New" w:cs="Courier New"/>
          </w:rPr>
          <w:t>."</w:t>
        </w:r>
      </w:ins>
      <w:del w:id="8294" w:author="Comparison" w:date="2013-05-05T19:43:00Z">
        <w:r w:rsidRPr="00C100C3">
          <w:rPr>
            <w:rFonts w:ascii="Courier New" w:hAnsi="Courier New" w:cs="Courier New"/>
          </w:rPr>
          <w:delText>.&amp;#8221;</w:delText>
        </w:r>
      </w:del>
      <w:r w:rsidRPr="00C100C3">
        <w:rPr>
          <w:rFonts w:ascii="Courier New" w:hAnsi="Courier New" w:cs="Courier New"/>
        </w:rPr>
        <w:t xml:space="preserve"> But you</w:t>
      </w:r>
      <w:r w:rsidRPr="00C100C3">
        <w:rPr>
          <w:rFonts w:ascii="Courier New" w:hAnsi="Courier New" w:cs="Courier New"/>
        </w:rPr>
        <w:t xml:space="preserve"> must feel the ground slipping from under your feet, and that the whole building is ready to crumble. You wish to prop it up. You say, </w:t>
      </w:r>
      <w:ins w:id="8295" w:author="Comparison" w:date="2013-05-05T19:43:00Z">
        <w:r w:rsidRPr="00AA4B48">
          <w:rPr>
            <w:rFonts w:ascii="Courier New" w:hAnsi="Courier New" w:cs="Courier New"/>
          </w:rPr>
          <w:t>"</w:t>
        </w:r>
      </w:ins>
      <w:del w:id="8296" w:author="Comparison" w:date="2013-05-05T19:43:00Z">
        <w:r w:rsidRPr="00C100C3">
          <w:rPr>
            <w:rFonts w:ascii="Courier New" w:hAnsi="Courier New" w:cs="Courier New"/>
          </w:rPr>
          <w:delText>&amp;#8220;</w:delText>
        </w:r>
      </w:del>
      <w:r w:rsidRPr="00C100C3">
        <w:rPr>
          <w:rFonts w:ascii="Courier New" w:hAnsi="Courier New" w:cs="Courier New"/>
        </w:rPr>
        <w:t>The apostles made use of the form of election, they chose Matthias</w:t>
      </w:r>
      <w:ins w:id="8297" w:author="Comparison" w:date="2013-05-05T19:43:00Z">
        <w:r w:rsidRPr="00AA4B48">
          <w:rPr>
            <w:rFonts w:ascii="Courier New" w:hAnsi="Courier New" w:cs="Courier New"/>
          </w:rPr>
          <w:t>."</w:t>
        </w:r>
      </w:ins>
      <w:del w:id="8298" w:author="Comparison" w:date="2013-05-05T19:43:00Z">
        <w:r w:rsidRPr="00C100C3">
          <w:rPr>
            <w:rFonts w:ascii="Courier New" w:hAnsi="Courier New" w:cs="Courier New"/>
          </w:rPr>
          <w:delText>.&amp;#8221;</w:delText>
        </w:r>
      </w:del>
      <w:r w:rsidRPr="00C100C3">
        <w:rPr>
          <w:rFonts w:ascii="Courier New" w:hAnsi="Courier New" w:cs="Courier New"/>
        </w:rPr>
        <w:t xml:space="preserve"> Is this a proof that we can choose apos</w:t>
      </w:r>
      <w:r w:rsidRPr="00C100C3">
        <w:rPr>
          <w:rFonts w:ascii="Courier New" w:hAnsi="Courier New" w:cs="Courier New"/>
        </w:rPr>
        <w:t xml:space="preserve">tles? You overthrow all your arguments by this example, for were this example worth anything it would </w:t>
      </w:r>
      <w:del w:id="8299" w:author="Comparison" w:date="2013-05-05T19:43:00Z">
        <w:r w:rsidRPr="00C100C3">
          <w:rPr>
            <w:rFonts w:ascii="Courier New" w:hAnsi="Courier New" w:cs="Courier New"/>
          </w:rPr>
          <w:delText>*</w:delText>
        </w:r>
      </w:del>
      <w:r w:rsidRPr="00C100C3">
        <w:rPr>
          <w:rFonts w:ascii="Courier New" w:hAnsi="Courier New" w:cs="Courier New"/>
        </w:rPr>
        <w:t>rightly</w:t>
      </w:r>
      <w:del w:id="8300" w:author="Comparison" w:date="2013-05-05T19:43:00Z">
        <w:r w:rsidRPr="00C100C3">
          <w:rPr>
            <w:rFonts w:ascii="Courier New" w:hAnsi="Courier New" w:cs="Courier New"/>
          </w:rPr>
          <w:delText>*</w:delText>
        </w:r>
      </w:del>
      <w:r w:rsidRPr="00C100C3">
        <w:rPr>
          <w:rFonts w:ascii="Courier New" w:hAnsi="Courier New" w:cs="Courier New"/>
        </w:rPr>
        <w:t xml:space="preserve"> authorize you to choose apostles; but things did not happen thus. The qualifications were plainly pointed out. It must be men who had followed t</w:t>
      </w:r>
      <w:r w:rsidRPr="00C100C3">
        <w:rPr>
          <w:rFonts w:ascii="Courier New" w:hAnsi="Courier New" w:cs="Courier New"/>
        </w:rPr>
        <w:t xml:space="preserve">he Lord from the baptism of John; then they set two before the Lord </w:t>
      </w:r>
      <w:ins w:id="8301" w:author="Comparison" w:date="2013-05-05T19:43:00Z">
        <w:r w:rsidRPr="00AA4B48">
          <w:rPr>
            <w:rFonts w:ascii="Courier New" w:hAnsi="Courier New" w:cs="Courier New"/>
          </w:rPr>
          <w:t>(*</w:t>
        </w:r>
      </w:ins>
      <w:del w:id="8302" w:author="Comparison" w:date="2013-05-05T19:43:00Z">
        <w:r w:rsidRPr="00C100C3">
          <w:rPr>
            <w:rFonts w:ascii="Courier New" w:hAnsi="Courier New" w:cs="Courier New"/>
          </w:rPr>
          <w:delText>*(</w:delText>
        </w:r>
      </w:del>
      <w:r w:rsidRPr="00C100C3">
        <w:rPr>
          <w:rFonts w:ascii="Courier New" w:hAnsi="Courier New" w:cs="Courier New"/>
        </w:rPr>
        <w:t>estesan duo</w:t>
      </w:r>
      <w:ins w:id="8303" w:author="Comparison" w:date="2013-05-05T19:43:00Z">
        <w:r w:rsidRPr="00AA4B48">
          <w:rPr>
            <w:rFonts w:ascii="Courier New" w:hAnsi="Courier New" w:cs="Courier New"/>
          </w:rPr>
          <w:t>*)</w:t>
        </w:r>
      </w:ins>
      <w:del w:id="8304" w:author="Comparison" w:date="2013-05-05T19:43:00Z">
        <w:r w:rsidRPr="00C100C3">
          <w:rPr>
            <w:rFonts w:ascii="Courier New" w:hAnsi="Courier New" w:cs="Courier New"/>
          </w:rPr>
          <w:delText>)*</w:delText>
        </w:r>
      </w:del>
      <w:r w:rsidRPr="00C100C3">
        <w:rPr>
          <w:rFonts w:ascii="Courier New" w:hAnsi="Courier New" w:cs="Courier New"/>
        </w:rPr>
        <w:t xml:space="preserve"> who answered, as one must believe, to those conditions</w:t>
      </w:r>
      <w:ins w:id="8305" w:author="Comparison" w:date="2013-05-05T19:43:00Z">
        <w:r w:rsidRPr="00AA4B48">
          <w:rPr>
            <w:rFonts w:ascii="Courier New" w:hAnsi="Courier New" w:cs="Courier New"/>
          </w:rPr>
          <w:t>.</w:t>
        </w:r>
      </w:ins>
      <w:del w:id="8306" w:author="Comparison" w:date="2013-05-05T19:43:00Z">
        <w:r w:rsidRPr="00C100C3">
          <w:rPr>
            <w:rFonts w:ascii="Courier New" w:hAnsi="Courier New" w:cs="Courier New"/>
          </w:rPr>
          <w:delText>..</w:delText>
        </w:r>
      </w:del>
      <w:r w:rsidRPr="00C100C3">
        <w:rPr>
          <w:rFonts w:ascii="Courier New" w:hAnsi="Courier New" w:cs="Courier New"/>
        </w:rPr>
        <w:t xml:space="preserve"> But</w:t>
      </w:r>
    </w:p>
    <w:p w14:paraId="36A73FBD"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{333}</w:t>
      </w:r>
    </w:p>
    <w:p w14:paraId="494501B6" w14:textId="3CCB7090" w:rsidR="00000000" w:rsidRPr="00C100C3" w:rsidRDefault="00362818" w:rsidP="00C100C3">
      <w:pPr>
        <w:pStyle w:val="PlainText"/>
        <w:rPr>
          <w:rFonts w:ascii="Courier New" w:hAnsi="Courier New" w:cs="Courier New"/>
        </w:rPr>
      </w:pPr>
      <w:r w:rsidRPr="00C100C3">
        <w:rPr>
          <w:rFonts w:ascii="Courier New" w:hAnsi="Courier New" w:cs="Courier New"/>
        </w:rPr>
        <w:t>they did not dare to choose between the two, and they drew lots. You have altered the sense of the word</w:t>
      </w:r>
      <w:r w:rsidRPr="00C100C3">
        <w:rPr>
          <w:rFonts w:ascii="Courier New" w:hAnsi="Courier New" w:cs="Courier New"/>
        </w:rPr>
        <w:t xml:space="preserve"> by saying, </w:t>
      </w:r>
      <w:ins w:id="8307" w:author="Comparison" w:date="2013-05-05T19:43:00Z">
        <w:r w:rsidRPr="00AA4B48">
          <w:rPr>
            <w:rFonts w:ascii="Courier New" w:hAnsi="Courier New" w:cs="Courier New"/>
          </w:rPr>
          <w:t>"</w:t>
        </w:r>
      </w:ins>
      <w:del w:id="8308" w:author="Comparison" w:date="2013-05-05T19:43:00Z">
        <w:r w:rsidRPr="00C100C3">
          <w:rPr>
            <w:rFonts w:ascii="Courier New" w:hAnsi="Courier New" w:cs="Courier New"/>
          </w:rPr>
          <w:delText>&amp;#8220;</w:delText>
        </w:r>
      </w:del>
      <w:r w:rsidRPr="00C100C3">
        <w:rPr>
          <w:rFonts w:ascii="Courier New" w:hAnsi="Courier New" w:cs="Courier New"/>
        </w:rPr>
        <w:t>They chose Matthias</w:t>
      </w:r>
      <w:ins w:id="8309" w:author="Comparison" w:date="2013-05-05T19:43:00Z">
        <w:r w:rsidRPr="00AA4B48">
          <w:rPr>
            <w:rFonts w:ascii="Courier New" w:hAnsi="Courier New" w:cs="Courier New"/>
          </w:rPr>
          <w:t>,"</w:t>
        </w:r>
      </w:ins>
      <w:del w:id="8310" w:author="Comparison" w:date="2013-05-05T19:43:00Z">
        <w:r w:rsidRPr="00C100C3">
          <w:rPr>
            <w:rFonts w:ascii="Courier New" w:hAnsi="Courier New" w:cs="Courier New"/>
          </w:rPr>
          <w:delText>,&amp;#8221;</w:delText>
        </w:r>
      </w:del>
      <w:r w:rsidRPr="00C100C3">
        <w:rPr>
          <w:rFonts w:ascii="Courier New" w:hAnsi="Courier New" w:cs="Courier New"/>
        </w:rPr>
        <w:t xml:space="preserve"> and </w:t>
      </w:r>
      <w:ins w:id="8311" w:author="Comparison" w:date="2013-05-05T19:43:00Z">
        <w:r w:rsidRPr="00AA4B48">
          <w:rPr>
            <w:rFonts w:ascii="Courier New" w:hAnsi="Courier New" w:cs="Courier New"/>
          </w:rPr>
          <w:t>"</w:t>
        </w:r>
      </w:ins>
      <w:del w:id="8312" w:author="Comparison" w:date="2013-05-05T19:43:00Z">
        <w:r w:rsidRPr="00C100C3">
          <w:rPr>
            <w:rFonts w:ascii="Courier New" w:hAnsi="Courier New" w:cs="Courier New"/>
          </w:rPr>
          <w:delText>&amp;#8220;</w:delText>
        </w:r>
      </w:del>
      <w:r w:rsidRPr="00C100C3">
        <w:rPr>
          <w:rFonts w:ascii="Courier New" w:hAnsi="Courier New" w:cs="Courier New"/>
        </w:rPr>
        <w:t>This presentation was then confirmed</w:t>
      </w:r>
      <w:ins w:id="8313" w:author="Comparison" w:date="2013-05-05T19:43:00Z">
        <w:r w:rsidRPr="00AA4B48">
          <w:rPr>
            <w:rFonts w:ascii="Courier New" w:hAnsi="Courier New" w:cs="Courier New"/>
          </w:rPr>
          <w:t>."</w:t>
        </w:r>
      </w:ins>
      <w:del w:id="8314" w:author="Comparison" w:date="2013-05-05T19:43:00Z">
        <w:r w:rsidRPr="00C100C3">
          <w:rPr>
            <w:rFonts w:ascii="Courier New" w:hAnsi="Courier New" w:cs="Courier New"/>
          </w:rPr>
          <w:delText>.&amp;#8221;</w:delText>
        </w:r>
      </w:del>
      <w:r w:rsidRPr="00C100C3">
        <w:rPr>
          <w:rFonts w:ascii="Courier New" w:hAnsi="Courier New" w:cs="Courier New"/>
        </w:rPr>
        <w:t xml:space="preserve"> They say, </w:t>
      </w:r>
      <w:ins w:id="8315" w:author="Comparison" w:date="2013-05-05T19:43:00Z">
        <w:r w:rsidRPr="00AA4B48">
          <w:rPr>
            <w:rFonts w:ascii="Courier New" w:hAnsi="Courier New" w:cs="Courier New"/>
          </w:rPr>
          <w:t>"</w:t>
        </w:r>
      </w:ins>
      <w:del w:id="8316" w:author="Comparison" w:date="2013-05-05T19:43:00Z">
        <w:r w:rsidRPr="00C100C3">
          <w:rPr>
            <w:rFonts w:ascii="Courier New" w:hAnsi="Courier New" w:cs="Courier New"/>
          </w:rPr>
          <w:delText>&amp;#8220;</w:delText>
        </w:r>
      </w:del>
      <w:r w:rsidRPr="00C100C3">
        <w:rPr>
          <w:rFonts w:ascii="Courier New" w:hAnsi="Courier New" w:cs="Courier New"/>
        </w:rPr>
        <w:t>Thou, Lord, which knowest the hearts of all men, shew whether of these two *thou hast chosen</w:t>
      </w:r>
      <w:ins w:id="8317" w:author="Comparison" w:date="2013-05-05T19:43:00Z">
        <w:r w:rsidRPr="00AA4B48">
          <w:rPr>
            <w:rFonts w:ascii="Courier New" w:hAnsi="Courier New" w:cs="Courier New"/>
          </w:rPr>
          <w:t>*,</w:t>
        </w:r>
      </w:ins>
      <w:del w:id="8318" w:author="Comparison" w:date="2013-05-05T19:43:00Z">
        <w:r w:rsidRPr="00C100C3">
          <w:rPr>
            <w:rFonts w:ascii="Courier New" w:hAnsi="Courier New" w:cs="Courier New"/>
          </w:rPr>
          <w:delText>,*</w:delText>
        </w:r>
      </w:del>
      <w:r w:rsidRPr="00C100C3">
        <w:rPr>
          <w:rFonts w:ascii="Courier New" w:hAnsi="Courier New" w:cs="Courier New"/>
        </w:rPr>
        <w:t xml:space="preserve"> that he may take part of this ministry an</w:t>
      </w:r>
      <w:r w:rsidRPr="00C100C3">
        <w:rPr>
          <w:rFonts w:ascii="Courier New" w:hAnsi="Courier New" w:cs="Courier New"/>
        </w:rPr>
        <w:t>d apostleship</w:t>
      </w:r>
      <w:ins w:id="8319" w:author="Comparison" w:date="2013-05-05T19:43:00Z">
        <w:r w:rsidRPr="00AA4B48">
          <w:rPr>
            <w:rFonts w:ascii="Courier New" w:hAnsi="Courier New" w:cs="Courier New"/>
          </w:rPr>
          <w:t>."</w:t>
        </w:r>
      </w:ins>
      <w:del w:id="8320" w:author="Comparison" w:date="2013-05-05T19:43:00Z">
        <w:r w:rsidRPr="00C100C3">
          <w:rPr>
            <w:rFonts w:ascii="Courier New" w:hAnsi="Courier New" w:cs="Courier New"/>
          </w:rPr>
          <w:delText>.&amp;#8221;</w:delText>
        </w:r>
      </w:del>
      <w:r w:rsidRPr="00C100C3">
        <w:rPr>
          <w:rFonts w:ascii="Courier New" w:hAnsi="Courier New" w:cs="Courier New"/>
        </w:rPr>
        <w:t xml:space="preserve"> How dare any one thus alter the word? But all is well, so long as one can maintain </w:t>
      </w:r>
      <w:ins w:id="8321" w:author="Comparison" w:date="2013-05-05T19:43:00Z">
        <w:r w:rsidRPr="00AA4B48">
          <w:rPr>
            <w:rFonts w:ascii="Courier New" w:hAnsi="Courier New" w:cs="Courier New"/>
          </w:rPr>
          <w:t>one's</w:t>
        </w:r>
      </w:ins>
      <w:del w:id="8322" w:author="Comparison" w:date="2013-05-05T19:43:00Z">
        <w:r w:rsidRPr="00C100C3">
          <w:rPr>
            <w:rFonts w:ascii="Courier New" w:hAnsi="Courier New" w:cs="Courier New"/>
          </w:rPr>
          <w:delText>one&amp;#8217;s</w:delText>
        </w:r>
      </w:del>
      <w:r w:rsidRPr="00C100C3">
        <w:rPr>
          <w:rFonts w:ascii="Courier New" w:hAnsi="Courier New" w:cs="Courier New"/>
        </w:rPr>
        <w:t xml:space="preserve"> position.</w:t>
      </w:r>
    </w:p>
    <w:p w14:paraId="775F8AF7" w14:textId="0E31686A" w:rsidR="00000000" w:rsidRPr="00C100C3" w:rsidRDefault="00362818" w:rsidP="00C100C3">
      <w:pPr>
        <w:pStyle w:val="PlainText"/>
        <w:rPr>
          <w:rFonts w:ascii="Courier New" w:hAnsi="Courier New" w:cs="Courier New"/>
        </w:rPr>
      </w:pPr>
      <w:r w:rsidRPr="00C100C3">
        <w:rPr>
          <w:rFonts w:ascii="Courier New" w:hAnsi="Courier New" w:cs="Courier New"/>
        </w:rPr>
        <w:t>Deacons were elected: we have spoken of them elsewhere. It was a temporal matter, with which the apostles refused to burden them</w:t>
      </w:r>
      <w:r w:rsidRPr="00C100C3">
        <w:rPr>
          <w:rFonts w:ascii="Courier New" w:hAnsi="Courier New" w:cs="Courier New"/>
        </w:rPr>
        <w:t xml:space="preserve">selves; just as Paul, in another case, wishing to remain free from all reproach, refused to take the </w:t>
      </w:r>
      <w:ins w:id="8323" w:author="Comparison" w:date="2013-05-05T19:43:00Z">
        <w:r w:rsidRPr="00AA4B48">
          <w:rPr>
            <w:rFonts w:ascii="Courier New" w:hAnsi="Courier New" w:cs="Courier New"/>
          </w:rPr>
          <w:t>brethren's</w:t>
        </w:r>
      </w:ins>
      <w:del w:id="8324" w:author="Comparison" w:date="2013-05-05T19:43:00Z">
        <w:r w:rsidRPr="00C100C3">
          <w:rPr>
            <w:rFonts w:ascii="Courier New" w:hAnsi="Courier New" w:cs="Courier New"/>
          </w:rPr>
          <w:delText>brethren&amp;#8217;s</w:delText>
        </w:r>
      </w:del>
      <w:r w:rsidRPr="00C100C3">
        <w:rPr>
          <w:rFonts w:ascii="Courier New" w:hAnsi="Courier New" w:cs="Courier New"/>
        </w:rPr>
        <w:t xml:space="preserve"> money, unless some one from amongst themselves were chosen to take charge of it with him. But what has this to do with the overseers of th</w:t>
      </w:r>
      <w:r w:rsidRPr="00C100C3">
        <w:rPr>
          <w:rFonts w:ascii="Courier New" w:hAnsi="Courier New" w:cs="Courier New"/>
        </w:rPr>
        <w:t>e Church, who are the servants of God? The deacons were servants of the Church, as Phoebe, servant of the church at Cenchrea. They chose deputies at Antioch. You must be much at a loss for quotations, if you are obliged to quote this passage. These were oc</w:t>
      </w:r>
      <w:r w:rsidRPr="00C100C3">
        <w:rPr>
          <w:rFonts w:ascii="Courier New" w:hAnsi="Courier New" w:cs="Courier New"/>
        </w:rPr>
        <w:t>casional deputies in order to put a stop to a tumult in the Church, and this has not the slightest connection with the permanent authorities established over the Church, and there is not a word said of their nomination. They decided that Paul and Barnabas,</w:t>
      </w:r>
      <w:r w:rsidRPr="00C100C3">
        <w:rPr>
          <w:rFonts w:ascii="Courier New" w:hAnsi="Courier New" w:cs="Courier New"/>
        </w:rPr>
        <w:t xml:space="preserve"> who had argued in vain against the judaizing Christians, should go up, and others with them, to Jerusalem. How were they appointed? There is a perfect silence on this point. I think it very probable that they were chosen by general consent, since they wer</w:t>
      </w:r>
      <w:r w:rsidRPr="00C100C3">
        <w:rPr>
          <w:rFonts w:ascii="Courier New" w:hAnsi="Courier New" w:cs="Courier New"/>
        </w:rPr>
        <w:t>e *their deputies</w:t>
      </w:r>
      <w:ins w:id="8325" w:author="Comparison" w:date="2013-05-05T19:43:00Z">
        <w:r w:rsidRPr="00AA4B48">
          <w:rPr>
            <w:rFonts w:ascii="Courier New" w:hAnsi="Courier New" w:cs="Courier New"/>
          </w:rPr>
          <w:t>*.</w:t>
        </w:r>
      </w:ins>
      <w:del w:id="8326" w:author="Comparison" w:date="2013-05-05T19:43:00Z">
        <w:r w:rsidRPr="00C100C3">
          <w:rPr>
            <w:rFonts w:ascii="Courier New" w:hAnsi="Courier New" w:cs="Courier New"/>
          </w:rPr>
          <w:delText>.*</w:delText>
        </w:r>
      </w:del>
      <w:r w:rsidRPr="00C100C3">
        <w:rPr>
          <w:rFonts w:ascii="Courier New" w:hAnsi="Courier New" w:cs="Courier New"/>
        </w:rPr>
        <w:t xml:space="preserve"> There is not a word which says that they were appointed by lot.</w:t>
      </w:r>
    </w:p>
    <w:p w14:paraId="27631C7E" w14:textId="6B8FC3D5"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Then you say that the end of @2 Corinthians 8 </w:t>
      </w:r>
      <w:ins w:id="8327" w:author="Comparison" w:date="2013-05-05T19:43:00Z">
        <w:r w:rsidRPr="00AA4B48">
          <w:rPr>
            <w:rFonts w:ascii="Courier New" w:hAnsi="Courier New" w:cs="Courier New"/>
          </w:rPr>
          <w:t>"</w:t>
        </w:r>
      </w:ins>
      <w:del w:id="8328" w:author="Comparison" w:date="2013-05-05T19:43:00Z">
        <w:r w:rsidRPr="00C100C3">
          <w:rPr>
            <w:rFonts w:ascii="Courier New" w:hAnsi="Courier New" w:cs="Courier New"/>
          </w:rPr>
          <w:delText>&amp;#8220;</w:delText>
        </w:r>
      </w:del>
      <w:r w:rsidRPr="00C100C3">
        <w:rPr>
          <w:rFonts w:ascii="Courier New" w:hAnsi="Courier New" w:cs="Courier New"/>
        </w:rPr>
        <w:t>shews us also brethren, who laboured for the glory of the Lord, and who were deputies of the Church, being elected and</w:t>
      </w:r>
      <w:r w:rsidRPr="00C100C3">
        <w:rPr>
          <w:rFonts w:ascii="Courier New" w:hAnsi="Courier New" w:cs="Courier New"/>
        </w:rPr>
        <w:t xml:space="preserve"> chosen by them</w:t>
      </w:r>
      <w:ins w:id="8329" w:author="Comparison" w:date="2013-05-05T19:43:00Z">
        <w:r w:rsidRPr="00AA4B48">
          <w:rPr>
            <w:rFonts w:ascii="Courier New" w:hAnsi="Courier New" w:cs="Courier New"/>
          </w:rPr>
          <w:t>."</w:t>
        </w:r>
      </w:ins>
      <w:del w:id="8330" w:author="Comparison" w:date="2013-05-05T19:43:00Z">
        <w:r w:rsidRPr="00C100C3">
          <w:rPr>
            <w:rFonts w:ascii="Courier New" w:hAnsi="Courier New" w:cs="Courier New"/>
          </w:rPr>
          <w:delText>.&amp;#8221;</w:delText>
        </w:r>
      </w:del>
      <w:r w:rsidRPr="00C100C3">
        <w:rPr>
          <w:rFonts w:ascii="Courier New" w:hAnsi="Courier New" w:cs="Courier New"/>
        </w:rPr>
        <w:t xml:space="preserve"> This is a singular paraphrase. How embarrassing when one attempts to prove a thing which does not exist! They laboured for the glory of the Lord. Now, I ask you, for what work were they chosen by the churches? You will tell me, We d</w:t>
      </w:r>
      <w:r w:rsidRPr="00C100C3">
        <w:rPr>
          <w:rFonts w:ascii="Courier New" w:hAnsi="Courier New" w:cs="Courier New"/>
        </w:rPr>
        <w:t>o not say. Well, neither does the word. And what then do you wish to teach by introducing it? The word is very simple, is it not? It is a pity that you are not so. Doubtless, this cannot be, with the system which you have adopted rightly, as it appears, bu</w:t>
      </w:r>
      <w:r w:rsidRPr="00C100C3">
        <w:rPr>
          <w:rFonts w:ascii="Courier New" w:hAnsi="Courier New" w:cs="Courier New"/>
        </w:rPr>
        <w:t>t without the word. The word says that one at least of these excellent brethren was chosen</w:t>
      </w:r>
    </w:p>
    <w:p w14:paraId="2048E3DE"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{334}</w:t>
      </w:r>
    </w:p>
    <w:p w14:paraId="275A8A2D"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by the churches for the administration of the money sent to Jerusalem, the apostle having refused to take charge of it unless there was one with him, so as t</w:t>
      </w:r>
      <w:r w:rsidRPr="00C100C3">
        <w:rPr>
          <w:rFonts w:ascii="Courier New" w:hAnsi="Courier New" w:cs="Courier New"/>
        </w:rPr>
        <w:t>o avoid the possibility of a single reproach. And what has all this to do with the choice of the regular authorities of the Church, with reference to whom we have passages which you have not quoted at all?</w:t>
      </w:r>
    </w:p>
    <w:p w14:paraId="5773A19C" w14:textId="399ADAF6" w:rsidR="00000000" w:rsidRPr="00C100C3" w:rsidRDefault="00362818" w:rsidP="00C100C3">
      <w:pPr>
        <w:pStyle w:val="PlainText"/>
        <w:rPr>
          <w:rFonts w:ascii="Courier New" w:hAnsi="Courier New" w:cs="Courier New"/>
        </w:rPr>
      </w:pPr>
      <w:r w:rsidRPr="00C100C3">
        <w:rPr>
          <w:rFonts w:ascii="Courier New" w:hAnsi="Courier New" w:cs="Courier New"/>
        </w:rPr>
        <w:t>Why, without multiplying questions, did you not d</w:t>
      </w:r>
      <w:r w:rsidRPr="00C100C3">
        <w:rPr>
          <w:rFonts w:ascii="Courier New" w:hAnsi="Courier New" w:cs="Courier New"/>
        </w:rPr>
        <w:t>raw attention to @Acts 14? It is spoken there of the nomination of elders, and this is not the case in any of the passages which you have quoted. Why not mention the passage in the Epistle to Titus, where the apostle clearly speaks of this? Would it not ha</w:t>
      </w:r>
      <w:r w:rsidRPr="00C100C3">
        <w:rPr>
          <w:rFonts w:ascii="Courier New" w:hAnsi="Courier New" w:cs="Courier New"/>
        </w:rPr>
        <w:t>ve been more natural, when it is a question of elders, to quote passages which speak of them, than to multiply quotations from passages which do not speak of them? You dared not do it. These passages say exactly the contrary of what you wish to persuade us</w:t>
      </w:r>
      <w:r w:rsidRPr="00C100C3">
        <w:rPr>
          <w:rFonts w:ascii="Courier New" w:hAnsi="Courier New" w:cs="Courier New"/>
        </w:rPr>
        <w:t>. There were churches in Asia Minor: the apostles chose *for them</w:t>
      </w:r>
      <w:ins w:id="8331" w:author="Comparison" w:date="2013-05-05T19:43:00Z">
        <w:r w:rsidRPr="00AA4B48">
          <w:rPr>
            <w:rFonts w:ascii="Courier New" w:hAnsi="Courier New" w:cs="Courier New"/>
          </w:rPr>
          <w:t>*.</w:t>
        </w:r>
      </w:ins>
      <w:del w:id="8332" w:author="Comparison" w:date="2013-05-05T19:43:00Z">
        <w:r w:rsidRPr="00C100C3">
          <w:rPr>
            <w:rFonts w:ascii="Courier New" w:hAnsi="Courier New" w:cs="Courier New"/>
          </w:rPr>
          <w:delText>.*</w:delText>
        </w:r>
      </w:del>
      <w:r w:rsidRPr="00C100C3">
        <w:rPr>
          <w:rFonts w:ascii="Courier New" w:hAnsi="Courier New" w:cs="Courier New"/>
        </w:rPr>
        <w:t xml:space="preserve"> There were churches in Crete: Paul sent Titus to establish some *in them</w:t>
      </w:r>
      <w:ins w:id="8333" w:author="Comparison" w:date="2013-05-05T19:43:00Z">
        <w:r w:rsidRPr="00AA4B48">
          <w:rPr>
            <w:rFonts w:ascii="Courier New" w:hAnsi="Courier New" w:cs="Courier New"/>
          </w:rPr>
          <w:t>*.</w:t>
        </w:r>
      </w:ins>
      <w:del w:id="8334" w:author="Comparison" w:date="2013-05-05T19:43:00Z">
        <w:r w:rsidRPr="00C100C3">
          <w:rPr>
            <w:rFonts w:ascii="Courier New" w:hAnsi="Courier New" w:cs="Courier New"/>
          </w:rPr>
          <w:delText>.*</w:delText>
        </w:r>
      </w:del>
    </w:p>
    <w:p w14:paraId="0A0BBF8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You tell us that ecclesiastical history leaves no doubt on this point. I do not allow that ecclesiastical histor</w:t>
      </w:r>
      <w:r w:rsidRPr="00C100C3">
        <w:rPr>
          <w:rFonts w:ascii="Courier New" w:hAnsi="Courier New" w:cs="Courier New"/>
        </w:rPr>
        <w:t>y is any authority, but whatever the value of its testimony may be, it very plainly contradicts what you say.</w:t>
      </w:r>
    </w:p>
    <w:p w14:paraId="7FBF806C" w14:textId="752C89DC" w:rsidR="00000000" w:rsidRPr="00C100C3" w:rsidRDefault="00362818" w:rsidP="00C100C3">
      <w:pPr>
        <w:pStyle w:val="PlainText"/>
        <w:rPr>
          <w:rFonts w:ascii="Courier New" w:hAnsi="Courier New" w:cs="Courier New"/>
        </w:rPr>
      </w:pPr>
      <w:r w:rsidRPr="00C100C3">
        <w:rPr>
          <w:rFonts w:ascii="Courier New" w:hAnsi="Courier New" w:cs="Courier New"/>
        </w:rPr>
        <w:t>Here are the words of Clement, or rather of the whole Church at Rome, in whose name he writes. There were divisions at Corinth, on the subject of</w:t>
      </w:r>
      <w:r w:rsidRPr="00C100C3">
        <w:rPr>
          <w:rFonts w:ascii="Courier New" w:hAnsi="Courier New" w:cs="Courier New"/>
        </w:rPr>
        <w:t xml:space="preserve"> elders. The Church had set aside certain elders, as claiming the right to do so according to the principles which I contest. In his Epistle, @1 Corinthians 4:</w:t>
      </w:r>
      <w:ins w:id="8335" w:author="Comparison" w:date="2013-05-05T19:43:00Z">
        <w:r w:rsidRPr="00AA4B48">
          <w:rPr>
            <w:rFonts w:ascii="Courier New" w:hAnsi="Courier New" w:cs="Courier New"/>
          </w:rPr>
          <w:t xml:space="preserve"> </w:t>
        </w:r>
      </w:ins>
      <w:r w:rsidRPr="00C100C3">
        <w:rPr>
          <w:rFonts w:ascii="Courier New" w:hAnsi="Courier New" w:cs="Courier New"/>
        </w:rPr>
        <w:t>2</w:t>
      </w:r>
      <w:ins w:id="8336" w:author="Comparison" w:date="2013-05-05T19:43:00Z">
        <w:r w:rsidRPr="00AA4B48">
          <w:rPr>
            <w:rFonts w:ascii="Courier New" w:hAnsi="Courier New" w:cs="Courier New"/>
          </w:rPr>
          <w:t>, "</w:t>
        </w:r>
      </w:ins>
      <w:del w:id="8337" w:author="Comparison" w:date="2013-05-05T19:43:00Z">
        <w:r w:rsidRPr="00C100C3">
          <w:rPr>
            <w:rFonts w:ascii="Courier New" w:hAnsi="Courier New" w:cs="Courier New"/>
          </w:rPr>
          <w:delText xml:space="preserve">,&amp;#8221; </w:delText>
        </w:r>
      </w:del>
      <w:r w:rsidRPr="00C100C3">
        <w:rPr>
          <w:rFonts w:ascii="Courier New" w:hAnsi="Courier New" w:cs="Courier New"/>
        </w:rPr>
        <w:t>The apostles evangelized us on behalf of our Lord Jesus Christ, Jesus the Christ did so</w:t>
      </w:r>
      <w:r w:rsidRPr="00C100C3">
        <w:rPr>
          <w:rFonts w:ascii="Courier New" w:hAnsi="Courier New" w:cs="Courier New"/>
        </w:rPr>
        <w:t xml:space="preserve"> on behalf of God. The Christ was sent on behalf of God, and the apostles on behalf of Christ. The two things occurred regularly therefore according to the will of God. Having therefore preached through divers places, in the country, and in the towns, they</w:t>
      </w:r>
      <w:r w:rsidRPr="00C100C3">
        <w:rPr>
          <w:rFonts w:ascii="Courier New" w:hAnsi="Courier New" w:cs="Courier New"/>
        </w:rPr>
        <w:t xml:space="preserve"> established their </w:t>
      </w:r>
      <w:ins w:id="8338" w:author="Comparison" w:date="2013-05-05T19:43:00Z">
        <w:r w:rsidRPr="00AA4B48">
          <w:rPr>
            <w:rFonts w:ascii="Courier New" w:hAnsi="Courier New" w:cs="Courier New"/>
          </w:rPr>
          <w:t>firstfruits</w:t>
        </w:r>
      </w:ins>
      <w:del w:id="8339" w:author="Comparison" w:date="2013-05-05T19:43:00Z">
        <w:r w:rsidRPr="00C100C3">
          <w:rPr>
            <w:rFonts w:ascii="Courier New" w:hAnsi="Courier New" w:cs="Courier New"/>
          </w:rPr>
          <w:delText>first-fruits</w:delText>
        </w:r>
      </w:del>
      <w:r w:rsidRPr="00C100C3">
        <w:rPr>
          <w:rFonts w:ascii="Courier New" w:hAnsi="Courier New" w:cs="Courier New"/>
        </w:rPr>
        <w:t xml:space="preserve"> to be overseers and deacons among those who should believe, having, by the Holy Spirit, found them worthy. And there is nothing new in this</w:t>
      </w:r>
      <w:ins w:id="8340" w:author="Comparison" w:date="2013-05-05T19:43:00Z">
        <w:r w:rsidRPr="00AA4B48">
          <w:rPr>
            <w:rFonts w:ascii="Courier New" w:hAnsi="Courier New" w:cs="Courier New"/>
          </w:rPr>
          <w:t>."</w:t>
        </w:r>
      </w:ins>
      <w:del w:id="8341" w:author="Comparison" w:date="2013-05-05T19:43:00Z">
        <w:r w:rsidRPr="00C100C3">
          <w:rPr>
            <w:rFonts w:ascii="Courier New" w:hAnsi="Courier New" w:cs="Courier New"/>
          </w:rPr>
          <w:delText>.&amp;#8221;</w:delText>
        </w:r>
      </w:del>
      <w:r w:rsidRPr="00C100C3">
        <w:rPr>
          <w:rFonts w:ascii="Courier New" w:hAnsi="Courier New" w:cs="Courier New"/>
        </w:rPr>
        <w:t xml:space="preserve"> Then he quotes the choice of Aaron by the direct testimony of God in what ha</w:t>
      </w:r>
      <w:r w:rsidRPr="00C100C3">
        <w:rPr>
          <w:rFonts w:ascii="Courier New" w:hAnsi="Courier New" w:cs="Courier New"/>
        </w:rPr>
        <w:t xml:space="preserve">ppened to his rod. </w:t>
      </w:r>
      <w:ins w:id="8342" w:author="Comparison" w:date="2013-05-05T19:43:00Z">
        <w:r w:rsidRPr="00AA4B48">
          <w:rPr>
            <w:rFonts w:ascii="Courier New" w:hAnsi="Courier New" w:cs="Courier New"/>
          </w:rPr>
          <w:t>"</w:t>
        </w:r>
      </w:ins>
      <w:del w:id="8343" w:author="Comparison" w:date="2013-05-05T19:43:00Z">
        <w:r w:rsidRPr="00C100C3">
          <w:rPr>
            <w:rFonts w:ascii="Courier New" w:hAnsi="Courier New" w:cs="Courier New"/>
          </w:rPr>
          <w:delText>&amp;#8220;</w:delText>
        </w:r>
      </w:del>
      <w:r w:rsidRPr="00C100C3">
        <w:rPr>
          <w:rFonts w:ascii="Courier New" w:hAnsi="Courier New" w:cs="Courier New"/>
        </w:rPr>
        <w:t xml:space="preserve">And our apostles knew, by our Lord Jesus Christ, that there would be disputations with regard to the name of the episcopacy. Therefore, having received a perfect </w:t>
      </w:r>
      <w:ins w:id="8344" w:author="Comparison" w:date="2013-05-05T19:43:00Z">
        <w:r w:rsidRPr="00AA4B48">
          <w:rPr>
            <w:rFonts w:ascii="Courier New" w:hAnsi="Courier New" w:cs="Courier New"/>
          </w:rPr>
          <w:t>foreknowledge</w:t>
        </w:r>
      </w:ins>
      <w:del w:id="8345" w:author="Comparison" w:date="2013-05-05T19:43:00Z">
        <w:r w:rsidRPr="00C100C3">
          <w:rPr>
            <w:rFonts w:ascii="Courier New" w:hAnsi="Courier New" w:cs="Courier New"/>
          </w:rPr>
          <w:delText>fore-knowledge</w:delText>
        </w:r>
      </w:del>
      <w:r w:rsidRPr="00C100C3">
        <w:rPr>
          <w:rFonts w:ascii="Courier New" w:hAnsi="Courier New" w:cs="Courier New"/>
        </w:rPr>
        <w:t xml:space="preserve"> of this, they established those of whom</w:t>
      </w:r>
    </w:p>
    <w:p w14:paraId="70AE9C0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{335}</w:t>
      </w:r>
    </w:p>
    <w:p w14:paraId="75A4AEDA" w14:textId="4FB18BA8" w:rsidR="00000000" w:rsidRPr="00C100C3" w:rsidRDefault="00362818" w:rsidP="00C100C3">
      <w:pPr>
        <w:pStyle w:val="PlainText"/>
        <w:rPr>
          <w:rFonts w:ascii="Courier New" w:hAnsi="Courier New" w:cs="Courier New"/>
        </w:rPr>
      </w:pPr>
      <w:r w:rsidRPr="00C100C3">
        <w:rPr>
          <w:rFonts w:ascii="Courier New" w:hAnsi="Courier New" w:cs="Courier New"/>
        </w:rPr>
        <w:t>we ha</w:t>
      </w:r>
      <w:r w:rsidRPr="00C100C3">
        <w:rPr>
          <w:rFonts w:ascii="Courier New" w:hAnsi="Courier New" w:cs="Courier New"/>
        </w:rPr>
        <w:t>ve previously spoken and then gave a legal</w:t>
      </w:r>
      <w:ins w:id="8346" w:author="Comparison" w:date="2013-05-05T19:43:00Z">
        <w:r w:rsidRPr="00AA4B48">
          <w:rPr>
            <w:rFonts w:ascii="Courier New" w:hAnsi="Courier New" w:cs="Courier New"/>
          </w:rPr>
          <w:t>¦</w:t>
        </w:r>
      </w:ins>
      <w:del w:id="8347" w:author="Comparison" w:date="2013-05-05T19:43:00Z">
        <w:r w:rsidRPr="00C100C3">
          <w:rPr>
            <w:rFonts w:ascii="Courier New" w:hAnsi="Courier New" w:cs="Courier New"/>
          </w:rPr>
          <w:delText>|</w:delText>
        </w:r>
      </w:del>
      <w:r w:rsidRPr="00C100C3">
        <w:rPr>
          <w:rFonts w:ascii="Courier New" w:hAnsi="Courier New" w:cs="Courier New"/>
        </w:rPr>
        <w:t xml:space="preserve"> order of succession, how that, when they fell asleep, other approved persons might receive their ministry. Those therefore, who were established by them, or afterwards by other eminent (renowned) men, the whole C</w:t>
      </w:r>
      <w:r w:rsidRPr="00C100C3">
        <w:rPr>
          <w:rFonts w:ascii="Courier New" w:hAnsi="Courier New" w:cs="Courier New"/>
        </w:rPr>
        <w:t>hurch approving them</w:t>
      </w:r>
      <w:ins w:id="8348" w:author="Comparison" w:date="2013-05-05T19:43:00Z">
        <w:r w:rsidRPr="00AA4B48">
          <w:rPr>
            <w:rFonts w:ascii="Courier New" w:hAnsi="Courier New" w:cs="Courier New"/>
          </w:rPr>
          <w:t xml:space="preserve"> ...</w:t>
        </w:r>
      </w:ins>
      <w:del w:id="8349" w:author="Comparison" w:date="2013-05-05T19:43:00Z">
        <w:r w:rsidRPr="00C100C3">
          <w:rPr>
            <w:rFonts w:ascii="Courier New" w:hAnsi="Courier New" w:cs="Courier New"/>
          </w:rPr>
          <w:delText>&amp;#8230;</w:delText>
        </w:r>
      </w:del>
      <w:r w:rsidRPr="00C100C3">
        <w:rPr>
          <w:rFonts w:ascii="Courier New" w:hAnsi="Courier New" w:cs="Courier New"/>
        </w:rPr>
        <w:t xml:space="preserve"> these we esteem wrongfully deprived of their ministry</w:t>
      </w:r>
      <w:ins w:id="8350" w:author="Comparison" w:date="2013-05-05T19:43:00Z">
        <w:r w:rsidRPr="00AA4B48">
          <w:rPr>
            <w:rFonts w:ascii="Courier New" w:hAnsi="Courier New" w:cs="Courier New"/>
          </w:rPr>
          <w:t>."</w:t>
        </w:r>
      </w:ins>
      <w:del w:id="8351" w:author="Comparison" w:date="2013-05-05T19:43:00Z">
        <w:r w:rsidRPr="00C100C3">
          <w:rPr>
            <w:rFonts w:ascii="Courier New" w:hAnsi="Courier New" w:cs="Courier New"/>
          </w:rPr>
          <w:delText>.&amp;#8221;</w:delText>
        </w:r>
      </w:del>
      <w:r w:rsidRPr="00C100C3">
        <w:rPr>
          <w:rFonts w:ascii="Courier New" w:hAnsi="Courier New" w:cs="Courier New"/>
        </w:rPr>
        <w:t xml:space="preserve"> Here we have the question expressly treated by one who was a companion of the apostle, who acted in the matter, who was a successor of the apostle, as far as anyone c</w:t>
      </w:r>
      <w:r w:rsidRPr="00C100C3">
        <w:rPr>
          <w:rFonts w:ascii="Courier New" w:hAnsi="Courier New" w:cs="Courier New"/>
        </w:rPr>
        <w:t>ould be such, and one who is, in every way, the highest possible authority on such a subject. What he says to be the history of the matter is confirmed by the whole Church of Rome, and he declares that the apostle had foreseen the difficulty, and that, whe</w:t>
      </w:r>
      <w:r w:rsidRPr="00C100C3">
        <w:rPr>
          <w:rFonts w:ascii="Courier New" w:hAnsi="Courier New" w:cs="Courier New"/>
        </w:rPr>
        <w:t>n the Corinthians were pretending to exercise the very authority claimed by the Evangelical Church at Geneva. He declares that the apostle had established elders and a form of succession; then that other men of repute had established them, the whole Church</w:t>
      </w:r>
      <w:r w:rsidRPr="00C100C3">
        <w:rPr>
          <w:rFonts w:ascii="Courier New" w:hAnsi="Courier New" w:cs="Courier New"/>
        </w:rPr>
        <w:t xml:space="preserve"> being satisfied with it. It is impossible to have anything clearer or more positive, in ecclesiastical history, to contradict the assertion of my opponents.</w:t>
      </w:r>
    </w:p>
    <w:p w14:paraId="49D4DA34" w14:textId="7B5CE5D9" w:rsidR="00000000" w:rsidRPr="00C100C3" w:rsidRDefault="00362818" w:rsidP="00C100C3">
      <w:pPr>
        <w:pStyle w:val="PlainText"/>
        <w:rPr>
          <w:rFonts w:ascii="Courier New" w:hAnsi="Courier New" w:cs="Courier New"/>
        </w:rPr>
      </w:pPr>
      <w:r w:rsidRPr="00C100C3">
        <w:rPr>
          <w:rFonts w:ascii="Courier New" w:hAnsi="Courier New" w:cs="Courier New"/>
        </w:rPr>
        <w:t>I examine Mosheim</w:t>
      </w:r>
      <w:ins w:id="8352" w:author="Comparison" w:date="2013-05-05T19:43:00Z">
        <w:r w:rsidRPr="00AA4B48">
          <w:rPr>
            <w:rFonts w:ascii="Courier New" w:hAnsi="Courier New" w:cs="Courier New"/>
          </w:rPr>
          <w:t>¦.</w:t>
        </w:r>
      </w:ins>
      <w:del w:id="8353" w:author="Comparison" w:date="2013-05-05T19:43:00Z">
        <w:r w:rsidRPr="00C100C3">
          <w:rPr>
            <w:rFonts w:ascii="Courier New" w:hAnsi="Courier New" w:cs="Courier New"/>
          </w:rPr>
          <w:delText>.|</w:delText>
        </w:r>
      </w:del>
      <w:r w:rsidRPr="00C100C3">
        <w:rPr>
          <w:rFonts w:ascii="Courier New" w:hAnsi="Courier New" w:cs="Courier New"/>
        </w:rPr>
        <w:t xml:space="preserve"> He tells me that it is scarcely to be doubted, if one considers the prudence </w:t>
      </w:r>
      <w:r w:rsidRPr="00C100C3">
        <w:rPr>
          <w:rFonts w:ascii="Courier New" w:hAnsi="Courier New" w:cs="Courier New"/>
        </w:rPr>
        <w:t>and moderation shewn by the apostles in appointing an apostle, and then the seven, that the elders of the primitive Church at Jerusalem were elected by suffrages of the faithful. Then he says that when an elder was needed, the body of elders recommended on</w:t>
      </w:r>
      <w:r w:rsidRPr="00C100C3">
        <w:rPr>
          <w:rFonts w:ascii="Courier New" w:hAnsi="Courier New" w:cs="Courier New"/>
        </w:rPr>
        <w:t>e or two persons to the assembly; and in a note he says that @Titus 1:</w:t>
      </w:r>
      <w:ins w:id="8354" w:author="Comparison" w:date="2013-05-05T19:43:00Z">
        <w:r w:rsidRPr="00AA4B48">
          <w:rPr>
            <w:rFonts w:ascii="Courier New" w:hAnsi="Courier New" w:cs="Courier New"/>
          </w:rPr>
          <w:t xml:space="preserve"> </w:t>
        </w:r>
      </w:ins>
      <w:r w:rsidRPr="00C100C3">
        <w:rPr>
          <w:rFonts w:ascii="Courier New" w:hAnsi="Courier New" w:cs="Courier New"/>
        </w:rPr>
        <w:t>5 proves nothing against it: Titus might have consulted, and doubtless did in reality consult, the wishes of the people. This may be so. It is, however, quite another thing from a histor</w:t>
      </w:r>
      <w:r w:rsidRPr="00C100C3">
        <w:rPr>
          <w:rFonts w:ascii="Courier New" w:hAnsi="Courier New" w:cs="Courier New"/>
        </w:rPr>
        <w:t>y which, as you wish to persuade us, leaves no doubt that they acted by way of election. And Mosheim is so far from thinking of an election, that he makes use of what he believes to have occurred in order to justify what he calls the right of presentation,</w:t>
      </w:r>
      <w:r w:rsidRPr="00C100C3">
        <w:rPr>
          <w:rFonts w:ascii="Courier New" w:hAnsi="Courier New" w:cs="Courier New"/>
        </w:rPr>
        <w:t xml:space="preserve"> as not being repugnant to the practice</w:t>
      </w:r>
    </w:p>
    <w:p w14:paraId="05C3E438" w14:textId="677B5047" w:rsidR="00000000" w:rsidRPr="00C100C3" w:rsidRDefault="00362818" w:rsidP="00C100C3">
      <w:pPr>
        <w:pStyle w:val="PlainText"/>
        <w:rPr>
          <w:rFonts w:ascii="Courier New" w:hAnsi="Courier New" w:cs="Courier New"/>
        </w:rPr>
      </w:pPr>
      <w:ins w:id="8355" w:author="Comparison" w:date="2013-05-05T19:43:00Z">
        <w:r w:rsidRPr="00AA4B48">
          <w:rPr>
            <w:rFonts w:ascii="Courier New" w:hAnsi="Courier New" w:cs="Courier New"/>
          </w:rPr>
          <w:t>¦</w:t>
        </w:r>
      </w:ins>
      <w:del w:id="8356" w:author="Comparison" w:date="2013-05-05T19:43:00Z">
        <w:r w:rsidRPr="00C100C3">
          <w:rPr>
            <w:rFonts w:ascii="Courier New" w:hAnsi="Courier New" w:cs="Courier New"/>
          </w:rPr>
          <w:delText>|</w:delText>
        </w:r>
      </w:del>
      <w:r w:rsidRPr="00C100C3">
        <w:rPr>
          <w:rFonts w:ascii="Courier New" w:hAnsi="Courier New" w:cs="Courier New"/>
        </w:rPr>
        <w:t xml:space="preserve"> I translate as well as I can *epinome</w:t>
      </w:r>
      <w:ins w:id="8357" w:author="Comparison" w:date="2013-05-05T19:43:00Z">
        <w:r w:rsidRPr="00AA4B48">
          <w:rPr>
            <w:rFonts w:ascii="Courier New" w:hAnsi="Courier New" w:cs="Courier New"/>
          </w:rPr>
          <w:t>*,</w:t>
        </w:r>
      </w:ins>
      <w:del w:id="8358" w:author="Comparison" w:date="2013-05-05T19:43:00Z">
        <w:r w:rsidRPr="00C100C3">
          <w:rPr>
            <w:rFonts w:ascii="Courier New" w:hAnsi="Courier New" w:cs="Courier New"/>
          </w:rPr>
          <w:delText>,*</w:delText>
        </w:r>
      </w:del>
      <w:r w:rsidRPr="00C100C3">
        <w:rPr>
          <w:rFonts w:ascii="Courier New" w:hAnsi="Courier New" w:cs="Courier New"/>
        </w:rPr>
        <w:t xml:space="preserve"> a word the force of which is disputed. The known use of it is, the act of pasturing, going over a pasturage; but *epinomos</w:t>
      </w:r>
      <w:ins w:id="8359" w:author="Comparison" w:date="2013-05-05T19:43:00Z">
        <w:r w:rsidRPr="00AA4B48">
          <w:rPr>
            <w:rFonts w:ascii="Courier New" w:hAnsi="Courier New" w:cs="Courier New"/>
          </w:rPr>
          <w:t>*,</w:t>
        </w:r>
      </w:ins>
      <w:del w:id="8360" w:author="Comparison" w:date="2013-05-05T19:43:00Z">
        <w:r w:rsidRPr="00C100C3">
          <w:rPr>
            <w:rFonts w:ascii="Courier New" w:hAnsi="Courier New" w:cs="Courier New"/>
          </w:rPr>
          <w:delText>,*</w:delText>
        </w:r>
      </w:del>
      <w:r w:rsidRPr="00C100C3">
        <w:rPr>
          <w:rFonts w:ascii="Courier New" w:hAnsi="Courier New" w:cs="Courier New"/>
        </w:rPr>
        <w:t xml:space="preserve"> signifies legal, a legal form, and I think that </w:t>
      </w:r>
      <w:r w:rsidRPr="00C100C3">
        <w:rPr>
          <w:rFonts w:ascii="Courier New" w:hAnsi="Courier New" w:cs="Courier New"/>
        </w:rPr>
        <w:t>the substantive ought to be thus understood. There are some who pretend it was the succession itself which was indicated; thus Le Clerc. I translate the same as Usher, Fell, Cotelerius, and others.</w:t>
      </w:r>
    </w:p>
    <w:p w14:paraId="4716FE54" w14:textId="00C39188" w:rsidR="00000000" w:rsidRPr="00C100C3" w:rsidRDefault="00362818" w:rsidP="00C100C3">
      <w:pPr>
        <w:pStyle w:val="PlainText"/>
        <w:rPr>
          <w:rFonts w:ascii="Courier New" w:hAnsi="Courier New" w:cs="Courier New"/>
        </w:rPr>
      </w:pPr>
      <w:ins w:id="8361" w:author="Comparison" w:date="2013-05-05T19:43:00Z">
        <w:r w:rsidRPr="00AA4B48">
          <w:rPr>
            <w:rFonts w:ascii="Courier New" w:hAnsi="Courier New" w:cs="Courier New"/>
          </w:rPr>
          <w:t>¦</w:t>
        </w:r>
      </w:ins>
      <w:del w:id="8362" w:author="Comparison" w:date="2013-05-05T19:43:00Z">
        <w:r w:rsidRPr="00C100C3">
          <w:rPr>
            <w:rFonts w:ascii="Courier New" w:hAnsi="Courier New" w:cs="Courier New"/>
          </w:rPr>
          <w:delText>|</w:delText>
        </w:r>
      </w:del>
      <w:r w:rsidRPr="00C100C3">
        <w:rPr>
          <w:rFonts w:ascii="Courier New" w:hAnsi="Courier New" w:cs="Courier New"/>
        </w:rPr>
        <w:t xml:space="preserve"> Ecclesiastical History.</w:t>
      </w:r>
    </w:p>
    <w:p w14:paraId="5827A90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{336}</w:t>
      </w:r>
    </w:p>
    <w:p w14:paraId="048BE9C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of the primitive Church</w:t>
      </w:r>
      <w:r w:rsidRPr="00C100C3">
        <w:rPr>
          <w:rFonts w:ascii="Courier New" w:hAnsi="Courier New" w:cs="Courier New"/>
        </w:rPr>
        <w:t xml:space="preserve">, adding that a similar right was always acknowledged as belonging to the bishops and the collective body of elders, and he alleges it to the end that he may shew that popular election is thoroughly bad. He says, nevertheless, that the people might refuse </w:t>
      </w:r>
      <w:r w:rsidRPr="00C100C3">
        <w:rPr>
          <w:rFonts w:ascii="Courier New" w:hAnsi="Courier New" w:cs="Courier New"/>
        </w:rPr>
        <w:t>those presented.</w:t>
      </w:r>
    </w:p>
    <w:p w14:paraId="069348CA" w14:textId="69B2CACC" w:rsidR="00000000" w:rsidRPr="00C100C3" w:rsidRDefault="00362818" w:rsidP="00C100C3">
      <w:pPr>
        <w:pStyle w:val="PlainText"/>
        <w:rPr>
          <w:rFonts w:ascii="Courier New" w:hAnsi="Courier New" w:cs="Courier New"/>
        </w:rPr>
      </w:pPr>
      <w:r w:rsidRPr="00C100C3">
        <w:rPr>
          <w:rFonts w:ascii="Courier New" w:hAnsi="Courier New" w:cs="Courier New"/>
        </w:rPr>
        <w:t>Neander says that one may conclude, from the choice of deacons and deputies, that the Church chose other functionaries also, but that, where the apostles had not confidence in the churches, they gave the important office of elder to those</w:t>
      </w:r>
      <w:r w:rsidRPr="00C100C3">
        <w:rPr>
          <w:rFonts w:ascii="Courier New" w:hAnsi="Courier New" w:cs="Courier New"/>
        </w:rPr>
        <w:t xml:space="preserve"> who were fitted for it. Then he quotes Clement, to shew that it might be the custom for the elders to present a successor in case of death. Where the consent of the Church was not a mere form, this might be very useful. The fact is, if one takes history, </w:t>
      </w:r>
      <w:r w:rsidRPr="00C100C3">
        <w:rPr>
          <w:rFonts w:ascii="Courier New" w:hAnsi="Courier New" w:cs="Courier New"/>
        </w:rPr>
        <w:t xml:space="preserve">the only thing which cannot be doubted is that one must be an episcopalian. The reader who is desirous of studying this subject may consult </w:t>
      </w:r>
      <w:ins w:id="8363" w:author="Comparison" w:date="2013-05-05T19:43:00Z">
        <w:r w:rsidRPr="00AA4B48">
          <w:rPr>
            <w:rFonts w:ascii="Courier New" w:hAnsi="Courier New" w:cs="Courier New"/>
          </w:rPr>
          <w:t>Cyprian's</w:t>
        </w:r>
      </w:ins>
      <w:del w:id="8364" w:author="Comparison" w:date="2013-05-05T19:43:00Z">
        <w:r w:rsidRPr="00C100C3">
          <w:rPr>
            <w:rFonts w:ascii="Courier New" w:hAnsi="Courier New" w:cs="Courier New"/>
          </w:rPr>
          <w:delText>Cyprian&amp;#8217;s</w:delText>
        </w:r>
      </w:del>
      <w:r w:rsidRPr="00C100C3">
        <w:rPr>
          <w:rFonts w:ascii="Courier New" w:hAnsi="Courier New" w:cs="Courier New"/>
        </w:rPr>
        <w:t xml:space="preserve"> letter, 67 or 68, where he seeks to attach the utmost importance to the part which the people took i</w:t>
      </w:r>
      <w:r w:rsidRPr="00C100C3">
        <w:rPr>
          <w:rFonts w:ascii="Courier New" w:hAnsi="Courier New" w:cs="Courier New"/>
        </w:rPr>
        <w:t>n the election of a bishop, in order to make use of it against the authority of the Pope, against whose acts he was striving. As to the priests, it appears from letter 40, that he ordained them himself alone, and that he then informed the people of it, but</w:t>
      </w:r>
      <w:r w:rsidRPr="00C100C3">
        <w:rPr>
          <w:rFonts w:ascii="Courier New" w:hAnsi="Courier New" w:cs="Courier New"/>
        </w:rPr>
        <w:t xml:space="preserve"> this was in a time of persecution. In other letters he excuses himself for so doing, on account of that, saying that the testimony of the people was no longer necessary when God had given His, inasmuch as he whom he had ordained had confessed the Lord at </w:t>
      </w:r>
      <w:r w:rsidRPr="00C100C3">
        <w:rPr>
          <w:rFonts w:ascii="Courier New" w:hAnsi="Courier New" w:cs="Courier New"/>
        </w:rPr>
        <w:t>the peril of his life, but that, when he had entered on his episcopate, he had *imposed upon himself* as a rule never to do anything without the consent of the clergy and people. So that what you say of history is entirely contradicted by the data with whi</w:t>
      </w:r>
      <w:r w:rsidRPr="00C100C3">
        <w:rPr>
          <w:rFonts w:ascii="Courier New" w:hAnsi="Courier New" w:cs="Courier New"/>
        </w:rPr>
        <w:t>ch the old authors furnish us. At any rate, as regards authority, this has only ecclesiastical authority.</w:t>
      </w:r>
    </w:p>
    <w:p w14:paraId="5B5C1F49" w14:textId="7D9AA95A" w:rsidR="00000000" w:rsidRPr="00C100C3" w:rsidRDefault="00362818" w:rsidP="00C100C3">
      <w:pPr>
        <w:pStyle w:val="PlainText"/>
        <w:rPr>
          <w:rFonts w:ascii="Courier New" w:hAnsi="Courier New" w:cs="Courier New"/>
        </w:rPr>
      </w:pPr>
      <w:r w:rsidRPr="00C100C3">
        <w:rPr>
          <w:rFonts w:ascii="Courier New" w:hAnsi="Courier New" w:cs="Courier New"/>
        </w:rPr>
        <w:t>It is a question of commencing the existence of a body of elders. The word and history positively declare that it was the apostles who appointed thes</w:t>
      </w:r>
      <w:r w:rsidRPr="00C100C3">
        <w:rPr>
          <w:rFonts w:ascii="Courier New" w:hAnsi="Courier New" w:cs="Courier New"/>
        </w:rPr>
        <w:t>e, and subsequently eminent men. Clement of Alexandria says that when John returned from Ephesus, he, being invited, went through the neighbourhood inhabited by Gentiles, establishing bishops (say elders), constituting churches, and placing among the clerg</w:t>
      </w:r>
      <w:r w:rsidRPr="00C100C3">
        <w:rPr>
          <w:rFonts w:ascii="Courier New" w:hAnsi="Courier New" w:cs="Courier New"/>
        </w:rPr>
        <w:t>y every one of those who were indicated by the Holy Spirit (Eusebius 3:</w:t>
      </w:r>
      <w:ins w:id="8365" w:author="Comparison" w:date="2013-05-05T19:43:00Z">
        <w:r w:rsidRPr="00AA4B48">
          <w:rPr>
            <w:rFonts w:ascii="Courier New" w:hAnsi="Courier New" w:cs="Courier New"/>
          </w:rPr>
          <w:t xml:space="preserve"> </w:t>
        </w:r>
      </w:ins>
      <w:r w:rsidRPr="00C100C3">
        <w:rPr>
          <w:rFonts w:ascii="Courier New" w:hAnsi="Courier New" w:cs="Courier New"/>
        </w:rPr>
        <w:t xml:space="preserve">23, quoting Clement of Alexandria, </w:t>
      </w:r>
      <w:ins w:id="8366" w:author="Comparison" w:date="2013-05-05T19:43:00Z">
        <w:r w:rsidRPr="00AA4B48">
          <w:rPr>
            <w:rFonts w:ascii="Courier New" w:hAnsi="Courier New" w:cs="Courier New"/>
          </w:rPr>
          <w:t>"*</w:t>
        </w:r>
      </w:ins>
      <w:del w:id="8367" w:author="Comparison" w:date="2013-05-05T19:43:00Z">
        <w:r w:rsidRPr="00C100C3">
          <w:rPr>
            <w:rFonts w:ascii="Courier New" w:hAnsi="Courier New" w:cs="Courier New"/>
          </w:rPr>
          <w:delText>&amp;#8220;*</w:delText>
        </w:r>
      </w:del>
      <w:r w:rsidRPr="00C100C3">
        <w:rPr>
          <w:rFonts w:ascii="Courier New" w:hAnsi="Courier New" w:cs="Courier New"/>
        </w:rPr>
        <w:t>Who is the rich man that shall be saved</w:t>
      </w:r>
      <w:ins w:id="8368" w:author="Comparison" w:date="2013-05-05T19:43:00Z">
        <w:r w:rsidRPr="00AA4B48">
          <w:rPr>
            <w:rFonts w:ascii="Courier New" w:hAnsi="Courier New" w:cs="Courier New"/>
          </w:rPr>
          <w:t>*?").</w:t>
        </w:r>
      </w:ins>
      <w:del w:id="8369" w:author="Comparison" w:date="2013-05-05T19:43:00Z">
        <w:r w:rsidRPr="00C100C3">
          <w:rPr>
            <w:rFonts w:ascii="Courier New" w:hAnsi="Courier New" w:cs="Courier New"/>
          </w:rPr>
          <w:delText>?*&amp;#8221;).</w:delText>
        </w:r>
      </w:del>
      <w:r w:rsidRPr="00C100C3">
        <w:rPr>
          <w:rFonts w:ascii="Courier New" w:hAnsi="Courier New" w:cs="Courier New"/>
        </w:rPr>
        <w:t xml:space="preserve"> That elders were elected by the</w:t>
      </w:r>
    </w:p>
    <w:p w14:paraId="78290C4E"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{337}</w:t>
      </w:r>
    </w:p>
    <w:p w14:paraId="59CA15E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faithful is certainly what ecclesiastical history d</w:t>
      </w:r>
      <w:r w:rsidRPr="00C100C3">
        <w:rPr>
          <w:rFonts w:ascii="Courier New" w:hAnsi="Courier New" w:cs="Courier New"/>
        </w:rPr>
        <w:t>oes not state. The idea of presentation (the testimony of the people being received, or, at least, the thing being done in their presence) is what is best established.</w:t>
      </w:r>
    </w:p>
    <w:p w14:paraId="38B72BA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Consequently Cyprian makes all the faithful responsible as to this, and tells them that</w:t>
      </w:r>
      <w:r w:rsidRPr="00C100C3">
        <w:rPr>
          <w:rFonts w:ascii="Courier New" w:hAnsi="Courier New" w:cs="Courier New"/>
        </w:rPr>
        <w:t xml:space="preserve"> they ought to separate from a bad bishop little by little; this was the cause of a struggle between the two. For a time the people chose them, at least in Italy; blood was shed, and one may say, that there was a civil war. And mark this, it was on the sub</w:t>
      </w:r>
      <w:r w:rsidRPr="00C100C3">
        <w:rPr>
          <w:rFonts w:ascii="Courier New" w:hAnsi="Courier New" w:cs="Courier New"/>
        </w:rPr>
        <w:t>ject of bishops. I know of no testimony which states the election of elders. Certain is it that we have some who relate their appointment differently. The earliest authorities attribute it to the apostles (Clement of Alexandria), or to the apostles and emi</w:t>
      </w:r>
      <w:r w:rsidRPr="00C100C3">
        <w:rPr>
          <w:rFonts w:ascii="Courier New" w:hAnsi="Courier New" w:cs="Courier New"/>
        </w:rPr>
        <w:t>nent men, all the people consenting to it (Clement of Rome). In the fourth century the people often chose their own bishops, and candidates often canvassed for the office; there were conflicts between the bishops and the people, as in the case of Martin of</w:t>
      </w:r>
      <w:r w:rsidRPr="00C100C3">
        <w:rPr>
          <w:rFonts w:ascii="Courier New" w:hAnsi="Courier New" w:cs="Courier New"/>
        </w:rPr>
        <w:t xml:space="preserve"> Tours; or there were factions, as at Rome, in the case of Symmachus. Between these two epochs, the forms differed according to circumstances, but the episcopacy was established.</w:t>
      </w:r>
    </w:p>
    <w:p w14:paraId="6611FB8E" w14:textId="47FC7432" w:rsidR="00000000" w:rsidRPr="00C100C3" w:rsidRDefault="00362818" w:rsidP="00C100C3">
      <w:pPr>
        <w:pStyle w:val="PlainText"/>
        <w:rPr>
          <w:rFonts w:ascii="Courier New" w:hAnsi="Courier New" w:cs="Courier New"/>
        </w:rPr>
      </w:pPr>
      <w:r w:rsidRPr="00C100C3">
        <w:rPr>
          <w:rFonts w:ascii="Courier New" w:hAnsi="Courier New" w:cs="Courier New"/>
        </w:rPr>
        <w:t>I have already said too much about it. I do not at all pretend to possess th</w:t>
      </w:r>
      <w:r w:rsidRPr="00C100C3">
        <w:rPr>
          <w:rFonts w:ascii="Courier New" w:hAnsi="Courier New" w:cs="Courier New"/>
        </w:rPr>
        <w:t xml:space="preserve">at kind of learning, but a very little general knowledge suffices to shew that this assertion, with regard to ecclesiastical history, is worth no more than all the others. I believe I have summed up, in an impartial manner, the testimony of ecclesiastical </w:t>
      </w:r>
      <w:r w:rsidRPr="00C100C3">
        <w:rPr>
          <w:rFonts w:ascii="Courier New" w:hAnsi="Courier New" w:cs="Courier New"/>
        </w:rPr>
        <w:t xml:space="preserve">history on the most contested point of all ecclesiastical historical questions. If the learned reader desires to know all the opinions on this subject, he will find them collected in </w:t>
      </w:r>
      <w:ins w:id="8370" w:author="Comparison" w:date="2013-05-05T19:43:00Z">
        <w:r w:rsidRPr="00AA4B48">
          <w:rPr>
            <w:rFonts w:ascii="Courier New" w:hAnsi="Courier New" w:cs="Courier New"/>
          </w:rPr>
          <w:t>"Bingham's</w:t>
        </w:r>
      </w:ins>
      <w:del w:id="8371" w:author="Comparison" w:date="2013-05-05T19:43:00Z">
        <w:r w:rsidRPr="00C100C3">
          <w:rPr>
            <w:rFonts w:ascii="Courier New" w:hAnsi="Courier New" w:cs="Courier New"/>
          </w:rPr>
          <w:delText>&amp;#8220;Bingham&amp;#8217;s</w:delText>
        </w:r>
      </w:del>
      <w:r w:rsidRPr="00C100C3">
        <w:rPr>
          <w:rFonts w:ascii="Courier New" w:hAnsi="Courier New" w:cs="Courier New"/>
        </w:rPr>
        <w:t xml:space="preserve"> Ecclesiastical Antiquities</w:t>
      </w:r>
      <w:ins w:id="8372" w:author="Comparison" w:date="2013-05-05T19:43:00Z">
        <w:r w:rsidRPr="00AA4B48">
          <w:rPr>
            <w:rFonts w:ascii="Courier New" w:hAnsi="Courier New" w:cs="Courier New"/>
          </w:rPr>
          <w:t>,"</w:t>
        </w:r>
      </w:ins>
      <w:del w:id="8373" w:author="Comparison" w:date="2013-05-05T19:43:00Z">
        <w:r w:rsidRPr="00C100C3">
          <w:rPr>
            <w:rFonts w:ascii="Courier New" w:hAnsi="Courier New" w:cs="Courier New"/>
          </w:rPr>
          <w:delText>,&amp;#8221;</w:delText>
        </w:r>
      </w:del>
      <w:r w:rsidRPr="00C100C3">
        <w:rPr>
          <w:rFonts w:ascii="Courier New" w:hAnsi="Courier New" w:cs="Courier New"/>
        </w:rPr>
        <w:t xml:space="preserve"> book 4, chapter</w:t>
      </w:r>
      <w:r w:rsidRPr="00C100C3">
        <w:rPr>
          <w:rFonts w:ascii="Courier New" w:hAnsi="Courier New" w:cs="Courier New"/>
        </w:rPr>
        <w:t xml:space="preserve"> 2, with the indication of the books which treat on the subject. This book has been translated into Latin for the benefit of those who do not understand English.</w:t>
      </w:r>
    </w:p>
    <w:p w14:paraId="5AEC73A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When I am asked where God said that He could not make use of the new covenant to make Himself</w:t>
      </w:r>
      <w:r w:rsidRPr="00C100C3">
        <w:rPr>
          <w:rFonts w:ascii="Courier New" w:hAnsi="Courier New" w:cs="Courier New"/>
        </w:rPr>
        <w:t xml:space="preserve"> known to us; the question does not deserve an answer, because my opponents believe, as I do, that God will put an end to the present order of things by the coming of the Son of man in judgment, and that another dispensation will be substituted for it. No </w:t>
      </w:r>
      <w:r w:rsidRPr="00C100C3">
        <w:rPr>
          <w:rFonts w:ascii="Courier New" w:hAnsi="Courier New" w:cs="Courier New"/>
        </w:rPr>
        <w:t>one has said that God cannot make use of the new covenant, no one thinks so. But I have yet to learn, why the subsisting of the new covenant obliges me to admit that the Holy Spirit has</w:t>
      </w:r>
    </w:p>
    <w:p w14:paraId="3C1D3A7D"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{338}</w:t>
      </w:r>
    </w:p>
    <w:p w14:paraId="66815D55" w14:textId="77777777" w:rsidR="00000000" w:rsidRPr="00AA4B48" w:rsidRDefault="00362818" w:rsidP="00AA4B48">
      <w:pPr>
        <w:pStyle w:val="PlainText"/>
        <w:rPr>
          <w:ins w:id="8374" w:author="Comparison" w:date="2013-05-05T19:43:00Z"/>
          <w:rFonts w:ascii="Courier New" w:hAnsi="Courier New" w:cs="Courier New"/>
        </w:rPr>
      </w:pPr>
      <w:r w:rsidRPr="00C100C3">
        <w:rPr>
          <w:rFonts w:ascii="Courier New" w:hAnsi="Courier New" w:cs="Courier New"/>
        </w:rPr>
        <w:t>established the elders of the Evangelical Church at Geneva ove</w:t>
      </w:r>
      <w:r w:rsidRPr="00C100C3">
        <w:rPr>
          <w:rFonts w:ascii="Courier New" w:hAnsi="Courier New" w:cs="Courier New"/>
        </w:rPr>
        <w:t xml:space="preserve">rseers over the Church of God. This is a pretension of a pretty high nature. They wish to make us believe that, if one of the elders of this body is not acknowledged in his office, the new covenant is done away with! In matter of argument, this is modesty </w:t>
      </w:r>
      <w:r w:rsidRPr="00C100C3">
        <w:rPr>
          <w:rFonts w:ascii="Courier New" w:hAnsi="Courier New" w:cs="Courier New"/>
        </w:rPr>
        <w:t>as well as good sense. Moreover, what I have said is, not that God cannot make use of anything, be it what it may, on account of sin, but that *when* man has corrupted what God has set up, so that, despite His great patience, He cannot make use of it, He d</w:t>
      </w:r>
      <w:r w:rsidRPr="00C100C3">
        <w:rPr>
          <w:rFonts w:ascii="Courier New" w:hAnsi="Courier New" w:cs="Courier New"/>
        </w:rPr>
        <w:t>oes not restore what has been ruined, but He introduces something better. The whole word bears witness to the accuracy of this remark from Genesis to the Apocalypse. That which is important to all is that the sin, the evil which will bring down judgment, h</w:t>
      </w:r>
      <w:r w:rsidRPr="00C100C3">
        <w:rPr>
          <w:rFonts w:ascii="Courier New" w:hAnsi="Courier New" w:cs="Courier New"/>
        </w:rPr>
        <w:t>as already come in: God may still have patience, but the judgment of</w:t>
      </w:r>
      <w:ins w:id="8375" w:author="Comparison" w:date="2013-05-05T19:43:00Z">
        <w:r w:rsidRPr="00AA4B48">
          <w:rPr>
            <w:rFonts w:ascii="Courier New" w:hAnsi="Courier New" w:cs="Courier New"/>
          </w:rPr>
          <w:t xml:space="preserve"> </w:t>
        </w:r>
      </w:ins>
      <w:del w:id="8376" w:author="Comparison" w:date="2013-05-05T19:43:00Z">
        <w:r w:rsidRPr="00C100C3">
          <w:rPr>
            <w:rFonts w:ascii="Courier New" w:hAnsi="Courier New" w:cs="Courier New"/>
          </w:rPr>
          <w:delText>-</w:delText>
        </w:r>
      </w:del>
      <w:r w:rsidRPr="00C100C3">
        <w:rPr>
          <w:rFonts w:ascii="Courier New" w:hAnsi="Courier New" w:cs="Courier New"/>
        </w:rPr>
        <w:t>this evil, which has existed for a long time, does not tarry</w:t>
      </w:r>
      <w:ins w:id="8377" w:author="Comparison" w:date="2013-05-05T19:43:00Z">
        <w:r w:rsidRPr="00AA4B48">
          <w:rPr>
            <w:rFonts w:ascii="Courier New" w:hAnsi="Courier New" w:cs="Courier New"/>
          </w:rPr>
          <w:t>;</w:t>
        </w:r>
      </w:ins>
      <w:del w:id="8378" w:author="Comparison" w:date="2013-05-05T19:43:00Z">
        <w:r w:rsidRPr="00C100C3">
          <w:rPr>
            <w:rFonts w:ascii="Courier New" w:hAnsi="Courier New" w:cs="Courier New"/>
          </w:rPr>
          <w:delText>*;*</w:delText>
        </w:r>
      </w:del>
      <w:r w:rsidRPr="00C100C3">
        <w:rPr>
          <w:rFonts w:ascii="Courier New" w:hAnsi="Courier New" w:cs="Courier New"/>
        </w:rPr>
        <w:t xml:space="preserve"> and with my whole might, I again beseech the children of God, my brethren, to abjure principles which deprive them of the p</w:t>
      </w:r>
      <w:r w:rsidRPr="00C100C3">
        <w:rPr>
          <w:rFonts w:ascii="Courier New" w:hAnsi="Courier New" w:cs="Courier New"/>
        </w:rPr>
        <w:t>ower and discernment necessary to avoid the trap spread by the enemy, and to assist him according to the testimony of God.</w:t>
      </w:r>
    </w:p>
    <w:p w14:paraId="7AF9CAC0" w14:textId="77777777" w:rsidR="00000000" w:rsidRPr="00AA4B48" w:rsidRDefault="00362818" w:rsidP="00AA4B48">
      <w:pPr>
        <w:pStyle w:val="PlainText"/>
        <w:rPr>
          <w:ins w:id="8379" w:author="Comparison" w:date="2013-05-05T19:43:00Z"/>
          <w:rFonts w:ascii="Courier New" w:hAnsi="Courier New" w:cs="Courier New"/>
        </w:rPr>
      </w:pPr>
      <w:r w:rsidRPr="00C100C3">
        <w:rPr>
          <w:rFonts w:ascii="Courier New" w:hAnsi="Courier New" w:cs="Courier New"/>
        </w:rPr>
        <w:t xml:space="preserve">You three times exclaim against my </w:t>
      </w:r>
      <w:ins w:id="8380" w:author="Comparison" w:date="2013-05-05T19:43:00Z">
        <w:r w:rsidRPr="00AA4B48">
          <w:rPr>
            <w:rFonts w:ascii="Courier New" w:hAnsi="Courier New" w:cs="Courier New"/>
          </w:rPr>
          <w:t>"</w:t>
        </w:r>
      </w:ins>
      <w:del w:id="8381" w:author="Comparison" w:date="2013-05-05T19:43:00Z">
        <w:r w:rsidRPr="00C100C3">
          <w:rPr>
            <w:rFonts w:ascii="Courier New" w:hAnsi="Courier New" w:cs="Courier New"/>
          </w:rPr>
          <w:delText>&amp;#8220;</w:delText>
        </w:r>
      </w:del>
      <w:r w:rsidRPr="00C100C3">
        <w:rPr>
          <w:rFonts w:ascii="Courier New" w:hAnsi="Courier New" w:cs="Courier New"/>
        </w:rPr>
        <w:t>very awful threats</w:t>
      </w:r>
      <w:ins w:id="8382" w:author="Comparison" w:date="2013-05-05T19:43:00Z">
        <w:r w:rsidRPr="00AA4B48">
          <w:rPr>
            <w:rFonts w:ascii="Courier New" w:hAnsi="Courier New" w:cs="Courier New"/>
          </w:rPr>
          <w:t>," "</w:t>
        </w:r>
      </w:ins>
      <w:del w:id="8383" w:author="Comparison" w:date="2013-05-05T19:43:00Z">
        <w:r w:rsidRPr="00C100C3">
          <w:rPr>
            <w:rFonts w:ascii="Courier New" w:hAnsi="Courier New" w:cs="Courier New"/>
          </w:rPr>
          <w:delText>,&amp;#8221; &amp;#8220;</w:delText>
        </w:r>
      </w:del>
      <w:r w:rsidRPr="00C100C3">
        <w:rPr>
          <w:rFonts w:ascii="Courier New" w:hAnsi="Courier New" w:cs="Courier New"/>
        </w:rPr>
        <w:t>the threats of Mr. Darby</w:t>
      </w:r>
      <w:ins w:id="8384" w:author="Comparison" w:date="2013-05-05T19:43:00Z">
        <w:r w:rsidRPr="00AA4B48">
          <w:rPr>
            <w:rFonts w:ascii="Courier New" w:hAnsi="Courier New" w:cs="Courier New"/>
          </w:rPr>
          <w:t>,"</w:t>
        </w:r>
      </w:ins>
      <w:del w:id="8385" w:author="Comparison" w:date="2013-05-05T19:43:00Z">
        <w:r w:rsidRPr="00C100C3">
          <w:rPr>
            <w:rFonts w:ascii="Courier New" w:hAnsi="Courier New" w:cs="Courier New"/>
          </w:rPr>
          <w:delText>,&amp;#8221;</w:delText>
        </w:r>
      </w:del>
      <w:r w:rsidRPr="00C100C3">
        <w:rPr>
          <w:rFonts w:ascii="Courier New" w:hAnsi="Courier New" w:cs="Courier New"/>
        </w:rPr>
        <w:t xml:space="preserve"> and </w:t>
      </w:r>
      <w:ins w:id="8386" w:author="Comparison" w:date="2013-05-05T19:43:00Z">
        <w:r w:rsidRPr="00AA4B48">
          <w:rPr>
            <w:rFonts w:ascii="Courier New" w:hAnsi="Courier New" w:cs="Courier New"/>
          </w:rPr>
          <w:t>"</w:t>
        </w:r>
      </w:ins>
      <w:del w:id="8387" w:author="Comparison" w:date="2013-05-05T19:43:00Z">
        <w:r w:rsidRPr="00C100C3">
          <w:rPr>
            <w:rFonts w:ascii="Courier New" w:hAnsi="Courier New" w:cs="Courier New"/>
          </w:rPr>
          <w:delText>&amp;#8220;</w:delText>
        </w:r>
      </w:del>
      <w:r w:rsidRPr="00C100C3">
        <w:rPr>
          <w:rFonts w:ascii="Courier New" w:hAnsi="Courier New" w:cs="Courier New"/>
        </w:rPr>
        <w:t>his prophetica</w:t>
      </w:r>
      <w:r w:rsidRPr="00C100C3">
        <w:rPr>
          <w:rFonts w:ascii="Courier New" w:hAnsi="Courier New" w:cs="Courier New"/>
        </w:rPr>
        <w:t>l and threatening language</w:t>
      </w:r>
      <w:ins w:id="8388" w:author="Comparison" w:date="2013-05-05T19:43:00Z">
        <w:r w:rsidRPr="00AA4B48">
          <w:rPr>
            <w:rFonts w:ascii="Courier New" w:hAnsi="Courier New" w:cs="Courier New"/>
          </w:rPr>
          <w:t>."</w:t>
        </w:r>
      </w:ins>
      <w:del w:id="8389" w:author="Comparison" w:date="2013-05-05T19:43:00Z">
        <w:r w:rsidRPr="00C100C3">
          <w:rPr>
            <w:rFonts w:ascii="Courier New" w:hAnsi="Courier New" w:cs="Courier New"/>
          </w:rPr>
          <w:delText>.&amp;#8221;</w:delText>
        </w:r>
      </w:del>
      <w:r w:rsidRPr="00C100C3">
        <w:rPr>
          <w:rFonts w:ascii="Courier New" w:hAnsi="Courier New" w:cs="Courier New"/>
        </w:rPr>
        <w:t xml:space="preserve"> I do not threaten any one; but the pretensions of the elders, or of any adversaries of the truth, will not hinder me from exhorting men, as far as the grace of God enables me, to wait for the Lord, who is going to overtur</w:t>
      </w:r>
      <w:r w:rsidRPr="00C100C3">
        <w:rPr>
          <w:rFonts w:ascii="Courier New" w:hAnsi="Courier New" w:cs="Courier New"/>
        </w:rPr>
        <w:t>n all that which is established, and to shun all that might obscure the perception of His coming glory, or the hope of His manifestation. People speak of believing in Christ as the only condition for partaking of the promise. Be it so! But ought one to wea</w:t>
      </w:r>
      <w:r w:rsidRPr="00C100C3">
        <w:rPr>
          <w:rFonts w:ascii="Courier New" w:hAnsi="Courier New" w:cs="Courier New"/>
        </w:rPr>
        <w:t xml:space="preserve">ken, by this doctrine, the authority and obligation of the word in everything? It is legitimate to add, </w:t>
      </w:r>
      <w:ins w:id="8390" w:author="Comparison" w:date="2013-05-05T19:43:00Z">
        <w:r w:rsidRPr="00AA4B48">
          <w:rPr>
            <w:rFonts w:ascii="Courier New" w:hAnsi="Courier New" w:cs="Courier New"/>
          </w:rPr>
          <w:t>"</w:t>
        </w:r>
      </w:ins>
      <w:del w:id="8391" w:author="Comparison" w:date="2013-05-05T19:43:00Z">
        <w:r w:rsidRPr="00C100C3">
          <w:rPr>
            <w:rFonts w:ascii="Courier New" w:hAnsi="Courier New" w:cs="Courier New"/>
          </w:rPr>
          <w:delText>&amp;#8220;</w:delText>
        </w:r>
      </w:del>
      <w:r w:rsidRPr="00C100C3">
        <w:rPr>
          <w:rFonts w:ascii="Courier New" w:hAnsi="Courier New" w:cs="Courier New"/>
        </w:rPr>
        <w:t>if we live in the Spirit, let us also walk in the Spirit</w:t>
      </w:r>
      <w:ins w:id="8392" w:author="Comparison" w:date="2013-05-05T19:43:00Z">
        <w:r w:rsidRPr="00AA4B48">
          <w:rPr>
            <w:rFonts w:ascii="Courier New" w:hAnsi="Courier New" w:cs="Courier New"/>
          </w:rPr>
          <w:t>."</w:t>
        </w:r>
      </w:ins>
      <w:del w:id="8393" w:author="Comparison" w:date="2013-05-05T19:43:00Z">
        <w:r w:rsidRPr="00C100C3">
          <w:rPr>
            <w:rFonts w:ascii="Courier New" w:hAnsi="Courier New" w:cs="Courier New"/>
          </w:rPr>
          <w:delText>.&amp;#8221;</w:delText>
        </w:r>
      </w:del>
      <w:r w:rsidRPr="00C100C3">
        <w:rPr>
          <w:rFonts w:ascii="Courier New" w:hAnsi="Courier New" w:cs="Courier New"/>
        </w:rPr>
        <w:t xml:space="preserve"> May my brethren learn to keep the word of His patience, whilst listening to the </w:t>
      </w:r>
      <w:r w:rsidRPr="00C100C3">
        <w:rPr>
          <w:rFonts w:ascii="Courier New" w:hAnsi="Courier New" w:cs="Courier New"/>
        </w:rPr>
        <w:t xml:space="preserve">sweet promise, </w:t>
      </w:r>
      <w:ins w:id="8394" w:author="Comparison" w:date="2013-05-05T19:43:00Z">
        <w:r w:rsidRPr="00AA4B48">
          <w:rPr>
            <w:rFonts w:ascii="Courier New" w:hAnsi="Courier New" w:cs="Courier New"/>
          </w:rPr>
          <w:t>"*</w:t>
        </w:r>
      </w:ins>
      <w:del w:id="8395" w:author="Comparison" w:date="2013-05-05T19:43:00Z">
        <w:r w:rsidRPr="00C100C3">
          <w:rPr>
            <w:rFonts w:ascii="Courier New" w:hAnsi="Courier New" w:cs="Courier New"/>
          </w:rPr>
          <w:delText>&amp;#8220;*</w:delText>
        </w:r>
      </w:del>
      <w:r w:rsidRPr="00C100C3">
        <w:rPr>
          <w:rFonts w:ascii="Courier New" w:hAnsi="Courier New" w:cs="Courier New"/>
        </w:rPr>
        <w:t>Behold, I come quickly</w:t>
      </w:r>
      <w:ins w:id="8396" w:author="Comparison" w:date="2013-05-05T19:43:00Z">
        <w:r w:rsidRPr="00AA4B48">
          <w:rPr>
            <w:rFonts w:ascii="Courier New" w:hAnsi="Courier New" w:cs="Courier New"/>
          </w:rPr>
          <w:t>*!"</w:t>
        </w:r>
      </w:ins>
    </w:p>
    <w:p w14:paraId="48599411" w14:textId="5BE41718" w:rsidR="00000000" w:rsidRPr="00C100C3" w:rsidRDefault="00362818" w:rsidP="00C100C3">
      <w:pPr>
        <w:pStyle w:val="PlainText"/>
        <w:rPr>
          <w:rFonts w:ascii="Courier New" w:hAnsi="Courier New" w:cs="Courier New"/>
        </w:rPr>
      </w:pPr>
      <w:ins w:id="8397" w:author="Comparison" w:date="2013-05-05T19:43:00Z">
        <w:r w:rsidRPr="00AA4B48">
          <w:rPr>
            <w:rFonts w:ascii="Courier New" w:hAnsi="Courier New" w:cs="Courier New"/>
          </w:rPr>
          <w:t>{</w:t>
        </w:r>
      </w:ins>
      <w:del w:id="8398" w:author="Comparison" w:date="2013-05-05T19:43:00Z">
        <w:r w:rsidRPr="00C100C3">
          <w:rPr>
            <w:rFonts w:ascii="Courier New" w:hAnsi="Courier New" w:cs="Courier New"/>
          </w:rPr>
          <w:delText xml:space="preserve">!&amp;#8221;*{pb </w:delText>
        </w:r>
      </w:del>
      <w:r w:rsidRPr="00C100C3">
        <w:rPr>
          <w:rFonts w:ascii="Courier New" w:hAnsi="Courier New" w:cs="Courier New"/>
        </w:rPr>
        <w:t>339}</w:t>
      </w:r>
    </w:p>
    <w:p w14:paraId="5856CA69" w14:textId="77777777" w:rsidR="00000000" w:rsidRPr="00AA4B48" w:rsidRDefault="00362818" w:rsidP="00AA4B48">
      <w:pPr>
        <w:pStyle w:val="PlainText"/>
        <w:rPr>
          <w:ins w:id="8399" w:author="Comparison" w:date="2013-05-05T19:43:00Z"/>
          <w:rFonts w:ascii="Courier New" w:hAnsi="Courier New" w:cs="Courier New"/>
        </w:rPr>
      </w:pPr>
      <w:ins w:id="8400" w:author="Comparison" w:date="2013-05-05T19:43:00Z">
        <w:r w:rsidRPr="00AA4B48">
          <w:rPr>
            <w:rFonts w:ascii="Courier New" w:hAnsi="Courier New" w:cs="Courier New"/>
          </w:rPr>
          <w:t xml:space="preserve">A LETTER TO COUNT DE GASPARIN IN ANSWER TO A QUESTION WHICH HE PUTS TO ME IN THE "ARCHIVES DU </w:t>
        </w:r>
        <w:r w:rsidRPr="00AA4B48">
          <w:rPr>
            <w:rFonts w:ascii="Courier New" w:hAnsi="Courier New" w:cs="Courier New"/>
          </w:rPr>
          <w:t>CHRISTIANISME"</w:t>
        </w:r>
      </w:ins>
    </w:p>
    <w:p w14:paraId="2F923508" w14:textId="77777777" w:rsidR="00000000" w:rsidRPr="00C100C3" w:rsidRDefault="00362818" w:rsidP="00C100C3">
      <w:pPr>
        <w:pStyle w:val="PlainText"/>
        <w:rPr>
          <w:del w:id="8401" w:author="Comparison" w:date="2013-05-05T19:43:00Z"/>
          <w:rFonts w:ascii="Courier New" w:hAnsi="Courier New" w:cs="Courier New"/>
        </w:rPr>
      </w:pPr>
      <w:del w:id="8402" w:author="Comparison" w:date="2013-05-05T19:43:00Z">
        <w:r w:rsidRPr="00C100C3">
          <w:rPr>
            <w:rFonts w:ascii="Courier New" w:hAnsi="Courier New" w:cs="Courier New"/>
          </w:rPr>
          <w:delText>A Letter To Count De Gasparin</w:delText>
        </w:r>
      </w:del>
    </w:p>
    <w:p w14:paraId="17093A1E" w14:textId="77777777" w:rsidR="00000000" w:rsidRPr="00C100C3" w:rsidRDefault="00362818" w:rsidP="00C100C3">
      <w:pPr>
        <w:pStyle w:val="PlainText"/>
        <w:rPr>
          <w:del w:id="8403" w:author="Comparison" w:date="2013-05-05T19:43:00Z"/>
          <w:rFonts w:ascii="Courier New" w:hAnsi="Courier New" w:cs="Courier New"/>
        </w:rPr>
      </w:pPr>
      <w:del w:id="8404" w:author="Comparison" w:date="2013-05-05T19:43:00Z">
        <w:r w:rsidRPr="00C100C3">
          <w:rPr>
            <w:rFonts w:ascii="Courier New" w:hAnsi="Courier New" w:cs="Courier New"/>
          </w:rPr>
          <w:delText>*In Answer to a Question which he puts to me in the &amp;#8220;Archives du Christianisme&amp;#8221;*</w:delText>
        </w:r>
      </w:del>
    </w:p>
    <w:p w14:paraId="58074BF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You abandon then, sir, as it appears, what lies at the bottom of th</w:t>
      </w:r>
      <w:r w:rsidRPr="00C100C3">
        <w:rPr>
          <w:rFonts w:ascii="Courier New" w:hAnsi="Courier New" w:cs="Courier New"/>
        </w:rPr>
        <w:t>e controversy, to embarrass your adversary with a question which you think he will find unanswerable. Nothing in fact remains for you to do but that you have nothing more to say on what lies at the bottom of the question. The controversy is exhausted and o</w:t>
      </w:r>
      <w:r w:rsidRPr="00C100C3">
        <w:rPr>
          <w:rFonts w:ascii="Courier New" w:hAnsi="Courier New" w:cs="Courier New"/>
        </w:rPr>
        <w:t>ne sees clearly where the truth lies. This being the case, I assure you, sir, that I trouble myself very little about the success you may have in your effort to shew that I have exposed myself by some inaccurate expression to your attacks against me. I sho</w:t>
      </w:r>
      <w:r w:rsidRPr="00C100C3">
        <w:rPr>
          <w:rFonts w:ascii="Courier New" w:hAnsi="Courier New" w:cs="Courier New"/>
        </w:rPr>
        <w:t>uld have preferred co-operating with you, if that had been possible, in some good thing, to meeting you as a volunteer in a controversy of which, for my part, I regret the necessity.</w:t>
      </w:r>
    </w:p>
    <w:p w14:paraId="2AF93B7D"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fact is, sir, you do not understand what lies at the bottom of the t</w:t>
      </w:r>
      <w:r w:rsidRPr="00C100C3">
        <w:rPr>
          <w:rFonts w:ascii="Courier New" w:hAnsi="Courier New" w:cs="Courier New"/>
        </w:rPr>
        <w:t>ruth to which these questions are attached. Nevertheless, I will answer your question. The observations by which you introduce it bear on what God ought or ought not to do. It would be sufficient for me to say that there is very little reverence in this ma</w:t>
      </w:r>
      <w:r w:rsidRPr="00C100C3">
        <w:rPr>
          <w:rFonts w:ascii="Courier New" w:hAnsi="Courier New" w:cs="Courier New"/>
        </w:rPr>
        <w:t>nner of treating the question, and that you, sir, are absolutely incompetent to decide it in putting it thus.</w:t>
      </w:r>
    </w:p>
    <w:p w14:paraId="366BE335" w14:textId="76CECEE0" w:rsidR="00000000" w:rsidRPr="00C100C3" w:rsidRDefault="00362818" w:rsidP="00C100C3">
      <w:pPr>
        <w:pStyle w:val="PlainText"/>
        <w:rPr>
          <w:rFonts w:ascii="Courier New" w:hAnsi="Courier New" w:cs="Courier New"/>
        </w:rPr>
      </w:pPr>
      <w:r w:rsidRPr="00C100C3">
        <w:rPr>
          <w:rFonts w:ascii="Courier New" w:hAnsi="Courier New" w:cs="Courier New"/>
        </w:rPr>
        <w:t xml:space="preserve">When you say, </w:t>
      </w:r>
      <w:ins w:id="8405" w:author="Comparison" w:date="2013-05-05T19:43:00Z">
        <w:r w:rsidRPr="00AA4B48">
          <w:rPr>
            <w:rFonts w:ascii="Courier New" w:hAnsi="Courier New" w:cs="Courier New"/>
          </w:rPr>
          <w:t>"</w:t>
        </w:r>
      </w:ins>
      <w:del w:id="8406" w:author="Comparison" w:date="2013-05-05T19:43:00Z">
        <w:r w:rsidRPr="00C100C3">
          <w:rPr>
            <w:rFonts w:ascii="Courier New" w:hAnsi="Courier New" w:cs="Courier New"/>
          </w:rPr>
          <w:delText>&amp;#8220;</w:delText>
        </w:r>
      </w:del>
      <w:r w:rsidRPr="00C100C3">
        <w:rPr>
          <w:rFonts w:ascii="Courier New" w:hAnsi="Courier New" w:cs="Courier New"/>
        </w:rPr>
        <w:t>Therefore God would have founded and regulated the institution of elders, to suppress it necessarily at the end of thirty ye</w:t>
      </w:r>
      <w:r w:rsidRPr="00C100C3">
        <w:rPr>
          <w:rFonts w:ascii="Courier New" w:hAnsi="Courier New" w:cs="Courier New"/>
        </w:rPr>
        <w:t>ars</w:t>
      </w:r>
      <w:ins w:id="8407" w:author="Comparison" w:date="2013-05-05T19:43:00Z">
        <w:r w:rsidRPr="00AA4B48">
          <w:rPr>
            <w:rFonts w:ascii="Courier New" w:hAnsi="Courier New" w:cs="Courier New"/>
          </w:rPr>
          <w:t>";</w:t>
        </w:r>
      </w:ins>
      <w:del w:id="8408" w:author="Comparison" w:date="2013-05-05T19:43:00Z">
        <w:r w:rsidRPr="00C100C3">
          <w:rPr>
            <w:rFonts w:ascii="Courier New" w:hAnsi="Courier New" w:cs="Courier New"/>
          </w:rPr>
          <w:delText>&amp;#8221;;</w:delText>
        </w:r>
      </w:del>
      <w:r w:rsidRPr="00C100C3">
        <w:rPr>
          <w:rFonts w:ascii="Courier New" w:hAnsi="Courier New" w:cs="Courier New"/>
        </w:rPr>
        <w:t xml:space="preserve"> these words have no force whatever unless it be this</w:t>
      </w:r>
      <w:ins w:id="8409" w:author="Comparison" w:date="2013-05-05T19:43:00Z">
        <w:r w:rsidRPr="00AA4B48">
          <w:rPr>
            <w:rFonts w:ascii="Courier New" w:hAnsi="Courier New" w:cs="Courier New"/>
          </w:rPr>
          <w:t xml:space="preserve"> -- </w:t>
        </w:r>
      </w:ins>
      <w:del w:id="8410" w:author="Comparison" w:date="2013-05-05T19:43:00Z">
        <w:r w:rsidRPr="00C100C3">
          <w:rPr>
            <w:rFonts w:ascii="Courier New" w:hAnsi="Courier New" w:cs="Courier New"/>
          </w:rPr>
          <w:delText>&amp;#8212;</w:delText>
        </w:r>
      </w:del>
      <w:r w:rsidRPr="00C100C3">
        <w:rPr>
          <w:rFonts w:ascii="Courier New" w:hAnsi="Courier New" w:cs="Courier New"/>
        </w:rPr>
        <w:t xml:space="preserve">we cannot suppose that God could have done such a thing. I do not hold you, sir, capable of saying what God could do. You are not at the height of His thoughts or of His wisdom. I keep </w:t>
      </w:r>
      <w:r w:rsidRPr="00C100C3">
        <w:rPr>
          <w:rFonts w:ascii="Courier New" w:hAnsi="Courier New" w:cs="Courier New"/>
        </w:rPr>
        <w:t>to the word, which reveals to me on His part what He has done and what He intends to do.</w:t>
      </w:r>
    </w:p>
    <w:p w14:paraId="63F835F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Besides, there are all sorts of suppositions in your argument. For example, it is essentially founded on this one: That God had formed an economy with the design of c</w:t>
      </w:r>
      <w:r w:rsidRPr="00C100C3">
        <w:rPr>
          <w:rFonts w:ascii="Courier New" w:hAnsi="Courier New" w:cs="Courier New"/>
        </w:rPr>
        <w:t xml:space="preserve">ausing it to continue such as it was for a very long time. Where do you find this? As a matter of fact, this has not taken place in the very case in question: and you know it, or else you are too ignorant of the facts to occupy yourself with this subject. </w:t>
      </w:r>
      <w:r w:rsidRPr="00C100C3">
        <w:rPr>
          <w:rFonts w:ascii="Courier New" w:hAnsi="Courier New" w:cs="Courier New"/>
        </w:rPr>
        <w:t>Since the end of the apostolical century, it is this succession, of which you are</w:t>
      </w:r>
    </w:p>
    <w:p w14:paraId="443AB95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{340}</w:t>
      </w:r>
    </w:p>
    <w:p w14:paraId="1BE5276F" w14:textId="0A184C66" w:rsidR="00000000" w:rsidRPr="00C100C3" w:rsidRDefault="00362818" w:rsidP="00C100C3">
      <w:pPr>
        <w:pStyle w:val="PlainText"/>
        <w:rPr>
          <w:rFonts w:ascii="Courier New" w:hAnsi="Courier New" w:cs="Courier New"/>
        </w:rPr>
      </w:pPr>
      <w:r w:rsidRPr="00C100C3">
        <w:rPr>
          <w:rFonts w:ascii="Courier New" w:hAnsi="Courier New" w:cs="Courier New"/>
        </w:rPr>
        <w:t xml:space="preserve">afraid, and by which you think I am seduced, which has prevailed. It is a fact which cannot be denied. You do not approve of the episcopal system, you do not believe </w:t>
      </w:r>
      <w:r w:rsidRPr="00C100C3">
        <w:rPr>
          <w:rFonts w:ascii="Courier New" w:hAnsi="Courier New" w:cs="Courier New"/>
        </w:rPr>
        <w:t>it to be that which the apostles, which God Himself, established. Now, in that case, the economy has not continued in its normal condition. This therefore is how you must turn your arguments: Either God had no thought of causing the condition of the econom</w:t>
      </w:r>
      <w:r w:rsidRPr="00C100C3">
        <w:rPr>
          <w:rFonts w:ascii="Courier New" w:hAnsi="Courier New" w:cs="Courier New"/>
        </w:rPr>
        <w:t>y here below to continue such as it was according to the principles on which He founded it; or His designs have been frustrated. Now this latter supposition is false and impossible: consequently, it did not enter into His designs to maintain the economy on</w:t>
      </w:r>
      <w:r w:rsidRPr="00C100C3">
        <w:rPr>
          <w:rFonts w:ascii="Courier New" w:hAnsi="Courier New" w:cs="Courier New"/>
        </w:rPr>
        <w:t xml:space="preserve"> the footing on which He had placed it in founding it. I say </w:t>
      </w:r>
      <w:ins w:id="8411" w:author="Comparison" w:date="2013-05-05T19:43:00Z">
        <w:r w:rsidRPr="00AA4B48">
          <w:rPr>
            <w:rFonts w:ascii="Courier New" w:hAnsi="Courier New" w:cs="Courier New"/>
          </w:rPr>
          <w:t>"</w:t>
        </w:r>
      </w:ins>
      <w:del w:id="8412" w:author="Comparison" w:date="2013-05-05T19:43:00Z">
        <w:r w:rsidRPr="00C100C3">
          <w:rPr>
            <w:rFonts w:ascii="Courier New" w:hAnsi="Courier New" w:cs="Courier New"/>
          </w:rPr>
          <w:delText>&amp;#8220;</w:delText>
        </w:r>
      </w:del>
      <w:r w:rsidRPr="00C100C3">
        <w:rPr>
          <w:rFonts w:ascii="Courier New" w:hAnsi="Courier New" w:cs="Courier New"/>
        </w:rPr>
        <w:t>your arguments</w:t>
      </w:r>
      <w:ins w:id="8413" w:author="Comparison" w:date="2013-05-05T19:43:00Z">
        <w:r w:rsidRPr="00AA4B48">
          <w:rPr>
            <w:rFonts w:ascii="Courier New" w:hAnsi="Courier New" w:cs="Courier New"/>
          </w:rPr>
          <w:t>,"</w:t>
        </w:r>
      </w:ins>
      <w:del w:id="8414" w:author="Comparison" w:date="2013-05-05T19:43:00Z">
        <w:r w:rsidRPr="00C100C3">
          <w:rPr>
            <w:rFonts w:ascii="Courier New" w:hAnsi="Courier New" w:cs="Courier New"/>
          </w:rPr>
          <w:delText>,&amp;#8221;</w:delText>
        </w:r>
      </w:del>
      <w:r w:rsidRPr="00C100C3">
        <w:rPr>
          <w:rFonts w:ascii="Courier New" w:hAnsi="Courier New" w:cs="Courier New"/>
        </w:rPr>
        <w:t xml:space="preserve"> for I can assure you I should not allow myself any such.</w:t>
      </w:r>
    </w:p>
    <w:p w14:paraId="41268539" w14:textId="6137A4AB" w:rsidR="00000000" w:rsidRPr="00C100C3" w:rsidRDefault="00362818" w:rsidP="00C100C3">
      <w:pPr>
        <w:pStyle w:val="PlainText"/>
        <w:rPr>
          <w:rFonts w:ascii="Courier New" w:hAnsi="Courier New" w:cs="Courier New"/>
        </w:rPr>
      </w:pPr>
      <w:r w:rsidRPr="00C100C3">
        <w:rPr>
          <w:rFonts w:ascii="Courier New" w:hAnsi="Courier New" w:cs="Courier New"/>
        </w:rPr>
        <w:t>Your reasoning has an unsound foundation, or rather none at all. You have taken for granted, without any pr</w:t>
      </w:r>
      <w:r w:rsidRPr="00C100C3">
        <w:rPr>
          <w:rFonts w:ascii="Courier New" w:hAnsi="Courier New" w:cs="Courier New"/>
        </w:rPr>
        <w:t xml:space="preserve">oof, a great general principle, of which the thing you have to demonstrate is only a particular case. That which you have first to shew is what you assume, namely, that </w:t>
      </w:r>
      <w:ins w:id="8415" w:author="Comparison" w:date="2013-05-05T19:43:00Z">
        <w:r w:rsidRPr="00AA4B48">
          <w:rPr>
            <w:rFonts w:ascii="Courier New" w:hAnsi="Courier New" w:cs="Courier New"/>
          </w:rPr>
          <w:t>God's</w:t>
        </w:r>
      </w:ins>
      <w:del w:id="8416" w:author="Comparison" w:date="2013-05-05T19:43:00Z">
        <w:r w:rsidRPr="00C100C3">
          <w:rPr>
            <w:rFonts w:ascii="Courier New" w:hAnsi="Courier New" w:cs="Courier New"/>
          </w:rPr>
          <w:delText>God&amp;#8217;s</w:delText>
        </w:r>
      </w:del>
      <w:r w:rsidRPr="00C100C3">
        <w:rPr>
          <w:rFonts w:ascii="Courier New" w:hAnsi="Courier New" w:cs="Courier New"/>
        </w:rPr>
        <w:t xml:space="preserve"> designs were to maintain the economy as it was.</w:t>
      </w:r>
    </w:p>
    <w:p w14:paraId="7DD1A283" w14:textId="23DED782" w:rsidR="00000000" w:rsidRPr="00C100C3" w:rsidRDefault="00362818" w:rsidP="00C100C3">
      <w:pPr>
        <w:pStyle w:val="PlainText"/>
        <w:rPr>
          <w:rFonts w:ascii="Courier New" w:hAnsi="Courier New" w:cs="Courier New"/>
        </w:rPr>
      </w:pPr>
      <w:r w:rsidRPr="00C100C3">
        <w:rPr>
          <w:rFonts w:ascii="Courier New" w:hAnsi="Courier New" w:cs="Courier New"/>
        </w:rPr>
        <w:t xml:space="preserve">You do not succeed better </w:t>
      </w:r>
      <w:r w:rsidRPr="00C100C3">
        <w:rPr>
          <w:rFonts w:ascii="Courier New" w:hAnsi="Courier New" w:cs="Courier New"/>
        </w:rPr>
        <w:t>as to the points of the dilemma on one of which you wish to catch me. As regards the accusation of suppressing a portion of scripture, it has nothing to do here. The part of the word which treats of the innocency of man remains absolutely without direct ap</w:t>
      </w:r>
      <w:r w:rsidRPr="00C100C3">
        <w:rPr>
          <w:rFonts w:ascii="Courier New" w:hAnsi="Courier New" w:cs="Courier New"/>
        </w:rPr>
        <w:t xml:space="preserve">plication now, as there is not an innocent man. Has this part lost its value? The argument, in assuming such to </w:t>
      </w:r>
      <w:ins w:id="8417" w:author="Comparison" w:date="2013-05-05T19:43:00Z">
        <w:r w:rsidRPr="00AA4B48">
          <w:rPr>
            <w:rFonts w:ascii="Courier New" w:hAnsi="Courier New" w:cs="Courier New"/>
          </w:rPr>
          <w:t>he</w:t>
        </w:r>
      </w:ins>
      <w:del w:id="8418" w:author="Comparison" w:date="2013-05-05T19:43:00Z">
        <w:r w:rsidRPr="00C100C3">
          <w:rPr>
            <w:rFonts w:ascii="Courier New" w:hAnsi="Courier New" w:cs="Courier New"/>
          </w:rPr>
          <w:delText>be</w:delText>
        </w:r>
      </w:del>
      <w:r w:rsidRPr="00C100C3">
        <w:rPr>
          <w:rFonts w:ascii="Courier New" w:hAnsi="Courier New" w:cs="Courier New"/>
        </w:rPr>
        <w:t xml:space="preserve"> the case with three whole epistles, could have no force whatever. Now I do not in any way admit that such was the case with regard to these e</w:t>
      </w:r>
      <w:r w:rsidRPr="00C100C3">
        <w:rPr>
          <w:rFonts w:ascii="Courier New" w:hAnsi="Courier New" w:cs="Courier New"/>
        </w:rPr>
        <w:t xml:space="preserve">pistles. Moreover, it is not a question of the value of institutions, but of the power to ordain other persons as elders with the same authority as the first, so as to be able to say, </w:t>
      </w:r>
      <w:ins w:id="8419" w:author="Comparison" w:date="2013-05-05T19:43:00Z">
        <w:r w:rsidRPr="00AA4B48">
          <w:rPr>
            <w:rFonts w:ascii="Courier New" w:hAnsi="Courier New" w:cs="Courier New"/>
          </w:rPr>
          <w:t>"</w:t>
        </w:r>
      </w:ins>
      <w:del w:id="8420" w:author="Comparison" w:date="2013-05-05T19:43:00Z">
        <w:r w:rsidRPr="00C100C3">
          <w:rPr>
            <w:rFonts w:ascii="Courier New" w:hAnsi="Courier New" w:cs="Courier New"/>
          </w:rPr>
          <w:delText>&amp;#8220;</w:delText>
        </w:r>
      </w:del>
      <w:r w:rsidRPr="00C100C3">
        <w:rPr>
          <w:rFonts w:ascii="Courier New" w:hAnsi="Courier New" w:cs="Courier New"/>
        </w:rPr>
        <w:t>The Holy Spirit has ordained you</w:t>
      </w:r>
      <w:ins w:id="8421" w:author="Comparison" w:date="2013-05-05T19:43:00Z">
        <w:r w:rsidRPr="00AA4B48">
          <w:rPr>
            <w:rFonts w:ascii="Courier New" w:hAnsi="Courier New" w:cs="Courier New"/>
          </w:rPr>
          <w:t>."</w:t>
        </w:r>
      </w:ins>
      <w:del w:id="8422" w:author="Comparison" w:date="2013-05-05T19:43:00Z">
        <w:r w:rsidRPr="00C100C3">
          <w:rPr>
            <w:rFonts w:ascii="Courier New" w:hAnsi="Courier New" w:cs="Courier New"/>
          </w:rPr>
          <w:delText>.&amp;#8221;</w:delText>
        </w:r>
      </w:del>
      <w:r w:rsidRPr="00C100C3">
        <w:rPr>
          <w:rFonts w:ascii="Courier New" w:hAnsi="Courier New" w:cs="Courier New"/>
        </w:rPr>
        <w:t xml:space="preserve"> At all events, the insti</w:t>
      </w:r>
      <w:r w:rsidRPr="00C100C3">
        <w:rPr>
          <w:rFonts w:ascii="Courier New" w:hAnsi="Courier New" w:cs="Courier New"/>
        </w:rPr>
        <w:t>tutions must have preserved their apostolical force, as long as persons nominated by the apostles or by their deputies lived. Now, if God foresaw that, by the malice of men, the true spiritual value of these institutions would be lost at that time, or when</w:t>
      </w:r>
      <w:r w:rsidRPr="00C100C3">
        <w:rPr>
          <w:rFonts w:ascii="Courier New" w:hAnsi="Courier New" w:cs="Courier New"/>
        </w:rPr>
        <w:t xml:space="preserve"> the oversight of the apostles should be wanting; and that by remaining silent He avoided maintaining unto them this authority, when the spiritual qualifications which should have made its exercise profitable had ceased, and when consequently it would no l</w:t>
      </w:r>
      <w:r w:rsidRPr="00C100C3">
        <w:rPr>
          <w:rFonts w:ascii="Courier New" w:hAnsi="Courier New" w:cs="Courier New"/>
        </w:rPr>
        <w:t>onger be wise to invest men with such authority</w:t>
      </w:r>
      <w:ins w:id="8423" w:author="Comparison" w:date="2013-05-05T19:43:00Z">
        <w:r w:rsidRPr="00AA4B48">
          <w:rPr>
            <w:rFonts w:ascii="Courier New" w:hAnsi="Courier New" w:cs="Courier New"/>
          </w:rPr>
          <w:t xml:space="preserve"> -- </w:t>
        </w:r>
      </w:ins>
      <w:del w:id="8424" w:author="Comparison" w:date="2013-05-05T19:43:00Z">
        <w:r w:rsidRPr="00C100C3">
          <w:rPr>
            <w:rFonts w:ascii="Courier New" w:hAnsi="Courier New" w:cs="Courier New"/>
          </w:rPr>
          <w:delText>&amp;#8212;</w:delText>
        </w:r>
      </w:del>
      <w:r w:rsidRPr="00C100C3">
        <w:rPr>
          <w:rFonts w:ascii="Courier New" w:hAnsi="Courier New" w:cs="Courier New"/>
        </w:rPr>
        <w:t>would there</w:t>
      </w:r>
    </w:p>
    <w:p w14:paraId="6E546E6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{341}</w:t>
      </w:r>
    </w:p>
    <w:p w14:paraId="381B639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be anything strange, inconsistent, or imprudent in this silence; or would it be profoundly wise? I do not here pretend to affirm that what I suppose was true, but what I have said ab</w:t>
      </w:r>
      <w:r w:rsidRPr="00C100C3">
        <w:rPr>
          <w:rFonts w:ascii="Courier New" w:hAnsi="Courier New" w:cs="Courier New"/>
        </w:rPr>
        <w:t>out it entirely takes away all foundation for your arguments. The fact is, sir, that the decline to which I allude happened before that time. Why should I suppose that God took care to invest men with the authority which is attached to those who (thus says</w:t>
      </w:r>
      <w:r w:rsidRPr="00C100C3">
        <w:rPr>
          <w:rFonts w:ascii="Courier New" w:hAnsi="Courier New" w:cs="Courier New"/>
        </w:rPr>
        <w:t xml:space="preserve"> the apostle) were ordained by the Holy Spirit Himself, when these men should no longer be in the condition to use it according to the wisdom and according to the thought of the Spirit?</w:t>
      </w:r>
    </w:p>
    <w:p w14:paraId="0DC793E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You will have it that God had provided for a nomination of elders in </w:t>
      </w:r>
      <w:r w:rsidRPr="00C100C3">
        <w:rPr>
          <w:rFonts w:ascii="Courier New" w:hAnsi="Courier New" w:cs="Courier New"/>
        </w:rPr>
        <w:t xml:space="preserve">the future, and a nomination made with the authority of God Himself, and this you do not prove. Now without this, neither one side nor the other of your dilemma has any force whatever. My natural answer is that there is no such ordinance or arrangement in </w:t>
      </w:r>
      <w:r w:rsidRPr="00C100C3">
        <w:rPr>
          <w:rFonts w:ascii="Courier New" w:hAnsi="Courier New" w:cs="Courier New"/>
        </w:rPr>
        <w:t>scripture.</w:t>
      </w:r>
    </w:p>
    <w:p w14:paraId="3C820A24" w14:textId="15C3F41A" w:rsidR="00000000" w:rsidRPr="00C100C3" w:rsidRDefault="00362818" w:rsidP="00C100C3">
      <w:pPr>
        <w:pStyle w:val="PlainText"/>
        <w:rPr>
          <w:rFonts w:ascii="Courier New" w:hAnsi="Courier New" w:cs="Courier New"/>
        </w:rPr>
      </w:pPr>
      <w:r w:rsidRPr="00C100C3">
        <w:rPr>
          <w:rFonts w:ascii="Courier New" w:hAnsi="Courier New" w:cs="Courier New"/>
        </w:rPr>
        <w:t xml:space="preserve">You tell me, </w:t>
      </w:r>
      <w:ins w:id="8425" w:author="Comparison" w:date="2013-05-05T19:43:00Z">
        <w:r w:rsidRPr="00AA4B48">
          <w:rPr>
            <w:rFonts w:ascii="Courier New" w:hAnsi="Courier New" w:cs="Courier New"/>
          </w:rPr>
          <w:t>"</w:t>
        </w:r>
      </w:ins>
      <w:del w:id="8426" w:author="Comparison" w:date="2013-05-05T19:43:00Z">
        <w:r w:rsidRPr="00C100C3">
          <w:rPr>
            <w:rFonts w:ascii="Courier New" w:hAnsi="Courier New" w:cs="Courier New"/>
          </w:rPr>
          <w:delText>&amp;#8220;</w:delText>
        </w:r>
      </w:del>
      <w:r w:rsidRPr="00C100C3">
        <w:rPr>
          <w:rFonts w:ascii="Courier New" w:hAnsi="Courier New" w:cs="Courier New"/>
        </w:rPr>
        <w:t>Then God would have founded and established</w:t>
      </w:r>
      <w:ins w:id="8427" w:author="Comparison" w:date="2013-05-05T19:43:00Z">
        <w:r w:rsidRPr="00AA4B48">
          <w:rPr>
            <w:rFonts w:ascii="Courier New" w:hAnsi="Courier New" w:cs="Courier New"/>
          </w:rPr>
          <w:t>,"</w:t>
        </w:r>
      </w:ins>
      <w:del w:id="8428" w:author="Comparison" w:date="2013-05-05T19:43:00Z">
        <w:r w:rsidRPr="00C100C3">
          <w:rPr>
            <w:rFonts w:ascii="Courier New" w:hAnsi="Courier New" w:cs="Courier New"/>
          </w:rPr>
          <w:delText>,&amp;#8221;</w:delText>
        </w:r>
      </w:del>
      <w:r w:rsidRPr="00C100C3">
        <w:rPr>
          <w:rFonts w:ascii="Courier New" w:hAnsi="Courier New" w:cs="Courier New"/>
        </w:rPr>
        <w:t xml:space="preserve"> etc. I blame such reasoning *</w:t>
      </w:r>
      <w:ins w:id="8429" w:author="Comparison" w:date="2013-05-05T19:43:00Z">
        <w:r w:rsidRPr="00AA4B48">
          <w:rPr>
            <w:rFonts w:ascii="Courier New" w:hAnsi="Courier New" w:cs="Courier New"/>
          </w:rPr>
          <w:t>à</w:t>
        </w:r>
      </w:ins>
      <w:del w:id="8430" w:author="Comparison" w:date="2013-05-05T19:43:00Z">
        <w:r w:rsidRPr="00C100C3">
          <w:rPr>
            <w:rFonts w:ascii="Courier New" w:hAnsi="Courier New" w:cs="Courier New"/>
          </w:rPr>
          <w:delText>a</w:delText>
        </w:r>
      </w:del>
      <w:r w:rsidRPr="00C100C3">
        <w:rPr>
          <w:rFonts w:ascii="Courier New" w:hAnsi="Courier New" w:cs="Courier New"/>
        </w:rPr>
        <w:t xml:space="preserve"> priori* with regard to the ways of God; but as an argument, I ask if it would be wise to invest man, on the part of God, with a complete auth</w:t>
      </w:r>
      <w:r w:rsidRPr="00C100C3">
        <w:rPr>
          <w:rFonts w:ascii="Courier New" w:hAnsi="Courier New" w:cs="Courier New"/>
        </w:rPr>
        <w:t>ority, with an official authority, who would take advantage of the assertion that the Holy Spirit had conferred it on them</w:t>
      </w:r>
      <w:ins w:id="8431" w:author="Comparison" w:date="2013-05-05T19:43:00Z">
        <w:r w:rsidRPr="00AA4B48">
          <w:rPr>
            <w:rFonts w:ascii="Courier New" w:hAnsi="Courier New" w:cs="Courier New"/>
          </w:rPr>
          <w:t xml:space="preserve"> -- </w:t>
        </w:r>
      </w:ins>
      <w:del w:id="8432" w:author="Comparison" w:date="2013-05-05T19:43:00Z">
        <w:r w:rsidRPr="00C100C3">
          <w:rPr>
            <w:rFonts w:ascii="Courier New" w:hAnsi="Courier New" w:cs="Courier New"/>
          </w:rPr>
          <w:delText>&amp;#8212;</w:delText>
        </w:r>
      </w:del>
      <w:r w:rsidRPr="00C100C3">
        <w:rPr>
          <w:rFonts w:ascii="Courier New" w:hAnsi="Courier New" w:cs="Courier New"/>
        </w:rPr>
        <w:t>a true assertion in the case which you suppose</w:t>
      </w:r>
      <w:ins w:id="8433" w:author="Comparison" w:date="2013-05-05T19:43:00Z">
        <w:r w:rsidRPr="00AA4B48">
          <w:rPr>
            <w:rFonts w:ascii="Courier New" w:hAnsi="Courier New" w:cs="Courier New"/>
          </w:rPr>
          <w:t xml:space="preserve"> -- </w:t>
        </w:r>
      </w:ins>
      <w:del w:id="8434" w:author="Comparison" w:date="2013-05-05T19:43:00Z">
        <w:r w:rsidRPr="00C100C3">
          <w:rPr>
            <w:rFonts w:ascii="Courier New" w:hAnsi="Courier New" w:cs="Courier New"/>
          </w:rPr>
          <w:delText>&amp;#8212;</w:delText>
        </w:r>
      </w:del>
      <w:r w:rsidRPr="00C100C3">
        <w:rPr>
          <w:rFonts w:ascii="Courier New" w:hAnsi="Courier New" w:cs="Courier New"/>
        </w:rPr>
        <w:t>when the qualifications which made this authority profitable to the Church</w:t>
      </w:r>
      <w:r w:rsidRPr="00C100C3">
        <w:rPr>
          <w:rFonts w:ascii="Courier New" w:hAnsi="Courier New" w:cs="Courier New"/>
        </w:rPr>
        <w:t xml:space="preserve"> should no longer be there?</w:t>
      </w:r>
    </w:p>
    <w:p w14:paraId="63CBDF44" w14:textId="345C3C91" w:rsidR="00000000" w:rsidRPr="00C100C3" w:rsidRDefault="00362818" w:rsidP="00C100C3">
      <w:pPr>
        <w:pStyle w:val="PlainText"/>
        <w:rPr>
          <w:rFonts w:ascii="Courier New" w:hAnsi="Courier New" w:cs="Courier New"/>
        </w:rPr>
      </w:pPr>
      <w:r w:rsidRPr="00C100C3">
        <w:rPr>
          <w:rFonts w:ascii="Courier New" w:hAnsi="Courier New" w:cs="Courier New"/>
        </w:rPr>
        <w:t>Your argument supposes that the Church would continue in a state to profit by such an investiture; and that its entire moral condition would render it desirable. Your supposition is in itself untenable. You have no right to att</w:t>
      </w:r>
      <w:r w:rsidRPr="00C100C3">
        <w:rPr>
          <w:rFonts w:ascii="Courier New" w:hAnsi="Courier New" w:cs="Courier New"/>
        </w:rPr>
        <w:t>ribute these thoughts, this supposition, to Him who alone has authority in this case, who alone can foresee what is about to happen. Besides, facts do not help to support your irreverent argument. You know that the declension of which I have spoken has tak</w:t>
      </w:r>
      <w:r w:rsidRPr="00C100C3">
        <w:rPr>
          <w:rFonts w:ascii="Courier New" w:hAnsi="Courier New" w:cs="Courier New"/>
        </w:rPr>
        <w:t xml:space="preserve">en place; the apostles themselves predicted it, and more than predicted it; for they declared that it had already begun during their lifetime. You cannot reply </w:t>
      </w:r>
      <w:ins w:id="8435" w:author="Comparison" w:date="2013-05-05T19:43:00Z">
        <w:r w:rsidRPr="00AA4B48">
          <w:rPr>
            <w:rFonts w:ascii="Courier New" w:hAnsi="Courier New" w:cs="Courier New"/>
          </w:rPr>
          <w:t>"</w:t>
        </w:r>
      </w:ins>
      <w:del w:id="8436" w:author="Comparison" w:date="2013-05-05T19:43:00Z">
        <w:r w:rsidRPr="00C100C3">
          <w:rPr>
            <w:rFonts w:ascii="Courier New" w:hAnsi="Courier New" w:cs="Courier New"/>
          </w:rPr>
          <w:delText>&amp;#8220;</w:delText>
        </w:r>
      </w:del>
      <w:r w:rsidRPr="00C100C3">
        <w:rPr>
          <w:rFonts w:ascii="Courier New" w:hAnsi="Courier New" w:cs="Courier New"/>
        </w:rPr>
        <w:t>this is exactly why the apostle exhorts the elders to watch over the flock</w:t>
      </w:r>
      <w:ins w:id="8437" w:author="Comparison" w:date="2013-05-05T19:43:00Z">
        <w:r w:rsidRPr="00AA4B48">
          <w:rPr>
            <w:rFonts w:ascii="Courier New" w:hAnsi="Courier New" w:cs="Courier New"/>
          </w:rPr>
          <w:t>!"</w:t>
        </w:r>
      </w:ins>
      <w:del w:id="8438" w:author="Comparison" w:date="2013-05-05T19:43:00Z">
        <w:r w:rsidRPr="00C100C3">
          <w:rPr>
            <w:rFonts w:ascii="Courier New" w:hAnsi="Courier New" w:cs="Courier New"/>
          </w:rPr>
          <w:delText>!&amp;#8221;</w:delText>
        </w:r>
      </w:del>
      <w:r w:rsidRPr="00C100C3">
        <w:rPr>
          <w:rFonts w:ascii="Courier New" w:hAnsi="Courier New" w:cs="Courier New"/>
        </w:rPr>
        <w:t xml:space="preserve"> Quite </w:t>
      </w:r>
      <w:r w:rsidRPr="00C100C3">
        <w:rPr>
          <w:rFonts w:ascii="Courier New" w:hAnsi="Courier New" w:cs="Courier New"/>
        </w:rPr>
        <w:t xml:space="preserve">true, when he could add, </w:t>
      </w:r>
      <w:ins w:id="8439" w:author="Comparison" w:date="2013-05-05T19:43:00Z">
        <w:r w:rsidRPr="00AA4B48">
          <w:rPr>
            <w:rFonts w:ascii="Courier New" w:hAnsi="Courier New" w:cs="Courier New"/>
          </w:rPr>
          <w:t>"</w:t>
        </w:r>
      </w:ins>
      <w:del w:id="8440" w:author="Comparison" w:date="2013-05-05T19:43:00Z">
        <w:r w:rsidRPr="00C100C3">
          <w:rPr>
            <w:rFonts w:ascii="Courier New" w:hAnsi="Courier New" w:cs="Courier New"/>
          </w:rPr>
          <w:delText>&amp;#8220;</w:delText>
        </w:r>
      </w:del>
      <w:r w:rsidRPr="00C100C3">
        <w:rPr>
          <w:rFonts w:ascii="Courier New" w:hAnsi="Courier New" w:cs="Courier New"/>
        </w:rPr>
        <w:t>over which the Holy Ghost has made you overseers</w:t>
      </w:r>
      <w:ins w:id="8441" w:author="Comparison" w:date="2013-05-05T19:43:00Z">
        <w:r w:rsidRPr="00AA4B48">
          <w:rPr>
            <w:rFonts w:ascii="Courier New" w:hAnsi="Courier New" w:cs="Courier New"/>
          </w:rPr>
          <w:t>";</w:t>
        </w:r>
      </w:ins>
      <w:del w:id="8442" w:author="Comparison" w:date="2013-05-05T19:43:00Z">
        <w:r w:rsidRPr="00C100C3">
          <w:rPr>
            <w:rFonts w:ascii="Courier New" w:hAnsi="Courier New" w:cs="Courier New"/>
          </w:rPr>
          <w:delText>&amp;#8221;;</w:delText>
        </w:r>
      </w:del>
      <w:r w:rsidRPr="00C100C3">
        <w:rPr>
          <w:rFonts w:ascii="Courier New" w:hAnsi="Courier New" w:cs="Courier New"/>
        </w:rPr>
        <w:t xml:space="preserve"> but he did not tell them </w:t>
      </w:r>
      <w:ins w:id="8443" w:author="Comparison" w:date="2013-05-05T19:43:00Z">
        <w:r w:rsidRPr="00AA4B48">
          <w:rPr>
            <w:rFonts w:ascii="Courier New" w:hAnsi="Courier New" w:cs="Courier New"/>
          </w:rPr>
          <w:t>"</w:t>
        </w:r>
      </w:ins>
      <w:del w:id="8444" w:author="Comparison" w:date="2013-05-05T19:43:00Z">
        <w:r w:rsidRPr="00C100C3">
          <w:rPr>
            <w:rFonts w:ascii="Courier New" w:hAnsi="Courier New" w:cs="Courier New"/>
          </w:rPr>
          <w:delText>&amp;#8220;</w:delText>
        </w:r>
      </w:del>
      <w:r w:rsidRPr="00C100C3">
        <w:rPr>
          <w:rFonts w:ascii="Courier New" w:hAnsi="Courier New" w:cs="Courier New"/>
        </w:rPr>
        <w:t>for this reason fill up the vacancies that occur in your body</w:t>
      </w:r>
      <w:ins w:id="8445" w:author="Comparison" w:date="2013-05-05T19:43:00Z">
        <w:r w:rsidRPr="00AA4B48">
          <w:rPr>
            <w:rFonts w:ascii="Courier New" w:hAnsi="Courier New" w:cs="Courier New"/>
          </w:rPr>
          <w:t>";</w:t>
        </w:r>
      </w:ins>
      <w:del w:id="8446" w:author="Comparison" w:date="2013-05-05T19:43:00Z">
        <w:r w:rsidRPr="00C100C3">
          <w:rPr>
            <w:rFonts w:ascii="Courier New" w:hAnsi="Courier New" w:cs="Courier New"/>
          </w:rPr>
          <w:delText>&amp;#8221;;</w:delText>
        </w:r>
      </w:del>
      <w:r w:rsidRPr="00C100C3">
        <w:rPr>
          <w:rFonts w:ascii="Courier New" w:hAnsi="Courier New" w:cs="Courier New"/>
        </w:rPr>
        <w:t xml:space="preserve"> nor </w:t>
      </w:r>
      <w:ins w:id="8447" w:author="Comparison" w:date="2013-05-05T19:43:00Z">
        <w:r w:rsidRPr="00AA4B48">
          <w:rPr>
            <w:rFonts w:ascii="Courier New" w:hAnsi="Courier New" w:cs="Courier New"/>
          </w:rPr>
          <w:t>"</w:t>
        </w:r>
      </w:ins>
      <w:del w:id="8448" w:author="Comparison" w:date="2013-05-05T19:43:00Z">
        <w:r w:rsidRPr="00C100C3">
          <w:rPr>
            <w:rFonts w:ascii="Courier New" w:hAnsi="Courier New" w:cs="Courier New"/>
          </w:rPr>
          <w:delText>&amp;#8220;</w:delText>
        </w:r>
      </w:del>
      <w:r w:rsidRPr="00C100C3">
        <w:rPr>
          <w:rFonts w:ascii="Courier New" w:hAnsi="Courier New" w:cs="Courier New"/>
        </w:rPr>
        <w:t>have others chosen by the assembly</w:t>
      </w:r>
      <w:ins w:id="8449" w:author="Comparison" w:date="2013-05-05T19:43:00Z">
        <w:r w:rsidRPr="00AA4B48">
          <w:rPr>
            <w:rFonts w:ascii="Courier New" w:hAnsi="Courier New" w:cs="Courier New"/>
          </w:rPr>
          <w:t>."</w:t>
        </w:r>
      </w:ins>
      <w:del w:id="8450" w:author="Comparison" w:date="2013-05-05T19:43:00Z">
        <w:r w:rsidRPr="00C100C3">
          <w:rPr>
            <w:rFonts w:ascii="Courier New" w:hAnsi="Courier New" w:cs="Courier New"/>
          </w:rPr>
          <w:delText>.&amp;#8221;</w:delText>
        </w:r>
      </w:del>
      <w:r w:rsidRPr="00C100C3">
        <w:rPr>
          <w:rFonts w:ascii="Courier New" w:hAnsi="Courier New" w:cs="Courier New"/>
        </w:rPr>
        <w:t xml:space="preserve"> He did say </w:t>
      </w:r>
      <w:ins w:id="8451" w:author="Comparison" w:date="2013-05-05T19:43:00Z">
        <w:r w:rsidRPr="00AA4B48">
          <w:rPr>
            <w:rFonts w:ascii="Courier New" w:hAnsi="Courier New" w:cs="Courier New"/>
          </w:rPr>
          <w:t>"</w:t>
        </w:r>
      </w:ins>
      <w:del w:id="8452" w:author="Comparison" w:date="2013-05-05T19:43:00Z">
        <w:r w:rsidRPr="00C100C3">
          <w:rPr>
            <w:rFonts w:ascii="Courier New" w:hAnsi="Courier New" w:cs="Courier New"/>
          </w:rPr>
          <w:delText>&amp;#8220;</w:delText>
        </w:r>
      </w:del>
      <w:r w:rsidRPr="00C100C3">
        <w:rPr>
          <w:rFonts w:ascii="Courier New" w:hAnsi="Courier New" w:cs="Courier New"/>
        </w:rPr>
        <w:t>I</w:t>
      </w:r>
    </w:p>
    <w:p w14:paraId="1F412BE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{342}</w:t>
      </w:r>
    </w:p>
    <w:p w14:paraId="223D8ACB" w14:textId="518C4610" w:rsidR="00000000" w:rsidRPr="00C100C3" w:rsidRDefault="00362818" w:rsidP="00C100C3">
      <w:pPr>
        <w:pStyle w:val="PlainText"/>
        <w:rPr>
          <w:rFonts w:ascii="Courier New" w:hAnsi="Courier New" w:cs="Courier New"/>
        </w:rPr>
      </w:pPr>
      <w:r w:rsidRPr="00C100C3">
        <w:rPr>
          <w:rFonts w:ascii="Courier New" w:hAnsi="Courier New" w:cs="Courier New"/>
        </w:rPr>
        <w:t>commend you to God and to the word of his grace</w:t>
      </w:r>
      <w:ins w:id="8453" w:author="Comparison" w:date="2013-05-05T19:43:00Z">
        <w:r w:rsidRPr="00AA4B48">
          <w:rPr>
            <w:rFonts w:ascii="Courier New" w:hAnsi="Courier New" w:cs="Courier New"/>
          </w:rPr>
          <w:t>."</w:t>
        </w:r>
      </w:ins>
      <w:del w:id="8454" w:author="Comparison" w:date="2013-05-05T19:43:00Z">
        <w:r w:rsidRPr="00C100C3">
          <w:rPr>
            <w:rFonts w:ascii="Courier New" w:hAnsi="Courier New" w:cs="Courier New"/>
          </w:rPr>
          <w:delText>.&amp;#8221;</w:delText>
        </w:r>
      </w:del>
      <w:r w:rsidRPr="00C100C3">
        <w:rPr>
          <w:rFonts w:ascii="Courier New" w:hAnsi="Courier New" w:cs="Courier New"/>
        </w:rPr>
        <w:t xml:space="preserve"> Where is the place in which a fresh nomination is presented as the resource of the Church? I could shew you several which send you back to the written word, the contents of which, ina</w:t>
      </w:r>
      <w:r w:rsidRPr="00C100C3">
        <w:rPr>
          <w:rFonts w:ascii="Courier New" w:hAnsi="Courier New" w:cs="Courier New"/>
        </w:rPr>
        <w:t>smuch as they are above the fallibility of men, are the rule and resource of the Church in all ages. In a word, you assume the perpetuity of institutions (vested in the persons of those who were to fulfil the functions), with the authority of an appointmen</w:t>
      </w:r>
      <w:r w:rsidRPr="00C100C3">
        <w:rPr>
          <w:rFonts w:ascii="Courier New" w:hAnsi="Courier New" w:cs="Courier New"/>
        </w:rPr>
        <w:t>t coming from God. Without that, there is no need of apostolic succession. Now you have not the authority of the word for the assertion that God intended to perpetuate them in this way. You have, moreover, the fact that they have not continued in that mann</w:t>
      </w:r>
      <w:r w:rsidRPr="00C100C3">
        <w:rPr>
          <w:rFonts w:ascii="Courier New" w:hAnsi="Courier New" w:cs="Courier New"/>
        </w:rPr>
        <w:t>er.</w:t>
      </w:r>
    </w:p>
    <w:p w14:paraId="2E0253BB" w14:textId="07B1C51D" w:rsidR="00000000" w:rsidRPr="00C100C3" w:rsidRDefault="00362818" w:rsidP="00C100C3">
      <w:pPr>
        <w:pStyle w:val="PlainText"/>
        <w:rPr>
          <w:rFonts w:ascii="Courier New" w:hAnsi="Courier New" w:cs="Courier New"/>
        </w:rPr>
      </w:pPr>
      <w:r w:rsidRPr="00C100C3">
        <w:rPr>
          <w:rFonts w:ascii="Courier New" w:hAnsi="Courier New" w:cs="Courier New"/>
        </w:rPr>
        <w:t>Allow me, sir, to tell you, without bitterness, that it is you who, I will not say, detract from, but who lay aside, the authority of the Epistles to Timothy and Titus, because you pretend to ordain elders otherwise than the Holy Spirit orders it to b</w:t>
      </w:r>
      <w:r w:rsidRPr="00C100C3">
        <w:rPr>
          <w:rFonts w:ascii="Courier New" w:hAnsi="Courier New" w:cs="Courier New"/>
        </w:rPr>
        <w:t xml:space="preserve">e done. This was why it was insisted on at Geneva that, in ordering it to be done so, the word has not said </w:t>
      </w:r>
      <w:ins w:id="8455" w:author="Comparison" w:date="2013-05-05T19:43:00Z">
        <w:r w:rsidRPr="00AA4B48">
          <w:rPr>
            <w:rFonts w:ascii="Courier New" w:hAnsi="Courier New" w:cs="Courier New"/>
          </w:rPr>
          <w:t>"</w:t>
        </w:r>
      </w:ins>
      <w:del w:id="8456" w:author="Comparison" w:date="2013-05-05T19:43:00Z">
        <w:r w:rsidRPr="00C100C3">
          <w:rPr>
            <w:rFonts w:ascii="Courier New" w:hAnsi="Courier New" w:cs="Courier New"/>
          </w:rPr>
          <w:delText>&amp;#8220;</w:delText>
        </w:r>
      </w:del>
      <w:r w:rsidRPr="00C100C3">
        <w:rPr>
          <w:rFonts w:ascii="Courier New" w:hAnsi="Courier New" w:cs="Courier New"/>
        </w:rPr>
        <w:t>and not otherwise</w:t>
      </w:r>
      <w:ins w:id="8457" w:author="Comparison" w:date="2013-05-05T19:43:00Z">
        <w:r w:rsidRPr="00AA4B48">
          <w:rPr>
            <w:rFonts w:ascii="Courier New" w:hAnsi="Courier New" w:cs="Courier New"/>
          </w:rPr>
          <w:t>."</w:t>
        </w:r>
      </w:ins>
      <w:del w:id="8458" w:author="Comparison" w:date="2013-05-05T19:43:00Z">
        <w:r w:rsidRPr="00C100C3">
          <w:rPr>
            <w:rFonts w:ascii="Courier New" w:hAnsi="Courier New" w:cs="Courier New"/>
          </w:rPr>
          <w:delText>.&amp;#8221;</w:delText>
        </w:r>
      </w:del>
    </w:p>
    <w:p w14:paraId="2A52F970" w14:textId="419F6261"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 have now answered you, in the main, in a more true and sincere manner than if I had only attached a consequence </w:t>
      </w:r>
      <w:r w:rsidRPr="00C100C3">
        <w:rPr>
          <w:rFonts w:ascii="Courier New" w:hAnsi="Courier New" w:cs="Courier New"/>
        </w:rPr>
        <w:t xml:space="preserve">to your limited question. But I understand, sir, that this is worth nothing in my case. I therefore come in a formal manner to the categorical question, which, however, is a very small one. I said I </w:t>
      </w:r>
      <w:ins w:id="8459" w:author="Comparison" w:date="2013-05-05T19:43:00Z">
        <w:r w:rsidRPr="00AA4B48">
          <w:rPr>
            <w:rFonts w:ascii="Courier New" w:hAnsi="Courier New" w:cs="Courier New"/>
          </w:rPr>
          <w:t>"</w:t>
        </w:r>
      </w:ins>
      <w:del w:id="8460" w:author="Comparison" w:date="2013-05-05T19:43:00Z">
        <w:r w:rsidRPr="00C100C3">
          <w:rPr>
            <w:rFonts w:ascii="Courier New" w:hAnsi="Courier New" w:cs="Courier New"/>
          </w:rPr>
          <w:delText>&amp;#8220;</w:delText>
        </w:r>
      </w:del>
      <w:r w:rsidRPr="00C100C3">
        <w:rPr>
          <w:rFonts w:ascii="Courier New" w:hAnsi="Courier New" w:cs="Courier New"/>
        </w:rPr>
        <w:t>believe</w:t>
      </w:r>
      <w:ins w:id="8461" w:author="Comparison" w:date="2013-05-05T19:43:00Z">
        <w:r w:rsidRPr="00AA4B48">
          <w:rPr>
            <w:rFonts w:ascii="Courier New" w:hAnsi="Courier New" w:cs="Courier New"/>
          </w:rPr>
          <w:t xml:space="preserve"> -- </w:t>
        </w:r>
      </w:ins>
      <w:del w:id="8462" w:author="Comparison" w:date="2013-05-05T19:43:00Z">
        <w:r w:rsidRPr="00C100C3">
          <w:rPr>
            <w:rFonts w:ascii="Courier New" w:hAnsi="Courier New" w:cs="Courier New"/>
          </w:rPr>
          <w:delText>&amp;#8212;</w:delText>
        </w:r>
      </w:del>
      <w:r w:rsidRPr="00C100C3">
        <w:rPr>
          <w:rFonts w:ascii="Courier New" w:hAnsi="Courier New" w:cs="Courier New"/>
        </w:rPr>
        <w:t xml:space="preserve">not exactly in the impossibility of </w:t>
      </w:r>
      <w:r w:rsidRPr="00C100C3">
        <w:rPr>
          <w:rFonts w:ascii="Courier New" w:hAnsi="Courier New" w:cs="Courier New"/>
        </w:rPr>
        <w:t>ordaining elders after the death of the apostles, but</w:t>
      </w:r>
      <w:ins w:id="8463" w:author="Comparison" w:date="2013-05-05T19:43:00Z">
        <w:r w:rsidRPr="00AA4B48">
          <w:rPr>
            <w:rFonts w:ascii="Courier New" w:hAnsi="Courier New" w:cs="Courier New"/>
          </w:rPr>
          <w:t xml:space="preserve"> -- </w:t>
        </w:r>
      </w:ins>
      <w:del w:id="8464" w:author="Comparison" w:date="2013-05-05T19:43:00Z">
        <w:r w:rsidRPr="00C100C3">
          <w:rPr>
            <w:rFonts w:ascii="Courier New" w:hAnsi="Courier New" w:cs="Courier New"/>
          </w:rPr>
          <w:delText>&amp;#8212;</w:delText>
        </w:r>
      </w:del>
      <w:r w:rsidRPr="00C100C3">
        <w:rPr>
          <w:rFonts w:ascii="Courier New" w:hAnsi="Courier New" w:cs="Courier New"/>
        </w:rPr>
        <w:t>in the incompetency of those who now pretend to do so</w:t>
      </w:r>
      <w:ins w:id="8465" w:author="Comparison" w:date="2013-05-05T19:43:00Z">
        <w:r w:rsidRPr="00AA4B48">
          <w:rPr>
            <w:rFonts w:ascii="Courier New" w:hAnsi="Courier New" w:cs="Courier New"/>
          </w:rPr>
          <w:t>,"</w:t>
        </w:r>
      </w:ins>
      <w:del w:id="8466" w:author="Comparison" w:date="2013-05-05T19:43:00Z">
        <w:r w:rsidRPr="00C100C3">
          <w:rPr>
            <w:rFonts w:ascii="Courier New" w:hAnsi="Courier New" w:cs="Courier New"/>
          </w:rPr>
          <w:delText>,&amp;#8221;</w:delText>
        </w:r>
      </w:del>
      <w:r w:rsidRPr="00C100C3">
        <w:rPr>
          <w:rFonts w:ascii="Courier New" w:hAnsi="Courier New" w:cs="Courier New"/>
        </w:rPr>
        <w:t xml:space="preserve"> because I did not wish to pronounce on an abstract question, without being sure of the thought of God in His word; nor to accept the v</w:t>
      </w:r>
      <w:r w:rsidRPr="00C100C3">
        <w:rPr>
          <w:rFonts w:ascii="Courier New" w:hAnsi="Courier New" w:cs="Courier New"/>
        </w:rPr>
        <w:t>ersion which my opponents made for me, when the practical question was clear as daylight according to this word, namely, that those who have pretended to do so, at Geneva and elsewhere, had no authority for it whatever. Their pretension was contradicted by</w:t>
      </w:r>
      <w:r w:rsidRPr="00C100C3">
        <w:rPr>
          <w:rFonts w:ascii="Courier New" w:hAnsi="Courier New" w:cs="Courier New"/>
        </w:rPr>
        <w:t xml:space="preserve"> the word. It always becomes a Christian not to affirm, and especially in the things of God, that for which he has no positive certainty in the word. One is obliged to follow this rule with still greater care, when one is in the presence of adversaries rea</w:t>
      </w:r>
      <w:r w:rsidRPr="00C100C3">
        <w:rPr>
          <w:rFonts w:ascii="Courier New" w:hAnsi="Courier New" w:cs="Courier New"/>
        </w:rPr>
        <w:t>dy to take advantage. You are the proof of this, sir</w:t>
      </w:r>
      <w:ins w:id="8467" w:author="Comparison" w:date="2013-05-05T19:43:00Z">
        <w:r w:rsidRPr="00AA4B48">
          <w:rPr>
            <w:rFonts w:ascii="Courier New" w:hAnsi="Courier New" w:cs="Courier New"/>
          </w:rPr>
          <w:t xml:space="preserve"> -- </w:t>
        </w:r>
      </w:ins>
      <w:del w:id="8468" w:author="Comparison" w:date="2013-05-05T19:43:00Z">
        <w:r w:rsidRPr="00C100C3">
          <w:rPr>
            <w:rFonts w:ascii="Courier New" w:hAnsi="Courier New" w:cs="Courier New"/>
          </w:rPr>
          <w:delText>&amp;#8212;</w:delText>
        </w:r>
      </w:del>
      <w:r w:rsidRPr="00C100C3">
        <w:rPr>
          <w:rFonts w:ascii="Courier New" w:hAnsi="Courier New" w:cs="Courier New"/>
        </w:rPr>
        <w:t>of the slightest occasion to make objections which might embarrass the simple in the reception of the truth. The only true conclusion is that I have not</w:t>
      </w:r>
    </w:p>
    <w:p w14:paraId="4C38029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{343}</w:t>
      </w:r>
    </w:p>
    <w:p w14:paraId="1BC96BCD" w14:textId="1A8DF8CF" w:rsidR="00000000" w:rsidRPr="00C100C3" w:rsidRDefault="00362818" w:rsidP="00C100C3">
      <w:pPr>
        <w:pStyle w:val="PlainText"/>
        <w:rPr>
          <w:rFonts w:ascii="Courier New" w:hAnsi="Courier New" w:cs="Courier New"/>
        </w:rPr>
      </w:pPr>
      <w:r w:rsidRPr="00C100C3">
        <w:rPr>
          <w:rFonts w:ascii="Courier New" w:hAnsi="Courier New" w:cs="Courier New"/>
        </w:rPr>
        <w:t>wished to affirm anything on this po</w:t>
      </w:r>
      <w:r w:rsidRPr="00C100C3">
        <w:rPr>
          <w:rFonts w:ascii="Courier New" w:hAnsi="Courier New" w:cs="Courier New"/>
        </w:rPr>
        <w:t xml:space="preserve">int. If you want a more formal answer, I will tell you I do not think it true that it is necessary to be an apostle in order to ordain elders, but I have not pretended to say, whether, or not, the persons individually appointed by the apostle were able to </w:t>
      </w:r>
      <w:r w:rsidRPr="00C100C3">
        <w:rPr>
          <w:rFonts w:ascii="Courier New" w:hAnsi="Courier New" w:cs="Courier New"/>
        </w:rPr>
        <w:t>nominate such, after the death of the apostles who confided to them this authority. I have not wished to assert anything about the abstract question of impossibility, nor do anything else than judge what in fact was proposed to me by the word. We were accu</w:t>
      </w:r>
      <w:r w:rsidRPr="00C100C3">
        <w:rPr>
          <w:rFonts w:ascii="Courier New" w:hAnsi="Courier New" w:cs="Courier New"/>
        </w:rPr>
        <w:t>sed of disobeying the word, because we did not submit to their elders at Geneva, and because we did not nominate any. My answer was, not to say what was impossible after the death of the apostles, but that you have not the authority of the word for what yo</w:t>
      </w:r>
      <w:r w:rsidRPr="00C100C3">
        <w:rPr>
          <w:rFonts w:ascii="Courier New" w:hAnsi="Courier New" w:cs="Courier New"/>
        </w:rPr>
        <w:t>u have done. If one does not think of nominating them, one has no need of apostolic succession. The persons whom you blame have not had the pretension to nominate any. The idea of apostolic succession is a consequence which you deduce from your pretension,</w:t>
      </w:r>
      <w:r w:rsidRPr="00C100C3">
        <w:rPr>
          <w:rFonts w:ascii="Courier New" w:hAnsi="Courier New" w:cs="Courier New"/>
        </w:rPr>
        <w:t xml:space="preserve"> linked with the supposition that it was in </w:t>
      </w:r>
      <w:ins w:id="8469" w:author="Comparison" w:date="2013-05-05T19:43:00Z">
        <w:r w:rsidRPr="00AA4B48">
          <w:rPr>
            <w:rFonts w:ascii="Courier New" w:hAnsi="Courier New" w:cs="Courier New"/>
          </w:rPr>
          <w:t>God's</w:t>
        </w:r>
      </w:ins>
      <w:del w:id="8470" w:author="Comparison" w:date="2013-05-05T19:43:00Z">
        <w:r w:rsidRPr="00C100C3">
          <w:rPr>
            <w:rFonts w:ascii="Courier New" w:hAnsi="Courier New" w:cs="Courier New"/>
          </w:rPr>
          <w:delText>God&amp;#8217;s</w:delText>
        </w:r>
      </w:del>
      <w:r w:rsidRPr="00C100C3">
        <w:rPr>
          <w:rFonts w:ascii="Courier New" w:hAnsi="Courier New" w:cs="Courier New"/>
        </w:rPr>
        <w:t xml:space="preserve"> thoughts that the Church should continue in its normal condition, and that He knew that it would be thus. Now it has not thus continued, and your pretension is irreverent and presumptuous.</w:t>
      </w:r>
    </w:p>
    <w:p w14:paraId="19394961" w14:textId="538EE14F" w:rsidR="00000000" w:rsidRPr="00C100C3" w:rsidRDefault="00362818" w:rsidP="00C100C3">
      <w:pPr>
        <w:pStyle w:val="PlainText"/>
        <w:rPr>
          <w:rFonts w:ascii="Courier New" w:hAnsi="Courier New" w:cs="Courier New"/>
        </w:rPr>
      </w:pPr>
      <w:r w:rsidRPr="00C100C3">
        <w:rPr>
          <w:rFonts w:ascii="Courier New" w:hAnsi="Courier New" w:cs="Courier New"/>
        </w:rPr>
        <w:t>Notice, si</w:t>
      </w:r>
      <w:r w:rsidRPr="00C100C3">
        <w:rPr>
          <w:rFonts w:ascii="Courier New" w:hAnsi="Courier New" w:cs="Courier New"/>
        </w:rPr>
        <w:t>r, that it is not the Epistles to Timothy and Titus which have conferred on these apostolical delegates the authority to establish elders. These inspired letters, given to the Church for all times, remind one of the fact that this authority had been confid</w:t>
      </w:r>
      <w:r w:rsidRPr="00C100C3">
        <w:rPr>
          <w:rFonts w:ascii="Courier New" w:hAnsi="Courier New" w:cs="Courier New"/>
        </w:rPr>
        <w:t>ed to them, so that, for my part, I do not dare to say what was the extent of the power of establishing elders on the part of the apostles. It is by no means impossible that Paul may have sent several delegates. It is possible that he may have commanded th</w:t>
      </w:r>
      <w:r w:rsidRPr="00C100C3">
        <w:rPr>
          <w:rFonts w:ascii="Courier New" w:hAnsi="Courier New" w:cs="Courier New"/>
        </w:rPr>
        <w:t>em to do so after his death. The word tells us what he did, so far as that is profitable for the Church at all times, and not all that he did</w:t>
      </w:r>
      <w:ins w:id="8471" w:author="Comparison" w:date="2013-05-05T19:43:00Z">
        <w:r w:rsidRPr="00AA4B48">
          <w:rPr>
            <w:rFonts w:ascii="Courier New" w:hAnsi="Courier New" w:cs="Courier New"/>
          </w:rPr>
          <w:t xml:space="preserve"> -- </w:t>
        </w:r>
      </w:ins>
      <w:del w:id="8472" w:author="Comparison" w:date="2013-05-05T19:43:00Z">
        <w:r w:rsidRPr="00C100C3">
          <w:rPr>
            <w:rFonts w:ascii="Courier New" w:hAnsi="Courier New" w:cs="Courier New"/>
          </w:rPr>
          <w:delText>&amp;#8212;</w:delText>
        </w:r>
      </w:del>
      <w:r w:rsidRPr="00C100C3">
        <w:rPr>
          <w:rFonts w:ascii="Courier New" w:hAnsi="Courier New" w:cs="Courier New"/>
        </w:rPr>
        <w:t>far from it. What I believe therefore is not precisely that it was impossible to ordain elders after the dea</w:t>
      </w:r>
      <w:r w:rsidRPr="00C100C3">
        <w:rPr>
          <w:rFonts w:ascii="Courier New" w:hAnsi="Courier New" w:cs="Courier New"/>
        </w:rPr>
        <w:t>th of the apostles.</w:t>
      </w:r>
    </w:p>
    <w:p w14:paraId="45C0C0AA" w14:textId="2B6671D0" w:rsidR="00000000" w:rsidRPr="00C100C3" w:rsidRDefault="00362818" w:rsidP="00C100C3">
      <w:pPr>
        <w:pStyle w:val="PlainText"/>
        <w:rPr>
          <w:rFonts w:ascii="Courier New" w:hAnsi="Courier New" w:cs="Courier New"/>
        </w:rPr>
      </w:pPr>
      <w:r w:rsidRPr="00C100C3">
        <w:rPr>
          <w:rFonts w:ascii="Courier New" w:hAnsi="Courier New" w:cs="Courier New"/>
        </w:rPr>
        <w:t>To sum up. Your assertion that God would not have founded and established institutions, knowing that they would fail directly, is entirely without foundation. The principle is shewn to be false by the history of man, of the Jews, of th</w:t>
      </w:r>
      <w:r w:rsidRPr="00C100C3">
        <w:rPr>
          <w:rFonts w:ascii="Courier New" w:hAnsi="Courier New" w:cs="Courier New"/>
        </w:rPr>
        <w:t>e priesthood in Israel, of the kingly power in this people</w:t>
      </w:r>
      <w:ins w:id="8473" w:author="Comparison" w:date="2013-05-05T19:43:00Z">
        <w:r w:rsidRPr="00AA4B48">
          <w:rPr>
            <w:rFonts w:ascii="Courier New" w:hAnsi="Courier New" w:cs="Courier New"/>
          </w:rPr>
          <w:t xml:space="preserve"> -- </w:t>
        </w:r>
      </w:ins>
      <w:del w:id="8474" w:author="Comparison" w:date="2013-05-05T19:43:00Z">
        <w:r w:rsidRPr="00C100C3">
          <w:rPr>
            <w:rFonts w:ascii="Courier New" w:hAnsi="Courier New" w:cs="Courier New"/>
          </w:rPr>
          <w:delText>&amp;#8212;</w:delText>
        </w:r>
      </w:del>
      <w:r w:rsidRPr="00C100C3">
        <w:rPr>
          <w:rFonts w:ascii="Courier New" w:hAnsi="Courier New" w:cs="Courier New"/>
        </w:rPr>
        <w:t>by the whole history of the Bible. At the same time this manner of reasoning on your part is a confession that the word is entirely</w:t>
      </w:r>
    </w:p>
    <w:p w14:paraId="0EAC1CF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{344}</w:t>
      </w:r>
    </w:p>
    <w:p w14:paraId="7BDFF61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silent with regard to the appointment of elders aft</w:t>
      </w:r>
      <w:r w:rsidRPr="00C100C3">
        <w:rPr>
          <w:rFonts w:ascii="Courier New" w:hAnsi="Courier New" w:cs="Courier New"/>
        </w:rPr>
        <w:t>er the apostolic times, because you are forced to have recourse to an argument, and to allege that God would not have founded else.</w:t>
      </w:r>
    </w:p>
    <w:p w14:paraId="59F09956" w14:textId="1428F170" w:rsidR="00000000" w:rsidRPr="00C100C3" w:rsidRDefault="00362818" w:rsidP="00C100C3">
      <w:pPr>
        <w:pStyle w:val="PlainText"/>
        <w:rPr>
          <w:rFonts w:ascii="Courier New" w:hAnsi="Courier New" w:cs="Courier New"/>
        </w:rPr>
      </w:pPr>
      <w:r w:rsidRPr="00C100C3">
        <w:rPr>
          <w:rFonts w:ascii="Courier New" w:hAnsi="Courier New" w:cs="Courier New"/>
        </w:rPr>
        <w:t xml:space="preserve">Your second point, namely, that it is not a question of </w:t>
      </w:r>
      <w:ins w:id="8475" w:author="Comparison" w:date="2013-05-05T19:43:00Z">
        <w:r w:rsidRPr="00AA4B48">
          <w:rPr>
            <w:rFonts w:ascii="Courier New" w:hAnsi="Courier New" w:cs="Courier New"/>
          </w:rPr>
          <w:t>man's</w:t>
        </w:r>
      </w:ins>
      <w:del w:id="8476" w:author="Comparison" w:date="2013-05-05T19:43:00Z">
        <w:r w:rsidRPr="00C100C3">
          <w:rPr>
            <w:rFonts w:ascii="Courier New" w:hAnsi="Courier New" w:cs="Courier New"/>
          </w:rPr>
          <w:delText>man&amp;#8217;s</w:delText>
        </w:r>
      </w:del>
      <w:r w:rsidRPr="00C100C3">
        <w:rPr>
          <w:rFonts w:ascii="Courier New" w:hAnsi="Courier New" w:cs="Courier New"/>
        </w:rPr>
        <w:t xml:space="preserve"> failure, but of a necessity which is connected with the</w:t>
      </w:r>
      <w:r w:rsidRPr="00C100C3">
        <w:rPr>
          <w:rFonts w:ascii="Courier New" w:hAnsi="Courier New" w:cs="Courier New"/>
        </w:rPr>
        <w:t xml:space="preserve"> death of the apostles, is only a denial of the omniprescience of God; since, if God foresaw the spiritual declension, He might very well not make mention of an institution which would invest with a positive and scriptural authority from Himself that which</w:t>
      </w:r>
      <w:r w:rsidRPr="00C100C3">
        <w:rPr>
          <w:rFonts w:ascii="Courier New" w:hAnsi="Courier New" w:cs="Courier New"/>
        </w:rPr>
        <w:t xml:space="preserve"> would be in this moral state of declension, although He might have given authority for a nomination as from Him to those who were the suitable instruments of His grace, before the Church had declined. Now this declension is stated in the word. There is an</w:t>
      </w:r>
      <w:r w:rsidRPr="00C100C3">
        <w:rPr>
          <w:rFonts w:ascii="Courier New" w:hAnsi="Courier New" w:cs="Courier New"/>
        </w:rPr>
        <w:t xml:space="preserve"> appointment of the first elders in the Gentile churches, but no decree for so doing continuously, so that you are forced to argue on a supposition of what God ought to have done.</w:t>
      </w:r>
    </w:p>
    <w:p w14:paraId="7E374EEE" w14:textId="317D0ADB" w:rsidR="00000000" w:rsidRPr="00C100C3" w:rsidRDefault="00362818" w:rsidP="00C100C3">
      <w:pPr>
        <w:pStyle w:val="PlainText"/>
        <w:rPr>
          <w:rFonts w:ascii="Courier New" w:hAnsi="Courier New" w:cs="Courier New"/>
        </w:rPr>
      </w:pPr>
      <w:r w:rsidRPr="00C100C3">
        <w:rPr>
          <w:rFonts w:ascii="Courier New" w:hAnsi="Courier New" w:cs="Courier New"/>
        </w:rPr>
        <w:t>In fact, your question is founded on the supposition that one must be an ap</w:t>
      </w:r>
      <w:r w:rsidRPr="00C100C3">
        <w:rPr>
          <w:rFonts w:ascii="Courier New" w:hAnsi="Courier New" w:cs="Courier New"/>
        </w:rPr>
        <w:t xml:space="preserve">ostle in order to appoint elders. </w:t>
      </w:r>
      <w:ins w:id="8477" w:author="Comparison" w:date="2013-05-05T19:43:00Z">
        <w:r w:rsidRPr="00AA4B48">
          <w:rPr>
            <w:rFonts w:ascii="Courier New" w:hAnsi="Courier New" w:cs="Courier New"/>
          </w:rPr>
          <w:t>"</w:t>
        </w:r>
      </w:ins>
      <w:del w:id="8478" w:author="Comparison" w:date="2013-05-05T19:43:00Z">
        <w:r w:rsidRPr="00C100C3">
          <w:rPr>
            <w:rFonts w:ascii="Courier New" w:hAnsi="Courier New" w:cs="Courier New"/>
          </w:rPr>
          <w:delText>&amp;#8220;</w:delText>
        </w:r>
      </w:del>
      <w:r w:rsidRPr="00C100C3">
        <w:rPr>
          <w:rFonts w:ascii="Courier New" w:hAnsi="Courier New" w:cs="Courier New"/>
        </w:rPr>
        <w:t>If it is true that one must be an apostle</w:t>
      </w:r>
      <w:ins w:id="8479" w:author="Comparison" w:date="2013-05-05T19:43:00Z">
        <w:r w:rsidRPr="00AA4B48">
          <w:rPr>
            <w:rFonts w:ascii="Courier New" w:hAnsi="Courier New" w:cs="Courier New"/>
          </w:rPr>
          <w:t>,"</w:t>
        </w:r>
      </w:ins>
      <w:del w:id="8480" w:author="Comparison" w:date="2013-05-05T19:43:00Z">
        <w:r w:rsidRPr="00C100C3">
          <w:rPr>
            <w:rFonts w:ascii="Courier New" w:hAnsi="Courier New" w:cs="Courier New"/>
          </w:rPr>
          <w:delText>,&amp;#8221;</w:delText>
        </w:r>
      </w:del>
      <w:r w:rsidRPr="00C100C3">
        <w:rPr>
          <w:rFonts w:ascii="Courier New" w:hAnsi="Courier New" w:cs="Courier New"/>
        </w:rPr>
        <w:t xml:space="preserve"> etc. Your supposition is still false. Timothy and Titus were not such. It is possible that others were employed to appoint elders. It is not impossible that they wer</w:t>
      </w:r>
      <w:r w:rsidRPr="00C100C3">
        <w:rPr>
          <w:rFonts w:ascii="Courier New" w:hAnsi="Courier New" w:cs="Courier New"/>
        </w:rPr>
        <w:t>e so employed after the death of the apostles.</w:t>
      </w:r>
    </w:p>
    <w:p w14:paraId="2ADC06BC"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So that the conclusion we must come to is this, that you are incorrect in what you say; that I have been very scrupulous not to assert more than the word authorizes me to say; and the necessity of apostolic s</w:t>
      </w:r>
      <w:r w:rsidRPr="00C100C3">
        <w:rPr>
          <w:rFonts w:ascii="Courier New" w:hAnsi="Courier New" w:cs="Courier New"/>
        </w:rPr>
        <w:t>uccession is a dream on your part.</w:t>
      </w:r>
    </w:p>
    <w:p w14:paraId="55FB20F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 leave to you, sir, the choice of continuing the discussion, or of remaining silent. The discussion will only make truth more evident, and your silence will only be the proof that you have nothing more to object to what</w:t>
      </w:r>
      <w:r w:rsidRPr="00C100C3">
        <w:rPr>
          <w:rFonts w:ascii="Courier New" w:hAnsi="Courier New" w:cs="Courier New"/>
        </w:rPr>
        <w:t xml:space="preserve"> I put forth.</w:t>
      </w:r>
    </w:p>
    <w:p w14:paraId="1E2C157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 am your very devoted brother and servant in Christ,</w:t>
      </w:r>
    </w:p>
    <w:p w14:paraId="6031B26E" w14:textId="77777777" w:rsidR="00000000" w:rsidRPr="00AA4B48" w:rsidRDefault="00362818" w:rsidP="00AA4B48">
      <w:pPr>
        <w:pStyle w:val="PlainText"/>
        <w:rPr>
          <w:ins w:id="8481" w:author="Comparison" w:date="2013-05-05T19:43:00Z"/>
          <w:rFonts w:ascii="Courier New" w:hAnsi="Courier New" w:cs="Courier New"/>
        </w:rPr>
      </w:pPr>
      <w:r w:rsidRPr="00C100C3">
        <w:rPr>
          <w:rFonts w:ascii="Courier New" w:hAnsi="Courier New" w:cs="Courier New"/>
        </w:rPr>
        <w:t>J. N.</w:t>
      </w:r>
      <w:ins w:id="8482" w:author="Comparison" w:date="2013-05-05T19:43:00Z">
        <w:r w:rsidRPr="00AA4B48">
          <w:rPr>
            <w:rFonts w:ascii="Courier New" w:hAnsi="Courier New" w:cs="Courier New"/>
          </w:rPr>
          <w:t xml:space="preserve"> </w:t>
        </w:r>
      </w:ins>
      <w:r w:rsidRPr="00C100C3">
        <w:rPr>
          <w:rFonts w:ascii="Courier New" w:hAnsi="Courier New" w:cs="Courier New"/>
        </w:rPr>
        <w:t>Darby</w:t>
      </w:r>
      <w:ins w:id="8483" w:author="Comparison" w:date="2013-05-05T19:43:00Z">
        <w:r w:rsidRPr="00AA4B48">
          <w:rPr>
            <w:rFonts w:ascii="Courier New" w:hAnsi="Courier New" w:cs="Courier New"/>
          </w:rPr>
          <w:t>.</w:t>
        </w:r>
      </w:ins>
    </w:p>
    <w:p w14:paraId="1C416F59" w14:textId="6D971BD2" w:rsidR="00000000" w:rsidRPr="00C100C3" w:rsidRDefault="00362818" w:rsidP="00C100C3">
      <w:pPr>
        <w:pStyle w:val="PlainText"/>
        <w:rPr>
          <w:rFonts w:ascii="Courier New" w:hAnsi="Courier New" w:cs="Courier New"/>
        </w:rPr>
      </w:pPr>
      <w:ins w:id="8484" w:author="Comparison" w:date="2013-05-05T19:43:00Z">
        <w:r w:rsidRPr="00AA4B48">
          <w:rPr>
            <w:rFonts w:ascii="Courier New" w:hAnsi="Courier New" w:cs="Courier New"/>
          </w:rPr>
          <w:t>{</w:t>
        </w:r>
      </w:ins>
      <w:del w:id="8485" w:author="Comparison" w:date="2013-05-05T19:43:00Z">
        <w:r w:rsidRPr="00C100C3">
          <w:rPr>
            <w:rFonts w:ascii="Courier New" w:hAnsi="Courier New" w:cs="Courier New"/>
          </w:rPr>
          <w:delText xml:space="preserve">{pb </w:delText>
        </w:r>
      </w:del>
      <w:r w:rsidRPr="00C100C3">
        <w:rPr>
          <w:rFonts w:ascii="Courier New" w:hAnsi="Courier New" w:cs="Courier New"/>
        </w:rPr>
        <w:t>345}</w:t>
      </w:r>
    </w:p>
    <w:p w14:paraId="59133CC7" w14:textId="77777777" w:rsidR="00000000" w:rsidRPr="00AA4B48" w:rsidRDefault="00362818" w:rsidP="00AA4B48">
      <w:pPr>
        <w:pStyle w:val="PlainText"/>
        <w:rPr>
          <w:ins w:id="8486" w:author="Comparison" w:date="2013-05-05T19:43:00Z"/>
          <w:rFonts w:ascii="Courier New" w:hAnsi="Courier New" w:cs="Courier New"/>
        </w:rPr>
      </w:pPr>
      <w:ins w:id="8487" w:author="Comparison" w:date="2013-05-05T19:43:00Z">
        <w:r w:rsidRPr="00AA4B48">
          <w:rPr>
            <w:rFonts w:ascii="Courier New" w:hAnsi="Courier New" w:cs="Courier New"/>
          </w:rPr>
          <w:t>REPLY TO TWO FR</w:t>
        </w:r>
        <w:r w:rsidRPr="00AA4B48">
          <w:rPr>
            <w:rFonts w:ascii="Courier New" w:hAnsi="Courier New" w:cs="Courier New"/>
          </w:rPr>
          <w:t>ESH LETTERS FROM COUNT DE GASPARIN, PUBLISHED IN THE "ARCHIVES DU CHRISTIANISME," OF DECEMBER 3RD, 1854, AND FEBRUARY 24TH, 1855¦</w:t>
        </w:r>
      </w:ins>
    </w:p>
    <w:p w14:paraId="15596461" w14:textId="77777777" w:rsidR="00000000" w:rsidRPr="00C100C3" w:rsidRDefault="00362818" w:rsidP="00C100C3">
      <w:pPr>
        <w:pStyle w:val="PlainText"/>
        <w:rPr>
          <w:del w:id="8488" w:author="Comparison" w:date="2013-05-05T19:43:00Z"/>
          <w:rFonts w:ascii="Courier New" w:hAnsi="Courier New" w:cs="Courier New"/>
        </w:rPr>
      </w:pPr>
      <w:del w:id="8489" w:author="Comparison" w:date="2013-05-05T19:43:00Z">
        <w:r w:rsidRPr="00C100C3">
          <w:rPr>
            <w:rFonts w:ascii="Courier New" w:hAnsi="Courier New" w:cs="Courier New"/>
          </w:rPr>
          <w:delText>Reply To Two Fresh Letters From Count De Gasparin,</w:delText>
        </w:r>
      </w:del>
    </w:p>
    <w:p w14:paraId="216C95D0" w14:textId="77777777" w:rsidR="00000000" w:rsidRPr="00C100C3" w:rsidRDefault="00362818" w:rsidP="00C100C3">
      <w:pPr>
        <w:pStyle w:val="PlainText"/>
        <w:rPr>
          <w:del w:id="8490" w:author="Comparison" w:date="2013-05-05T19:43:00Z"/>
          <w:rFonts w:ascii="Courier New" w:hAnsi="Courier New" w:cs="Courier New"/>
        </w:rPr>
      </w:pPr>
      <w:del w:id="8491" w:author="Comparison" w:date="2013-05-05T19:43:00Z">
        <w:r w:rsidRPr="00C100C3">
          <w:rPr>
            <w:rFonts w:ascii="Courier New" w:hAnsi="Courier New" w:cs="Courier New"/>
          </w:rPr>
          <w:delText>*Published in the &amp;#8220;Archives du Christianisme,&amp;#8221;</w:delText>
        </w:r>
      </w:del>
    </w:p>
    <w:p w14:paraId="5DBC055B" w14:textId="77777777" w:rsidR="00000000" w:rsidRPr="00C100C3" w:rsidRDefault="00362818" w:rsidP="00C100C3">
      <w:pPr>
        <w:pStyle w:val="PlainText"/>
        <w:rPr>
          <w:del w:id="8492" w:author="Comparison" w:date="2013-05-05T19:43:00Z"/>
          <w:rFonts w:ascii="Courier New" w:hAnsi="Courier New" w:cs="Courier New"/>
        </w:rPr>
      </w:pPr>
      <w:del w:id="8493" w:author="Comparison" w:date="2013-05-05T19:43:00Z">
        <w:r w:rsidRPr="00C100C3">
          <w:rPr>
            <w:rFonts w:ascii="Courier New" w:hAnsi="Courier New" w:cs="Courier New"/>
          </w:rPr>
          <w:delText>of December 3RD, 1854, and February 24th, 1855*|</w:delText>
        </w:r>
      </w:del>
    </w:p>
    <w:p w14:paraId="1126682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 ha</w:t>
      </w:r>
      <w:r w:rsidRPr="00C100C3">
        <w:rPr>
          <w:rFonts w:ascii="Courier New" w:hAnsi="Courier New" w:cs="Courier New"/>
        </w:rPr>
        <w:t>ve no hope, sir, that the sense of the misery of the Church generally will be awakened in the hearts of those who participate in your views, nor of seeing them afflicted with the affliction of the people of God. Though God can work everything in individual</w:t>
      </w:r>
      <w:r w:rsidRPr="00C100C3">
        <w:rPr>
          <w:rFonts w:ascii="Courier New" w:hAnsi="Courier New" w:cs="Courier New"/>
        </w:rPr>
        <w:t>s, He employs two means in His word for leading us to judge rightly of the condition of His people: the comparison of this condition with that in which He placed them at the first (@Isaiah 5), and then the question, how far this people are in a condition t</w:t>
      </w:r>
      <w:r w:rsidRPr="00C100C3">
        <w:rPr>
          <w:rFonts w:ascii="Courier New" w:hAnsi="Courier New" w:cs="Courier New"/>
        </w:rPr>
        <w:t>o present themselves before God at the time of the manifestation of His glory (@Isaiah 6). People set to work to make churches and elders, because they do not trouble themselves about either the one or the other. To weep over Jerusalem, however certain the</w:t>
      </w:r>
      <w:r w:rsidRPr="00C100C3">
        <w:rPr>
          <w:rFonts w:ascii="Courier New" w:hAnsi="Courier New" w:cs="Courier New"/>
        </w:rPr>
        <w:t xml:space="preserve"> safety of the elect might be, was the portion of the heart of Christ. Those who are at ease in Zion, to use an expression of the Old Testament, will always scorn the grief of such as feel how far the holy city has departed from her God. After the first ma</w:t>
      </w:r>
      <w:r w:rsidRPr="00C100C3">
        <w:rPr>
          <w:rFonts w:ascii="Courier New" w:hAnsi="Courier New" w:cs="Courier New"/>
        </w:rPr>
        <w:t>nifestation of the power of God in the establishment of His people, at various epochs, those who were led by the Spirit of God were always a weeping people: not from distrust of the faithfulness of God Himself, but overwhelmed by the feeling that is produc</w:t>
      </w:r>
      <w:r w:rsidRPr="00C100C3">
        <w:rPr>
          <w:rFonts w:ascii="Courier New" w:hAnsi="Courier New" w:cs="Courier New"/>
        </w:rPr>
        <w:t xml:space="preserve">ed by the consciousness of the little response on the part of the faithful to the power and grace of God. Struck with the beauty of His people, seen (as Balaam saw them) with the eyes of God, they walk mournfully at the sight of their practical condition. </w:t>
      </w:r>
      <w:r w:rsidRPr="00C100C3">
        <w:rPr>
          <w:rFonts w:ascii="Courier New" w:hAnsi="Courier New" w:cs="Courier New"/>
        </w:rPr>
        <w:t>A prophet joyful, excepting in the hope of the coming of the Lord, or in the Lord Himself, is not found in the word. I do not touch longer, therefore, on this point; I leave to God, always good, to act in hearts, according to His sovereign grace, to lead t</w:t>
      </w:r>
      <w:r w:rsidRPr="00C100C3">
        <w:rPr>
          <w:rFonts w:ascii="Courier New" w:hAnsi="Courier New" w:cs="Courier New"/>
        </w:rPr>
        <w:t>hem to see the Church and its present condition as He sees them, and to cause them to feel in this respect as His Spirit makes one feel. I shall only occupy myself with what you say. Although grieved and weary with the controversy, I thank you for your art</w:t>
      </w:r>
      <w:r w:rsidRPr="00C100C3">
        <w:rPr>
          <w:rFonts w:ascii="Courier New" w:hAnsi="Courier New" w:cs="Courier New"/>
        </w:rPr>
        <w:t>icles; you have furnished yet another</w:t>
      </w:r>
    </w:p>
    <w:p w14:paraId="097554F7" w14:textId="520F70F0" w:rsidR="00000000" w:rsidRPr="00C100C3" w:rsidRDefault="00362818" w:rsidP="00C100C3">
      <w:pPr>
        <w:pStyle w:val="PlainText"/>
        <w:rPr>
          <w:rFonts w:ascii="Courier New" w:hAnsi="Courier New" w:cs="Courier New"/>
        </w:rPr>
      </w:pPr>
      <w:ins w:id="8494" w:author="Comparison" w:date="2013-05-05T19:43:00Z">
        <w:r w:rsidRPr="00AA4B48">
          <w:rPr>
            <w:rFonts w:ascii="Courier New" w:hAnsi="Courier New" w:cs="Courier New"/>
          </w:rPr>
          <w:t>¦</w:t>
        </w:r>
      </w:ins>
      <w:del w:id="8495" w:author="Comparison" w:date="2013-05-05T19:43:00Z">
        <w:r w:rsidRPr="00C100C3">
          <w:rPr>
            <w:rFonts w:ascii="Courier New" w:hAnsi="Courier New" w:cs="Courier New"/>
          </w:rPr>
          <w:delText>|</w:delText>
        </w:r>
      </w:del>
      <w:r w:rsidRPr="00C100C3">
        <w:rPr>
          <w:rFonts w:ascii="Courier New" w:hAnsi="Courier New" w:cs="Courier New"/>
        </w:rPr>
        <w:t xml:space="preserve"> Vevey, 1855.</w:t>
      </w:r>
    </w:p>
    <w:p w14:paraId="75494A30"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{346}</w:t>
      </w:r>
    </w:p>
    <w:p w14:paraId="17B01810" w14:textId="356C8E71" w:rsidR="00000000" w:rsidRPr="00C100C3" w:rsidRDefault="00362818" w:rsidP="00C100C3">
      <w:pPr>
        <w:pStyle w:val="PlainText"/>
        <w:rPr>
          <w:rFonts w:ascii="Courier New" w:hAnsi="Courier New" w:cs="Courier New"/>
        </w:rPr>
      </w:pPr>
      <w:r w:rsidRPr="00C100C3">
        <w:rPr>
          <w:rFonts w:ascii="Courier New" w:hAnsi="Courier New" w:cs="Courier New"/>
        </w:rPr>
        <w:t xml:space="preserve">opportunity for shewing the emptiness of the pretensions which you justify, and the sandy foundation on which you are building. I am glad that you still have courage to broach this subject; you </w:t>
      </w:r>
      <w:r w:rsidRPr="00C100C3">
        <w:rPr>
          <w:rFonts w:ascii="Courier New" w:hAnsi="Courier New" w:cs="Courier New"/>
        </w:rPr>
        <w:t>help to make it plain on what errors as to facts, on what mistakes (which I will not qualify for fear of using a hard word), on what arguments, the pretension to do what the apostle did is founded. I will tell you that, if it were not evident to me that th</w:t>
      </w:r>
      <w:r w:rsidRPr="00C100C3">
        <w:rPr>
          <w:rFonts w:ascii="Courier New" w:hAnsi="Courier New" w:cs="Courier New"/>
        </w:rPr>
        <w:t>e nomination of elders (a novelty which dates back three or four years) is allied with the denial of the weakness in which we are</w:t>
      </w:r>
      <w:ins w:id="8496" w:author="Comparison" w:date="2013-05-05T19:43:00Z">
        <w:r w:rsidRPr="00AA4B48">
          <w:rPr>
            <w:rFonts w:ascii="Courier New" w:hAnsi="Courier New" w:cs="Courier New"/>
          </w:rPr>
          <w:t xml:space="preserve"> -- </w:t>
        </w:r>
      </w:ins>
      <w:del w:id="8497" w:author="Comparison" w:date="2013-05-05T19:43:00Z">
        <w:r w:rsidRPr="00C100C3">
          <w:rPr>
            <w:rFonts w:ascii="Courier New" w:hAnsi="Courier New" w:cs="Courier New"/>
          </w:rPr>
          <w:delText>&amp;#8212;</w:delText>
        </w:r>
      </w:del>
      <w:r w:rsidRPr="00C100C3">
        <w:rPr>
          <w:rFonts w:ascii="Courier New" w:hAnsi="Courier New" w:cs="Courier New"/>
        </w:rPr>
        <w:t>of the lamentable state of Christians, if it were not a human pretension, a Laodicean pretension in its character, I sho</w:t>
      </w:r>
      <w:r w:rsidRPr="00C100C3">
        <w:rPr>
          <w:rFonts w:ascii="Courier New" w:hAnsi="Courier New" w:cs="Courier New"/>
        </w:rPr>
        <w:t>uld not trouble myself about it. If I had anywhere found elders really in operation, I should never have disquieted myself as to the manner of their nomination. Grace and truth, the wonders of the counsels of God, offer me more enjoyment and edification th</w:t>
      </w:r>
      <w:r w:rsidRPr="00C100C3">
        <w:rPr>
          <w:rFonts w:ascii="Courier New" w:hAnsi="Courier New" w:cs="Courier New"/>
        </w:rPr>
        <w:t>an these human littlenesses, than the questions of deacons and elders, of sad attempts to imitate the outside of the primitive churches, than these official puppets set up by men. I would have left you elders to your liking, provided that you did not weary</w:t>
      </w:r>
      <w:r w:rsidRPr="00C100C3">
        <w:rPr>
          <w:rFonts w:ascii="Courier New" w:hAnsi="Courier New" w:cs="Courier New"/>
        </w:rPr>
        <w:t xml:space="preserve"> me with them. But an immense truth, a whole moral condition, lies at the root of this question.</w:t>
      </w:r>
    </w:p>
    <w:p w14:paraId="5997E49E"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 set about answering your two articles.</w:t>
      </w:r>
    </w:p>
    <w:p w14:paraId="332A7431" w14:textId="65BD10CC"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This time it is no longer an asseveration, sir, it is no longer a reply to my letter. Your </w:t>
      </w:r>
      <w:ins w:id="8498" w:author="Comparison" w:date="2013-05-05T19:43:00Z">
        <w:r w:rsidRPr="00AA4B48">
          <w:rPr>
            <w:rFonts w:ascii="Courier New" w:hAnsi="Courier New" w:cs="Courier New"/>
          </w:rPr>
          <w:t>cardhouse</w:t>
        </w:r>
      </w:ins>
      <w:del w:id="8499" w:author="Comparison" w:date="2013-05-05T19:43:00Z">
        <w:r w:rsidRPr="00C100C3">
          <w:rPr>
            <w:rFonts w:ascii="Courier New" w:hAnsi="Courier New" w:cs="Courier New"/>
          </w:rPr>
          <w:delText>card-house</w:delText>
        </w:r>
      </w:del>
      <w:r w:rsidRPr="00C100C3">
        <w:rPr>
          <w:rFonts w:ascii="Courier New" w:hAnsi="Courier New" w:cs="Courier New"/>
        </w:rPr>
        <w:t xml:space="preserve"> has fallen, co</w:t>
      </w:r>
      <w:r w:rsidRPr="00C100C3">
        <w:rPr>
          <w:rFonts w:ascii="Courier New" w:hAnsi="Courier New" w:cs="Courier New"/>
        </w:rPr>
        <w:t xml:space="preserve">mpletely fallen; and, thinking that you may still find some buttresses, some props which will give it a little more solidity, you have </w:t>
      </w:r>
      <w:ins w:id="8500" w:author="Comparison" w:date="2013-05-05T19:43:00Z">
        <w:r w:rsidRPr="00AA4B48">
          <w:rPr>
            <w:rFonts w:ascii="Courier New" w:hAnsi="Courier New" w:cs="Courier New"/>
          </w:rPr>
          <w:t>reformed</w:t>
        </w:r>
      </w:ins>
      <w:del w:id="8501" w:author="Comparison" w:date="2013-05-05T19:43:00Z">
        <w:r w:rsidRPr="00C100C3">
          <w:rPr>
            <w:rFonts w:ascii="Courier New" w:hAnsi="Courier New" w:cs="Courier New"/>
          </w:rPr>
          <w:delText>re-formed</w:delText>
        </w:r>
      </w:del>
      <w:r w:rsidRPr="00C100C3">
        <w:rPr>
          <w:rFonts w:ascii="Courier New" w:hAnsi="Courier New" w:cs="Courier New"/>
        </w:rPr>
        <w:t xml:space="preserve"> it, rebuilt it entirely anew. This is why you have been obliged to say, that one must know how to say the same </w:t>
      </w:r>
      <w:r w:rsidRPr="00C100C3">
        <w:rPr>
          <w:rFonts w:ascii="Courier New" w:hAnsi="Courier New" w:cs="Courier New"/>
        </w:rPr>
        <w:t>thing over again. In this respect you are right. For such a work one must certainly know how to do so. I acknowledge, to my cost, the truthfulness of your observation. I have been again obliged to read what I have read and refuted so many times; but some l</w:t>
      </w:r>
      <w:r w:rsidRPr="00C100C3">
        <w:rPr>
          <w:rFonts w:ascii="Courier New" w:hAnsi="Courier New" w:cs="Courier New"/>
        </w:rPr>
        <w:t>ove the creation of their own genius, and you do not weary of yours. But what of other people, sir? I cannot say that I am not tired of them. However, I must take your warning not to be weary. One needs it.</w:t>
      </w:r>
    </w:p>
    <w:p w14:paraId="7EB839C3"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You have one advantage in your subject: you flat</w:t>
      </w:r>
      <w:r w:rsidRPr="00C100C3">
        <w:rPr>
          <w:rFonts w:ascii="Courier New" w:hAnsi="Courier New" w:cs="Courier New"/>
        </w:rPr>
        <w:t>ter the vanity of men. They can constitute churches. To appoint elders who shall be their own, and not those whom the Holy Ghost has ordained, will only make them dearer to the hearts</w:t>
      </w:r>
    </w:p>
    <w:p w14:paraId="7C8CF65B"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{347}</w:t>
      </w:r>
    </w:p>
    <w:p w14:paraId="46D3FF50" w14:textId="54AA0D76" w:rsidR="00000000" w:rsidRPr="00C100C3" w:rsidRDefault="00362818" w:rsidP="00C100C3">
      <w:pPr>
        <w:pStyle w:val="PlainText"/>
        <w:rPr>
          <w:rFonts w:ascii="Courier New" w:hAnsi="Courier New" w:cs="Courier New"/>
        </w:rPr>
      </w:pPr>
      <w:r w:rsidRPr="00C100C3">
        <w:rPr>
          <w:rFonts w:ascii="Courier New" w:hAnsi="Courier New" w:cs="Courier New"/>
        </w:rPr>
        <w:t xml:space="preserve">of those who have created them. It is a small matter that there </w:t>
      </w:r>
      <w:r w:rsidRPr="00C100C3">
        <w:rPr>
          <w:rFonts w:ascii="Courier New" w:hAnsi="Courier New" w:cs="Courier New"/>
        </w:rPr>
        <w:t xml:space="preserve">is little reality in all this. It little matters that it is almost blasphemy to say </w:t>
      </w:r>
      <w:ins w:id="8502" w:author="Comparison" w:date="2013-05-05T19:43:00Z">
        <w:r w:rsidRPr="00AA4B48">
          <w:rPr>
            <w:rFonts w:ascii="Courier New" w:hAnsi="Courier New" w:cs="Courier New"/>
          </w:rPr>
          <w:t>"</w:t>
        </w:r>
      </w:ins>
      <w:del w:id="8503" w:author="Comparison" w:date="2013-05-05T19:43:00Z">
        <w:r w:rsidRPr="00C100C3">
          <w:rPr>
            <w:rFonts w:ascii="Courier New" w:hAnsi="Courier New" w:cs="Courier New"/>
          </w:rPr>
          <w:delText>&amp;#8220;</w:delText>
        </w:r>
      </w:del>
      <w:r w:rsidRPr="00C100C3">
        <w:rPr>
          <w:rFonts w:ascii="Courier New" w:hAnsi="Courier New" w:cs="Courier New"/>
        </w:rPr>
        <w:t>the Holy Ghost has ordained them</w:t>
      </w:r>
      <w:ins w:id="8504" w:author="Comparison" w:date="2013-05-05T19:43:00Z">
        <w:r w:rsidRPr="00AA4B48">
          <w:rPr>
            <w:rFonts w:ascii="Courier New" w:hAnsi="Courier New" w:cs="Courier New"/>
          </w:rPr>
          <w:t>,"</w:t>
        </w:r>
      </w:ins>
      <w:del w:id="8505" w:author="Comparison" w:date="2013-05-05T19:43:00Z">
        <w:r w:rsidRPr="00C100C3">
          <w:rPr>
            <w:rFonts w:ascii="Courier New" w:hAnsi="Courier New" w:cs="Courier New"/>
          </w:rPr>
          <w:delText>,&amp;#8221;</w:delText>
        </w:r>
      </w:del>
      <w:r w:rsidRPr="00C100C3">
        <w:rPr>
          <w:rFonts w:ascii="Courier New" w:hAnsi="Courier New" w:cs="Courier New"/>
        </w:rPr>
        <w:t xml:space="preserve"> that they are poor imitations, almost caricatures: those who have created them will esteem them all the more for this. Elder</w:t>
      </w:r>
      <w:r w:rsidRPr="00C100C3">
        <w:rPr>
          <w:rFonts w:ascii="Courier New" w:hAnsi="Courier New" w:cs="Courier New"/>
        </w:rPr>
        <w:t>s ordained by the Spirit would have had an authority proper to them, on His behalf, over the flock: the creatures of the flock will raise the importance of those who created them.</w:t>
      </w:r>
    </w:p>
    <w:p w14:paraId="4DF67C73" w14:textId="4AAD17CF" w:rsidR="00000000" w:rsidRPr="00C100C3" w:rsidRDefault="00362818" w:rsidP="00C100C3">
      <w:pPr>
        <w:pStyle w:val="PlainText"/>
        <w:rPr>
          <w:rFonts w:ascii="Courier New" w:hAnsi="Courier New" w:cs="Courier New"/>
        </w:rPr>
      </w:pPr>
      <w:r w:rsidRPr="00C100C3">
        <w:rPr>
          <w:rFonts w:ascii="Courier New" w:hAnsi="Courier New" w:cs="Courier New"/>
        </w:rPr>
        <w:t>But I must reply to your two articles, though I confess that I am almost as</w:t>
      </w:r>
      <w:r w:rsidRPr="00C100C3">
        <w:rPr>
          <w:rFonts w:ascii="Courier New" w:hAnsi="Courier New" w:cs="Courier New"/>
        </w:rPr>
        <w:t>hamed of it. It has never before fallen to me to answer such a collection of inconsistencies, such bold assertions so entirely devoid of foundation. One thing gives me some hope that our controversy will not be without fruit: it is that you betray the cons</w:t>
      </w:r>
      <w:r w:rsidRPr="00C100C3">
        <w:rPr>
          <w:rFonts w:ascii="Courier New" w:hAnsi="Courier New" w:cs="Courier New"/>
        </w:rPr>
        <w:t>ciousness of the weakness of what you say. You appeal to the command: you exclaim at the rationalism of your contradicters: but as to the fundamental point of the controversy (and I acknowledge with sincerity and pleasure your candour in this respect), you</w:t>
      </w:r>
      <w:r w:rsidRPr="00C100C3">
        <w:rPr>
          <w:rFonts w:ascii="Courier New" w:hAnsi="Courier New" w:cs="Courier New"/>
        </w:rPr>
        <w:t xml:space="preserve"> confess that no other nomination of elders is found in the word than that made by the apostles. Thus it is true you affirm that it is a horrible principle to say, </w:t>
      </w:r>
      <w:ins w:id="8506" w:author="Comparison" w:date="2013-05-05T19:43:00Z">
        <w:r w:rsidRPr="00AA4B48">
          <w:rPr>
            <w:rFonts w:ascii="Courier New" w:hAnsi="Courier New" w:cs="Courier New"/>
          </w:rPr>
          <w:t>"</w:t>
        </w:r>
      </w:ins>
      <w:del w:id="8507" w:author="Comparison" w:date="2013-05-05T19:43:00Z">
        <w:r w:rsidRPr="00C100C3">
          <w:rPr>
            <w:rFonts w:ascii="Courier New" w:hAnsi="Courier New" w:cs="Courier New"/>
          </w:rPr>
          <w:delText>&amp;#8220;</w:delText>
        </w:r>
      </w:del>
      <w:r w:rsidRPr="00C100C3">
        <w:rPr>
          <w:rFonts w:ascii="Courier New" w:hAnsi="Courier New" w:cs="Courier New"/>
        </w:rPr>
        <w:t>we cannot do that which they did</w:t>
      </w:r>
      <w:ins w:id="8508" w:author="Comparison" w:date="2013-05-05T19:43:00Z">
        <w:r w:rsidRPr="00AA4B48">
          <w:rPr>
            <w:rFonts w:ascii="Courier New" w:hAnsi="Courier New" w:cs="Courier New"/>
          </w:rPr>
          <w:t>";</w:t>
        </w:r>
      </w:ins>
      <w:del w:id="8509" w:author="Comparison" w:date="2013-05-05T19:43:00Z">
        <w:r w:rsidRPr="00C100C3">
          <w:rPr>
            <w:rFonts w:ascii="Courier New" w:hAnsi="Courier New" w:cs="Courier New"/>
          </w:rPr>
          <w:delText>&amp;#8221;;</w:delText>
        </w:r>
      </w:del>
      <w:r w:rsidRPr="00C100C3">
        <w:rPr>
          <w:rFonts w:ascii="Courier New" w:hAnsi="Courier New" w:cs="Courier New"/>
        </w:rPr>
        <w:t xml:space="preserve"> but while you disapprove of this, you thorou</w:t>
      </w:r>
      <w:r w:rsidRPr="00C100C3">
        <w:rPr>
          <w:rFonts w:ascii="Courier New" w:hAnsi="Courier New" w:cs="Courier New"/>
        </w:rPr>
        <w:t>ghly recognize the fact that the apostles and their delegates alone did it. Farther on I will examine your arguments on this point; I now only state the fact. It is admitted that, according to the word, no one appointed elders except the apostles and their</w:t>
      </w:r>
      <w:r w:rsidRPr="00C100C3">
        <w:rPr>
          <w:rFonts w:ascii="Courier New" w:hAnsi="Courier New" w:cs="Courier New"/>
        </w:rPr>
        <w:t xml:space="preserve"> delegates. You say indeed, </w:t>
      </w:r>
      <w:ins w:id="8510" w:author="Comparison" w:date="2013-05-05T19:43:00Z">
        <w:r w:rsidRPr="00AA4B48">
          <w:rPr>
            <w:rFonts w:ascii="Courier New" w:hAnsi="Courier New" w:cs="Courier New"/>
          </w:rPr>
          <w:t>"</w:t>
        </w:r>
      </w:ins>
      <w:del w:id="8511" w:author="Comparison" w:date="2013-05-05T19:43:00Z">
        <w:r w:rsidRPr="00C100C3">
          <w:rPr>
            <w:rFonts w:ascii="Courier New" w:hAnsi="Courier New" w:cs="Courier New"/>
          </w:rPr>
          <w:delText>&amp;#8220;</w:delText>
        </w:r>
      </w:del>
      <w:r w:rsidRPr="00C100C3">
        <w:rPr>
          <w:rFonts w:ascii="Courier New" w:hAnsi="Courier New" w:cs="Courier New"/>
        </w:rPr>
        <w:t>In fact nothing is less certain than the ordination of elders and deacons by the hands of the apostles and their delegates alone</w:t>
      </w:r>
      <w:ins w:id="8512" w:author="Comparison" w:date="2013-05-05T19:43:00Z">
        <w:r w:rsidRPr="00AA4B48">
          <w:rPr>
            <w:rFonts w:ascii="Courier New" w:hAnsi="Courier New" w:cs="Courier New"/>
          </w:rPr>
          <w:t>";</w:t>
        </w:r>
      </w:ins>
      <w:del w:id="8513" w:author="Comparison" w:date="2013-05-05T19:43:00Z">
        <w:r w:rsidRPr="00C100C3">
          <w:rPr>
            <w:rFonts w:ascii="Courier New" w:hAnsi="Courier New" w:cs="Courier New"/>
          </w:rPr>
          <w:delText>&amp;#8221;;</w:delText>
        </w:r>
      </w:del>
      <w:r w:rsidRPr="00C100C3">
        <w:rPr>
          <w:rFonts w:ascii="Courier New" w:hAnsi="Courier New" w:cs="Courier New"/>
        </w:rPr>
        <w:t xml:space="preserve"> but you add, </w:t>
      </w:r>
      <w:ins w:id="8514" w:author="Comparison" w:date="2013-05-05T19:43:00Z">
        <w:r w:rsidRPr="00AA4B48">
          <w:rPr>
            <w:rFonts w:ascii="Courier New" w:hAnsi="Courier New" w:cs="Courier New"/>
          </w:rPr>
          <w:t>"</w:t>
        </w:r>
      </w:ins>
      <w:del w:id="8515" w:author="Comparison" w:date="2013-05-05T19:43:00Z">
        <w:r w:rsidRPr="00C100C3">
          <w:rPr>
            <w:rFonts w:ascii="Courier New" w:hAnsi="Courier New" w:cs="Courier New"/>
          </w:rPr>
          <w:delText>&amp;#8220;</w:delText>
        </w:r>
      </w:del>
      <w:r w:rsidRPr="00C100C3">
        <w:rPr>
          <w:rFonts w:ascii="Courier New" w:hAnsi="Courier New" w:cs="Courier New"/>
        </w:rPr>
        <w:t xml:space="preserve">because things appear to have happened thus in the two or three </w:t>
      </w:r>
      <w:r w:rsidRPr="00C100C3">
        <w:rPr>
          <w:rFonts w:ascii="Courier New" w:hAnsi="Courier New" w:cs="Courier New"/>
        </w:rPr>
        <w:t>circumstances which the New Testament mentions, it does not the least in the world follow that they could not also have been done otherwise</w:t>
      </w:r>
      <w:ins w:id="8516" w:author="Comparison" w:date="2013-05-05T19:43:00Z">
        <w:r w:rsidRPr="00AA4B48">
          <w:rPr>
            <w:rFonts w:ascii="Courier New" w:hAnsi="Courier New" w:cs="Courier New"/>
          </w:rPr>
          <w:t>¦."</w:t>
        </w:r>
      </w:ins>
      <w:del w:id="8517" w:author="Comparison" w:date="2013-05-05T19:43:00Z">
        <w:r w:rsidRPr="00C100C3">
          <w:rPr>
            <w:rFonts w:ascii="Courier New" w:hAnsi="Courier New" w:cs="Courier New"/>
          </w:rPr>
          <w:delText>.&amp;#8221;|</w:delText>
        </w:r>
      </w:del>
      <w:r w:rsidRPr="00C100C3">
        <w:rPr>
          <w:rFonts w:ascii="Courier New" w:hAnsi="Courier New" w:cs="Courier New"/>
        </w:rPr>
        <w:t xml:space="preserve"> This is to admit that, according to the instruction</w:t>
      </w:r>
    </w:p>
    <w:p w14:paraId="04112032" w14:textId="5F8B4E6F" w:rsidR="00000000" w:rsidRPr="00C100C3" w:rsidRDefault="00362818" w:rsidP="00C100C3">
      <w:pPr>
        <w:pStyle w:val="PlainText"/>
        <w:rPr>
          <w:rFonts w:ascii="Courier New" w:hAnsi="Courier New" w:cs="Courier New"/>
        </w:rPr>
      </w:pPr>
      <w:ins w:id="8518" w:author="Comparison" w:date="2013-05-05T19:43:00Z">
        <w:r w:rsidRPr="00AA4B48">
          <w:rPr>
            <w:rFonts w:ascii="Courier New" w:hAnsi="Courier New" w:cs="Courier New"/>
          </w:rPr>
          <w:t>¦</w:t>
        </w:r>
      </w:ins>
      <w:del w:id="8519" w:author="Comparison" w:date="2013-05-05T19:43:00Z">
        <w:r w:rsidRPr="00C100C3">
          <w:rPr>
            <w:rFonts w:ascii="Courier New" w:hAnsi="Courier New" w:cs="Courier New"/>
          </w:rPr>
          <w:delText>|</w:delText>
        </w:r>
      </w:del>
      <w:r w:rsidRPr="00C100C3">
        <w:rPr>
          <w:rFonts w:ascii="Courier New" w:hAnsi="Courier New" w:cs="Courier New"/>
        </w:rPr>
        <w:t xml:space="preserve"> It is Monsieur </w:t>
      </w:r>
      <w:ins w:id="8520" w:author="Comparison" w:date="2013-05-05T19:43:00Z">
        <w:r w:rsidRPr="00AA4B48">
          <w:rPr>
            <w:rFonts w:ascii="Courier New" w:hAnsi="Courier New" w:cs="Courier New"/>
          </w:rPr>
          <w:t>Demole's</w:t>
        </w:r>
      </w:ins>
      <w:del w:id="8521" w:author="Comparison" w:date="2013-05-05T19:43:00Z">
        <w:r w:rsidRPr="00C100C3">
          <w:rPr>
            <w:rFonts w:ascii="Courier New" w:hAnsi="Courier New" w:cs="Courier New"/>
          </w:rPr>
          <w:delText>Demole&amp;#8217;s</w:delText>
        </w:r>
      </w:del>
      <w:r w:rsidRPr="00C100C3">
        <w:rPr>
          <w:rFonts w:ascii="Courier New" w:hAnsi="Courier New" w:cs="Courier New"/>
        </w:rPr>
        <w:t xml:space="preserve"> famous argument, that </w:t>
      </w:r>
      <w:r w:rsidRPr="00C100C3">
        <w:rPr>
          <w:rFonts w:ascii="Courier New" w:hAnsi="Courier New" w:cs="Courier New"/>
        </w:rPr>
        <w:t xml:space="preserve">it is not said </w:t>
      </w:r>
      <w:ins w:id="8522" w:author="Comparison" w:date="2013-05-05T19:43:00Z">
        <w:r w:rsidRPr="00AA4B48">
          <w:rPr>
            <w:rFonts w:ascii="Courier New" w:hAnsi="Courier New" w:cs="Courier New"/>
          </w:rPr>
          <w:t>"</w:t>
        </w:r>
      </w:ins>
      <w:del w:id="8523" w:author="Comparison" w:date="2013-05-05T19:43:00Z">
        <w:r w:rsidRPr="00C100C3">
          <w:rPr>
            <w:rFonts w:ascii="Courier New" w:hAnsi="Courier New" w:cs="Courier New"/>
          </w:rPr>
          <w:delText>&amp;#8220;</w:delText>
        </w:r>
      </w:del>
      <w:r w:rsidRPr="00C100C3">
        <w:rPr>
          <w:rFonts w:ascii="Courier New" w:hAnsi="Courier New" w:cs="Courier New"/>
        </w:rPr>
        <w:t>and not otherwise</w:t>
      </w:r>
      <w:ins w:id="8524" w:author="Comparison" w:date="2013-05-05T19:43:00Z">
        <w:r w:rsidRPr="00AA4B48">
          <w:rPr>
            <w:rFonts w:ascii="Courier New" w:hAnsi="Courier New" w:cs="Courier New"/>
          </w:rPr>
          <w:t xml:space="preserve">" </w:t>
        </w:r>
      </w:ins>
      <w:del w:id="8525" w:author="Comparison" w:date="2013-05-05T19:43:00Z">
        <w:r w:rsidRPr="00C100C3">
          <w:rPr>
            <w:rFonts w:ascii="Courier New" w:hAnsi="Courier New" w:cs="Courier New"/>
          </w:rPr>
          <w:delText>&amp;#8221; &amp;#8212;</w:delText>
        </w:r>
      </w:del>
      <w:r w:rsidRPr="00C100C3">
        <w:rPr>
          <w:rFonts w:ascii="Courier New" w:hAnsi="Courier New" w:cs="Courier New"/>
        </w:rPr>
        <w:t xml:space="preserve">an argument which annuls by a single dash of the pen all the rules and directions of the New Testament. It is never said, that I know of, </w:t>
      </w:r>
      <w:ins w:id="8526" w:author="Comparison" w:date="2013-05-05T19:43:00Z">
        <w:r w:rsidRPr="00AA4B48">
          <w:rPr>
            <w:rFonts w:ascii="Courier New" w:hAnsi="Courier New" w:cs="Courier New"/>
          </w:rPr>
          <w:t>"</w:t>
        </w:r>
      </w:ins>
      <w:del w:id="8527" w:author="Comparison" w:date="2013-05-05T19:43:00Z">
        <w:r w:rsidRPr="00C100C3">
          <w:rPr>
            <w:rFonts w:ascii="Courier New" w:hAnsi="Courier New" w:cs="Courier New"/>
          </w:rPr>
          <w:delText>&amp;#8220;</w:delText>
        </w:r>
      </w:del>
      <w:r w:rsidRPr="00C100C3">
        <w:rPr>
          <w:rFonts w:ascii="Courier New" w:hAnsi="Courier New" w:cs="Courier New"/>
        </w:rPr>
        <w:t>and not otherwise</w:t>
      </w:r>
      <w:ins w:id="8528" w:author="Comparison" w:date="2013-05-05T19:43:00Z">
        <w:r w:rsidRPr="00AA4B48">
          <w:rPr>
            <w:rFonts w:ascii="Courier New" w:hAnsi="Courier New" w:cs="Courier New"/>
          </w:rPr>
          <w:t>";</w:t>
        </w:r>
      </w:ins>
      <w:del w:id="8529" w:author="Comparison" w:date="2013-05-05T19:43:00Z">
        <w:r w:rsidRPr="00C100C3">
          <w:rPr>
            <w:rFonts w:ascii="Courier New" w:hAnsi="Courier New" w:cs="Courier New"/>
          </w:rPr>
          <w:delText>&amp;#8221;;</w:delText>
        </w:r>
      </w:del>
      <w:r w:rsidRPr="00C100C3">
        <w:rPr>
          <w:rFonts w:ascii="Courier New" w:hAnsi="Courier New" w:cs="Courier New"/>
        </w:rPr>
        <w:t xml:space="preserve"> so that in every case one might</w:t>
      </w:r>
      <w:r w:rsidRPr="00C100C3">
        <w:rPr>
          <w:rFonts w:ascii="Courier New" w:hAnsi="Courier New" w:cs="Courier New"/>
        </w:rPr>
        <w:t xml:space="preserve"> change everything, and say, it is not said </w:t>
      </w:r>
      <w:ins w:id="8530" w:author="Comparison" w:date="2013-05-05T19:43:00Z">
        <w:r w:rsidRPr="00AA4B48">
          <w:rPr>
            <w:rFonts w:ascii="Courier New" w:hAnsi="Courier New" w:cs="Courier New"/>
          </w:rPr>
          <w:t>"</w:t>
        </w:r>
      </w:ins>
      <w:del w:id="8531" w:author="Comparison" w:date="2013-05-05T19:43:00Z">
        <w:r w:rsidRPr="00C100C3">
          <w:rPr>
            <w:rFonts w:ascii="Courier New" w:hAnsi="Courier New" w:cs="Courier New"/>
          </w:rPr>
          <w:delText>&amp;#8220;</w:delText>
        </w:r>
      </w:del>
      <w:r w:rsidRPr="00C100C3">
        <w:rPr>
          <w:rFonts w:ascii="Courier New" w:hAnsi="Courier New" w:cs="Courier New"/>
        </w:rPr>
        <w:t>and not otherwise</w:t>
      </w:r>
      <w:ins w:id="8532" w:author="Comparison" w:date="2013-05-05T19:43:00Z">
        <w:r w:rsidRPr="00AA4B48">
          <w:rPr>
            <w:rFonts w:ascii="Courier New" w:hAnsi="Courier New" w:cs="Courier New"/>
          </w:rPr>
          <w:t>."</w:t>
        </w:r>
      </w:ins>
      <w:del w:id="8533" w:author="Comparison" w:date="2013-05-05T19:43:00Z">
        <w:r w:rsidRPr="00C100C3">
          <w:rPr>
            <w:rFonts w:ascii="Courier New" w:hAnsi="Courier New" w:cs="Courier New"/>
          </w:rPr>
          <w:delText>.&amp;#8221;</w:delText>
        </w:r>
      </w:del>
      <w:r w:rsidRPr="00C100C3">
        <w:rPr>
          <w:rFonts w:ascii="Courier New" w:hAnsi="Courier New" w:cs="Courier New"/>
        </w:rPr>
        <w:t xml:space="preserve"> It is a complete justification of all the additions and alterations that popery has introduced in </w:t>
      </w:r>
      <w:ins w:id="8534" w:author="Comparison" w:date="2013-05-05T19:43:00Z">
        <w:r w:rsidRPr="00AA4B48">
          <w:rPr>
            <w:rFonts w:ascii="Courier New" w:hAnsi="Courier New" w:cs="Courier New"/>
          </w:rPr>
          <w:t>Christian</w:t>
        </w:r>
      </w:ins>
      <w:del w:id="8535" w:author="Comparison" w:date="2013-05-05T19:43:00Z">
        <w:r w:rsidRPr="00C100C3">
          <w:rPr>
            <w:rFonts w:ascii="Courier New" w:hAnsi="Courier New" w:cs="Courier New"/>
          </w:rPr>
          <w:delText>christian</w:delText>
        </w:r>
      </w:del>
      <w:r w:rsidRPr="00C100C3">
        <w:rPr>
          <w:rFonts w:ascii="Courier New" w:hAnsi="Courier New" w:cs="Courier New"/>
        </w:rPr>
        <w:t xml:space="preserve"> worship and ordinances. Doubtless that system does not act according to</w:t>
      </w:r>
      <w:r w:rsidRPr="00C100C3">
        <w:rPr>
          <w:rFonts w:ascii="Courier New" w:hAnsi="Courier New" w:cs="Courier New"/>
        </w:rPr>
        <w:t xml:space="preserve"> the word, but it is not said </w:t>
      </w:r>
      <w:ins w:id="8536" w:author="Comparison" w:date="2013-05-05T19:43:00Z">
        <w:r w:rsidRPr="00AA4B48">
          <w:rPr>
            <w:rFonts w:ascii="Courier New" w:hAnsi="Courier New" w:cs="Courier New"/>
          </w:rPr>
          <w:t>"</w:t>
        </w:r>
      </w:ins>
      <w:del w:id="8537" w:author="Comparison" w:date="2013-05-05T19:43:00Z">
        <w:r w:rsidRPr="00C100C3">
          <w:rPr>
            <w:rFonts w:ascii="Courier New" w:hAnsi="Courier New" w:cs="Courier New"/>
          </w:rPr>
          <w:delText>&amp;#8220;</w:delText>
        </w:r>
      </w:del>
      <w:r w:rsidRPr="00C100C3">
        <w:rPr>
          <w:rFonts w:ascii="Courier New" w:hAnsi="Courier New" w:cs="Courier New"/>
        </w:rPr>
        <w:t>and not otherwise</w:t>
      </w:r>
      <w:ins w:id="8538" w:author="Comparison" w:date="2013-05-05T19:43:00Z">
        <w:r w:rsidRPr="00AA4B48">
          <w:rPr>
            <w:rFonts w:ascii="Courier New" w:hAnsi="Courier New" w:cs="Courier New"/>
          </w:rPr>
          <w:t>,"</w:t>
        </w:r>
      </w:ins>
      <w:del w:id="8539" w:author="Comparison" w:date="2013-05-05T19:43:00Z">
        <w:r w:rsidRPr="00C100C3">
          <w:rPr>
            <w:rFonts w:ascii="Courier New" w:hAnsi="Courier New" w:cs="Courier New"/>
          </w:rPr>
          <w:delText>,&amp;#8221;</w:delText>
        </w:r>
      </w:del>
      <w:r w:rsidRPr="00C100C3">
        <w:rPr>
          <w:rFonts w:ascii="Courier New" w:hAnsi="Courier New" w:cs="Courier New"/>
        </w:rPr>
        <w:t xml:space="preserve"> or, </w:t>
      </w:r>
      <w:ins w:id="8540" w:author="Comparison" w:date="2013-05-05T19:43:00Z">
        <w:r w:rsidRPr="00AA4B48">
          <w:rPr>
            <w:rFonts w:ascii="Courier New" w:hAnsi="Courier New" w:cs="Courier New"/>
          </w:rPr>
          <w:t>"</w:t>
        </w:r>
      </w:ins>
      <w:del w:id="8541" w:author="Comparison" w:date="2013-05-05T19:43:00Z">
        <w:r w:rsidRPr="00C100C3">
          <w:rPr>
            <w:rFonts w:ascii="Courier New" w:hAnsi="Courier New" w:cs="Courier New"/>
          </w:rPr>
          <w:delText>&amp;#8220;</w:delText>
        </w:r>
      </w:del>
      <w:r w:rsidRPr="00C100C3">
        <w:rPr>
          <w:rFonts w:ascii="Courier New" w:hAnsi="Courier New" w:cs="Courier New"/>
        </w:rPr>
        <w:t>in fact things may also have occurred otherwise</w:t>
      </w:r>
      <w:ins w:id="8542" w:author="Comparison" w:date="2013-05-05T19:43:00Z">
        <w:r w:rsidRPr="00AA4B48">
          <w:rPr>
            <w:rFonts w:ascii="Courier New" w:hAnsi="Courier New" w:cs="Courier New"/>
          </w:rPr>
          <w:t>."</w:t>
        </w:r>
      </w:ins>
      <w:del w:id="8543" w:author="Comparison" w:date="2013-05-05T19:43:00Z">
        <w:r w:rsidRPr="00C100C3">
          <w:rPr>
            <w:rFonts w:ascii="Courier New" w:hAnsi="Courier New" w:cs="Courier New"/>
          </w:rPr>
          <w:delText>.&amp;#8221;</w:delText>
        </w:r>
      </w:del>
      <w:r w:rsidRPr="00C100C3">
        <w:rPr>
          <w:rFonts w:ascii="Courier New" w:hAnsi="Courier New" w:cs="Courier New"/>
        </w:rPr>
        <w:t xml:space="preserve"> So that it cannot be reproached with anything on that score. And these gentlemen, who annul all the directions of the word by </w:t>
      </w:r>
      <w:r w:rsidRPr="00C100C3">
        <w:rPr>
          <w:rFonts w:ascii="Courier New" w:hAnsi="Courier New" w:cs="Courier New"/>
        </w:rPr>
        <w:t xml:space="preserve">this single principle, that they may do otherwise when such is not forbidden by a </w:t>
      </w:r>
      <w:ins w:id="8544" w:author="Comparison" w:date="2013-05-05T19:43:00Z">
        <w:r w:rsidRPr="00AA4B48">
          <w:rPr>
            <w:rFonts w:ascii="Courier New" w:hAnsi="Courier New" w:cs="Courier New"/>
          </w:rPr>
          <w:t>"</w:t>
        </w:r>
      </w:ins>
      <w:del w:id="8545" w:author="Comparison" w:date="2013-05-05T19:43:00Z">
        <w:r w:rsidRPr="00C100C3">
          <w:rPr>
            <w:rFonts w:ascii="Courier New" w:hAnsi="Courier New" w:cs="Courier New"/>
          </w:rPr>
          <w:delText>&amp;#8220;</w:delText>
        </w:r>
      </w:del>
      <w:r w:rsidRPr="00C100C3">
        <w:rPr>
          <w:rFonts w:ascii="Courier New" w:hAnsi="Courier New" w:cs="Courier New"/>
        </w:rPr>
        <w:t>and not otherwise</w:t>
      </w:r>
      <w:ins w:id="8546" w:author="Comparison" w:date="2013-05-05T19:43:00Z">
        <w:r w:rsidRPr="00AA4B48">
          <w:rPr>
            <w:rFonts w:ascii="Courier New" w:hAnsi="Courier New" w:cs="Courier New"/>
          </w:rPr>
          <w:t>,"</w:t>
        </w:r>
      </w:ins>
      <w:del w:id="8547" w:author="Comparison" w:date="2013-05-05T19:43:00Z">
        <w:r w:rsidRPr="00C100C3">
          <w:rPr>
            <w:rFonts w:ascii="Courier New" w:hAnsi="Courier New" w:cs="Courier New"/>
          </w:rPr>
          <w:delText>,&amp;#8221;</w:delText>
        </w:r>
      </w:del>
      <w:r w:rsidRPr="00C100C3">
        <w:rPr>
          <w:rFonts w:ascii="Courier New" w:hAnsi="Courier New" w:cs="Courier New"/>
        </w:rPr>
        <w:t xml:space="preserve"> accuse us of abandoning the word, and teaching the abolition of the command! I do not know a more fearful principle, or one more destructive </w:t>
      </w:r>
      <w:r w:rsidRPr="00C100C3">
        <w:rPr>
          <w:rFonts w:ascii="Courier New" w:hAnsi="Courier New" w:cs="Courier New"/>
        </w:rPr>
        <w:t xml:space="preserve">of the authority of God and His word, than this, which has now the sanction of Mons. de Gasparin. Remember, reader, that according to him, when the word gives a direction or a uniform example, and that it cannot be proved that it has not been </w:t>
      </w:r>
      <w:del w:id="8548" w:author="Comparison" w:date="2013-05-05T19:43:00Z">
        <w:r w:rsidRPr="00C100C3">
          <w:rPr>
            <w:rFonts w:ascii="Courier New" w:hAnsi="Courier New" w:cs="Courier New"/>
          </w:rPr>
          <w:delText>*</w:delText>
        </w:r>
      </w:del>
      <w:r w:rsidRPr="00C100C3">
        <w:rPr>
          <w:rFonts w:ascii="Courier New" w:hAnsi="Courier New" w:cs="Courier New"/>
        </w:rPr>
        <w:t>also</w:t>
      </w:r>
      <w:del w:id="8549" w:author="Comparison" w:date="2013-05-05T19:43:00Z">
        <w:r w:rsidRPr="00C100C3">
          <w:rPr>
            <w:rFonts w:ascii="Courier New" w:hAnsi="Courier New" w:cs="Courier New"/>
          </w:rPr>
          <w:delText>*</w:delText>
        </w:r>
      </w:del>
      <w:r w:rsidRPr="00C100C3">
        <w:rPr>
          <w:rFonts w:ascii="Courier New" w:hAnsi="Courier New" w:cs="Courier New"/>
        </w:rPr>
        <w:t xml:space="preserve"> done o</w:t>
      </w:r>
      <w:r w:rsidRPr="00C100C3">
        <w:rPr>
          <w:rFonts w:ascii="Courier New" w:hAnsi="Courier New" w:cs="Courier New"/>
        </w:rPr>
        <w:t>therwise, you have full liberty to abandon the direction of the word and do things as you please.</w:t>
      </w:r>
    </w:p>
    <w:p w14:paraId="200CDE8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{348}</w:t>
      </w:r>
    </w:p>
    <w:p w14:paraId="28C1BC02" w14:textId="63CD37FF" w:rsidR="00000000" w:rsidRPr="00C100C3" w:rsidRDefault="00362818" w:rsidP="00C100C3">
      <w:pPr>
        <w:pStyle w:val="PlainText"/>
        <w:rPr>
          <w:rFonts w:ascii="Courier New" w:hAnsi="Courier New" w:cs="Courier New"/>
        </w:rPr>
      </w:pPr>
      <w:r w:rsidRPr="00C100C3">
        <w:rPr>
          <w:rFonts w:ascii="Courier New" w:hAnsi="Courier New" w:cs="Courier New"/>
        </w:rPr>
        <w:t xml:space="preserve">with which the New Testament furnishes us, the nomination was made by the apostles and their delegates. Hence you say, </w:t>
      </w:r>
      <w:ins w:id="8550" w:author="Comparison" w:date="2013-05-05T19:43:00Z">
        <w:r w:rsidRPr="00AA4B48">
          <w:rPr>
            <w:rFonts w:ascii="Courier New" w:hAnsi="Courier New" w:cs="Courier New"/>
          </w:rPr>
          <w:t>"</w:t>
        </w:r>
      </w:ins>
      <w:del w:id="8551" w:author="Comparison" w:date="2013-05-05T19:43:00Z">
        <w:r w:rsidRPr="00C100C3">
          <w:rPr>
            <w:rFonts w:ascii="Courier New" w:hAnsi="Courier New" w:cs="Courier New"/>
          </w:rPr>
          <w:delText>&amp;#8220;</w:delText>
        </w:r>
      </w:del>
      <w:r w:rsidRPr="00C100C3">
        <w:rPr>
          <w:rFonts w:ascii="Courier New" w:hAnsi="Courier New" w:cs="Courier New"/>
        </w:rPr>
        <w:t>We are not the less perm</w:t>
      </w:r>
      <w:r w:rsidRPr="00C100C3">
        <w:rPr>
          <w:rFonts w:ascii="Courier New" w:hAnsi="Courier New" w:cs="Courier New"/>
        </w:rPr>
        <w:t>itted to imagine that there may perhaps have been room for other installations of elders besides those which are mentioned in the word of God</w:t>
      </w:r>
      <w:ins w:id="8552" w:author="Comparison" w:date="2013-05-05T19:43:00Z">
        <w:r w:rsidRPr="00AA4B48">
          <w:rPr>
            <w:rFonts w:ascii="Courier New" w:hAnsi="Courier New" w:cs="Courier New"/>
          </w:rPr>
          <w:t>."</w:t>
        </w:r>
      </w:ins>
      <w:del w:id="8553" w:author="Comparison" w:date="2013-05-05T19:43:00Z">
        <w:r w:rsidRPr="00C100C3">
          <w:rPr>
            <w:rFonts w:ascii="Courier New" w:hAnsi="Courier New" w:cs="Courier New"/>
          </w:rPr>
          <w:delText>.&amp;#8221;</w:delText>
        </w:r>
      </w:del>
      <w:r w:rsidRPr="00C100C3">
        <w:rPr>
          <w:rFonts w:ascii="Courier New" w:hAnsi="Courier New" w:cs="Courier New"/>
        </w:rPr>
        <w:t xml:space="preserve"> Can any one speak more plainly? The word is clear and precise, but one may imagine something beside what i</w:t>
      </w:r>
      <w:r w:rsidRPr="00C100C3">
        <w:rPr>
          <w:rFonts w:ascii="Courier New" w:hAnsi="Courier New" w:cs="Courier New"/>
        </w:rPr>
        <w:t>s mentioned in the word. Sure enough: there has been no lack of that. We have a heap of things which have been imagined beside those mentioned in the word. But what have they done with Christianity and with Christendom by these imaginations? Was I not righ</w:t>
      </w:r>
      <w:r w:rsidRPr="00C100C3">
        <w:rPr>
          <w:rFonts w:ascii="Courier New" w:hAnsi="Courier New" w:cs="Courier New"/>
        </w:rPr>
        <w:t xml:space="preserve">t in thanking you for helping me to put things in their true light, sir? And you define the force of your expressions very plainly. You say, </w:t>
      </w:r>
      <w:ins w:id="8554" w:author="Comparison" w:date="2013-05-05T19:43:00Z">
        <w:r w:rsidRPr="00AA4B48">
          <w:rPr>
            <w:rFonts w:ascii="Courier New" w:hAnsi="Courier New" w:cs="Courier New"/>
          </w:rPr>
          <w:t>"</w:t>
        </w:r>
      </w:ins>
      <w:del w:id="8555" w:author="Comparison" w:date="2013-05-05T19:43:00Z">
        <w:r w:rsidRPr="00C100C3">
          <w:rPr>
            <w:rFonts w:ascii="Courier New" w:hAnsi="Courier New" w:cs="Courier New"/>
          </w:rPr>
          <w:delText>&amp;#8220;</w:delText>
        </w:r>
      </w:del>
      <w:r w:rsidRPr="00C100C3">
        <w:rPr>
          <w:rFonts w:ascii="Courier New" w:hAnsi="Courier New" w:cs="Courier New"/>
        </w:rPr>
        <w:t xml:space="preserve">I have said </w:t>
      </w:r>
      <w:ins w:id="8556" w:author="Comparison" w:date="2013-05-05T19:43:00Z">
        <w:r w:rsidRPr="00AA4B48">
          <w:rPr>
            <w:rFonts w:ascii="Courier New" w:hAnsi="Courier New" w:cs="Courier New"/>
          </w:rPr>
          <w:t>'perhaps'</w:t>
        </w:r>
      </w:ins>
      <w:del w:id="8557" w:author="Comparison" w:date="2013-05-05T19:43:00Z">
        <w:r w:rsidRPr="00C100C3">
          <w:rPr>
            <w:rFonts w:ascii="Courier New" w:hAnsi="Courier New" w:cs="Courier New"/>
          </w:rPr>
          <w:delText>&amp;#8216;perhaps&amp;#8217;</w:delText>
        </w:r>
      </w:del>
      <w:r w:rsidRPr="00C100C3">
        <w:rPr>
          <w:rFonts w:ascii="Courier New" w:hAnsi="Courier New" w:cs="Courier New"/>
        </w:rPr>
        <w:t xml:space="preserve"> because I do not pretend to affirm anything beyond that which is written</w:t>
      </w:r>
      <w:ins w:id="8558" w:author="Comparison" w:date="2013-05-05T19:43:00Z">
        <w:r w:rsidRPr="00AA4B48">
          <w:rPr>
            <w:rFonts w:ascii="Courier New" w:hAnsi="Courier New" w:cs="Courier New"/>
          </w:rPr>
          <w:t>."</w:t>
        </w:r>
      </w:ins>
      <w:del w:id="8559" w:author="Comparison" w:date="2013-05-05T19:43:00Z">
        <w:r w:rsidRPr="00C100C3">
          <w:rPr>
            <w:rFonts w:ascii="Courier New" w:hAnsi="Courier New" w:cs="Courier New"/>
          </w:rPr>
          <w:delText>.&amp;</w:delText>
        </w:r>
        <w:r w:rsidRPr="00C100C3">
          <w:rPr>
            <w:rFonts w:ascii="Courier New" w:hAnsi="Courier New" w:cs="Courier New"/>
          </w:rPr>
          <w:delText>#8221;</w:delText>
        </w:r>
      </w:del>
      <w:r w:rsidRPr="00C100C3">
        <w:rPr>
          <w:rFonts w:ascii="Courier New" w:hAnsi="Courier New" w:cs="Courier New"/>
        </w:rPr>
        <w:t xml:space="preserve"> To say therefore that there were elders appointed by others than the apostles and their delegates is to affirm more than what is written. Only, if one were to listen to you, what is written is not of so much importance, because that might have been </w:t>
      </w:r>
      <w:r w:rsidRPr="00C100C3">
        <w:rPr>
          <w:rFonts w:ascii="Courier New" w:hAnsi="Courier New" w:cs="Courier New"/>
        </w:rPr>
        <w:t xml:space="preserve">done otherwise than as the word tells us: and to do it otherwise you think presents a sight </w:t>
      </w:r>
      <w:ins w:id="8560" w:author="Comparison" w:date="2013-05-05T19:43:00Z">
        <w:r w:rsidRPr="00AA4B48">
          <w:rPr>
            <w:rFonts w:ascii="Courier New" w:hAnsi="Courier New" w:cs="Courier New"/>
          </w:rPr>
          <w:t>"</w:t>
        </w:r>
      </w:ins>
      <w:del w:id="8561" w:author="Comparison" w:date="2013-05-05T19:43:00Z">
        <w:r w:rsidRPr="00C100C3">
          <w:rPr>
            <w:rFonts w:ascii="Courier New" w:hAnsi="Courier New" w:cs="Courier New"/>
          </w:rPr>
          <w:delText>&amp;#8220;</w:delText>
        </w:r>
      </w:del>
      <w:r w:rsidRPr="00C100C3">
        <w:rPr>
          <w:rFonts w:ascii="Courier New" w:hAnsi="Courier New" w:cs="Courier New"/>
        </w:rPr>
        <w:t>at which evangelical faith must shudder</w:t>
      </w:r>
      <w:ins w:id="8562" w:author="Comparison" w:date="2013-05-05T19:43:00Z">
        <w:r w:rsidRPr="00AA4B48">
          <w:rPr>
            <w:rFonts w:ascii="Courier New" w:hAnsi="Courier New" w:cs="Courier New"/>
          </w:rPr>
          <w:t>."</w:t>
        </w:r>
      </w:ins>
      <w:del w:id="8563" w:author="Comparison" w:date="2013-05-05T19:43:00Z">
        <w:r w:rsidRPr="00C100C3">
          <w:rPr>
            <w:rFonts w:ascii="Courier New" w:hAnsi="Courier New" w:cs="Courier New"/>
          </w:rPr>
          <w:delText>.&amp;#8221;</w:delText>
        </w:r>
      </w:del>
      <w:r w:rsidRPr="00C100C3">
        <w:rPr>
          <w:rFonts w:ascii="Courier New" w:hAnsi="Courier New" w:cs="Courier New"/>
        </w:rPr>
        <w:t xml:space="preserve"> It is then clearly ascertained that your ordination of elders is founded on this, that perhaps one may do oth</w:t>
      </w:r>
      <w:r w:rsidRPr="00C100C3">
        <w:rPr>
          <w:rFonts w:ascii="Courier New" w:hAnsi="Courier New" w:cs="Courier New"/>
        </w:rPr>
        <w:t>erwise than what is said in the word, and that very certainly you have done otherwise.</w:t>
      </w:r>
    </w:p>
    <w:p w14:paraId="2B565FD6" w14:textId="52EA0BD9" w:rsidR="00000000" w:rsidRPr="00C100C3" w:rsidRDefault="00362818" w:rsidP="00C100C3">
      <w:pPr>
        <w:pStyle w:val="PlainText"/>
        <w:rPr>
          <w:rFonts w:ascii="Courier New" w:hAnsi="Courier New" w:cs="Courier New"/>
        </w:rPr>
      </w:pPr>
      <w:r w:rsidRPr="00C100C3">
        <w:rPr>
          <w:rFonts w:ascii="Courier New" w:hAnsi="Courier New" w:cs="Courier New"/>
        </w:rPr>
        <w:t>But you give other examples to support your principle that it is right to do otherwise than what is said in the word; you speak of collections, of the founding of churc</w:t>
      </w:r>
      <w:r w:rsidRPr="00C100C3">
        <w:rPr>
          <w:rFonts w:ascii="Courier New" w:hAnsi="Courier New" w:cs="Courier New"/>
        </w:rPr>
        <w:t>hes, and of other cases. You are unfortunate, sir, in the examples by which you seek to uphold liberty to do otherwise than as the word says. The whole reasoning is a mystification, because it is not a question of acts of authority; but I will only take up</w:t>
      </w:r>
      <w:r w:rsidRPr="00C100C3">
        <w:rPr>
          <w:rFonts w:ascii="Courier New" w:hAnsi="Courier New" w:cs="Courier New"/>
        </w:rPr>
        <w:t xml:space="preserve"> your examples. You say, </w:t>
      </w:r>
      <w:ins w:id="8564" w:author="Comparison" w:date="2013-05-05T19:43:00Z">
        <w:r w:rsidRPr="00AA4B48">
          <w:rPr>
            <w:rFonts w:ascii="Courier New" w:hAnsi="Courier New" w:cs="Courier New"/>
          </w:rPr>
          <w:t>"</w:t>
        </w:r>
      </w:ins>
      <w:del w:id="8565" w:author="Comparison" w:date="2013-05-05T19:43:00Z">
        <w:r w:rsidRPr="00C100C3">
          <w:rPr>
            <w:rFonts w:ascii="Courier New" w:hAnsi="Courier New" w:cs="Courier New"/>
          </w:rPr>
          <w:delText>&amp;#8220;</w:delText>
        </w:r>
      </w:del>
      <w:r w:rsidRPr="00C100C3">
        <w:rPr>
          <w:rFonts w:ascii="Courier New" w:hAnsi="Courier New" w:cs="Courier New"/>
        </w:rPr>
        <w:t>If the New Testament had only spoken</w:t>
      </w:r>
    </w:p>
    <w:p w14:paraId="2BA756AE"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{349}</w:t>
      </w:r>
    </w:p>
    <w:p w14:paraId="4DB5250E" w14:textId="31617B7C" w:rsidR="00000000" w:rsidRPr="00C100C3" w:rsidRDefault="00362818" w:rsidP="00C100C3">
      <w:pPr>
        <w:pStyle w:val="PlainText"/>
        <w:rPr>
          <w:rFonts w:ascii="Courier New" w:hAnsi="Courier New" w:cs="Courier New"/>
        </w:rPr>
      </w:pPr>
      <w:r w:rsidRPr="00C100C3">
        <w:rPr>
          <w:rFonts w:ascii="Courier New" w:hAnsi="Courier New" w:cs="Courier New"/>
        </w:rPr>
        <w:t>to us of baptisms ordered by the apostles</w:t>
      </w:r>
      <w:ins w:id="8566" w:author="Comparison" w:date="2013-05-05T19:43:00Z">
        <w:r w:rsidRPr="00AA4B48">
          <w:rPr>
            <w:rFonts w:ascii="Courier New" w:hAnsi="Courier New" w:cs="Courier New"/>
          </w:rPr>
          <w:t>."</w:t>
        </w:r>
      </w:ins>
      <w:del w:id="8567" w:author="Comparison" w:date="2013-05-05T19:43:00Z">
        <w:r w:rsidRPr="00C100C3">
          <w:rPr>
            <w:rFonts w:ascii="Courier New" w:hAnsi="Courier New" w:cs="Courier New"/>
          </w:rPr>
          <w:delText>.&amp;#8221;</w:delText>
        </w:r>
      </w:del>
      <w:r w:rsidRPr="00C100C3">
        <w:rPr>
          <w:rFonts w:ascii="Courier New" w:hAnsi="Courier New" w:cs="Courier New"/>
        </w:rPr>
        <w:t xml:space="preserve"> Now the New Testament has taken good care to shew that such was not the case and that all the faithful were baptized: it even dec</w:t>
      </w:r>
      <w:r w:rsidRPr="00C100C3">
        <w:rPr>
          <w:rFonts w:ascii="Courier New" w:hAnsi="Courier New" w:cs="Courier New"/>
        </w:rPr>
        <w:t>lares to us that Paul was not sent to baptize, and that he did baptize scarcely any one. That is to say, that the New Testament, when it was necessary and suitable to give this liberty to others, gives proofs that there was full liberty for every Christian</w:t>
      </w:r>
      <w:r w:rsidRPr="00C100C3">
        <w:rPr>
          <w:rFonts w:ascii="Courier New" w:hAnsi="Courier New" w:cs="Courier New"/>
        </w:rPr>
        <w:t xml:space="preserve"> to do it, and that it was not a question of apostolic authority; whereas in the case of elders, the thing is formally in the hands of the apostles and their delegates. You add, </w:t>
      </w:r>
      <w:ins w:id="8568" w:author="Comparison" w:date="2013-05-05T19:43:00Z">
        <w:r w:rsidRPr="00AA4B48">
          <w:rPr>
            <w:rFonts w:ascii="Courier New" w:hAnsi="Courier New" w:cs="Courier New"/>
          </w:rPr>
          <w:t>"</w:t>
        </w:r>
      </w:ins>
      <w:del w:id="8569" w:author="Comparison" w:date="2013-05-05T19:43:00Z">
        <w:r w:rsidRPr="00C100C3">
          <w:rPr>
            <w:rFonts w:ascii="Courier New" w:hAnsi="Courier New" w:cs="Courier New"/>
          </w:rPr>
          <w:delText>&amp;#8220;</w:delText>
        </w:r>
      </w:del>
      <w:r w:rsidRPr="00C100C3">
        <w:rPr>
          <w:rFonts w:ascii="Courier New" w:hAnsi="Courier New" w:cs="Courier New"/>
        </w:rPr>
        <w:t xml:space="preserve">If the New Testament had only related to us the preaching of Peter and </w:t>
      </w:r>
      <w:r w:rsidRPr="00C100C3">
        <w:rPr>
          <w:rFonts w:ascii="Courier New" w:hAnsi="Courier New" w:cs="Courier New"/>
        </w:rPr>
        <w:t>of Paul, should we conclude that, after the death of the apostles, the preaching of the gospel ought to have ceased</w:t>
      </w:r>
      <w:ins w:id="8570" w:author="Comparison" w:date="2013-05-05T19:43:00Z">
        <w:r w:rsidRPr="00AA4B48">
          <w:rPr>
            <w:rFonts w:ascii="Courier New" w:hAnsi="Courier New" w:cs="Courier New"/>
          </w:rPr>
          <w:t>?"</w:t>
        </w:r>
      </w:ins>
      <w:del w:id="8571" w:author="Comparison" w:date="2013-05-05T19:43:00Z">
        <w:r w:rsidRPr="00C100C3">
          <w:rPr>
            <w:rFonts w:ascii="Courier New" w:hAnsi="Courier New" w:cs="Courier New"/>
          </w:rPr>
          <w:delText>?&amp;#8221;</w:delText>
        </w:r>
      </w:del>
      <w:r w:rsidRPr="00C100C3">
        <w:rPr>
          <w:rFonts w:ascii="Courier New" w:hAnsi="Courier New" w:cs="Courier New"/>
        </w:rPr>
        <w:t xml:space="preserve"> Why again draw a conclusion, sir? This was more important even than baptism, and the New Testament is quite full of examples, instru</w:t>
      </w:r>
      <w:r w:rsidRPr="00C100C3">
        <w:rPr>
          <w:rFonts w:ascii="Courier New" w:hAnsi="Courier New" w:cs="Courier New"/>
        </w:rPr>
        <w:t>ctions, accounts, testimonies of the approbation of God, with rules within the Church which shew (what the elders and their upholders do not like so much), that all, according to the gift and faith that God had distributed to them, preached the word to the</w:t>
      </w:r>
      <w:r w:rsidRPr="00C100C3">
        <w:rPr>
          <w:rFonts w:ascii="Courier New" w:hAnsi="Courier New" w:cs="Courier New"/>
        </w:rPr>
        <w:t xml:space="preserve"> world, and in the assemblies. It was done individually without rules; it was done in the assembly according to rule. On the occasion of the death of Stephen all went everywhere proclaiming the word; and in @Acts 11 we read, </w:t>
      </w:r>
      <w:ins w:id="8572" w:author="Comparison" w:date="2013-05-05T19:43:00Z">
        <w:r w:rsidRPr="00AA4B48">
          <w:rPr>
            <w:rFonts w:ascii="Courier New" w:hAnsi="Courier New" w:cs="Courier New"/>
          </w:rPr>
          <w:t>"</w:t>
        </w:r>
      </w:ins>
      <w:del w:id="8573" w:author="Comparison" w:date="2013-05-05T19:43:00Z">
        <w:r w:rsidRPr="00C100C3">
          <w:rPr>
            <w:rFonts w:ascii="Courier New" w:hAnsi="Courier New" w:cs="Courier New"/>
          </w:rPr>
          <w:delText>&amp;#8220;</w:delText>
        </w:r>
      </w:del>
      <w:r w:rsidRPr="00C100C3">
        <w:rPr>
          <w:rFonts w:ascii="Courier New" w:hAnsi="Courier New" w:cs="Courier New"/>
        </w:rPr>
        <w:t>and the hand of the Lord</w:t>
      </w:r>
      <w:r w:rsidRPr="00C100C3">
        <w:rPr>
          <w:rFonts w:ascii="Courier New" w:hAnsi="Courier New" w:cs="Courier New"/>
        </w:rPr>
        <w:t xml:space="preserve"> was with them and a great number believed</w:t>
      </w:r>
      <w:ins w:id="8574" w:author="Comparison" w:date="2013-05-05T19:43:00Z">
        <w:r w:rsidRPr="00AA4B48">
          <w:rPr>
            <w:rFonts w:ascii="Courier New" w:hAnsi="Courier New" w:cs="Courier New"/>
          </w:rPr>
          <w:t>."</w:t>
        </w:r>
      </w:ins>
      <w:del w:id="8575" w:author="Comparison" w:date="2013-05-05T19:43:00Z">
        <w:r w:rsidRPr="00C100C3">
          <w:rPr>
            <w:rFonts w:ascii="Courier New" w:hAnsi="Courier New" w:cs="Courier New"/>
          </w:rPr>
          <w:delText>.&amp;#8221;</w:delText>
        </w:r>
      </w:del>
      <w:r w:rsidRPr="00C100C3">
        <w:rPr>
          <w:rFonts w:ascii="Courier New" w:hAnsi="Courier New" w:cs="Courier New"/>
        </w:rPr>
        <w:t xml:space="preserve"> Paul speaks of the effect of his bonds on his brethren, and rejoices that some preached Christ though with a spirit of envy.</w:t>
      </w:r>
    </w:p>
    <w:p w14:paraId="395B6DBE"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So that we have, in the two cases of baptism and preaching, the proof that, whe</w:t>
      </w:r>
      <w:r w:rsidRPr="00C100C3">
        <w:rPr>
          <w:rFonts w:ascii="Courier New" w:hAnsi="Courier New" w:cs="Courier New"/>
        </w:rPr>
        <w:t>n all was to be free, the Holy Ghost takes special care to prove this liberty undeniably. In that of the elders their ordination is carefully restricted to the apostles and their delegates.</w:t>
      </w:r>
    </w:p>
    <w:p w14:paraId="038DDBD5" w14:textId="3B61C38F" w:rsidR="00000000" w:rsidRPr="00C100C3" w:rsidRDefault="00362818" w:rsidP="00C100C3">
      <w:pPr>
        <w:pStyle w:val="PlainText"/>
        <w:rPr>
          <w:rFonts w:ascii="Courier New" w:hAnsi="Courier New" w:cs="Courier New"/>
        </w:rPr>
      </w:pPr>
      <w:r w:rsidRPr="00C100C3">
        <w:rPr>
          <w:rFonts w:ascii="Courier New" w:hAnsi="Courier New" w:cs="Courier New"/>
        </w:rPr>
        <w:t>But you present to us the positive cases of collections and the f</w:t>
      </w:r>
      <w:r w:rsidRPr="00C100C3">
        <w:rPr>
          <w:rFonts w:ascii="Courier New" w:hAnsi="Courier New" w:cs="Courier New"/>
        </w:rPr>
        <w:t xml:space="preserve">ounding of churches. </w:t>
      </w:r>
      <w:ins w:id="8576" w:author="Comparison" w:date="2013-05-05T19:43:00Z">
        <w:r w:rsidRPr="00AA4B48">
          <w:rPr>
            <w:rFonts w:ascii="Courier New" w:hAnsi="Courier New" w:cs="Courier New"/>
          </w:rPr>
          <w:t>"</w:t>
        </w:r>
      </w:ins>
      <w:del w:id="8577" w:author="Comparison" w:date="2013-05-05T19:43:00Z">
        <w:r w:rsidRPr="00C100C3">
          <w:rPr>
            <w:rFonts w:ascii="Courier New" w:hAnsi="Courier New" w:cs="Courier New"/>
          </w:rPr>
          <w:delText>&amp;#8220;</w:delText>
        </w:r>
      </w:del>
      <w:r w:rsidRPr="00C100C3">
        <w:rPr>
          <w:rFonts w:ascii="Courier New" w:hAnsi="Courier New" w:cs="Courier New"/>
        </w:rPr>
        <w:t>You are wrong</w:t>
      </w:r>
      <w:ins w:id="8578" w:author="Comparison" w:date="2013-05-05T19:43:00Z">
        <w:r w:rsidRPr="00AA4B48">
          <w:rPr>
            <w:rFonts w:ascii="Courier New" w:hAnsi="Courier New" w:cs="Courier New"/>
          </w:rPr>
          <w:t>,"</w:t>
        </w:r>
      </w:ins>
      <w:del w:id="8579" w:author="Comparison" w:date="2013-05-05T19:43:00Z">
        <w:r w:rsidRPr="00C100C3">
          <w:rPr>
            <w:rFonts w:ascii="Courier New" w:hAnsi="Courier New" w:cs="Courier New"/>
          </w:rPr>
          <w:delText>,&amp;#8221;</w:delText>
        </w:r>
      </w:del>
      <w:r w:rsidRPr="00C100C3">
        <w:rPr>
          <w:rFonts w:ascii="Courier New" w:hAnsi="Courier New" w:cs="Courier New"/>
        </w:rPr>
        <w:t xml:space="preserve"> you say, </w:t>
      </w:r>
      <w:ins w:id="8580" w:author="Comparison" w:date="2013-05-05T19:43:00Z">
        <w:r w:rsidRPr="00AA4B48">
          <w:rPr>
            <w:rFonts w:ascii="Courier New" w:hAnsi="Courier New" w:cs="Courier New"/>
          </w:rPr>
          <w:t>"</w:t>
        </w:r>
      </w:ins>
      <w:del w:id="8581" w:author="Comparison" w:date="2013-05-05T19:43:00Z">
        <w:r w:rsidRPr="00C100C3">
          <w:rPr>
            <w:rFonts w:ascii="Courier New" w:hAnsi="Courier New" w:cs="Courier New"/>
          </w:rPr>
          <w:delText>&amp;#8220;</w:delText>
        </w:r>
      </w:del>
      <w:r w:rsidRPr="00C100C3">
        <w:rPr>
          <w:rFonts w:ascii="Courier New" w:hAnsi="Courier New" w:cs="Courier New"/>
        </w:rPr>
        <w:t>to have recourse to supposition</w:t>
      </w:r>
      <w:ins w:id="8582" w:author="Comparison" w:date="2013-05-05T19:43:00Z">
        <w:r w:rsidRPr="00AA4B48">
          <w:rPr>
            <w:rFonts w:ascii="Courier New" w:hAnsi="Courier New" w:cs="Courier New"/>
          </w:rPr>
          <w:t>."</w:t>
        </w:r>
      </w:ins>
      <w:del w:id="8583" w:author="Comparison" w:date="2013-05-05T19:43:00Z">
        <w:r w:rsidRPr="00C100C3">
          <w:rPr>
            <w:rFonts w:ascii="Courier New" w:hAnsi="Courier New" w:cs="Courier New"/>
          </w:rPr>
          <w:delText>.&amp;#8221;</w:delText>
        </w:r>
      </w:del>
      <w:r w:rsidRPr="00C100C3">
        <w:rPr>
          <w:rFonts w:ascii="Courier New" w:hAnsi="Courier New" w:cs="Courier New"/>
        </w:rPr>
        <w:t xml:space="preserve"> Let us see if you are more fortunate with regard to the facts which you allege. </w:t>
      </w:r>
      <w:ins w:id="8584" w:author="Comparison" w:date="2013-05-05T19:43:00Z">
        <w:r w:rsidRPr="00AA4B48">
          <w:rPr>
            <w:rFonts w:ascii="Courier New" w:hAnsi="Courier New" w:cs="Courier New"/>
          </w:rPr>
          <w:t>"</w:t>
        </w:r>
      </w:ins>
      <w:del w:id="8585" w:author="Comparison" w:date="2013-05-05T19:43:00Z">
        <w:r w:rsidRPr="00C100C3">
          <w:rPr>
            <w:rFonts w:ascii="Courier New" w:hAnsi="Courier New" w:cs="Courier New"/>
          </w:rPr>
          <w:delText>&amp;#8220;</w:delText>
        </w:r>
      </w:del>
      <w:r w:rsidRPr="00C100C3">
        <w:rPr>
          <w:rFonts w:ascii="Courier New" w:hAnsi="Courier New" w:cs="Courier New"/>
        </w:rPr>
        <w:t xml:space="preserve">There are certain acts which the New Testament relates as only </w:t>
      </w:r>
      <w:r w:rsidRPr="00C100C3">
        <w:rPr>
          <w:rFonts w:ascii="Courier New" w:hAnsi="Courier New" w:cs="Courier New"/>
        </w:rPr>
        <w:t>accomplished by the apostles</w:t>
      </w:r>
      <w:ins w:id="8586" w:author="Comparison" w:date="2013-05-05T19:43:00Z">
        <w:r w:rsidRPr="00AA4B48">
          <w:rPr>
            <w:rFonts w:ascii="Courier New" w:hAnsi="Courier New" w:cs="Courier New"/>
          </w:rPr>
          <w:t>."</w:t>
        </w:r>
      </w:ins>
      <w:del w:id="8587" w:author="Comparison" w:date="2013-05-05T19:43:00Z">
        <w:r w:rsidRPr="00C100C3">
          <w:rPr>
            <w:rFonts w:ascii="Courier New" w:hAnsi="Courier New" w:cs="Courier New"/>
          </w:rPr>
          <w:delText>.&amp;#8221;</w:delText>
        </w:r>
      </w:del>
      <w:r w:rsidRPr="00C100C3">
        <w:rPr>
          <w:rFonts w:ascii="Courier New" w:hAnsi="Courier New" w:cs="Courier New"/>
        </w:rPr>
        <w:t xml:space="preserve"> These are, you say, the two mentioned above. </w:t>
      </w:r>
      <w:ins w:id="8588" w:author="Comparison" w:date="2013-05-05T19:43:00Z">
        <w:r w:rsidRPr="00AA4B48">
          <w:rPr>
            <w:rFonts w:ascii="Courier New" w:hAnsi="Courier New" w:cs="Courier New"/>
          </w:rPr>
          <w:t>"</w:t>
        </w:r>
      </w:ins>
      <w:del w:id="8589" w:author="Comparison" w:date="2013-05-05T19:43:00Z">
        <w:r w:rsidRPr="00C100C3">
          <w:rPr>
            <w:rFonts w:ascii="Courier New" w:hAnsi="Courier New" w:cs="Courier New"/>
          </w:rPr>
          <w:delText>&amp;#8220;</w:delText>
        </w:r>
      </w:del>
      <w:r w:rsidRPr="00C100C3">
        <w:rPr>
          <w:rFonts w:ascii="Courier New" w:hAnsi="Courier New" w:cs="Courier New"/>
        </w:rPr>
        <w:t>The only collection for the poor, of which it [the New Testament] makes mention, is entrusted to a deputation in which *Paul figures</w:t>
      </w:r>
      <w:ins w:id="8590" w:author="Comparison" w:date="2013-05-05T19:43:00Z">
        <w:r w:rsidRPr="00AA4B48">
          <w:rPr>
            <w:rFonts w:ascii="Courier New" w:hAnsi="Courier New" w:cs="Courier New"/>
          </w:rPr>
          <w:t>*."</w:t>
        </w:r>
      </w:ins>
      <w:del w:id="8591" w:author="Comparison" w:date="2013-05-05T19:43:00Z">
        <w:r w:rsidRPr="00C100C3">
          <w:rPr>
            <w:rFonts w:ascii="Courier New" w:hAnsi="Courier New" w:cs="Courier New"/>
          </w:rPr>
          <w:delText>.&amp;#8221;*</w:delText>
        </w:r>
      </w:del>
      <w:r w:rsidRPr="00C100C3">
        <w:rPr>
          <w:rFonts w:ascii="Courier New" w:hAnsi="Courier New" w:cs="Courier New"/>
        </w:rPr>
        <w:t xml:space="preserve"> In which Paul figures!</w:t>
      </w:r>
    </w:p>
    <w:p w14:paraId="74372AA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w:t>
      </w:r>
      <w:r w:rsidRPr="00C100C3">
        <w:rPr>
          <w:rFonts w:ascii="Courier New" w:hAnsi="Courier New" w:cs="Courier New"/>
        </w:rPr>
        <w:t>350}</w:t>
      </w:r>
    </w:p>
    <w:p w14:paraId="036B61CC"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But this means that others were charged with it as well as Paul: they figured in it also.</w:t>
      </w:r>
    </w:p>
    <w:p w14:paraId="49937399" w14:textId="5D6E7C33" w:rsidR="00000000" w:rsidRPr="00C100C3" w:rsidRDefault="00362818" w:rsidP="00C100C3">
      <w:pPr>
        <w:pStyle w:val="PlainText"/>
        <w:rPr>
          <w:rFonts w:ascii="Courier New" w:hAnsi="Courier New" w:cs="Courier New"/>
        </w:rPr>
      </w:pPr>
      <w:r w:rsidRPr="00C100C3">
        <w:rPr>
          <w:rFonts w:ascii="Courier New" w:hAnsi="Courier New" w:cs="Courier New"/>
        </w:rPr>
        <w:t xml:space="preserve">Was I not right in saying, in the presence of such frivolous reasons, that I was almost ashamed to answer your article? There is so little truth in calling it </w:t>
      </w:r>
      <w:r w:rsidRPr="00C100C3">
        <w:rPr>
          <w:rFonts w:ascii="Courier New" w:hAnsi="Courier New" w:cs="Courier New"/>
        </w:rPr>
        <w:t xml:space="preserve">an apostolical act, that the apostle declares that, when he should arrive, he would send to Jerusalem those whom they should approve of by their letters, or that he would send with letters those who should be approved of; and, if it were meet that he went </w:t>
      </w:r>
      <w:r w:rsidRPr="00C100C3">
        <w:rPr>
          <w:rFonts w:ascii="Courier New" w:hAnsi="Courier New" w:cs="Courier New"/>
        </w:rPr>
        <w:t>himself, they should go with him; and in the Second Epistle he declares to us that he wishes that there should be others for this work, so that no man should blame him in money matters (@2 Corinthians 8:</w:t>
      </w:r>
      <w:ins w:id="8592" w:author="Comparison" w:date="2013-05-05T19:43:00Z">
        <w:r w:rsidRPr="00AA4B48">
          <w:rPr>
            <w:rFonts w:ascii="Courier New" w:hAnsi="Courier New" w:cs="Courier New"/>
          </w:rPr>
          <w:t xml:space="preserve"> </w:t>
        </w:r>
      </w:ins>
      <w:r w:rsidRPr="00C100C3">
        <w:rPr>
          <w:rFonts w:ascii="Courier New" w:hAnsi="Courier New" w:cs="Courier New"/>
        </w:rPr>
        <w:t>20, 21). In a similar way the twelve refused to occup</w:t>
      </w:r>
      <w:r w:rsidRPr="00C100C3">
        <w:rPr>
          <w:rFonts w:ascii="Courier New" w:hAnsi="Courier New" w:cs="Courier New"/>
        </w:rPr>
        <w:t xml:space="preserve">y themselves with it, because it did not become them to leave the preaching of the word to serve tables. And you see, in the case of collections, an example of the acts that the New Testament relates as accomplished solely by the apostles! If you speak of </w:t>
      </w:r>
      <w:r w:rsidRPr="00C100C3">
        <w:rPr>
          <w:rFonts w:ascii="Courier New" w:hAnsi="Courier New" w:cs="Courier New"/>
        </w:rPr>
        <w:t xml:space="preserve">the collections themselves, the apostle ordered that the faithful should lay by in store their offering every first day of the week, and he adds, in writing to Corinth, </w:t>
      </w:r>
      <w:ins w:id="8593" w:author="Comparison" w:date="2013-05-05T19:43:00Z">
        <w:r w:rsidRPr="00AA4B48">
          <w:rPr>
            <w:rFonts w:ascii="Courier New" w:hAnsi="Courier New" w:cs="Courier New"/>
          </w:rPr>
          <w:t>"</w:t>
        </w:r>
      </w:ins>
      <w:del w:id="8594" w:author="Comparison" w:date="2013-05-05T19:43:00Z">
        <w:r w:rsidRPr="00C100C3">
          <w:rPr>
            <w:rFonts w:ascii="Courier New" w:hAnsi="Courier New" w:cs="Courier New"/>
          </w:rPr>
          <w:delText>&amp;#8220;</w:delText>
        </w:r>
      </w:del>
      <w:r w:rsidRPr="00C100C3">
        <w:rPr>
          <w:rFonts w:ascii="Courier New" w:hAnsi="Courier New" w:cs="Courier New"/>
        </w:rPr>
        <w:t>so that there be no gatherings when I come</w:t>
      </w:r>
      <w:ins w:id="8595" w:author="Comparison" w:date="2013-05-05T19:43:00Z">
        <w:r w:rsidRPr="00AA4B48">
          <w:rPr>
            <w:rFonts w:ascii="Courier New" w:hAnsi="Courier New" w:cs="Courier New"/>
          </w:rPr>
          <w:t>."</w:t>
        </w:r>
      </w:ins>
      <w:del w:id="8596" w:author="Comparison" w:date="2013-05-05T19:43:00Z">
        <w:r w:rsidRPr="00C100C3">
          <w:rPr>
            <w:rFonts w:ascii="Courier New" w:hAnsi="Courier New" w:cs="Courier New"/>
          </w:rPr>
          <w:delText>.&amp;#8221;</w:delText>
        </w:r>
      </w:del>
      <w:r w:rsidRPr="00C100C3">
        <w:rPr>
          <w:rFonts w:ascii="Courier New" w:hAnsi="Courier New" w:cs="Courier New"/>
        </w:rPr>
        <w:t xml:space="preserve"> This is a singular way of fig</w:t>
      </w:r>
      <w:r w:rsidRPr="00C100C3">
        <w:rPr>
          <w:rFonts w:ascii="Courier New" w:hAnsi="Courier New" w:cs="Courier New"/>
        </w:rPr>
        <w:t>uring in the collection, thus to insist on everything being done through pure Christian liberality, and that, in order to that end, all should be done without him that he might not appear in it at all, and to take particular care that others and persons ch</w:t>
      </w:r>
      <w:r w:rsidRPr="00C100C3">
        <w:rPr>
          <w:rFonts w:ascii="Courier New" w:hAnsi="Courier New" w:cs="Courier New"/>
        </w:rPr>
        <w:t>osen by the churches should take charge of it, so that no one might reproach him with anything, adding that, in case of his going to Jerusalem, they should go with him! He was very willing to be employed in it, because it was for the poor Jews whom the apo</w:t>
      </w:r>
      <w:r w:rsidRPr="00C100C3">
        <w:rPr>
          <w:rFonts w:ascii="Courier New" w:hAnsi="Courier New" w:cs="Courier New"/>
        </w:rPr>
        <w:t>stles had particularly recommended to him (@Galatians 2:</w:t>
      </w:r>
      <w:ins w:id="8597" w:author="Comparison" w:date="2013-05-05T19:43:00Z">
        <w:r w:rsidRPr="00AA4B48">
          <w:rPr>
            <w:rFonts w:ascii="Courier New" w:hAnsi="Courier New" w:cs="Courier New"/>
          </w:rPr>
          <w:t xml:space="preserve"> </w:t>
        </w:r>
      </w:ins>
      <w:r w:rsidRPr="00C100C3">
        <w:rPr>
          <w:rFonts w:ascii="Courier New" w:hAnsi="Courier New" w:cs="Courier New"/>
        </w:rPr>
        <w:t>10). If to this we add the case of the other apostles (@Acts 6) we have a proof of his thesis, perfectly worthy of the logic of Mons. le Comte de Gasparin and of the cause which he defends, namely, th</w:t>
      </w:r>
      <w:r w:rsidRPr="00C100C3">
        <w:rPr>
          <w:rFonts w:ascii="Courier New" w:hAnsi="Courier New" w:cs="Courier New"/>
        </w:rPr>
        <w:t>at there are some acts which the New Testament relates as accomplished by the apostles alone. The proof of it is that the twelve formally refused to do it as a thing which did not become the apostleship, and Paul takes good care that others should have the</w:t>
      </w:r>
      <w:r w:rsidRPr="00C100C3">
        <w:rPr>
          <w:rFonts w:ascii="Courier New" w:hAnsi="Courier New" w:cs="Courier New"/>
        </w:rPr>
        <w:t xml:space="preserve"> charge of it, and that, in the case of his going to Jerusalem, they should go with him; but as to the collection all was to be done without him. It is perfect in point of proof.</w:t>
      </w:r>
    </w:p>
    <w:p w14:paraId="38C6A00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But, before coming to the foundation of churches, you</w:t>
      </w:r>
    </w:p>
    <w:p w14:paraId="36F6188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{351}</w:t>
      </w:r>
    </w:p>
    <w:p w14:paraId="1A174FFB" w14:textId="6E2A22B4" w:rsidR="00000000" w:rsidRPr="00C100C3" w:rsidRDefault="00362818" w:rsidP="00C100C3">
      <w:pPr>
        <w:pStyle w:val="PlainText"/>
        <w:rPr>
          <w:rFonts w:ascii="Courier New" w:hAnsi="Courier New" w:cs="Courier New"/>
        </w:rPr>
      </w:pPr>
      <w:r w:rsidRPr="00C100C3">
        <w:rPr>
          <w:rFonts w:ascii="Courier New" w:hAnsi="Courier New" w:cs="Courier New"/>
        </w:rPr>
        <w:t>present us wit</w:t>
      </w:r>
      <w:r w:rsidRPr="00C100C3">
        <w:rPr>
          <w:rFonts w:ascii="Courier New" w:hAnsi="Courier New" w:cs="Courier New"/>
        </w:rPr>
        <w:t xml:space="preserve">h a still stronger example, and it is one which has such an admirable application to the subject of which you treat, and to the pretension which you set up, that it would not be possible to find a more just one. </w:t>
      </w:r>
      <w:ins w:id="8598" w:author="Comparison" w:date="2013-05-05T19:43:00Z">
        <w:r w:rsidRPr="00AA4B48">
          <w:rPr>
            <w:rFonts w:ascii="Courier New" w:hAnsi="Courier New" w:cs="Courier New"/>
          </w:rPr>
          <w:t>"</w:t>
        </w:r>
      </w:ins>
      <w:del w:id="8599" w:author="Comparison" w:date="2013-05-05T19:43:00Z">
        <w:r w:rsidRPr="00C100C3">
          <w:rPr>
            <w:rFonts w:ascii="Courier New" w:hAnsi="Courier New" w:cs="Courier New"/>
          </w:rPr>
          <w:delText>&amp;#8220;</w:delText>
        </w:r>
      </w:del>
      <w:r w:rsidRPr="00C100C3">
        <w:rPr>
          <w:rFonts w:ascii="Courier New" w:hAnsi="Courier New" w:cs="Courier New"/>
        </w:rPr>
        <w:t>The only letters addressed to the chu</w:t>
      </w:r>
      <w:r w:rsidRPr="00C100C3">
        <w:rPr>
          <w:rFonts w:ascii="Courier New" w:hAnsi="Courier New" w:cs="Courier New"/>
        </w:rPr>
        <w:t>rches, which we find mentioned in the New Testament, are canonical epistles written by the apostles</w:t>
      </w:r>
      <w:ins w:id="8600" w:author="Comparison" w:date="2013-05-05T19:43:00Z">
        <w:r w:rsidRPr="00AA4B48">
          <w:rPr>
            <w:rFonts w:ascii="Courier New" w:hAnsi="Courier New" w:cs="Courier New"/>
          </w:rPr>
          <w:t>¦."</w:t>
        </w:r>
      </w:ins>
      <w:del w:id="8601" w:author="Comparison" w:date="2013-05-05T19:43:00Z">
        <w:r w:rsidRPr="00C100C3">
          <w:rPr>
            <w:rFonts w:ascii="Courier New" w:hAnsi="Courier New" w:cs="Courier New"/>
          </w:rPr>
          <w:delText>.&amp;#8221;|</w:delText>
        </w:r>
      </w:del>
    </w:p>
    <w:p w14:paraId="0B64035D" w14:textId="60467A88" w:rsidR="00000000" w:rsidRPr="00C100C3" w:rsidRDefault="00362818" w:rsidP="00C100C3">
      <w:pPr>
        <w:pStyle w:val="PlainText"/>
        <w:rPr>
          <w:rFonts w:ascii="Courier New" w:hAnsi="Courier New" w:cs="Courier New"/>
        </w:rPr>
      </w:pPr>
      <w:r w:rsidRPr="00C100C3">
        <w:rPr>
          <w:rFonts w:ascii="Courier New" w:hAnsi="Courier New" w:cs="Courier New"/>
        </w:rPr>
        <w:t>You say, By what right do we allow ourselves to write to a church? There is, it is true, something more in the nomination of elders</w:t>
      </w:r>
      <w:ins w:id="8602" w:author="Comparison" w:date="2013-05-05T19:43:00Z">
        <w:r w:rsidRPr="00AA4B48">
          <w:rPr>
            <w:rFonts w:ascii="Courier New" w:hAnsi="Courier New" w:cs="Courier New"/>
          </w:rPr>
          <w:t xml:space="preserve"> -- </w:t>
        </w:r>
      </w:ins>
      <w:del w:id="8603" w:author="Comparison" w:date="2013-05-05T19:43:00Z">
        <w:r w:rsidRPr="00C100C3">
          <w:rPr>
            <w:rFonts w:ascii="Courier New" w:hAnsi="Courier New" w:cs="Courier New"/>
          </w:rPr>
          <w:delText>&amp;#8212;</w:delText>
        </w:r>
      </w:del>
      <w:r w:rsidRPr="00C100C3">
        <w:rPr>
          <w:rFonts w:ascii="Courier New" w:hAnsi="Courier New" w:cs="Courier New"/>
        </w:rPr>
        <w:t>the auth</w:t>
      </w:r>
      <w:r w:rsidRPr="00C100C3">
        <w:rPr>
          <w:rFonts w:ascii="Courier New" w:hAnsi="Courier New" w:cs="Courier New"/>
        </w:rPr>
        <w:t>ority confided to the apostles and by the apostles to the elders, which was not merely inspiration. Your elders have no authority. But let us leave that. I think in the main that the elders whom you appoint have a value (apart from authority) in comparison</w:t>
      </w:r>
      <w:r w:rsidRPr="00C100C3">
        <w:rPr>
          <w:rFonts w:ascii="Courier New" w:hAnsi="Courier New" w:cs="Courier New"/>
        </w:rPr>
        <w:t xml:space="preserve"> with the elders appointed by the apostles, equal to that which your letters to churches have as compared with those of the apostles. That is to say, they, in one case, are divinely ordained; in the other not</w:t>
      </w:r>
      <w:ins w:id="8604" w:author="Comparison" w:date="2013-05-05T19:43:00Z">
        <w:r w:rsidRPr="00AA4B48">
          <w:rPr>
            <w:rFonts w:ascii="Courier New" w:hAnsi="Courier New" w:cs="Courier New"/>
          </w:rPr>
          <w:t xml:space="preserve"> -- </w:t>
        </w:r>
      </w:ins>
      <w:del w:id="8605" w:author="Comparison" w:date="2013-05-05T19:43:00Z">
        <w:r w:rsidRPr="00C100C3">
          <w:rPr>
            <w:rFonts w:ascii="Courier New" w:hAnsi="Courier New" w:cs="Courier New"/>
          </w:rPr>
          <w:delText>&amp;#8212;</w:delText>
        </w:r>
      </w:del>
      <w:r w:rsidRPr="00C100C3">
        <w:rPr>
          <w:rFonts w:ascii="Courier New" w:hAnsi="Courier New" w:cs="Courier New"/>
        </w:rPr>
        <w:t xml:space="preserve">they are purely human. As the letters of </w:t>
      </w:r>
      <w:r w:rsidRPr="00C100C3">
        <w:rPr>
          <w:rFonts w:ascii="Courier New" w:hAnsi="Courier New" w:cs="Courier New"/>
        </w:rPr>
        <w:t>the apostles are divinely inspired, those of Christians now are certainly not; on the contrary, they are often sad productions. I will say nothing, sir, of the modesty and seriousness of the comparison of your letters with inspired letters, the word of God</w:t>
      </w:r>
      <w:r w:rsidRPr="00C100C3">
        <w:rPr>
          <w:rFonts w:ascii="Courier New" w:hAnsi="Courier New" w:cs="Courier New"/>
        </w:rPr>
        <w:t>. I do not pretend to make you feel anything. Your comparison is ingenious and admirably applicable: it presents (leaving out the question of authority) a perfect picture of your work. Your elders, compared with the elders ordained by the apostles, are lik</w:t>
      </w:r>
      <w:r w:rsidRPr="00C100C3">
        <w:rPr>
          <w:rFonts w:ascii="Courier New" w:hAnsi="Courier New" w:cs="Courier New"/>
        </w:rPr>
        <w:t>e your letters, compared with the inspired letters.</w:t>
      </w:r>
    </w:p>
    <w:p w14:paraId="16E1BC96" w14:textId="0E1B2FFB" w:rsidR="00000000" w:rsidRPr="00C100C3" w:rsidRDefault="00362818" w:rsidP="00C100C3">
      <w:pPr>
        <w:pStyle w:val="PlainText"/>
        <w:rPr>
          <w:rFonts w:ascii="Courier New" w:hAnsi="Courier New" w:cs="Courier New"/>
        </w:rPr>
      </w:pPr>
      <w:r w:rsidRPr="00C100C3">
        <w:rPr>
          <w:rFonts w:ascii="Courier New" w:hAnsi="Courier New" w:cs="Courier New"/>
        </w:rPr>
        <w:t xml:space="preserve">You come, thirdly, to the foundation of churches. You tell us, </w:t>
      </w:r>
      <w:ins w:id="8606" w:author="Comparison" w:date="2013-05-05T19:43:00Z">
        <w:r w:rsidRPr="00AA4B48">
          <w:rPr>
            <w:rFonts w:ascii="Courier New" w:hAnsi="Courier New" w:cs="Courier New"/>
          </w:rPr>
          <w:t>"</w:t>
        </w:r>
      </w:ins>
      <w:del w:id="8607" w:author="Comparison" w:date="2013-05-05T19:43:00Z">
        <w:r w:rsidRPr="00C100C3">
          <w:rPr>
            <w:rFonts w:ascii="Courier New" w:hAnsi="Courier New" w:cs="Courier New"/>
          </w:rPr>
          <w:delText>&amp;#8220;</w:delText>
        </w:r>
      </w:del>
      <w:r w:rsidRPr="00C100C3">
        <w:rPr>
          <w:rFonts w:ascii="Courier New" w:hAnsi="Courier New" w:cs="Courier New"/>
        </w:rPr>
        <w:t>More than that; the only founding of churches of which the New Testament contains the history, is of those made by the apostles</w:t>
      </w:r>
      <w:ins w:id="8608" w:author="Comparison" w:date="2013-05-05T19:43:00Z">
        <w:r w:rsidRPr="00AA4B48">
          <w:rPr>
            <w:rFonts w:ascii="Courier New" w:hAnsi="Courier New" w:cs="Courier New"/>
          </w:rPr>
          <w:t>."</w:t>
        </w:r>
      </w:ins>
      <w:del w:id="8609" w:author="Comparison" w:date="2013-05-05T19:43:00Z">
        <w:r w:rsidRPr="00C100C3">
          <w:rPr>
            <w:rFonts w:ascii="Courier New" w:hAnsi="Courier New" w:cs="Courier New"/>
          </w:rPr>
          <w:delText>.&amp;#822</w:delText>
        </w:r>
        <w:r w:rsidRPr="00C100C3">
          <w:rPr>
            <w:rFonts w:ascii="Courier New" w:hAnsi="Courier New" w:cs="Courier New"/>
          </w:rPr>
          <w:delText>1;</w:delText>
        </w:r>
      </w:del>
      <w:r w:rsidRPr="00C100C3">
        <w:rPr>
          <w:rFonts w:ascii="Courier New" w:hAnsi="Courier New" w:cs="Courier New"/>
        </w:rPr>
        <w:t xml:space="preserve"> Really! You must set to work, sir, to read the New Testament before venturing into controversy about its contents. The church of Samaria was founded by Philip (the deacon), and then the apostles went down to confer the Holy Ghost on the Samaritans. That</w:t>
      </w:r>
      <w:r w:rsidRPr="00C100C3">
        <w:rPr>
          <w:rFonts w:ascii="Courier New" w:hAnsi="Courier New" w:cs="Courier New"/>
        </w:rPr>
        <w:t xml:space="preserve"> at Antioch was founded by those who were dispersed abroad at the death of Stephen. Those are the two most important churches after</w:t>
      </w:r>
    </w:p>
    <w:p w14:paraId="6D0C8A00" w14:textId="440C5B7E" w:rsidR="00000000" w:rsidRPr="00C100C3" w:rsidRDefault="00362818" w:rsidP="00C100C3">
      <w:pPr>
        <w:pStyle w:val="PlainText"/>
        <w:rPr>
          <w:rFonts w:ascii="Courier New" w:hAnsi="Courier New" w:cs="Courier New"/>
        </w:rPr>
      </w:pPr>
      <w:ins w:id="8610" w:author="Comparison" w:date="2013-05-05T19:43:00Z">
        <w:r w:rsidRPr="00AA4B48">
          <w:rPr>
            <w:rFonts w:ascii="Courier New" w:hAnsi="Courier New" w:cs="Courier New"/>
          </w:rPr>
          <w:t>¦</w:t>
        </w:r>
      </w:ins>
      <w:del w:id="8611" w:author="Comparison" w:date="2013-05-05T19:43:00Z">
        <w:r w:rsidRPr="00C100C3">
          <w:rPr>
            <w:rFonts w:ascii="Courier New" w:hAnsi="Courier New" w:cs="Courier New"/>
          </w:rPr>
          <w:delText>|</w:delText>
        </w:r>
      </w:del>
      <w:r w:rsidRPr="00C100C3">
        <w:rPr>
          <w:rFonts w:ascii="Courier New" w:hAnsi="Courier New" w:cs="Courier New"/>
        </w:rPr>
        <w:t xml:space="preserve"> This is questionable. Inspiration does not depend solely on the apostleship; take for example the Gospels of Mark and Luk</w:t>
      </w:r>
      <w:r w:rsidRPr="00C100C3">
        <w:rPr>
          <w:rFonts w:ascii="Courier New" w:hAnsi="Courier New" w:cs="Courier New"/>
        </w:rPr>
        <w:t>e. Some persons who fully believe the Epistles of James and Jude to be inspired have questioned their having the two apostles of that name as their authors. The authority of the apostle is quite another thing from inspiration; and inspiration, like that of</w:t>
      </w:r>
      <w:r w:rsidRPr="00C100C3">
        <w:rPr>
          <w:rFonts w:ascii="Courier New" w:hAnsi="Courier New" w:cs="Courier New"/>
        </w:rPr>
        <w:t xml:space="preserve"> the prophets, is quite another thing from apostleship.</w:t>
      </w:r>
    </w:p>
    <w:p w14:paraId="1517151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{352}</w:t>
      </w:r>
    </w:p>
    <w:p w14:paraId="3190ED32" w14:textId="01140FCE" w:rsidR="00000000" w:rsidRPr="00C100C3" w:rsidRDefault="00362818" w:rsidP="00C100C3">
      <w:pPr>
        <w:pStyle w:val="PlainText"/>
        <w:rPr>
          <w:rFonts w:ascii="Courier New" w:hAnsi="Courier New" w:cs="Courier New"/>
        </w:rPr>
      </w:pPr>
      <w:r w:rsidRPr="00C100C3">
        <w:rPr>
          <w:rFonts w:ascii="Courier New" w:hAnsi="Courier New" w:cs="Courier New"/>
        </w:rPr>
        <w:t xml:space="preserve">Jerusalem. Antioch, perhaps, was even more important as the starting-point of </w:t>
      </w:r>
      <w:ins w:id="8612" w:author="Comparison" w:date="2013-05-05T19:43:00Z">
        <w:r w:rsidRPr="00AA4B48">
          <w:rPr>
            <w:rFonts w:ascii="Courier New" w:hAnsi="Courier New" w:cs="Courier New"/>
          </w:rPr>
          <w:t>Paul's</w:t>
        </w:r>
      </w:ins>
      <w:del w:id="8613" w:author="Comparison" w:date="2013-05-05T19:43:00Z">
        <w:r w:rsidRPr="00C100C3">
          <w:rPr>
            <w:rFonts w:ascii="Courier New" w:hAnsi="Courier New" w:cs="Courier New"/>
          </w:rPr>
          <w:delText>Paul&amp;#8217;s</w:delText>
        </w:r>
      </w:del>
      <w:r w:rsidRPr="00C100C3">
        <w:rPr>
          <w:rFonts w:ascii="Courier New" w:hAnsi="Courier New" w:cs="Courier New"/>
        </w:rPr>
        <w:t xml:space="preserve"> ministry. It was only after the apostles had heard say that Antioch had received Christianity that th</w:t>
      </w:r>
      <w:r w:rsidRPr="00C100C3">
        <w:rPr>
          <w:rFonts w:ascii="Courier New" w:hAnsi="Courier New" w:cs="Courier New"/>
        </w:rPr>
        <w:t>ey sent Barnabas, who afterwards went to fetch Paul; then they both assembled together with the church. At Damascus we also find disciples, but dare I point out a church to you which, with all its pretensions, has not, after all, the honour, so far as it i</w:t>
      </w:r>
      <w:r w:rsidRPr="00C100C3">
        <w:rPr>
          <w:rFonts w:ascii="Courier New" w:hAnsi="Courier New" w:cs="Courier New"/>
        </w:rPr>
        <w:t>s an honour, of having been founded by an apostle</w:t>
      </w:r>
      <w:ins w:id="8614" w:author="Comparison" w:date="2013-05-05T19:43:00Z">
        <w:r w:rsidRPr="00AA4B48">
          <w:rPr>
            <w:rFonts w:ascii="Courier New" w:hAnsi="Courier New" w:cs="Courier New"/>
          </w:rPr>
          <w:t>¦?</w:t>
        </w:r>
      </w:ins>
      <w:del w:id="8615" w:author="Comparison" w:date="2013-05-05T19:43:00Z">
        <w:r w:rsidRPr="00C100C3">
          <w:rPr>
            <w:rFonts w:ascii="Courier New" w:hAnsi="Courier New" w:cs="Courier New"/>
          </w:rPr>
          <w:delText>?*</w:delText>
        </w:r>
      </w:del>
      <w:r w:rsidRPr="00C100C3">
        <w:rPr>
          <w:rFonts w:ascii="Courier New" w:hAnsi="Courier New" w:cs="Courier New"/>
        </w:rPr>
        <w:t xml:space="preserve"> It is the Church of Rome. The apostle Paul, he who proclaimed sovereign grace in all its extent and in all its fulness, only went there as a prisoner, a living picture of the history of this city. Before </w:t>
      </w:r>
      <w:r w:rsidRPr="00C100C3">
        <w:rPr>
          <w:rFonts w:ascii="Courier New" w:hAnsi="Courier New" w:cs="Courier New"/>
        </w:rPr>
        <w:t>going there, however, he wrote an epistle. There is not the least appearance of his having founded a church. So that Samaria, Antioch, Rome, are already lost to you</w:t>
      </w:r>
      <w:ins w:id="8616" w:author="Comparison" w:date="2013-05-05T19:43:00Z">
        <w:r w:rsidRPr="00AA4B48">
          <w:rPr>
            <w:rFonts w:ascii="Courier New" w:hAnsi="Courier New" w:cs="Courier New"/>
          </w:rPr>
          <w:t>;</w:t>
        </w:r>
      </w:ins>
      <w:del w:id="8617" w:author="Comparison" w:date="2013-05-05T19:43:00Z">
        <w:r w:rsidRPr="00C100C3">
          <w:rPr>
            <w:rFonts w:ascii="Courier New" w:hAnsi="Courier New" w:cs="Courier New"/>
          </w:rPr>
          <w:delText>*;*</w:delText>
        </w:r>
      </w:del>
      <w:r w:rsidRPr="00C100C3">
        <w:rPr>
          <w:rFonts w:ascii="Courier New" w:hAnsi="Courier New" w:cs="Courier New"/>
        </w:rPr>
        <w:t xml:space="preserve"> but this is not all. In the Epistle to the Colossians the apostle speaks of those who ha</w:t>
      </w:r>
      <w:r w:rsidRPr="00C100C3">
        <w:rPr>
          <w:rFonts w:ascii="Courier New" w:hAnsi="Courier New" w:cs="Courier New"/>
        </w:rPr>
        <w:t>d never seen his face in the flesh, for whom he prays. It appears that there were several such, and the apostle speaks of it as a very simple thing; but amongst others he mentions Laodicea, where we know from the last verses of the epistle that there was a</w:t>
      </w:r>
      <w:r w:rsidRPr="00C100C3">
        <w:rPr>
          <w:rFonts w:ascii="Courier New" w:hAnsi="Courier New" w:cs="Courier New"/>
        </w:rPr>
        <w:t xml:space="preserve"> church. I do not question your having a very human idea of the foundation of a church. But whatever may be the means of accomplishing it, one thing is very certain, that the assertion, that the New Testament only mentions or even contains the account of c</w:t>
      </w:r>
      <w:r w:rsidRPr="00C100C3">
        <w:rPr>
          <w:rFonts w:ascii="Courier New" w:hAnsi="Courier New" w:cs="Courier New"/>
        </w:rPr>
        <w:t>hurches founded by the apostles, has its source solely in a superficial examination of the word, which must destroy all confidence in what you say of its contents.</w:t>
      </w:r>
    </w:p>
    <w:p w14:paraId="1FE868D7" w14:textId="3340ACDD" w:rsidR="00000000" w:rsidRPr="00C100C3" w:rsidRDefault="00362818" w:rsidP="00C100C3">
      <w:pPr>
        <w:pStyle w:val="PlainText"/>
        <w:rPr>
          <w:rFonts w:ascii="Courier New" w:hAnsi="Courier New" w:cs="Courier New"/>
        </w:rPr>
      </w:pPr>
      <w:ins w:id="8618" w:author="Comparison" w:date="2013-05-05T19:43:00Z">
        <w:r w:rsidRPr="00AA4B48">
          <w:rPr>
            <w:rFonts w:ascii="Courier New" w:hAnsi="Courier New" w:cs="Courier New"/>
          </w:rPr>
          <w:t>¦</w:t>
        </w:r>
      </w:ins>
      <w:del w:id="8619" w:author="Comparison" w:date="2013-05-05T19:43:00Z">
        <w:r w:rsidRPr="00C100C3">
          <w:rPr>
            <w:rFonts w:ascii="Courier New" w:hAnsi="Courier New" w:cs="Courier New"/>
          </w:rPr>
          <w:delText>*</w:delText>
        </w:r>
      </w:del>
      <w:r w:rsidRPr="00C100C3">
        <w:rPr>
          <w:rFonts w:ascii="Courier New" w:hAnsi="Courier New" w:cs="Courier New"/>
        </w:rPr>
        <w:t xml:space="preserve"> In the primitive Church the churches founded by the apostles were carefully distinguished</w:t>
      </w:r>
      <w:r w:rsidRPr="00C100C3">
        <w:rPr>
          <w:rFonts w:ascii="Courier New" w:hAnsi="Courier New" w:cs="Courier New"/>
        </w:rPr>
        <w:t xml:space="preserve"> from all others. According to the Catholics it is this which gave so much importance to the Church of Rome. They quote a doubtful enough passage from Irenaeus (we have only a bad Latin translation of this passage, and of the greater part of the work of th</w:t>
      </w:r>
      <w:r w:rsidRPr="00C100C3">
        <w:rPr>
          <w:rFonts w:ascii="Courier New" w:hAnsi="Courier New" w:cs="Courier New"/>
        </w:rPr>
        <w:t xml:space="preserve">is good and pious father), after having spoken of other similar cases as an argument against heretics, he says, </w:t>
      </w:r>
      <w:ins w:id="8620" w:author="Comparison" w:date="2013-05-05T19:43:00Z">
        <w:r w:rsidRPr="00AA4B48">
          <w:rPr>
            <w:rFonts w:ascii="Courier New" w:hAnsi="Courier New" w:cs="Courier New"/>
          </w:rPr>
          <w:t>"</w:t>
        </w:r>
      </w:ins>
      <w:del w:id="8621" w:author="Comparison" w:date="2013-05-05T19:43:00Z">
        <w:r w:rsidRPr="00C100C3">
          <w:rPr>
            <w:rFonts w:ascii="Courier New" w:hAnsi="Courier New" w:cs="Courier New"/>
          </w:rPr>
          <w:delText>&amp;#8220;</w:delText>
        </w:r>
      </w:del>
      <w:r w:rsidRPr="00C100C3">
        <w:rPr>
          <w:rFonts w:ascii="Courier New" w:hAnsi="Courier New" w:cs="Courier New"/>
        </w:rPr>
        <w:t>Go to Rome</w:t>
      </w:r>
      <w:ins w:id="8622" w:author="Comparison" w:date="2013-05-05T19:43:00Z">
        <w:r w:rsidRPr="00AA4B48">
          <w:rPr>
            <w:rFonts w:ascii="Courier New" w:hAnsi="Courier New" w:cs="Courier New"/>
          </w:rPr>
          <w:t>" -- *</w:t>
        </w:r>
      </w:ins>
      <w:del w:id="8623" w:author="Comparison" w:date="2013-05-05T19:43:00Z">
        <w:r w:rsidRPr="00C100C3">
          <w:rPr>
            <w:rFonts w:ascii="Courier New" w:hAnsi="Courier New" w:cs="Courier New"/>
          </w:rPr>
          <w:delText>&amp;#8221; &amp;#8212;*</w:delText>
        </w:r>
      </w:del>
      <w:r w:rsidRPr="00C100C3">
        <w:rPr>
          <w:rFonts w:ascii="Courier New" w:hAnsi="Courier New" w:cs="Courier New"/>
        </w:rPr>
        <w:t>propter potiorem principalitatem</w:t>
      </w:r>
      <w:ins w:id="8624" w:author="Comparison" w:date="2013-05-05T19:43:00Z">
        <w:r w:rsidRPr="00AA4B48">
          <w:rPr>
            <w:rFonts w:ascii="Courier New" w:hAnsi="Courier New" w:cs="Courier New"/>
          </w:rPr>
          <w:t>*.</w:t>
        </w:r>
      </w:ins>
      <w:del w:id="8625" w:author="Comparison" w:date="2013-05-05T19:43:00Z">
        <w:r w:rsidRPr="00C100C3">
          <w:rPr>
            <w:rFonts w:ascii="Courier New" w:hAnsi="Courier New" w:cs="Courier New"/>
          </w:rPr>
          <w:delText>.*</w:delText>
        </w:r>
      </w:del>
      <w:r w:rsidRPr="00C100C3">
        <w:rPr>
          <w:rFonts w:ascii="Courier New" w:hAnsi="Courier New" w:cs="Courier New"/>
        </w:rPr>
        <w:t xml:space="preserve"> Protestants justly allege that it was *archen* (origin), because the Church </w:t>
      </w:r>
      <w:r w:rsidRPr="00C100C3">
        <w:rPr>
          <w:rFonts w:ascii="Courier New" w:hAnsi="Courier New" w:cs="Courier New"/>
        </w:rPr>
        <w:t>of Rome had two apostles, Peter and Paul, as its founders. For my part, the Epistle to the Romans is a proof of the contrary. However that may be, the Christians of the first century would have been astonished to have heard that all the churches were found</w:t>
      </w:r>
      <w:r w:rsidRPr="00C100C3">
        <w:rPr>
          <w:rFonts w:ascii="Courier New" w:hAnsi="Courier New" w:cs="Courier New"/>
        </w:rPr>
        <w:t xml:space="preserve">ed by the apostles. It was said that the celebrated church at Alexandria had Mark as its founder. But I do not wish to go beyond the certain proofs which the Bible furnishes. Here is, if you have not already noticed it (and I must suppose so from what you </w:t>
      </w:r>
      <w:r w:rsidRPr="00C100C3">
        <w:rPr>
          <w:rFonts w:ascii="Courier New" w:hAnsi="Courier New" w:cs="Courier New"/>
        </w:rPr>
        <w:t>say), that which may be useful to you in your controversies with those who still bear that name.</w:t>
      </w:r>
    </w:p>
    <w:p w14:paraId="320AB322"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{353}</w:t>
      </w:r>
    </w:p>
    <w:p w14:paraId="5F86ED93"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 result of the examination which we have made of your arguments is, that the cases which you suppose utterly upset your principles; the facts which </w:t>
      </w:r>
      <w:r w:rsidRPr="00C100C3">
        <w:rPr>
          <w:rFonts w:ascii="Courier New" w:hAnsi="Courier New" w:cs="Courier New"/>
        </w:rPr>
        <w:t>you allege are no facts at all; and, from your own confession, the elders whom you install have no more value in comparison with the elders whom the apostle ordained, than your letters have compared with those which the apostles wrote by inspiration.</w:t>
      </w:r>
    </w:p>
    <w:p w14:paraId="5655128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You </w:t>
      </w:r>
      <w:r w:rsidRPr="00C100C3">
        <w:rPr>
          <w:rFonts w:ascii="Courier New" w:hAnsi="Courier New" w:cs="Courier New"/>
        </w:rPr>
        <w:t xml:space="preserve">are quite as well grounded in what you say about my principles and my views as you are with regard to those of the word; but I shall not trouble myself much about it. There are in your article some more points of importance in the controversy which I will </w:t>
      </w:r>
      <w:r w:rsidRPr="00C100C3">
        <w:rPr>
          <w:rFonts w:ascii="Courier New" w:hAnsi="Courier New" w:cs="Courier New"/>
        </w:rPr>
        <w:t>take up.</w:t>
      </w:r>
    </w:p>
    <w:p w14:paraId="18B4444C" w14:textId="56B952E1" w:rsidR="00000000" w:rsidRPr="00C100C3" w:rsidRDefault="00362818" w:rsidP="00C100C3">
      <w:pPr>
        <w:pStyle w:val="PlainText"/>
        <w:rPr>
          <w:rFonts w:ascii="Courier New" w:hAnsi="Courier New" w:cs="Courier New"/>
        </w:rPr>
      </w:pPr>
      <w:ins w:id="8626" w:author="Comparison" w:date="2013-05-05T19:43:00Z">
        <w:r w:rsidRPr="00AA4B48">
          <w:rPr>
            <w:rFonts w:ascii="Courier New" w:hAnsi="Courier New" w:cs="Courier New"/>
          </w:rPr>
          <w:t>"</w:t>
        </w:r>
      </w:ins>
      <w:del w:id="8627" w:author="Comparison" w:date="2013-05-05T19:43:00Z">
        <w:r w:rsidRPr="00C100C3">
          <w:rPr>
            <w:rFonts w:ascii="Courier New" w:hAnsi="Courier New" w:cs="Courier New"/>
          </w:rPr>
          <w:delText>&amp;#8220;</w:delText>
        </w:r>
      </w:del>
      <w:r w:rsidRPr="00C100C3">
        <w:rPr>
          <w:rFonts w:ascii="Courier New" w:hAnsi="Courier New" w:cs="Courier New"/>
        </w:rPr>
        <w:t>Note well</w:t>
      </w:r>
      <w:ins w:id="8628" w:author="Comparison" w:date="2013-05-05T19:43:00Z">
        <w:r w:rsidRPr="00AA4B48">
          <w:rPr>
            <w:rFonts w:ascii="Courier New" w:hAnsi="Courier New" w:cs="Courier New"/>
          </w:rPr>
          <w:t>,"</w:t>
        </w:r>
      </w:ins>
      <w:del w:id="8629" w:author="Comparison" w:date="2013-05-05T19:43:00Z">
        <w:r w:rsidRPr="00C100C3">
          <w:rPr>
            <w:rFonts w:ascii="Courier New" w:hAnsi="Courier New" w:cs="Courier New"/>
          </w:rPr>
          <w:delText>,&amp;#8221;</w:delText>
        </w:r>
      </w:del>
      <w:r w:rsidRPr="00C100C3">
        <w:rPr>
          <w:rFonts w:ascii="Courier New" w:hAnsi="Courier New" w:cs="Courier New"/>
        </w:rPr>
        <w:t xml:space="preserve"> you say, </w:t>
      </w:r>
      <w:ins w:id="8630" w:author="Comparison" w:date="2013-05-05T19:43:00Z">
        <w:r w:rsidRPr="00AA4B48">
          <w:rPr>
            <w:rFonts w:ascii="Courier New" w:hAnsi="Courier New" w:cs="Courier New"/>
          </w:rPr>
          <w:t>"</w:t>
        </w:r>
      </w:ins>
      <w:del w:id="8631" w:author="Comparison" w:date="2013-05-05T19:43:00Z">
        <w:r w:rsidRPr="00C100C3">
          <w:rPr>
            <w:rFonts w:ascii="Courier New" w:hAnsi="Courier New" w:cs="Courier New"/>
          </w:rPr>
          <w:delText>&amp;#8220;</w:delText>
        </w:r>
      </w:del>
      <w:r w:rsidRPr="00C100C3">
        <w:rPr>
          <w:rFonts w:ascii="Courier New" w:hAnsi="Courier New" w:cs="Courier New"/>
        </w:rPr>
        <w:t>that it is moreover a question of a ceremony, not of an act of discernment or choice. No one can pretend that the election of elders pertained exclusively to the apostles or their delegates</w:t>
      </w:r>
      <w:ins w:id="8632" w:author="Comparison" w:date="2013-05-05T19:43:00Z">
        <w:r w:rsidRPr="00AA4B48">
          <w:rPr>
            <w:rFonts w:ascii="Courier New" w:hAnsi="Courier New" w:cs="Courier New"/>
          </w:rPr>
          <w:t>."</w:t>
        </w:r>
      </w:ins>
      <w:del w:id="8633" w:author="Comparison" w:date="2013-05-05T19:43:00Z">
        <w:r w:rsidRPr="00C100C3">
          <w:rPr>
            <w:rFonts w:ascii="Courier New" w:hAnsi="Courier New" w:cs="Courier New"/>
          </w:rPr>
          <w:delText>.&amp;#8221;</w:delText>
        </w:r>
      </w:del>
    </w:p>
    <w:p w14:paraId="56ACD221" w14:textId="1EAD62C6" w:rsidR="00000000" w:rsidRPr="00C100C3" w:rsidRDefault="00362818" w:rsidP="00C100C3">
      <w:pPr>
        <w:pStyle w:val="PlainText"/>
        <w:rPr>
          <w:rFonts w:ascii="Courier New" w:hAnsi="Courier New" w:cs="Courier New"/>
        </w:rPr>
      </w:pPr>
      <w:r w:rsidRPr="00C100C3">
        <w:rPr>
          <w:rFonts w:ascii="Courier New" w:hAnsi="Courier New" w:cs="Courier New"/>
        </w:rPr>
        <w:t>Here a</w:t>
      </w:r>
      <w:r w:rsidRPr="00C100C3">
        <w:rPr>
          <w:rFonts w:ascii="Courier New" w:hAnsi="Courier New" w:cs="Courier New"/>
        </w:rPr>
        <w:t>gain, sir, you betray your consciousness that this is the weak side of all your pretensions</w:t>
      </w:r>
      <w:ins w:id="8634" w:author="Comparison" w:date="2013-05-05T19:43:00Z">
        <w:r w:rsidRPr="00AA4B48">
          <w:rPr>
            <w:rFonts w:ascii="Courier New" w:hAnsi="Courier New" w:cs="Courier New"/>
          </w:rPr>
          <w:t xml:space="preserve"> -- </w:t>
        </w:r>
      </w:ins>
      <w:del w:id="8635" w:author="Comparison" w:date="2013-05-05T19:43:00Z">
        <w:r w:rsidRPr="00C100C3">
          <w:rPr>
            <w:rFonts w:ascii="Courier New" w:hAnsi="Courier New" w:cs="Courier New"/>
          </w:rPr>
          <w:delText>&amp;#8212;</w:delText>
        </w:r>
      </w:del>
      <w:r w:rsidRPr="00C100C3">
        <w:rPr>
          <w:rFonts w:ascii="Courier New" w:hAnsi="Courier New" w:cs="Courier New"/>
        </w:rPr>
        <w:t>that discernment in order to choose is necessary. But I do not recognize the same simplicity (I will not allow myself one word of reproach) that you shewed wh</w:t>
      </w:r>
      <w:r w:rsidRPr="00C100C3">
        <w:rPr>
          <w:rFonts w:ascii="Courier New" w:hAnsi="Courier New" w:cs="Courier New"/>
        </w:rPr>
        <w:t>en you confessed that you had no proof in</w:t>
      </w:r>
      <w:del w:id="8636" w:author="Comparison" w:date="2013-05-05T19:43:00Z">
        <w:r w:rsidRPr="00C100C3">
          <w:rPr>
            <w:rFonts w:ascii="Courier New" w:hAnsi="Courier New" w:cs="Courier New"/>
          </w:rPr>
          <w:delText>&amp;#8221;</w:delText>
        </w:r>
      </w:del>
      <w:r w:rsidRPr="00C100C3">
        <w:rPr>
          <w:rFonts w:ascii="Courier New" w:hAnsi="Courier New" w:cs="Courier New"/>
        </w:rPr>
        <w:t xml:space="preserve"> the word of a nomination of elders by the Church.</w:t>
      </w:r>
    </w:p>
    <w:p w14:paraId="3F061082"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Why do you suddenly mix deacons and elders together when we are only speaking of elders, with reference to which examples fail you? The deacons (this is the</w:t>
      </w:r>
      <w:r w:rsidRPr="00C100C3">
        <w:rPr>
          <w:rFonts w:ascii="Courier New" w:hAnsi="Courier New" w:cs="Courier New"/>
        </w:rPr>
        <w:t xml:space="preserve"> meaning of the word) of tables, of the wants of the poor, of the administration of the funds of the Church. The Church gave money, its servants administered it. The word does not leave any doubt or any uncertainty on this point; it does not confound the o</w:t>
      </w:r>
      <w:r w:rsidRPr="00C100C3">
        <w:rPr>
          <w:rFonts w:ascii="Courier New" w:hAnsi="Courier New" w:cs="Courier New"/>
        </w:rPr>
        <w:t xml:space="preserve">ffices as you do; it leaves no room for the confusion by which you seek to escape the force of what it says. It shews us those who fulfilled the functions of deacons chosen by the churches; and the apostles desiring that it should be so. It shews us those </w:t>
      </w:r>
      <w:r w:rsidRPr="00C100C3">
        <w:rPr>
          <w:rFonts w:ascii="Courier New" w:hAnsi="Courier New" w:cs="Courier New"/>
        </w:rPr>
        <w:t>as elders appointed by the apostle or by his delegates and by none else. In cases where such must occur without his intervention, the apostle took care that it should be done by his delegate. The elders are bishops or overseers, that is to say, authorities</w:t>
      </w:r>
      <w:r w:rsidRPr="00C100C3">
        <w:rPr>
          <w:rFonts w:ascii="Courier New" w:hAnsi="Courier New" w:cs="Courier New"/>
        </w:rPr>
        <w:t xml:space="preserve"> in the Church, to guide it, to watch over it, to take care of it; and the authority comes from above, not from below. The deacons are servants, and servants of the Church. It is thus that scripture speaks. There might</w:t>
      </w:r>
      <w:del w:id="8637" w:author="Comparison" w:date="2013-05-05T19:43:00Z">
        <w:r w:rsidRPr="00C100C3">
          <w:rPr>
            <w:rFonts w:ascii="Courier New" w:hAnsi="Courier New" w:cs="Courier New"/>
          </w:rPr>
          <w:delText>,</w:delText>
        </w:r>
      </w:del>
      <w:r w:rsidRPr="00C100C3">
        <w:rPr>
          <w:rFonts w:ascii="Courier New" w:hAnsi="Courier New" w:cs="Courier New"/>
        </w:rPr>
        <w:t xml:space="preserve"> be, and there even were, women on wh</w:t>
      </w:r>
      <w:r w:rsidRPr="00C100C3">
        <w:rPr>
          <w:rFonts w:ascii="Courier New" w:hAnsi="Courier New" w:cs="Courier New"/>
        </w:rPr>
        <w:t>om this title was conferred; whilst</w:t>
      </w:r>
    </w:p>
    <w:p w14:paraId="66B420DE"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{354}</w:t>
      </w:r>
    </w:p>
    <w:p w14:paraId="275DD617" w14:textId="048841E6" w:rsidR="00000000" w:rsidRPr="00C100C3" w:rsidRDefault="00362818" w:rsidP="00C100C3">
      <w:pPr>
        <w:pStyle w:val="PlainText"/>
        <w:rPr>
          <w:rFonts w:ascii="Courier New" w:hAnsi="Courier New" w:cs="Courier New"/>
        </w:rPr>
      </w:pPr>
      <w:r w:rsidRPr="00C100C3">
        <w:rPr>
          <w:rFonts w:ascii="Courier New" w:hAnsi="Courier New" w:cs="Courier New"/>
        </w:rPr>
        <w:t xml:space="preserve">all authority in the Church was forbidden to women. It is only by trying to introduce confusion that you can avoid the perfectly clear force of the word. You say, </w:t>
      </w:r>
      <w:ins w:id="8638" w:author="Comparison" w:date="2013-05-05T19:43:00Z">
        <w:r w:rsidRPr="00AA4B48">
          <w:rPr>
            <w:rFonts w:ascii="Courier New" w:hAnsi="Courier New" w:cs="Courier New"/>
          </w:rPr>
          <w:t>"</w:t>
        </w:r>
      </w:ins>
      <w:del w:id="8639" w:author="Comparison" w:date="2013-05-05T19:43:00Z">
        <w:r w:rsidRPr="00C100C3">
          <w:rPr>
            <w:rFonts w:ascii="Courier New" w:hAnsi="Courier New" w:cs="Courier New"/>
          </w:rPr>
          <w:delText>&amp;#8220;</w:delText>
        </w:r>
      </w:del>
      <w:r w:rsidRPr="00C100C3">
        <w:rPr>
          <w:rFonts w:ascii="Courier New" w:hAnsi="Courier New" w:cs="Courier New"/>
        </w:rPr>
        <w:t>No one can pretend that the election of el</w:t>
      </w:r>
      <w:r w:rsidRPr="00C100C3">
        <w:rPr>
          <w:rFonts w:ascii="Courier New" w:hAnsi="Courier New" w:cs="Courier New"/>
        </w:rPr>
        <w:t>ders and deacons pertained exclusively to the apostles and their delegates</w:t>
      </w:r>
      <w:ins w:id="8640" w:author="Comparison" w:date="2013-05-05T19:43:00Z">
        <w:r w:rsidRPr="00AA4B48">
          <w:rPr>
            <w:rFonts w:ascii="Courier New" w:hAnsi="Courier New" w:cs="Courier New"/>
          </w:rPr>
          <w:t>."</w:t>
        </w:r>
      </w:ins>
      <w:del w:id="8641" w:author="Comparison" w:date="2013-05-05T19:43:00Z">
        <w:r w:rsidRPr="00C100C3">
          <w:rPr>
            <w:rFonts w:ascii="Courier New" w:hAnsi="Courier New" w:cs="Courier New"/>
          </w:rPr>
          <w:delText>.&amp;#8221;</w:delText>
        </w:r>
      </w:del>
      <w:r w:rsidRPr="00C100C3">
        <w:rPr>
          <w:rFonts w:ascii="Courier New" w:hAnsi="Courier New" w:cs="Courier New"/>
        </w:rPr>
        <w:t xml:space="preserve"> There is nothing to pretend, sir; one has only to receive what the word says. It says, that in every case those charged with the money-matters were chosen by the churches; a</w:t>
      </w:r>
      <w:r w:rsidRPr="00C100C3">
        <w:rPr>
          <w:rFonts w:ascii="Courier New" w:hAnsi="Courier New" w:cs="Courier New"/>
        </w:rPr>
        <w:t xml:space="preserve">nd that, in every case where it was a question of elders, they were chosen by the apostles or by delegates of the apostle. In the one case they were servants </w:t>
      </w:r>
      <w:ins w:id="8642" w:author="Comparison" w:date="2013-05-05T19:43:00Z">
        <w:r w:rsidRPr="00AA4B48">
          <w:rPr>
            <w:rFonts w:ascii="Courier New" w:hAnsi="Courier New" w:cs="Courier New"/>
          </w:rPr>
          <w:t>(*</w:t>
        </w:r>
      </w:ins>
      <w:del w:id="8643" w:author="Comparison" w:date="2013-05-05T19:43:00Z">
        <w:r w:rsidRPr="00C100C3">
          <w:rPr>
            <w:rFonts w:ascii="Courier New" w:hAnsi="Courier New" w:cs="Courier New"/>
          </w:rPr>
          <w:delText>*(</w:delText>
        </w:r>
      </w:del>
      <w:r w:rsidRPr="00C100C3">
        <w:rPr>
          <w:rFonts w:ascii="Courier New" w:hAnsi="Courier New" w:cs="Courier New"/>
        </w:rPr>
        <w:t>diakonoi</w:t>
      </w:r>
      <w:ins w:id="8644" w:author="Comparison" w:date="2013-05-05T19:43:00Z">
        <w:r w:rsidRPr="00AA4B48">
          <w:rPr>
            <w:rFonts w:ascii="Courier New" w:hAnsi="Courier New" w:cs="Courier New"/>
          </w:rPr>
          <w:t>*),</w:t>
        </w:r>
      </w:ins>
      <w:del w:id="8645" w:author="Comparison" w:date="2013-05-05T19:43:00Z">
        <w:r w:rsidRPr="00C100C3">
          <w:rPr>
            <w:rFonts w:ascii="Courier New" w:hAnsi="Courier New" w:cs="Courier New"/>
          </w:rPr>
          <w:delText>),*</w:delText>
        </w:r>
      </w:del>
      <w:r w:rsidRPr="00C100C3">
        <w:rPr>
          <w:rFonts w:ascii="Courier New" w:hAnsi="Courier New" w:cs="Courier New"/>
        </w:rPr>
        <w:t xml:space="preserve"> in the other overseers of the Church from God.</w:t>
      </w:r>
    </w:p>
    <w:p w14:paraId="55EB0A58" w14:textId="2268029F" w:rsidR="00000000" w:rsidRPr="00C100C3" w:rsidRDefault="00362818" w:rsidP="00C100C3">
      <w:pPr>
        <w:pStyle w:val="PlainText"/>
        <w:rPr>
          <w:rFonts w:ascii="Courier New" w:hAnsi="Courier New" w:cs="Courier New"/>
        </w:rPr>
      </w:pPr>
      <w:r w:rsidRPr="00C100C3">
        <w:rPr>
          <w:rFonts w:ascii="Courier New" w:hAnsi="Courier New" w:cs="Courier New"/>
        </w:rPr>
        <w:t>Now here are the proofs. At Jerusale</w:t>
      </w:r>
      <w:r w:rsidRPr="00C100C3">
        <w:rPr>
          <w:rFonts w:ascii="Courier New" w:hAnsi="Courier New" w:cs="Courier New"/>
        </w:rPr>
        <w:t>m there were murmurs with regard to temporal helps; the apostles would not occupy themselves with such matters, and they call upon the Church to choose persons to do it; and this took place (@Acts 6). In @1 Corinthians 16:</w:t>
      </w:r>
      <w:ins w:id="8646" w:author="Comparison" w:date="2013-05-05T19:43:00Z">
        <w:r w:rsidRPr="00AA4B48">
          <w:rPr>
            <w:rFonts w:ascii="Courier New" w:hAnsi="Courier New" w:cs="Courier New"/>
          </w:rPr>
          <w:t xml:space="preserve"> </w:t>
        </w:r>
      </w:ins>
      <w:r w:rsidRPr="00C100C3">
        <w:rPr>
          <w:rFonts w:ascii="Courier New" w:hAnsi="Courier New" w:cs="Courier New"/>
        </w:rPr>
        <w:t>3, persons approved of by the fait</w:t>
      </w:r>
      <w:r w:rsidRPr="00C100C3">
        <w:rPr>
          <w:rFonts w:ascii="Courier New" w:hAnsi="Courier New" w:cs="Courier New"/>
        </w:rPr>
        <w:t>hful were to take charge of the money derived from the collections. In @2 Corinthians 8 a brother was chosen</w:t>
      </w:r>
      <w:ins w:id="8647" w:author="Comparison" w:date="2013-05-05T19:43:00Z">
        <w:r w:rsidRPr="00AA4B48">
          <w:rPr>
            <w:rFonts w:ascii="Courier New" w:hAnsi="Courier New" w:cs="Courier New"/>
          </w:rPr>
          <w:t>¦</w:t>
        </w:r>
      </w:ins>
      <w:del w:id="8648" w:author="Comparison" w:date="2013-05-05T19:43:00Z">
        <w:r w:rsidRPr="00C100C3">
          <w:rPr>
            <w:rFonts w:ascii="Courier New" w:hAnsi="Courier New" w:cs="Courier New"/>
          </w:rPr>
          <w:delText>|</w:delText>
        </w:r>
      </w:del>
      <w:r w:rsidRPr="00C100C3">
        <w:rPr>
          <w:rFonts w:ascii="Courier New" w:hAnsi="Courier New" w:cs="Courier New"/>
        </w:rPr>
        <w:t xml:space="preserve"> by the churches to carry the money which they sent to Jerusalem; for the apostle, though he might go there, would not take charge of it alone, tho</w:t>
      </w:r>
      <w:r w:rsidRPr="00C100C3">
        <w:rPr>
          <w:rFonts w:ascii="Courier New" w:hAnsi="Courier New" w:cs="Courier New"/>
        </w:rPr>
        <w:t>ugh ready to share in doing so. That is to say, in temporal and money matters the word shews us that the apostles desired men to be chosen by the churches, who should have charge of them.</w:t>
      </w:r>
    </w:p>
    <w:p w14:paraId="34F8B194" w14:textId="0B395CD1" w:rsidR="00000000" w:rsidRPr="00C100C3" w:rsidRDefault="00362818" w:rsidP="00C100C3">
      <w:pPr>
        <w:pStyle w:val="PlainText"/>
        <w:rPr>
          <w:rFonts w:ascii="Courier New" w:hAnsi="Courier New" w:cs="Courier New"/>
        </w:rPr>
      </w:pPr>
      <w:r w:rsidRPr="00C100C3">
        <w:rPr>
          <w:rFonts w:ascii="Courier New" w:hAnsi="Courier New" w:cs="Courier New"/>
        </w:rPr>
        <w:t>In the case of elders, we find the positive declaration that the ap</w:t>
      </w:r>
      <w:r w:rsidRPr="00C100C3">
        <w:rPr>
          <w:rFonts w:ascii="Courier New" w:hAnsi="Courier New" w:cs="Courier New"/>
        </w:rPr>
        <w:t>ostles Barnabas and Paul chose elders for the churches. This occurred not in one church only, but in every church which they had founded in those countries a short time previously. They returned there, partly in order to do it: it was not a natural consequ</w:t>
      </w:r>
      <w:r w:rsidRPr="00C100C3">
        <w:rPr>
          <w:rFonts w:ascii="Courier New" w:hAnsi="Courier New" w:cs="Courier New"/>
        </w:rPr>
        <w:t>ence of their presence; it was not (as you say would now naturally be done in a similar case) the churches which had called them to their aid; they retraced their steps to visit the churches, and by their own authority they did not install, did not take pa</w:t>
      </w:r>
      <w:r w:rsidRPr="00C100C3">
        <w:rPr>
          <w:rFonts w:ascii="Courier New" w:hAnsi="Courier New" w:cs="Courier New"/>
        </w:rPr>
        <w:t>rt in a ceremony, but chose elders for the churches</w:t>
      </w:r>
      <w:ins w:id="8649" w:author="Comparison" w:date="2013-05-05T19:43:00Z">
        <w:r w:rsidRPr="00AA4B48">
          <w:rPr>
            <w:rFonts w:ascii="Courier New" w:hAnsi="Courier New" w:cs="Courier New"/>
          </w:rPr>
          <w:t xml:space="preserve"> -- </w:t>
        </w:r>
      </w:ins>
      <w:del w:id="8650" w:author="Comparison" w:date="2013-05-05T19:43:00Z">
        <w:r w:rsidRPr="00C100C3">
          <w:rPr>
            <w:rFonts w:ascii="Courier New" w:hAnsi="Courier New" w:cs="Courier New"/>
          </w:rPr>
          <w:delText>&amp;#8212;</w:delText>
        </w:r>
      </w:del>
      <w:r w:rsidRPr="00C100C3">
        <w:rPr>
          <w:rFonts w:ascii="Courier New" w:hAnsi="Courier New" w:cs="Courier New"/>
        </w:rPr>
        <w:t>the word, as we have said, being exactly the same as that which is employed for the choice by the churches of the persons to whom they had entrusted their money. In neither the one case nor the othe</w:t>
      </w:r>
      <w:r w:rsidRPr="00C100C3">
        <w:rPr>
          <w:rFonts w:ascii="Courier New" w:hAnsi="Courier New" w:cs="Courier New"/>
        </w:rPr>
        <w:t>r is it a question</w:t>
      </w:r>
    </w:p>
    <w:p w14:paraId="43C14BEA" w14:textId="32AA633E" w:rsidR="00000000" w:rsidRPr="00C100C3" w:rsidRDefault="00362818" w:rsidP="00C100C3">
      <w:pPr>
        <w:pStyle w:val="PlainText"/>
        <w:rPr>
          <w:rFonts w:ascii="Courier New" w:hAnsi="Courier New" w:cs="Courier New"/>
        </w:rPr>
      </w:pPr>
      <w:ins w:id="8651" w:author="Comparison" w:date="2013-05-05T19:43:00Z">
        <w:r w:rsidRPr="00AA4B48">
          <w:rPr>
            <w:rFonts w:ascii="Courier New" w:hAnsi="Courier New" w:cs="Courier New"/>
          </w:rPr>
          <w:t>¦</w:t>
        </w:r>
      </w:ins>
      <w:del w:id="8652" w:author="Comparison" w:date="2013-05-05T19:43:00Z">
        <w:r w:rsidRPr="00C100C3">
          <w:rPr>
            <w:rFonts w:ascii="Courier New" w:hAnsi="Courier New" w:cs="Courier New"/>
          </w:rPr>
          <w:delText>|</w:delText>
        </w:r>
      </w:del>
      <w:r w:rsidRPr="00C100C3">
        <w:rPr>
          <w:rFonts w:ascii="Courier New" w:hAnsi="Courier New" w:cs="Courier New"/>
        </w:rPr>
        <w:t xml:space="preserve"> The word used here is exactly the same as that employed by the Holy Spirit to distinguish what the apostles, Paul and Barnabas, did with regard to elders.</w:t>
      </w:r>
    </w:p>
    <w:p w14:paraId="698A1EFB"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{355}</w:t>
      </w:r>
    </w:p>
    <w:p w14:paraId="72D36E41" w14:textId="3ACCEE1D" w:rsidR="00000000" w:rsidRPr="00C100C3" w:rsidRDefault="00362818" w:rsidP="00C100C3">
      <w:pPr>
        <w:pStyle w:val="PlainText"/>
        <w:rPr>
          <w:rFonts w:ascii="Courier New" w:hAnsi="Courier New" w:cs="Courier New"/>
        </w:rPr>
      </w:pPr>
      <w:r w:rsidRPr="00C100C3">
        <w:rPr>
          <w:rFonts w:ascii="Courier New" w:hAnsi="Courier New" w:cs="Courier New"/>
        </w:rPr>
        <w:t>of a ceremony, nor of the imposition of hands, but of the choice of him</w:t>
      </w:r>
      <w:r w:rsidRPr="00C100C3">
        <w:rPr>
          <w:rFonts w:ascii="Courier New" w:hAnsi="Courier New" w:cs="Courier New"/>
        </w:rPr>
        <w:t xml:space="preserve"> who should fulfil the office</w:t>
      </w:r>
      <w:ins w:id="8653" w:author="Comparison" w:date="2013-05-05T19:43:00Z">
        <w:r w:rsidRPr="00AA4B48">
          <w:rPr>
            <w:rFonts w:ascii="Courier New" w:hAnsi="Courier New" w:cs="Courier New"/>
          </w:rPr>
          <w:t xml:space="preserve"> -- </w:t>
        </w:r>
      </w:ins>
      <w:del w:id="8654" w:author="Comparison" w:date="2013-05-05T19:43:00Z">
        <w:r w:rsidRPr="00C100C3">
          <w:rPr>
            <w:rFonts w:ascii="Courier New" w:hAnsi="Courier New" w:cs="Courier New"/>
          </w:rPr>
          <w:delText>&amp;#8212;</w:delText>
        </w:r>
      </w:del>
      <w:r w:rsidRPr="00C100C3">
        <w:rPr>
          <w:rFonts w:ascii="Courier New" w:hAnsi="Courier New" w:cs="Courier New"/>
        </w:rPr>
        <w:t>chosen because they had confidence in him for the work to which he was destined. It is precisely that which you said it was not. The faithful were to discern the persons that they wished to have as their messengers and t</w:t>
      </w:r>
      <w:r w:rsidRPr="00C100C3">
        <w:rPr>
          <w:rFonts w:ascii="Courier New" w:hAnsi="Courier New" w:cs="Courier New"/>
        </w:rPr>
        <w:t>o give them the seal of their approbation (*dokimaze</w:t>
      </w:r>
      <w:ins w:id="8655" w:author="Comparison" w:date="2013-05-05T19:43:00Z">
        <w:r w:rsidRPr="00AA4B48">
          <w:rPr>
            <w:rFonts w:ascii="Courier New" w:hAnsi="Courier New" w:cs="Courier New"/>
          </w:rPr>
          <w:t>*).</w:t>
        </w:r>
      </w:ins>
      <w:del w:id="8656" w:author="Comparison" w:date="2013-05-05T19:43:00Z">
        <w:r w:rsidRPr="00C100C3">
          <w:rPr>
            <w:rFonts w:ascii="Courier New" w:hAnsi="Courier New" w:cs="Courier New"/>
          </w:rPr>
          <w:delText>).*</w:delText>
        </w:r>
      </w:del>
      <w:r w:rsidRPr="00C100C3">
        <w:rPr>
          <w:rFonts w:ascii="Courier New" w:hAnsi="Courier New" w:cs="Courier New"/>
        </w:rPr>
        <w:t xml:space="preserve"> It was not a question of any ceremony, of any imposition of hands; it was precisely a question of choice and discernment, and nothing else. All that you say stands in open contradiction to the meaning</w:t>
      </w:r>
      <w:r w:rsidRPr="00C100C3">
        <w:rPr>
          <w:rFonts w:ascii="Courier New" w:hAnsi="Courier New" w:cs="Courier New"/>
        </w:rPr>
        <w:t xml:space="preserve"> and positive and formal declaration of the word. It is impossible to be in more direct and positive opposition to the word than you are in all you say. And how do you seek to elude the force of the positive declaration of the word? </w:t>
      </w:r>
      <w:ins w:id="8657" w:author="Comparison" w:date="2013-05-05T19:43:00Z">
        <w:r w:rsidRPr="00AA4B48">
          <w:rPr>
            <w:rFonts w:ascii="Courier New" w:hAnsi="Courier New" w:cs="Courier New"/>
          </w:rPr>
          <w:t>"</w:t>
        </w:r>
      </w:ins>
      <w:del w:id="8658" w:author="Comparison" w:date="2013-05-05T19:43:00Z">
        <w:r w:rsidRPr="00C100C3">
          <w:rPr>
            <w:rFonts w:ascii="Courier New" w:hAnsi="Courier New" w:cs="Courier New"/>
          </w:rPr>
          <w:delText>&amp;#8220;</w:delText>
        </w:r>
      </w:del>
      <w:r w:rsidRPr="00C100C3">
        <w:rPr>
          <w:rFonts w:ascii="Courier New" w:hAnsi="Courier New" w:cs="Courier New"/>
        </w:rPr>
        <w:t>It gives equally</w:t>
      </w:r>
      <w:r w:rsidRPr="00C100C3">
        <w:rPr>
          <w:rFonts w:ascii="Courier New" w:hAnsi="Courier New" w:cs="Courier New"/>
        </w:rPr>
        <w:t xml:space="preserve"> detailed directions about the one (deacons) as about the others (bishops); it is, in consequence, quite allowable to believe that election which might be applied to the first, would not become sacrilege with regard to the second</w:t>
      </w:r>
      <w:ins w:id="8659" w:author="Comparison" w:date="2013-05-05T19:43:00Z">
        <w:r w:rsidRPr="00AA4B48">
          <w:rPr>
            <w:rFonts w:ascii="Courier New" w:hAnsi="Courier New" w:cs="Courier New"/>
          </w:rPr>
          <w:t>."</w:t>
        </w:r>
      </w:ins>
      <w:del w:id="8660" w:author="Comparison" w:date="2013-05-05T19:43:00Z">
        <w:r w:rsidRPr="00C100C3">
          <w:rPr>
            <w:rFonts w:ascii="Courier New" w:hAnsi="Courier New" w:cs="Courier New"/>
          </w:rPr>
          <w:delText>.&amp;#8221;</w:delText>
        </w:r>
      </w:del>
      <w:r w:rsidRPr="00C100C3">
        <w:rPr>
          <w:rFonts w:ascii="Courier New" w:hAnsi="Courier New" w:cs="Courier New"/>
        </w:rPr>
        <w:t xml:space="preserve"> Allow me to tell y</w:t>
      </w:r>
      <w:r w:rsidRPr="00C100C3">
        <w:rPr>
          <w:rFonts w:ascii="Courier New" w:hAnsi="Courier New" w:cs="Courier New"/>
        </w:rPr>
        <w:t>ou, sir, that it is not permitted to those who take their place as defenders of the word, and accuse others of abandoning it by following rationalistic principles, to treat it with such lightness. It is not lawful to trifle with that which is inspired, and</w:t>
      </w:r>
      <w:r w:rsidRPr="00C100C3">
        <w:rPr>
          <w:rFonts w:ascii="Courier New" w:hAnsi="Courier New" w:cs="Courier New"/>
        </w:rPr>
        <w:t xml:space="preserve"> to neglect it for some </w:t>
      </w:r>
      <w:ins w:id="8661" w:author="Comparison" w:date="2013-05-05T19:43:00Z">
        <w:r w:rsidRPr="00AA4B48">
          <w:rPr>
            <w:rFonts w:ascii="Courier New" w:hAnsi="Courier New" w:cs="Courier New"/>
          </w:rPr>
          <w:t>"</w:t>
        </w:r>
      </w:ins>
      <w:del w:id="8662" w:author="Comparison" w:date="2013-05-05T19:43:00Z">
        <w:r w:rsidRPr="00C100C3">
          <w:rPr>
            <w:rFonts w:ascii="Courier New" w:hAnsi="Courier New" w:cs="Courier New"/>
          </w:rPr>
          <w:delText>&amp;#8220;</w:delText>
        </w:r>
      </w:del>
      <w:r w:rsidRPr="00C100C3">
        <w:rPr>
          <w:rFonts w:ascii="Courier New" w:hAnsi="Courier New" w:cs="Courier New"/>
        </w:rPr>
        <w:t>perhaps</w:t>
      </w:r>
      <w:ins w:id="8663" w:author="Comparison" w:date="2013-05-05T19:43:00Z">
        <w:r w:rsidRPr="00AA4B48">
          <w:rPr>
            <w:rFonts w:ascii="Courier New" w:hAnsi="Courier New" w:cs="Courier New"/>
          </w:rPr>
          <w:t>,"</w:t>
        </w:r>
      </w:ins>
      <w:del w:id="8664" w:author="Comparison" w:date="2013-05-05T19:43:00Z">
        <w:r w:rsidRPr="00C100C3">
          <w:rPr>
            <w:rFonts w:ascii="Courier New" w:hAnsi="Courier New" w:cs="Courier New"/>
          </w:rPr>
          <w:delText>,&amp;#8221;</w:delText>
        </w:r>
      </w:del>
      <w:r w:rsidRPr="00C100C3">
        <w:rPr>
          <w:rFonts w:ascii="Courier New" w:hAnsi="Courier New" w:cs="Courier New"/>
        </w:rPr>
        <w:t xml:space="preserve"> and by such frivolous propositions to say that it is not sacrilege to believe what is not found in it; that which is allowable is to examine the word and to submit to it.</w:t>
      </w:r>
    </w:p>
    <w:p w14:paraId="3439A31C" w14:textId="62D79963" w:rsidR="00000000" w:rsidRPr="00C100C3" w:rsidRDefault="00362818" w:rsidP="00C100C3">
      <w:pPr>
        <w:pStyle w:val="PlainText"/>
        <w:rPr>
          <w:rFonts w:ascii="Courier New" w:hAnsi="Courier New" w:cs="Courier New"/>
        </w:rPr>
      </w:pPr>
      <w:r w:rsidRPr="00C100C3">
        <w:rPr>
          <w:rFonts w:ascii="Courier New" w:hAnsi="Courier New" w:cs="Courier New"/>
        </w:rPr>
        <w:t>What you quote from @1 Timothy 5:</w:t>
      </w:r>
      <w:ins w:id="8665" w:author="Comparison" w:date="2013-05-05T19:43:00Z">
        <w:r w:rsidRPr="00AA4B48">
          <w:rPr>
            <w:rFonts w:ascii="Courier New" w:hAnsi="Courier New" w:cs="Courier New"/>
          </w:rPr>
          <w:t xml:space="preserve"> </w:t>
        </w:r>
      </w:ins>
      <w:r w:rsidRPr="00C100C3">
        <w:rPr>
          <w:rFonts w:ascii="Courier New" w:hAnsi="Courier New" w:cs="Courier New"/>
        </w:rPr>
        <w:t>22 d</w:t>
      </w:r>
      <w:r w:rsidRPr="00C100C3">
        <w:rPr>
          <w:rFonts w:ascii="Courier New" w:hAnsi="Courier New" w:cs="Courier New"/>
        </w:rPr>
        <w:t>emonstrates that, even when it is only the ceremony of laying on of hands which is in question, the reference is certainly to discernment and responsibility. The passage is as simple as your interpretation of it is false. Timothy was not to lay hands hasti</w:t>
      </w:r>
      <w:r w:rsidRPr="00C100C3">
        <w:rPr>
          <w:rFonts w:ascii="Courier New" w:hAnsi="Courier New" w:cs="Courier New"/>
        </w:rPr>
        <w:t>ly on any one. It was therefore a question of discernment on his part, and grave responsibility with regard to the person to whom he gave the sanction of his solemn approval, which shews the very evident meaning of that which follows, namely, that if he di</w:t>
      </w:r>
      <w:r w:rsidRPr="00C100C3">
        <w:rPr>
          <w:rFonts w:ascii="Courier New" w:hAnsi="Courier New" w:cs="Courier New"/>
        </w:rPr>
        <w:t>d it lightly and the person was unsuitable for this charge, Timothy would have his share in the evil that he might do.</w:t>
      </w:r>
    </w:p>
    <w:p w14:paraId="22332770" w14:textId="736FDCEB" w:rsidR="00000000" w:rsidRPr="00C100C3" w:rsidRDefault="00362818" w:rsidP="00C100C3">
      <w:pPr>
        <w:pStyle w:val="PlainText"/>
        <w:rPr>
          <w:rFonts w:ascii="Courier New" w:hAnsi="Courier New" w:cs="Courier New"/>
        </w:rPr>
      </w:pPr>
      <w:r w:rsidRPr="00C100C3">
        <w:rPr>
          <w:rFonts w:ascii="Courier New" w:hAnsi="Courier New" w:cs="Courier New"/>
        </w:rPr>
        <w:t>As to that which concerns the imposition of hands by the body of elders, the thing is certain, for the word has said it. I do not in any</w:t>
      </w:r>
      <w:r w:rsidRPr="00C100C3">
        <w:rPr>
          <w:rFonts w:ascii="Courier New" w:hAnsi="Courier New" w:cs="Courier New"/>
        </w:rPr>
        <w:t xml:space="preserve">wise dispute it. I believe it in all its simplicity. The elders laid their hands on Timothy, perhaps at the very time that he received a special gift by the imposition of the </w:t>
      </w:r>
      <w:ins w:id="8666" w:author="Comparison" w:date="2013-05-05T19:43:00Z">
        <w:r w:rsidRPr="00AA4B48">
          <w:rPr>
            <w:rFonts w:ascii="Courier New" w:hAnsi="Courier New" w:cs="Courier New"/>
          </w:rPr>
          <w:t>apostle's</w:t>
        </w:r>
      </w:ins>
      <w:del w:id="8667" w:author="Comparison" w:date="2013-05-05T19:43:00Z">
        <w:r w:rsidRPr="00C100C3">
          <w:rPr>
            <w:rFonts w:ascii="Courier New" w:hAnsi="Courier New" w:cs="Courier New"/>
          </w:rPr>
          <w:delText>apostle&amp;#8217;s</w:delText>
        </w:r>
      </w:del>
      <w:r w:rsidRPr="00C100C3">
        <w:rPr>
          <w:rFonts w:ascii="Courier New" w:hAnsi="Courier New" w:cs="Courier New"/>
        </w:rPr>
        <w:t xml:space="preserve"> hands, as we learn (@2 Timothy 1:</w:t>
      </w:r>
      <w:ins w:id="8668" w:author="Comparison" w:date="2013-05-05T19:43:00Z">
        <w:r w:rsidRPr="00AA4B48">
          <w:rPr>
            <w:rFonts w:ascii="Courier New" w:hAnsi="Courier New" w:cs="Courier New"/>
          </w:rPr>
          <w:t xml:space="preserve"> </w:t>
        </w:r>
      </w:ins>
      <w:r w:rsidRPr="00C100C3">
        <w:rPr>
          <w:rFonts w:ascii="Courier New" w:hAnsi="Courier New" w:cs="Courier New"/>
        </w:rPr>
        <w:t>6). That proves</w:t>
      </w:r>
      <w:ins w:id="8669" w:author="Comparison" w:date="2013-05-05T19:43:00Z">
        <w:r w:rsidRPr="00AA4B48">
          <w:rPr>
            <w:rFonts w:ascii="Courier New" w:hAnsi="Courier New" w:cs="Courier New"/>
          </w:rPr>
          <w:t xml:space="preserve"> -- </w:t>
        </w:r>
      </w:ins>
      <w:del w:id="8670" w:author="Comparison" w:date="2013-05-05T19:43:00Z">
        <w:r w:rsidRPr="00C100C3">
          <w:rPr>
            <w:rFonts w:ascii="Courier New" w:hAnsi="Courier New" w:cs="Courier New"/>
          </w:rPr>
          <w:delText>&amp;#8212;</w:delText>
        </w:r>
      </w:del>
      <w:r w:rsidRPr="00C100C3">
        <w:rPr>
          <w:rFonts w:ascii="Courier New" w:hAnsi="Courier New" w:cs="Courier New"/>
        </w:rPr>
        <w:t>what?</w:t>
      </w:r>
    </w:p>
    <w:p w14:paraId="1F7CCB5B"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{35</w:t>
      </w:r>
      <w:r w:rsidRPr="00C100C3">
        <w:rPr>
          <w:rFonts w:ascii="Courier New" w:hAnsi="Courier New" w:cs="Courier New"/>
        </w:rPr>
        <w:t>6}</w:t>
      </w:r>
    </w:p>
    <w:p w14:paraId="11922978" w14:textId="5F1226F1" w:rsidR="00000000" w:rsidRPr="00C100C3" w:rsidRDefault="00362818" w:rsidP="00C100C3">
      <w:pPr>
        <w:pStyle w:val="PlainText"/>
        <w:rPr>
          <w:rFonts w:ascii="Courier New" w:hAnsi="Courier New" w:cs="Courier New"/>
        </w:rPr>
      </w:pPr>
      <w:r w:rsidRPr="00C100C3">
        <w:rPr>
          <w:rFonts w:ascii="Courier New" w:hAnsi="Courier New" w:cs="Courier New"/>
        </w:rPr>
        <w:t xml:space="preserve">Nothing with regard to the subject of which we treat. It has no reference to it at all. Timothy was not a bishop nor an elder of a church: the communication of a gift by the laying on of an </w:t>
      </w:r>
      <w:ins w:id="8671" w:author="Comparison" w:date="2013-05-05T19:43:00Z">
        <w:r w:rsidRPr="00AA4B48">
          <w:rPr>
            <w:rFonts w:ascii="Courier New" w:hAnsi="Courier New" w:cs="Courier New"/>
          </w:rPr>
          <w:t>apostle's</w:t>
        </w:r>
      </w:ins>
      <w:del w:id="8672" w:author="Comparison" w:date="2013-05-05T19:43:00Z">
        <w:r w:rsidRPr="00C100C3">
          <w:rPr>
            <w:rFonts w:ascii="Courier New" w:hAnsi="Courier New" w:cs="Courier New"/>
          </w:rPr>
          <w:delText>apostle&amp;#8217;s</w:delText>
        </w:r>
      </w:del>
      <w:r w:rsidRPr="00C100C3">
        <w:rPr>
          <w:rFonts w:ascii="Courier New" w:hAnsi="Courier New" w:cs="Courier New"/>
        </w:rPr>
        <w:t xml:space="preserve"> hands is quite another thing from the nominati</w:t>
      </w:r>
      <w:r w:rsidRPr="00C100C3">
        <w:rPr>
          <w:rFonts w:ascii="Courier New" w:hAnsi="Courier New" w:cs="Courier New"/>
        </w:rPr>
        <w:t xml:space="preserve">on of an elder. It is perfectly certain that Paul chose Timothy to be his companion in labour, and that it was not the Church that chose him. My opponent has been deceiving himself by the fact that the word </w:t>
      </w:r>
      <w:ins w:id="8673" w:author="Comparison" w:date="2013-05-05T19:43:00Z">
        <w:r w:rsidRPr="00AA4B48">
          <w:rPr>
            <w:rFonts w:ascii="Courier New" w:hAnsi="Courier New" w:cs="Courier New"/>
          </w:rPr>
          <w:t>"</w:t>
        </w:r>
      </w:ins>
      <w:del w:id="8674" w:author="Comparison" w:date="2013-05-05T19:43:00Z">
        <w:r w:rsidRPr="00C100C3">
          <w:rPr>
            <w:rFonts w:ascii="Courier New" w:hAnsi="Courier New" w:cs="Courier New"/>
          </w:rPr>
          <w:delText>&amp;#8220;</w:delText>
        </w:r>
      </w:del>
      <w:r w:rsidRPr="00C100C3">
        <w:rPr>
          <w:rFonts w:ascii="Courier New" w:hAnsi="Courier New" w:cs="Courier New"/>
        </w:rPr>
        <w:t>elder</w:t>
      </w:r>
      <w:ins w:id="8675" w:author="Comparison" w:date="2013-05-05T19:43:00Z">
        <w:r w:rsidRPr="00AA4B48">
          <w:rPr>
            <w:rFonts w:ascii="Courier New" w:hAnsi="Courier New" w:cs="Courier New"/>
          </w:rPr>
          <w:t>"</w:t>
        </w:r>
      </w:ins>
      <w:del w:id="8676" w:author="Comparison" w:date="2013-05-05T19:43:00Z">
        <w:r w:rsidRPr="00C100C3">
          <w:rPr>
            <w:rFonts w:ascii="Courier New" w:hAnsi="Courier New" w:cs="Courier New"/>
          </w:rPr>
          <w:delText>&amp;#8221;</w:delText>
        </w:r>
      </w:del>
      <w:r w:rsidRPr="00C100C3">
        <w:rPr>
          <w:rFonts w:ascii="Courier New" w:hAnsi="Courier New" w:cs="Courier New"/>
        </w:rPr>
        <w:t xml:space="preserve"> is found in the passage.</w:t>
      </w:r>
    </w:p>
    <w:p w14:paraId="2F4D980B" w14:textId="5AEB7A4F" w:rsidR="00000000" w:rsidRPr="00C100C3" w:rsidRDefault="00362818" w:rsidP="00C100C3">
      <w:pPr>
        <w:pStyle w:val="PlainText"/>
        <w:rPr>
          <w:rFonts w:ascii="Courier New" w:hAnsi="Courier New" w:cs="Courier New"/>
        </w:rPr>
      </w:pPr>
      <w:r w:rsidRPr="00C100C3">
        <w:rPr>
          <w:rFonts w:ascii="Courier New" w:hAnsi="Courier New" w:cs="Courier New"/>
        </w:rPr>
        <w:t>And</w:t>
      </w:r>
      <w:r w:rsidRPr="00C100C3">
        <w:rPr>
          <w:rFonts w:ascii="Courier New" w:hAnsi="Courier New" w:cs="Courier New"/>
        </w:rPr>
        <w:t xml:space="preserve"> this leads me to another point (the importance of which will be my excuse for this anticipation) in which the superficial way in which you have read the word, and the lightness, I say it with sorrow, with which you treat serious subjects, are evident. You</w:t>
      </w:r>
      <w:r w:rsidRPr="00C100C3">
        <w:rPr>
          <w:rFonts w:ascii="Courier New" w:hAnsi="Courier New" w:cs="Courier New"/>
        </w:rPr>
        <w:t xml:space="preserve"> say, </w:t>
      </w:r>
      <w:ins w:id="8677" w:author="Comparison" w:date="2013-05-05T19:43:00Z">
        <w:r w:rsidRPr="00AA4B48">
          <w:rPr>
            <w:rFonts w:ascii="Courier New" w:hAnsi="Courier New" w:cs="Courier New"/>
          </w:rPr>
          <w:t>"</w:t>
        </w:r>
      </w:ins>
      <w:del w:id="8678" w:author="Comparison" w:date="2013-05-05T19:43:00Z">
        <w:r w:rsidRPr="00C100C3">
          <w:rPr>
            <w:rFonts w:ascii="Courier New" w:hAnsi="Courier New" w:cs="Courier New"/>
          </w:rPr>
          <w:delText>&amp;#8220;</w:delText>
        </w:r>
      </w:del>
      <w:r w:rsidRPr="00C100C3">
        <w:rPr>
          <w:rFonts w:ascii="Courier New" w:hAnsi="Courier New" w:cs="Courier New"/>
        </w:rPr>
        <w:t>If a mysterious transmission were effected by the laying on of the apostles</w:t>
      </w:r>
      <w:ins w:id="8679" w:author="Comparison" w:date="2013-05-05T19:43:00Z">
        <w:r w:rsidRPr="00AA4B48">
          <w:rPr>
            <w:rFonts w:ascii="Courier New" w:hAnsi="Courier New" w:cs="Courier New"/>
          </w:rPr>
          <w:t>¬</w:t>
        </w:r>
      </w:ins>
      <w:del w:id="8680" w:author="Comparison" w:date="2013-05-05T19:43:00Z">
        <w:r w:rsidRPr="00C100C3">
          <w:rPr>
            <w:rFonts w:ascii="Courier New" w:hAnsi="Courier New" w:cs="Courier New"/>
          </w:rPr>
          <w:delText>&amp;#8217;</w:delText>
        </w:r>
      </w:del>
      <w:r w:rsidRPr="00C100C3">
        <w:rPr>
          <w:rFonts w:ascii="Courier New" w:hAnsi="Courier New" w:cs="Courier New"/>
        </w:rPr>
        <w:t xml:space="preserve"> hands, if this transmission were more than a blessing, more than a prayer, more than an imposition of hands accompanied now by faith in the bosom of a faithful </w:t>
      </w:r>
      <w:r w:rsidRPr="00C100C3">
        <w:rPr>
          <w:rFonts w:ascii="Courier New" w:hAnsi="Courier New" w:cs="Courier New"/>
        </w:rPr>
        <w:t>church, it follows that the legitimate episcopacy does not exist outside the regular series of bishops who are connected with the apostles or their delegates; there only could the primitive *charisma* pass from one to the other</w:t>
      </w:r>
      <w:ins w:id="8681" w:author="Comparison" w:date="2013-05-05T19:43:00Z">
        <w:r w:rsidRPr="00AA4B48">
          <w:rPr>
            <w:rFonts w:ascii="Courier New" w:hAnsi="Courier New" w:cs="Courier New"/>
          </w:rPr>
          <w:t>,"</w:t>
        </w:r>
      </w:ins>
      <w:del w:id="8682" w:author="Comparison" w:date="2013-05-05T19:43:00Z">
        <w:r w:rsidRPr="00C100C3">
          <w:rPr>
            <w:rFonts w:ascii="Courier New" w:hAnsi="Courier New" w:cs="Courier New"/>
          </w:rPr>
          <w:delText>,&amp;#8221;</w:delText>
        </w:r>
      </w:del>
      <w:r w:rsidRPr="00C100C3">
        <w:rPr>
          <w:rFonts w:ascii="Courier New" w:hAnsi="Courier New" w:cs="Courier New"/>
        </w:rPr>
        <w:t xml:space="preserve"> etc. Then you say, </w:t>
      </w:r>
      <w:ins w:id="8683" w:author="Comparison" w:date="2013-05-05T19:43:00Z">
        <w:r w:rsidRPr="00AA4B48">
          <w:rPr>
            <w:rFonts w:ascii="Courier New" w:hAnsi="Courier New" w:cs="Courier New"/>
          </w:rPr>
          <w:t>"</w:t>
        </w:r>
      </w:ins>
      <w:del w:id="8684" w:author="Comparison" w:date="2013-05-05T19:43:00Z">
        <w:r w:rsidRPr="00C100C3">
          <w:rPr>
            <w:rFonts w:ascii="Courier New" w:hAnsi="Courier New" w:cs="Courier New"/>
          </w:rPr>
          <w:delText>&amp;</w:delText>
        </w:r>
        <w:r w:rsidRPr="00C100C3">
          <w:rPr>
            <w:rFonts w:ascii="Courier New" w:hAnsi="Courier New" w:cs="Courier New"/>
          </w:rPr>
          <w:delText>#8220;</w:delText>
        </w:r>
      </w:del>
      <w:r w:rsidRPr="00C100C3">
        <w:rPr>
          <w:rFonts w:ascii="Courier New" w:hAnsi="Courier New" w:cs="Courier New"/>
        </w:rPr>
        <w:t>The gifts, that is to say, the influences</w:t>
      </w:r>
      <w:ins w:id="8685" w:author="Comparison" w:date="2013-05-05T19:43:00Z">
        <w:r w:rsidRPr="00AA4B48">
          <w:rPr>
            <w:rFonts w:ascii="Courier New" w:hAnsi="Courier New" w:cs="Courier New"/>
          </w:rPr>
          <w:t>," "</w:t>
        </w:r>
      </w:ins>
      <w:del w:id="8686" w:author="Comparison" w:date="2013-05-05T19:43:00Z">
        <w:r w:rsidRPr="00C100C3">
          <w:rPr>
            <w:rFonts w:ascii="Courier New" w:hAnsi="Courier New" w:cs="Courier New"/>
          </w:rPr>
          <w:delText>,&amp;#8221; &amp;#8220;</w:delText>
        </w:r>
      </w:del>
      <w:r w:rsidRPr="00C100C3">
        <w:rPr>
          <w:rFonts w:ascii="Courier New" w:hAnsi="Courier New" w:cs="Courier New"/>
        </w:rPr>
        <w:t>fill the offices because they are gifted for that</w:t>
      </w:r>
      <w:ins w:id="8687" w:author="Comparison" w:date="2013-05-05T19:43:00Z">
        <w:r w:rsidRPr="00AA4B48">
          <w:rPr>
            <w:rFonts w:ascii="Courier New" w:hAnsi="Courier New" w:cs="Courier New"/>
          </w:rPr>
          <w:t>," "</w:t>
        </w:r>
      </w:ins>
      <w:del w:id="8688" w:author="Comparison" w:date="2013-05-05T19:43:00Z">
        <w:r w:rsidRPr="00C100C3">
          <w:rPr>
            <w:rFonts w:ascii="Courier New" w:hAnsi="Courier New" w:cs="Courier New"/>
          </w:rPr>
          <w:delText>,&amp;#8221; &amp;#8220;</w:delText>
        </w:r>
      </w:del>
      <w:r w:rsidRPr="00C100C3">
        <w:rPr>
          <w:rFonts w:ascii="Courier New" w:hAnsi="Courier New" w:cs="Courier New"/>
        </w:rPr>
        <w:t>it is granting that the nature of things will take its course</w:t>
      </w:r>
      <w:ins w:id="8689" w:author="Comparison" w:date="2013-05-05T19:43:00Z">
        <w:r w:rsidRPr="00AA4B48">
          <w:rPr>
            <w:rFonts w:ascii="Courier New" w:hAnsi="Courier New" w:cs="Courier New"/>
          </w:rPr>
          <w:t>."</w:t>
        </w:r>
      </w:ins>
      <w:del w:id="8690" w:author="Comparison" w:date="2013-05-05T19:43:00Z">
        <w:r w:rsidRPr="00C100C3">
          <w:rPr>
            <w:rFonts w:ascii="Courier New" w:hAnsi="Courier New" w:cs="Courier New"/>
          </w:rPr>
          <w:delText>.&amp;#8221;</w:delText>
        </w:r>
      </w:del>
    </w:p>
    <w:p w14:paraId="4ECEA15B" w14:textId="16C0186C" w:rsidR="00000000" w:rsidRPr="00C100C3" w:rsidRDefault="00362818" w:rsidP="00C100C3">
      <w:pPr>
        <w:pStyle w:val="PlainText"/>
        <w:rPr>
          <w:rFonts w:ascii="Courier New" w:hAnsi="Courier New" w:cs="Courier New"/>
        </w:rPr>
      </w:pPr>
      <w:r w:rsidRPr="00C100C3">
        <w:rPr>
          <w:rFonts w:ascii="Courier New" w:hAnsi="Courier New" w:cs="Courier New"/>
        </w:rPr>
        <w:t>The frivolity, confusion, and infidelity which are here m</w:t>
      </w:r>
      <w:r w:rsidRPr="00C100C3">
        <w:rPr>
          <w:rFonts w:ascii="Courier New" w:hAnsi="Courier New" w:cs="Courier New"/>
        </w:rPr>
        <w:t>ingled together, have, I confess, astonished me. The offices, the gifts, the laying on of the apostles</w:t>
      </w:r>
      <w:ins w:id="8691" w:author="Comparison" w:date="2013-05-05T19:43:00Z">
        <w:r w:rsidRPr="00AA4B48">
          <w:rPr>
            <w:rFonts w:ascii="Courier New" w:hAnsi="Courier New" w:cs="Courier New"/>
          </w:rPr>
          <w:t>¬</w:t>
        </w:r>
      </w:ins>
      <w:del w:id="8692" w:author="Comparison" w:date="2013-05-05T19:43:00Z">
        <w:r w:rsidRPr="00C100C3">
          <w:rPr>
            <w:rFonts w:ascii="Courier New" w:hAnsi="Courier New" w:cs="Courier New"/>
          </w:rPr>
          <w:delText>&amp;#8217;</w:delText>
        </w:r>
      </w:del>
      <w:r w:rsidRPr="00C100C3">
        <w:rPr>
          <w:rFonts w:ascii="Courier New" w:hAnsi="Courier New" w:cs="Courier New"/>
        </w:rPr>
        <w:t xml:space="preserve"> hands, by which they even conferred the Holy Ghost, with that (if there was any, which is not said) which ordained elders to their offices; the gi</w:t>
      </w:r>
      <w:r w:rsidRPr="00C100C3">
        <w:rPr>
          <w:rFonts w:ascii="Courier New" w:hAnsi="Courier New" w:cs="Courier New"/>
        </w:rPr>
        <w:t xml:space="preserve">fts, with the devotedness and the influences natural to man; all is mingled together with a carelessness and a contempt for the word, which would be sad enough were they not accompanied with a depth of infidelity which throws the confusion itself into the </w:t>
      </w:r>
      <w:r w:rsidRPr="00C100C3">
        <w:rPr>
          <w:rFonts w:ascii="Courier New" w:hAnsi="Courier New" w:cs="Courier New"/>
        </w:rPr>
        <w:t>shade.</w:t>
      </w:r>
    </w:p>
    <w:p w14:paraId="6811053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difficulty in such confusion is to know on which side to begin. We must ever remember at the same time that the point of the question was a choice of elders and not the laying on of hands; but I follow you on your own grounds.</w:t>
      </w:r>
    </w:p>
    <w:p w14:paraId="7001CAB2" w14:textId="1CB29381" w:rsidR="00000000" w:rsidRPr="00C100C3" w:rsidRDefault="00362818" w:rsidP="00C100C3">
      <w:pPr>
        <w:pStyle w:val="PlainText"/>
        <w:rPr>
          <w:rFonts w:ascii="Courier New" w:hAnsi="Courier New" w:cs="Courier New"/>
        </w:rPr>
      </w:pPr>
      <w:r w:rsidRPr="00C100C3">
        <w:rPr>
          <w:rFonts w:ascii="Courier New" w:hAnsi="Courier New" w:cs="Courier New"/>
        </w:rPr>
        <w:t xml:space="preserve">You say, </w:t>
      </w:r>
      <w:ins w:id="8693" w:author="Comparison" w:date="2013-05-05T19:43:00Z">
        <w:r w:rsidRPr="00AA4B48">
          <w:rPr>
            <w:rFonts w:ascii="Courier New" w:hAnsi="Courier New" w:cs="Courier New"/>
          </w:rPr>
          <w:t>"</w:t>
        </w:r>
      </w:ins>
      <w:del w:id="8694" w:author="Comparison" w:date="2013-05-05T19:43:00Z">
        <w:r w:rsidRPr="00C100C3">
          <w:rPr>
            <w:rFonts w:ascii="Courier New" w:hAnsi="Courier New" w:cs="Courier New"/>
          </w:rPr>
          <w:delText>&amp;#8220;</w:delText>
        </w:r>
      </w:del>
      <w:r w:rsidRPr="00C100C3">
        <w:rPr>
          <w:rFonts w:ascii="Courier New" w:hAnsi="Courier New" w:cs="Courier New"/>
        </w:rPr>
        <w:t>If a mysterious transmission were effected by the laying on of the apostles</w:t>
      </w:r>
      <w:ins w:id="8695" w:author="Comparison" w:date="2013-05-05T19:43:00Z">
        <w:r w:rsidRPr="00AA4B48">
          <w:rPr>
            <w:rFonts w:ascii="Courier New" w:hAnsi="Courier New" w:cs="Courier New"/>
          </w:rPr>
          <w:t>¬</w:t>
        </w:r>
      </w:ins>
      <w:del w:id="8696" w:author="Comparison" w:date="2013-05-05T19:43:00Z">
        <w:r w:rsidRPr="00C100C3">
          <w:rPr>
            <w:rFonts w:ascii="Courier New" w:hAnsi="Courier New" w:cs="Courier New"/>
          </w:rPr>
          <w:delText>&amp;#8217;</w:delText>
        </w:r>
      </w:del>
      <w:r w:rsidRPr="00C100C3">
        <w:rPr>
          <w:rFonts w:ascii="Courier New" w:hAnsi="Courier New" w:cs="Courier New"/>
        </w:rPr>
        <w:t xml:space="preserve"> hands, if it were more than a blessing, more than a prayer</w:t>
      </w:r>
      <w:ins w:id="8697" w:author="Comparison" w:date="2013-05-05T19:43:00Z">
        <w:r w:rsidRPr="00AA4B48">
          <w:rPr>
            <w:rFonts w:ascii="Courier New" w:hAnsi="Courier New" w:cs="Courier New"/>
          </w:rPr>
          <w:t>,"</w:t>
        </w:r>
      </w:ins>
      <w:del w:id="8698" w:author="Comparison" w:date="2013-05-05T19:43:00Z">
        <w:r w:rsidRPr="00C100C3">
          <w:rPr>
            <w:rFonts w:ascii="Courier New" w:hAnsi="Courier New" w:cs="Courier New"/>
          </w:rPr>
          <w:delText>,&amp;#8221;</w:delText>
        </w:r>
      </w:del>
      <w:r w:rsidRPr="00C100C3">
        <w:rPr>
          <w:rFonts w:ascii="Courier New" w:hAnsi="Courier New" w:cs="Courier New"/>
        </w:rPr>
        <w:t xml:space="preserve"> etc. But the Holy Ghost was given by</w:t>
      </w:r>
    </w:p>
    <w:p w14:paraId="0FCA05F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{357}</w:t>
      </w:r>
    </w:p>
    <w:p w14:paraId="54531BB6" w14:textId="09D18F1D" w:rsidR="00000000" w:rsidRPr="00C100C3" w:rsidRDefault="00362818" w:rsidP="00C100C3">
      <w:pPr>
        <w:pStyle w:val="PlainText"/>
        <w:rPr>
          <w:rFonts w:ascii="Courier New" w:hAnsi="Courier New" w:cs="Courier New"/>
        </w:rPr>
      </w:pPr>
      <w:r w:rsidRPr="00C100C3">
        <w:rPr>
          <w:rFonts w:ascii="Courier New" w:hAnsi="Courier New" w:cs="Courier New"/>
        </w:rPr>
        <w:t>the laying on of the hands of the apostles</w:t>
      </w:r>
      <w:ins w:id="8699" w:author="Comparison" w:date="2013-05-05T19:43:00Z">
        <w:r w:rsidRPr="00AA4B48">
          <w:rPr>
            <w:rFonts w:ascii="Courier New" w:hAnsi="Courier New" w:cs="Courier New"/>
          </w:rPr>
          <w:t>¦.</w:t>
        </w:r>
      </w:ins>
      <w:del w:id="8700" w:author="Comparison" w:date="2013-05-05T19:43:00Z">
        <w:r w:rsidRPr="00C100C3">
          <w:rPr>
            <w:rFonts w:ascii="Courier New" w:hAnsi="Courier New" w:cs="Courier New"/>
          </w:rPr>
          <w:delText>.|</w:delText>
        </w:r>
      </w:del>
      <w:r w:rsidRPr="00C100C3">
        <w:rPr>
          <w:rFonts w:ascii="Courier New" w:hAnsi="Courier New" w:cs="Courier New"/>
        </w:rPr>
        <w:t xml:space="preserve"> It is this power</w:t>
      </w:r>
      <w:r w:rsidRPr="00C100C3">
        <w:rPr>
          <w:rFonts w:ascii="Courier New" w:hAnsi="Courier New" w:cs="Courier New"/>
        </w:rPr>
        <w:t xml:space="preserve"> that Simon wished to purchase at Samaria. It is that which is given (@Acts 19) as a proof of the apostolical power of Paul. He calls Timothy, in the passage already quoted, to exercise the gift which was in him by the laying on of his hands.</w:t>
      </w:r>
    </w:p>
    <w:p w14:paraId="135AE631" w14:textId="476BF771" w:rsidR="00000000" w:rsidRPr="00C100C3" w:rsidRDefault="00362818" w:rsidP="00C100C3">
      <w:pPr>
        <w:pStyle w:val="PlainText"/>
        <w:rPr>
          <w:rFonts w:ascii="Courier New" w:hAnsi="Courier New" w:cs="Courier New"/>
        </w:rPr>
      </w:pPr>
      <w:r w:rsidRPr="00C100C3">
        <w:rPr>
          <w:rFonts w:ascii="Courier New" w:hAnsi="Courier New" w:cs="Courier New"/>
        </w:rPr>
        <w:t>There was th</w:t>
      </w:r>
      <w:r w:rsidRPr="00C100C3">
        <w:rPr>
          <w:rFonts w:ascii="Courier New" w:hAnsi="Courier New" w:cs="Courier New"/>
        </w:rPr>
        <w:t>erefore a mysterious transmission by the imposition of the apostles</w:t>
      </w:r>
      <w:ins w:id="8701" w:author="Comparison" w:date="2013-05-05T19:43:00Z">
        <w:r w:rsidRPr="00AA4B48">
          <w:rPr>
            <w:rFonts w:ascii="Courier New" w:hAnsi="Courier New" w:cs="Courier New"/>
          </w:rPr>
          <w:t>¬</w:t>
        </w:r>
      </w:ins>
      <w:del w:id="8702" w:author="Comparison" w:date="2013-05-05T19:43:00Z">
        <w:r w:rsidRPr="00C100C3">
          <w:rPr>
            <w:rFonts w:ascii="Courier New" w:hAnsi="Courier New" w:cs="Courier New"/>
          </w:rPr>
          <w:delText>&amp;#8217;</w:delText>
        </w:r>
      </w:del>
      <w:r w:rsidRPr="00C100C3">
        <w:rPr>
          <w:rFonts w:ascii="Courier New" w:hAnsi="Courier New" w:cs="Courier New"/>
        </w:rPr>
        <w:t xml:space="preserve"> hands; to deny it is nothing else but infidelity with regard to the most explicit declarations of the word. There was a primitive *charisma* conferred by the apostles, and (outside </w:t>
      </w:r>
      <w:r w:rsidRPr="00C100C3">
        <w:rPr>
          <w:rFonts w:ascii="Courier New" w:hAnsi="Courier New" w:cs="Courier New"/>
        </w:rPr>
        <w:t>the sovereign operation of God) conferred by the hands of the apostles alone. If you deny it, sir, your system is easy to be understood, it is infidelity with regard to a principal point of the word. Thus conferred, the gifts were not consecrated to an off</w:t>
      </w:r>
      <w:r w:rsidRPr="00C100C3">
        <w:rPr>
          <w:rFonts w:ascii="Courier New" w:hAnsi="Courier New" w:cs="Courier New"/>
        </w:rPr>
        <w:t>ice. The confusion of offices with gifts and ministry is the source of the clerical system, and one of the principal causes of the sin committed by the Church which has disowned the operation of the Spirit of God.</w:t>
      </w:r>
    </w:p>
    <w:p w14:paraId="213DADC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Do you deny this transmission of the Spir</w:t>
      </w:r>
      <w:r w:rsidRPr="00C100C3">
        <w:rPr>
          <w:rFonts w:ascii="Courier New" w:hAnsi="Courier New" w:cs="Courier New"/>
        </w:rPr>
        <w:t>it by the hands of the apostles? Do you deny that they conferred gifts?</w:t>
      </w:r>
    </w:p>
    <w:p w14:paraId="5641A707" w14:textId="755A3645" w:rsidR="00000000" w:rsidRPr="00C100C3" w:rsidRDefault="00362818" w:rsidP="00C100C3">
      <w:pPr>
        <w:pStyle w:val="PlainText"/>
        <w:rPr>
          <w:rFonts w:ascii="Courier New" w:hAnsi="Courier New" w:cs="Courier New"/>
        </w:rPr>
      </w:pPr>
      <w:r w:rsidRPr="00C100C3">
        <w:rPr>
          <w:rFonts w:ascii="Courier New" w:hAnsi="Courier New" w:cs="Courier New"/>
        </w:rPr>
        <w:t xml:space="preserve">You are mistaken with regard to my views on </w:t>
      </w:r>
      <w:ins w:id="8703" w:author="Comparison" w:date="2013-05-05T19:43:00Z">
        <w:r w:rsidRPr="00AA4B48">
          <w:rPr>
            <w:rFonts w:ascii="Courier New" w:hAnsi="Courier New" w:cs="Courier New"/>
          </w:rPr>
          <w:t>"</w:t>
        </w:r>
      </w:ins>
      <w:del w:id="8704" w:author="Comparison" w:date="2013-05-05T19:43:00Z">
        <w:r w:rsidRPr="00C100C3">
          <w:rPr>
            <w:rFonts w:ascii="Courier New" w:hAnsi="Courier New" w:cs="Courier New"/>
          </w:rPr>
          <w:delText>&amp;#8220;</w:delText>
        </w:r>
      </w:del>
      <w:r w:rsidRPr="00C100C3">
        <w:rPr>
          <w:rFonts w:ascii="Courier New" w:hAnsi="Courier New" w:cs="Courier New"/>
        </w:rPr>
        <w:t>the legitimate episcopacy</w:t>
      </w:r>
      <w:ins w:id="8705" w:author="Comparison" w:date="2013-05-05T19:43:00Z">
        <w:r w:rsidRPr="00AA4B48">
          <w:rPr>
            <w:rFonts w:ascii="Courier New" w:hAnsi="Courier New" w:cs="Courier New"/>
          </w:rPr>
          <w:t>."</w:t>
        </w:r>
      </w:ins>
      <w:del w:id="8706" w:author="Comparison" w:date="2013-05-05T19:43:00Z">
        <w:r w:rsidRPr="00C100C3">
          <w:rPr>
            <w:rFonts w:ascii="Courier New" w:hAnsi="Courier New" w:cs="Courier New"/>
          </w:rPr>
          <w:delText>.&amp;#8221;</w:delText>
        </w:r>
      </w:del>
      <w:r w:rsidRPr="00C100C3">
        <w:rPr>
          <w:rFonts w:ascii="Courier New" w:hAnsi="Courier New" w:cs="Courier New"/>
        </w:rPr>
        <w:t xml:space="preserve"> The whole clerical system depends on the confusion which you make between gifts and offices. The c</w:t>
      </w:r>
      <w:r w:rsidRPr="00C100C3">
        <w:rPr>
          <w:rFonts w:ascii="Courier New" w:hAnsi="Courier New" w:cs="Courier New"/>
        </w:rPr>
        <w:t>hoice of elders has nothing to do with this transmission. Offices were distinct from gifts, although the same person might possess gifts and be invested with an office.</w:t>
      </w:r>
    </w:p>
    <w:p w14:paraId="6F84BCF3" w14:textId="77777777" w:rsidR="00000000" w:rsidRPr="00AA4B48" w:rsidRDefault="00362818" w:rsidP="00AA4B48">
      <w:pPr>
        <w:pStyle w:val="PlainText"/>
        <w:rPr>
          <w:ins w:id="8707" w:author="Comparison" w:date="2013-05-05T19:43:00Z"/>
          <w:rFonts w:ascii="Courier New" w:hAnsi="Courier New" w:cs="Courier New"/>
        </w:rPr>
      </w:pPr>
      <w:r w:rsidRPr="00C100C3">
        <w:rPr>
          <w:rFonts w:ascii="Courier New" w:hAnsi="Courier New" w:cs="Courier New"/>
        </w:rPr>
        <w:t xml:space="preserve">I have quoted positive passages in the word, which exhort us to obey those who devote </w:t>
      </w:r>
      <w:r w:rsidRPr="00C100C3">
        <w:rPr>
          <w:rFonts w:ascii="Courier New" w:hAnsi="Courier New" w:cs="Courier New"/>
        </w:rPr>
        <w:t>themselves to the work. You treat the directions of the word as a principle similar to those of Mons. Proudhon</w:t>
      </w:r>
      <w:ins w:id="8708" w:author="Comparison" w:date="2013-05-05T19:43:00Z">
        <w:r w:rsidRPr="00AA4B48">
          <w:rPr>
            <w:rFonts w:ascii="Courier New" w:hAnsi="Courier New" w:cs="Courier New"/>
          </w:rPr>
          <w:t>¦,</w:t>
        </w:r>
      </w:ins>
      <w:del w:id="8709" w:author="Comparison" w:date="2013-05-05T19:43:00Z">
        <w:r w:rsidRPr="00C100C3">
          <w:rPr>
            <w:rFonts w:ascii="Courier New" w:hAnsi="Courier New" w:cs="Courier New"/>
          </w:rPr>
          <w:delText>,|</w:delText>
        </w:r>
      </w:del>
      <w:r w:rsidRPr="00C100C3">
        <w:rPr>
          <w:rFonts w:ascii="Courier New" w:hAnsi="Courier New" w:cs="Courier New"/>
        </w:rPr>
        <w:t xml:space="preserve"> and you confound this devotedness with</w:t>
      </w:r>
      <w:ins w:id="8710" w:author="Comparison" w:date="2013-05-05T19:43:00Z">
        <w:r w:rsidRPr="00AA4B48">
          <w:rPr>
            <w:rFonts w:ascii="Courier New" w:hAnsi="Courier New" w:cs="Courier New"/>
          </w:rPr>
          <w:t xml:space="preserve"> gifts. But the extent of your downright unbelief on this point betrays itself in what you say of</w:t>
        </w:r>
      </w:ins>
    </w:p>
    <w:p w14:paraId="2FB1A6AA" w14:textId="5251B91A" w:rsidR="00000000" w:rsidRPr="00C100C3" w:rsidRDefault="00362818" w:rsidP="00C100C3">
      <w:pPr>
        <w:pStyle w:val="PlainText"/>
        <w:rPr>
          <w:del w:id="8711" w:author="Comparison" w:date="2013-05-05T19:43:00Z"/>
          <w:rFonts w:ascii="Courier New" w:hAnsi="Courier New" w:cs="Courier New"/>
        </w:rPr>
      </w:pPr>
      <w:ins w:id="8712" w:author="Comparison" w:date="2013-05-05T19:43:00Z">
        <w:r w:rsidRPr="00AA4B48">
          <w:rPr>
            <w:rFonts w:ascii="Courier New" w:hAnsi="Courier New" w:cs="Courier New"/>
          </w:rPr>
          <w:t>¦</w:t>
        </w:r>
      </w:ins>
    </w:p>
    <w:p w14:paraId="4D53898B" w14:textId="08E50F03" w:rsidR="00000000" w:rsidRPr="00C100C3" w:rsidRDefault="00362818" w:rsidP="00C100C3">
      <w:pPr>
        <w:pStyle w:val="PlainText"/>
        <w:rPr>
          <w:rFonts w:ascii="Courier New" w:hAnsi="Courier New" w:cs="Courier New"/>
        </w:rPr>
      </w:pPr>
      <w:del w:id="8713" w:author="Comparison" w:date="2013-05-05T19:43:00Z">
        <w:r w:rsidRPr="00C100C3">
          <w:rPr>
            <w:rFonts w:ascii="Courier New" w:hAnsi="Courier New" w:cs="Courier New"/>
          </w:rPr>
          <w:delText>|</w:delText>
        </w:r>
      </w:del>
      <w:r w:rsidRPr="00C100C3">
        <w:rPr>
          <w:rFonts w:ascii="Courier New" w:hAnsi="Courier New" w:cs="Courier New"/>
        </w:rPr>
        <w:t xml:space="preserve"> I for a moment thought that these infidel expressions with reference to the communication of the gift</w:t>
      </w:r>
      <w:r w:rsidRPr="00C100C3">
        <w:rPr>
          <w:rFonts w:ascii="Courier New" w:hAnsi="Courier New" w:cs="Courier New"/>
        </w:rPr>
        <w:t xml:space="preserve"> of the Holy Ghost by the laying on of the apostles</w:t>
      </w:r>
      <w:ins w:id="8714" w:author="Comparison" w:date="2013-05-05T19:43:00Z">
        <w:r w:rsidRPr="00AA4B48">
          <w:rPr>
            <w:rFonts w:ascii="Courier New" w:hAnsi="Courier New" w:cs="Courier New"/>
          </w:rPr>
          <w:t>¬</w:t>
        </w:r>
      </w:ins>
      <w:del w:id="8715" w:author="Comparison" w:date="2013-05-05T19:43:00Z">
        <w:r w:rsidRPr="00C100C3">
          <w:rPr>
            <w:rFonts w:ascii="Courier New" w:hAnsi="Courier New" w:cs="Courier New"/>
          </w:rPr>
          <w:delText>&amp;#8217;</w:delText>
        </w:r>
      </w:del>
      <w:r w:rsidRPr="00C100C3">
        <w:rPr>
          <w:rFonts w:ascii="Courier New" w:hAnsi="Courier New" w:cs="Courier New"/>
        </w:rPr>
        <w:t xml:space="preserve"> hands</w:t>
      </w:r>
      <w:ins w:id="8716" w:author="Comparison" w:date="2013-05-05T19:43:00Z">
        <w:r w:rsidRPr="00AA4B48">
          <w:rPr>
            <w:rFonts w:ascii="Courier New" w:hAnsi="Courier New" w:cs="Courier New"/>
          </w:rPr>
          <w:t xml:space="preserve"> -- </w:t>
        </w:r>
      </w:ins>
      <w:del w:id="8717" w:author="Comparison" w:date="2013-05-05T19:43:00Z">
        <w:r w:rsidRPr="00C100C3">
          <w:rPr>
            <w:rFonts w:ascii="Courier New" w:hAnsi="Courier New" w:cs="Courier New"/>
          </w:rPr>
          <w:delText>&amp;#8212;</w:delText>
        </w:r>
      </w:del>
      <w:r w:rsidRPr="00C100C3">
        <w:rPr>
          <w:rFonts w:ascii="Courier New" w:hAnsi="Courier New" w:cs="Courier New"/>
        </w:rPr>
        <w:t>a thing that is clearly and solemnly stated in the word</w:t>
      </w:r>
      <w:ins w:id="8718" w:author="Comparison" w:date="2013-05-05T19:43:00Z">
        <w:r w:rsidRPr="00AA4B48">
          <w:rPr>
            <w:rFonts w:ascii="Courier New" w:hAnsi="Courier New" w:cs="Courier New"/>
          </w:rPr>
          <w:t xml:space="preserve"> -- </w:t>
        </w:r>
      </w:ins>
      <w:del w:id="8719" w:author="Comparison" w:date="2013-05-05T19:43:00Z">
        <w:r w:rsidRPr="00C100C3">
          <w:rPr>
            <w:rFonts w:ascii="Courier New" w:hAnsi="Courier New" w:cs="Courier New"/>
          </w:rPr>
          <w:delText>&amp;#8212;</w:delText>
        </w:r>
      </w:del>
      <w:r w:rsidRPr="00C100C3">
        <w:rPr>
          <w:rFonts w:ascii="Courier New" w:hAnsi="Courier New" w:cs="Courier New"/>
        </w:rPr>
        <w:t xml:space="preserve">might be attributed to Mons. de </w:t>
      </w:r>
      <w:ins w:id="8720" w:author="Comparison" w:date="2013-05-05T19:43:00Z">
        <w:r w:rsidRPr="00AA4B48">
          <w:rPr>
            <w:rFonts w:ascii="Courier New" w:hAnsi="Courier New" w:cs="Courier New"/>
          </w:rPr>
          <w:t>Gasparin's</w:t>
        </w:r>
      </w:ins>
      <w:del w:id="8721" w:author="Comparison" w:date="2013-05-05T19:43:00Z">
        <w:r w:rsidRPr="00C100C3">
          <w:rPr>
            <w:rFonts w:ascii="Courier New" w:hAnsi="Courier New" w:cs="Courier New"/>
          </w:rPr>
          <w:delText>Gasparin&amp;#8217;s</w:delText>
        </w:r>
      </w:del>
      <w:r w:rsidRPr="00C100C3">
        <w:rPr>
          <w:rFonts w:ascii="Courier New" w:hAnsi="Courier New" w:cs="Courier New"/>
        </w:rPr>
        <w:t xml:space="preserve"> prepossession on the subject of the imposition of hands on elders. But, ho</w:t>
      </w:r>
      <w:r w:rsidRPr="00C100C3">
        <w:rPr>
          <w:rFonts w:ascii="Courier New" w:hAnsi="Courier New" w:cs="Courier New"/>
        </w:rPr>
        <w:t>wever probable that may be, it is never said nor implied that the apostles did lay their hands on them, and the transmission of the Holy Ghost by this means is very solemnly stated in the Acts and in 2 Timothy; and Mons. de Gasparin himself speaks of the *</w:t>
      </w:r>
      <w:r w:rsidRPr="00C100C3">
        <w:rPr>
          <w:rFonts w:ascii="Courier New" w:hAnsi="Courier New" w:cs="Courier New"/>
        </w:rPr>
        <w:t>charisma</w:t>
      </w:r>
      <w:ins w:id="8722" w:author="Comparison" w:date="2013-05-05T19:43:00Z">
        <w:r w:rsidRPr="00AA4B48">
          <w:rPr>
            <w:rFonts w:ascii="Courier New" w:hAnsi="Courier New" w:cs="Courier New"/>
          </w:rPr>
          <w:t>*,</w:t>
        </w:r>
      </w:ins>
      <w:del w:id="8723" w:author="Comparison" w:date="2013-05-05T19:43:00Z">
        <w:r w:rsidRPr="00C100C3">
          <w:rPr>
            <w:rFonts w:ascii="Courier New" w:hAnsi="Courier New" w:cs="Courier New"/>
          </w:rPr>
          <w:delText>,*</w:delText>
        </w:r>
      </w:del>
      <w:r w:rsidRPr="00C100C3">
        <w:rPr>
          <w:rFonts w:ascii="Courier New" w:hAnsi="Courier New" w:cs="Courier New"/>
        </w:rPr>
        <w:t xml:space="preserve"> that is to say, the gift conferred at first by the laying on of the apostles</w:t>
      </w:r>
      <w:ins w:id="8724" w:author="Comparison" w:date="2013-05-05T19:43:00Z">
        <w:r w:rsidRPr="00AA4B48">
          <w:rPr>
            <w:rFonts w:ascii="Courier New" w:hAnsi="Courier New" w:cs="Courier New"/>
          </w:rPr>
          <w:t>¬</w:t>
        </w:r>
      </w:ins>
      <w:del w:id="8725" w:author="Comparison" w:date="2013-05-05T19:43:00Z">
        <w:r w:rsidRPr="00C100C3">
          <w:rPr>
            <w:rFonts w:ascii="Courier New" w:hAnsi="Courier New" w:cs="Courier New"/>
          </w:rPr>
          <w:delText>&amp;#8217;</w:delText>
        </w:r>
      </w:del>
      <w:r w:rsidRPr="00C100C3">
        <w:rPr>
          <w:rFonts w:ascii="Courier New" w:hAnsi="Courier New" w:cs="Courier New"/>
        </w:rPr>
        <w:t xml:space="preserve"> hands. *Charisma* is the expression used in the word for all gifts conferred by the extraordinary power of the Holy Ghost and has nothing at all to do with elder</w:t>
      </w:r>
      <w:r w:rsidRPr="00C100C3">
        <w:rPr>
          <w:rFonts w:ascii="Courier New" w:hAnsi="Courier New" w:cs="Courier New"/>
        </w:rPr>
        <w:t>s. Finally, Mons. de Gasparin speaks in an absolute manner of the laying on of the apostles</w:t>
      </w:r>
      <w:ins w:id="8726" w:author="Comparison" w:date="2013-05-05T19:43:00Z">
        <w:r w:rsidRPr="00AA4B48">
          <w:rPr>
            <w:rFonts w:ascii="Courier New" w:hAnsi="Courier New" w:cs="Courier New"/>
          </w:rPr>
          <w:t>¬</w:t>
        </w:r>
      </w:ins>
      <w:del w:id="8727" w:author="Comparison" w:date="2013-05-05T19:43:00Z">
        <w:r w:rsidRPr="00C100C3">
          <w:rPr>
            <w:rFonts w:ascii="Courier New" w:hAnsi="Courier New" w:cs="Courier New"/>
          </w:rPr>
          <w:delText>&amp;#8217;</w:delText>
        </w:r>
      </w:del>
      <w:r w:rsidRPr="00C100C3">
        <w:rPr>
          <w:rFonts w:ascii="Courier New" w:hAnsi="Courier New" w:cs="Courier New"/>
        </w:rPr>
        <w:t xml:space="preserve"> hands.</w:t>
      </w:r>
    </w:p>
    <w:p w14:paraId="18D085C5" w14:textId="2A59AE48" w:rsidR="00000000" w:rsidRPr="00C100C3" w:rsidRDefault="00362818" w:rsidP="00C100C3">
      <w:pPr>
        <w:pStyle w:val="PlainText"/>
        <w:rPr>
          <w:rFonts w:ascii="Courier New" w:hAnsi="Courier New" w:cs="Courier New"/>
        </w:rPr>
      </w:pPr>
      <w:ins w:id="8728" w:author="Comparison" w:date="2013-05-05T19:43:00Z">
        <w:r w:rsidRPr="00AA4B48">
          <w:rPr>
            <w:rFonts w:ascii="Courier New" w:hAnsi="Courier New" w:cs="Courier New"/>
          </w:rPr>
          <w:t>¦</w:t>
        </w:r>
      </w:ins>
      <w:del w:id="8729" w:author="Comparison" w:date="2013-05-05T19:43:00Z">
        <w:r w:rsidRPr="00C100C3">
          <w:rPr>
            <w:rFonts w:ascii="Courier New" w:hAnsi="Courier New" w:cs="Courier New"/>
          </w:rPr>
          <w:delText>|</w:delText>
        </w:r>
      </w:del>
      <w:r w:rsidRPr="00C100C3">
        <w:rPr>
          <w:rFonts w:ascii="Courier New" w:hAnsi="Courier New" w:cs="Courier New"/>
        </w:rPr>
        <w:t xml:space="preserve"> Note to Translation</w:t>
      </w:r>
      <w:ins w:id="8730" w:author="Comparison" w:date="2013-05-05T19:43:00Z">
        <w:r w:rsidRPr="00AA4B48">
          <w:rPr>
            <w:rFonts w:ascii="Courier New" w:hAnsi="Courier New" w:cs="Courier New"/>
          </w:rPr>
          <w:t xml:space="preserve">. </w:t>
        </w:r>
      </w:ins>
      <w:del w:id="8731" w:author="Comparison" w:date="2013-05-05T19:43:00Z">
        <w:r w:rsidRPr="00C100C3">
          <w:rPr>
            <w:rFonts w:ascii="Courier New" w:hAnsi="Courier New" w:cs="Courier New"/>
          </w:rPr>
          <w:delText>.&amp;#8212;</w:delText>
        </w:r>
      </w:del>
      <w:r w:rsidRPr="00C100C3">
        <w:rPr>
          <w:rFonts w:ascii="Courier New" w:hAnsi="Courier New" w:cs="Courier New"/>
        </w:rPr>
        <w:t>The French Socialist.</w:t>
      </w:r>
    </w:p>
    <w:p w14:paraId="12A89C1A"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{358}</w:t>
      </w:r>
    </w:p>
    <w:p w14:paraId="69795A80" w14:textId="6401F8FD" w:rsidR="00000000" w:rsidRPr="00C100C3" w:rsidRDefault="00362818" w:rsidP="00C100C3">
      <w:pPr>
        <w:pStyle w:val="PlainText"/>
        <w:rPr>
          <w:rFonts w:ascii="Courier New" w:hAnsi="Courier New" w:cs="Courier New"/>
        </w:rPr>
      </w:pPr>
      <w:r w:rsidRPr="00C100C3">
        <w:rPr>
          <w:rFonts w:ascii="Courier New" w:hAnsi="Courier New" w:cs="Courier New"/>
        </w:rPr>
        <w:t xml:space="preserve">gifts. </w:t>
      </w:r>
      <w:ins w:id="8732" w:author="Comparison" w:date="2013-05-05T19:43:00Z">
        <w:r w:rsidRPr="00AA4B48">
          <w:rPr>
            <w:rFonts w:ascii="Courier New" w:hAnsi="Courier New" w:cs="Courier New"/>
          </w:rPr>
          <w:t>"</w:t>
        </w:r>
      </w:ins>
      <w:del w:id="8733" w:author="Comparison" w:date="2013-05-05T19:43:00Z">
        <w:r w:rsidRPr="00C100C3">
          <w:rPr>
            <w:rFonts w:ascii="Courier New" w:hAnsi="Courier New" w:cs="Courier New"/>
          </w:rPr>
          <w:delText xml:space="preserve">But the extent of your downright unbelief on this point betrays itself in what you </w:delText>
        </w:r>
        <w:r w:rsidRPr="00C100C3">
          <w:rPr>
            <w:rFonts w:ascii="Courier New" w:hAnsi="Courier New" w:cs="Courier New"/>
          </w:rPr>
          <w:delText>say of gifts. &amp;#8220;</w:delText>
        </w:r>
      </w:del>
      <w:r w:rsidRPr="00C100C3">
        <w:rPr>
          <w:rFonts w:ascii="Courier New" w:hAnsi="Courier New" w:cs="Courier New"/>
        </w:rPr>
        <w:t>Gifts, that is to say, influences</w:t>
      </w:r>
      <w:ins w:id="8734" w:author="Comparison" w:date="2013-05-05T19:43:00Z">
        <w:r w:rsidRPr="00AA4B48">
          <w:rPr>
            <w:rFonts w:ascii="Courier New" w:hAnsi="Courier New" w:cs="Courier New"/>
          </w:rPr>
          <w:t>."</w:t>
        </w:r>
      </w:ins>
      <w:del w:id="8735" w:author="Comparison" w:date="2013-05-05T19:43:00Z">
        <w:r w:rsidRPr="00C100C3">
          <w:rPr>
            <w:rFonts w:ascii="Courier New" w:hAnsi="Courier New" w:cs="Courier New"/>
          </w:rPr>
          <w:delText>.&amp;#8221;</w:delText>
        </w:r>
      </w:del>
      <w:r w:rsidRPr="00C100C3">
        <w:rPr>
          <w:rFonts w:ascii="Courier New" w:hAnsi="Courier New" w:cs="Courier New"/>
        </w:rPr>
        <w:t xml:space="preserve"> Is that your thought of what gifts are, sir? It is only </w:t>
      </w:r>
      <w:ins w:id="8736" w:author="Comparison" w:date="2013-05-05T19:43:00Z">
        <w:r w:rsidRPr="00AA4B48">
          <w:rPr>
            <w:rFonts w:ascii="Courier New" w:hAnsi="Courier New" w:cs="Courier New"/>
          </w:rPr>
          <w:t>"</w:t>
        </w:r>
      </w:ins>
      <w:del w:id="8737" w:author="Comparison" w:date="2013-05-05T19:43:00Z">
        <w:r w:rsidRPr="00C100C3">
          <w:rPr>
            <w:rFonts w:ascii="Courier New" w:hAnsi="Courier New" w:cs="Courier New"/>
          </w:rPr>
          <w:delText>&amp;#8220;</w:delText>
        </w:r>
      </w:del>
      <w:r w:rsidRPr="00C100C3">
        <w:rPr>
          <w:rFonts w:ascii="Courier New" w:hAnsi="Courier New" w:cs="Courier New"/>
        </w:rPr>
        <w:t>that the nature of things will have its course</w:t>
      </w:r>
      <w:ins w:id="8738" w:author="Comparison" w:date="2013-05-05T19:43:00Z">
        <w:r w:rsidRPr="00AA4B48">
          <w:rPr>
            <w:rFonts w:ascii="Courier New" w:hAnsi="Courier New" w:cs="Courier New"/>
          </w:rPr>
          <w:t>."</w:t>
        </w:r>
      </w:ins>
      <w:del w:id="8739" w:author="Comparison" w:date="2013-05-05T19:43:00Z">
        <w:r w:rsidRPr="00C100C3">
          <w:rPr>
            <w:rFonts w:ascii="Courier New" w:hAnsi="Courier New" w:cs="Courier New"/>
          </w:rPr>
          <w:delText>.&amp;#8221;</w:delText>
        </w:r>
      </w:del>
      <w:r w:rsidRPr="00C100C3">
        <w:rPr>
          <w:rFonts w:ascii="Courier New" w:hAnsi="Courier New" w:cs="Courier New"/>
        </w:rPr>
        <w:t xml:space="preserve"> When Paul conferred a gift on Timothy by the laying on of hands, did Timoth</w:t>
      </w:r>
      <w:r w:rsidRPr="00C100C3">
        <w:rPr>
          <w:rFonts w:ascii="Courier New" w:hAnsi="Courier New" w:cs="Courier New"/>
        </w:rPr>
        <w:t xml:space="preserve">y simply exercise an influence in which the nature of things had its course? Are all the gifts, the </w:t>
      </w:r>
      <w:del w:id="8740" w:author="Comparison" w:date="2013-05-05T19:43:00Z">
        <w:r w:rsidRPr="00C100C3">
          <w:rPr>
            <w:rFonts w:ascii="Courier New" w:hAnsi="Courier New" w:cs="Courier New"/>
          </w:rPr>
          <w:delText>*</w:delText>
        </w:r>
      </w:del>
      <w:r w:rsidRPr="00C100C3">
        <w:rPr>
          <w:rFonts w:ascii="Courier New" w:hAnsi="Courier New" w:cs="Courier New"/>
        </w:rPr>
        <w:t>charismata</w:t>
      </w:r>
      <w:del w:id="8741" w:author="Comparison" w:date="2013-05-05T19:43:00Z">
        <w:r w:rsidRPr="00C100C3">
          <w:rPr>
            <w:rFonts w:ascii="Courier New" w:hAnsi="Courier New" w:cs="Courier New"/>
          </w:rPr>
          <w:delText>*</w:delText>
        </w:r>
      </w:del>
      <w:r w:rsidRPr="00C100C3">
        <w:rPr>
          <w:rFonts w:ascii="Courier New" w:hAnsi="Courier New" w:cs="Courier New"/>
        </w:rPr>
        <w:t xml:space="preserve"> of which 1 Corinthians speaks, only influences? Is what Christ, when He ascended up on high, gave to men (@Ephesians 4), only influences, in wh</w:t>
      </w:r>
      <w:r w:rsidRPr="00C100C3">
        <w:rPr>
          <w:rFonts w:ascii="Courier New" w:hAnsi="Courier New" w:cs="Courier New"/>
        </w:rPr>
        <w:t xml:space="preserve">ich the nature of things has its course, which </w:t>
      </w:r>
      <w:ins w:id="8742" w:author="Comparison" w:date="2013-05-05T19:43:00Z">
        <w:r w:rsidRPr="00AA4B48">
          <w:rPr>
            <w:rFonts w:ascii="Courier New" w:hAnsi="Courier New" w:cs="Courier New"/>
          </w:rPr>
          <w:t>"</w:t>
        </w:r>
      </w:ins>
      <w:del w:id="8743" w:author="Comparison" w:date="2013-05-05T19:43:00Z">
        <w:r w:rsidRPr="00C100C3">
          <w:rPr>
            <w:rFonts w:ascii="Courier New" w:hAnsi="Courier New" w:cs="Courier New"/>
          </w:rPr>
          <w:delText>&amp;#8220;</w:delText>
        </w:r>
      </w:del>
      <w:r w:rsidRPr="00C100C3">
        <w:rPr>
          <w:rFonts w:ascii="Courier New" w:hAnsi="Courier New" w:cs="Courier New"/>
        </w:rPr>
        <w:t>no one will ever hinder</w:t>
      </w:r>
      <w:ins w:id="8744" w:author="Comparison" w:date="2013-05-05T19:43:00Z">
        <w:r w:rsidRPr="00AA4B48">
          <w:rPr>
            <w:rFonts w:ascii="Courier New" w:hAnsi="Courier New" w:cs="Courier New"/>
          </w:rPr>
          <w:t>"?</w:t>
        </w:r>
      </w:ins>
      <w:del w:id="8745" w:author="Comparison" w:date="2013-05-05T19:43:00Z">
        <w:r w:rsidRPr="00C100C3">
          <w:rPr>
            <w:rFonts w:ascii="Courier New" w:hAnsi="Courier New" w:cs="Courier New"/>
          </w:rPr>
          <w:delText>&amp;#8221;?</w:delText>
        </w:r>
      </w:del>
    </w:p>
    <w:p w14:paraId="6F91BE28" w14:textId="3AB9ECD5"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It is never said in *the word* that the apostles laid their hands on the elders. This is probable from analogy, but it is never said. The succession could not depend on </w:t>
      </w:r>
      <w:r w:rsidRPr="00C100C3">
        <w:rPr>
          <w:rFonts w:ascii="Courier New" w:hAnsi="Courier New" w:cs="Courier New"/>
        </w:rPr>
        <w:t>it according to the word, but the choice of elders is clearly and positively attributed to the apostles, without a word of the laying on of hands which may have accompanied it; you put aside this choice in order to follow your fancy that it is the Anglican</w:t>
      </w:r>
      <w:r w:rsidRPr="00C100C3">
        <w:rPr>
          <w:rFonts w:ascii="Courier New" w:hAnsi="Courier New" w:cs="Courier New"/>
        </w:rPr>
        <w:t xml:space="preserve"> system which influences me; you confound offices with transmission of gifts; then you deny all mysterious transmission by laying on of the apostles</w:t>
      </w:r>
      <w:ins w:id="8746" w:author="Comparison" w:date="2013-05-05T19:43:00Z">
        <w:r w:rsidRPr="00AA4B48">
          <w:rPr>
            <w:rFonts w:ascii="Courier New" w:hAnsi="Courier New" w:cs="Courier New"/>
          </w:rPr>
          <w:t>¬</w:t>
        </w:r>
      </w:ins>
      <w:del w:id="8747" w:author="Comparison" w:date="2013-05-05T19:43:00Z">
        <w:r w:rsidRPr="00C100C3">
          <w:rPr>
            <w:rFonts w:ascii="Courier New" w:hAnsi="Courier New" w:cs="Courier New"/>
          </w:rPr>
          <w:delText>&amp;#8217;</w:delText>
        </w:r>
      </w:del>
      <w:r w:rsidRPr="00C100C3">
        <w:rPr>
          <w:rFonts w:ascii="Courier New" w:hAnsi="Courier New" w:cs="Courier New"/>
        </w:rPr>
        <w:t xml:space="preserve"> hands, which the word declares in a most distinct manner; and finally, in order to destroy the last </w:t>
      </w:r>
      <w:r w:rsidRPr="00C100C3">
        <w:rPr>
          <w:rFonts w:ascii="Courier New" w:hAnsi="Courier New" w:cs="Courier New"/>
        </w:rPr>
        <w:t>trace of the operation of the Holy Spirit, gifts are to you only influences in which the nature of things will have its course.</w:t>
      </w:r>
    </w:p>
    <w:p w14:paraId="453906AF" w14:textId="13F525B3"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 repeat, sir, that the confusion would be pitiable were not the infidelity of so serious a character. I confess to you that I </w:t>
      </w:r>
      <w:r w:rsidRPr="00C100C3">
        <w:rPr>
          <w:rFonts w:ascii="Courier New" w:hAnsi="Courier New" w:cs="Courier New"/>
        </w:rPr>
        <w:t>was astonished at it. Let it be known that Mons. de Gasparin does not believe in a mysterious transmission by the imposition of the apostles</w:t>
      </w:r>
      <w:ins w:id="8748" w:author="Comparison" w:date="2013-05-05T19:43:00Z">
        <w:r w:rsidRPr="00AA4B48">
          <w:rPr>
            <w:rFonts w:ascii="Courier New" w:hAnsi="Courier New" w:cs="Courier New"/>
          </w:rPr>
          <w:t>¬</w:t>
        </w:r>
      </w:ins>
      <w:del w:id="8749" w:author="Comparison" w:date="2013-05-05T19:43:00Z">
        <w:r w:rsidRPr="00C100C3">
          <w:rPr>
            <w:rFonts w:ascii="Courier New" w:hAnsi="Courier New" w:cs="Courier New"/>
          </w:rPr>
          <w:delText>&amp;#8217;</w:delText>
        </w:r>
      </w:del>
      <w:r w:rsidRPr="00C100C3">
        <w:rPr>
          <w:rFonts w:ascii="Courier New" w:hAnsi="Courier New" w:cs="Courier New"/>
        </w:rPr>
        <w:t xml:space="preserve"> hands; next, that gifts are only influences in which the nature of things has its course. It is at all event</w:t>
      </w:r>
      <w:r w:rsidRPr="00C100C3">
        <w:rPr>
          <w:rFonts w:ascii="Courier New" w:hAnsi="Courier New" w:cs="Courier New"/>
        </w:rPr>
        <w:t>s well that the true root of this system should be laid bare by its own defenders. I have never doubted but that it was practical infidelity with regard to the Holy Spirit, which is one of the principal characters of the infidelity of our days</w:t>
      </w:r>
      <w:ins w:id="8750" w:author="Comparison" w:date="2013-05-05T19:43:00Z">
        <w:r w:rsidRPr="00AA4B48">
          <w:rPr>
            <w:rFonts w:ascii="Courier New" w:hAnsi="Courier New" w:cs="Courier New"/>
          </w:rPr>
          <w:t>¦.</w:t>
        </w:r>
      </w:ins>
      <w:del w:id="8751" w:author="Comparison" w:date="2013-05-05T19:43:00Z">
        <w:r w:rsidRPr="00C100C3">
          <w:rPr>
            <w:rFonts w:ascii="Courier New" w:hAnsi="Courier New" w:cs="Courier New"/>
          </w:rPr>
          <w:delText>.|</w:delText>
        </w:r>
      </w:del>
      <w:r w:rsidRPr="00C100C3">
        <w:rPr>
          <w:rFonts w:ascii="Courier New" w:hAnsi="Courier New" w:cs="Courier New"/>
        </w:rPr>
        <w:t xml:space="preserve"> I did not </w:t>
      </w:r>
      <w:r w:rsidRPr="00C100C3">
        <w:rPr>
          <w:rFonts w:ascii="Courier New" w:hAnsi="Courier New" w:cs="Courier New"/>
        </w:rPr>
        <w:t>know that it was a formal infidelity boldly avowed on this point.</w:t>
      </w:r>
    </w:p>
    <w:p w14:paraId="37C22EAF" w14:textId="3EB3F495"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 have answered all that you have introduced afresh in your two articles to try to </w:t>
      </w:r>
      <w:ins w:id="8752" w:author="Comparison" w:date="2013-05-05T19:43:00Z">
        <w:r w:rsidRPr="00AA4B48">
          <w:rPr>
            <w:rFonts w:ascii="Courier New" w:hAnsi="Courier New" w:cs="Courier New"/>
          </w:rPr>
          <w:t>rebuild</w:t>
        </w:r>
      </w:ins>
      <w:del w:id="8753" w:author="Comparison" w:date="2013-05-05T19:43:00Z">
        <w:r w:rsidRPr="00C100C3">
          <w:rPr>
            <w:rFonts w:ascii="Courier New" w:hAnsi="Courier New" w:cs="Courier New"/>
          </w:rPr>
          <w:delText>re-build</w:delText>
        </w:r>
      </w:del>
      <w:r w:rsidRPr="00C100C3">
        <w:rPr>
          <w:rFonts w:ascii="Courier New" w:hAnsi="Courier New" w:cs="Courier New"/>
        </w:rPr>
        <w:t xml:space="preserve"> your poor house with more solidity.</w:t>
      </w:r>
    </w:p>
    <w:p w14:paraId="2F85B183" w14:textId="5060FC6C" w:rsidR="00000000" w:rsidRPr="00C100C3" w:rsidRDefault="00362818" w:rsidP="00C100C3">
      <w:pPr>
        <w:pStyle w:val="PlainText"/>
        <w:rPr>
          <w:rFonts w:ascii="Courier New" w:hAnsi="Courier New" w:cs="Courier New"/>
        </w:rPr>
      </w:pPr>
      <w:ins w:id="8754" w:author="Comparison" w:date="2013-05-05T19:43:00Z">
        <w:r w:rsidRPr="00AA4B48">
          <w:rPr>
            <w:rFonts w:ascii="Courier New" w:hAnsi="Courier New" w:cs="Courier New"/>
          </w:rPr>
          <w:t>¦</w:t>
        </w:r>
      </w:ins>
      <w:del w:id="8755" w:author="Comparison" w:date="2013-05-05T19:43:00Z">
        <w:r w:rsidRPr="00C100C3">
          <w:rPr>
            <w:rFonts w:ascii="Courier New" w:hAnsi="Courier New" w:cs="Courier New"/>
          </w:rPr>
          <w:delText>|</w:delText>
        </w:r>
      </w:del>
      <w:r w:rsidRPr="00C100C3">
        <w:rPr>
          <w:rFonts w:ascii="Courier New" w:hAnsi="Courier New" w:cs="Courier New"/>
        </w:rPr>
        <w:t xml:space="preserve"> The other form of infidelity is that which refers to the a</w:t>
      </w:r>
      <w:r w:rsidRPr="00C100C3">
        <w:rPr>
          <w:rFonts w:ascii="Courier New" w:hAnsi="Courier New" w:cs="Courier New"/>
        </w:rPr>
        <w:t xml:space="preserve">uthority and divine inspiration of the word. Sufficient attention has not been paid to the first form of infidelity. The Theological Review of </w:t>
      </w:r>
      <w:ins w:id="8756" w:author="Comparison" w:date="2013-05-05T19:43:00Z">
        <w:r w:rsidRPr="00AA4B48">
          <w:rPr>
            <w:rFonts w:ascii="Courier New" w:hAnsi="Courier New" w:cs="Courier New"/>
          </w:rPr>
          <w:t>Strasbourg</w:t>
        </w:r>
      </w:ins>
      <w:del w:id="8757" w:author="Comparison" w:date="2013-05-05T19:43:00Z">
        <w:r w:rsidRPr="00C100C3">
          <w:rPr>
            <w:rFonts w:ascii="Courier New" w:hAnsi="Courier New" w:cs="Courier New"/>
          </w:rPr>
          <w:delText>Strasburg</w:delText>
        </w:r>
      </w:del>
      <w:r w:rsidRPr="00C100C3">
        <w:rPr>
          <w:rFonts w:ascii="Courier New" w:hAnsi="Courier New" w:cs="Courier New"/>
        </w:rPr>
        <w:t xml:space="preserve"> and all that school present both forms, and particularly the first.</w:t>
      </w:r>
    </w:p>
    <w:p w14:paraId="36F7C26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{359}</w:t>
      </w:r>
    </w:p>
    <w:p w14:paraId="59EAFFFA"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But you repeat also. I migh</w:t>
      </w:r>
      <w:r w:rsidRPr="00C100C3">
        <w:rPr>
          <w:rFonts w:ascii="Courier New" w:hAnsi="Courier New" w:cs="Courier New"/>
        </w:rPr>
        <w:t>t excuse myself replying to things which I have already answered, but I certainly do not expect that people will again search in my preceding pamphlets to find answers in them to what is in your new essay. I will therefore try, without saying everything ov</w:t>
      </w:r>
      <w:r w:rsidRPr="00C100C3">
        <w:rPr>
          <w:rFonts w:ascii="Courier New" w:hAnsi="Courier New" w:cs="Courier New"/>
        </w:rPr>
        <w:t>er again, to answer briefly anything which might present any difficulty to sincere souls.</w:t>
      </w:r>
    </w:p>
    <w:p w14:paraId="276B09FD" w14:textId="1906AC55" w:rsidR="00000000" w:rsidRPr="00C100C3" w:rsidRDefault="00362818" w:rsidP="00C100C3">
      <w:pPr>
        <w:pStyle w:val="PlainText"/>
        <w:rPr>
          <w:rFonts w:ascii="Courier New" w:hAnsi="Courier New" w:cs="Courier New"/>
        </w:rPr>
      </w:pPr>
      <w:r w:rsidRPr="00C100C3">
        <w:rPr>
          <w:rFonts w:ascii="Courier New" w:hAnsi="Courier New" w:cs="Courier New"/>
        </w:rPr>
        <w:t>With regard to the duration of the institution, and to your accusation that we attribute to God the having set up an organization which was not to last, it is a ques</w:t>
      </w:r>
      <w:r w:rsidRPr="00C100C3">
        <w:rPr>
          <w:rFonts w:ascii="Courier New" w:hAnsi="Courier New" w:cs="Courier New"/>
        </w:rPr>
        <w:t xml:space="preserve">tion of a fact. I know not whether you can ignore that, in fact, this organization ceased after the death of the apostles. If we believe in the interpretation which your party gives of the seven churches of the Apocalypse, this </w:t>
      </w:r>
      <w:ins w:id="8758" w:author="Comparison" w:date="2013-05-05T19:43:00Z">
        <w:r w:rsidRPr="00AA4B48">
          <w:rPr>
            <w:rFonts w:ascii="Courier New" w:hAnsi="Courier New" w:cs="Courier New"/>
          </w:rPr>
          <w:t>organization</w:t>
        </w:r>
      </w:ins>
      <w:del w:id="8759" w:author="Comparison" w:date="2013-05-05T19:43:00Z">
        <w:r w:rsidRPr="00C100C3">
          <w:rPr>
            <w:rFonts w:ascii="Courier New" w:hAnsi="Courier New" w:cs="Courier New"/>
          </w:rPr>
          <w:delText>organizaton</w:delText>
        </w:r>
      </w:del>
      <w:r w:rsidRPr="00C100C3">
        <w:rPr>
          <w:rFonts w:ascii="Courier New" w:hAnsi="Courier New" w:cs="Courier New"/>
        </w:rPr>
        <w:t xml:space="preserve"> had already ceas</w:t>
      </w:r>
      <w:r w:rsidRPr="00C100C3">
        <w:rPr>
          <w:rFonts w:ascii="Courier New" w:hAnsi="Courier New" w:cs="Courier New"/>
        </w:rPr>
        <w:t>ed in the time of the apostle John. It is then a question of a fact. The organization did not last longer than the organizers and their delegates. The facts are hard, merciless. Your theory is that God had absolutely destined it to last and that it was not</w:t>
      </w:r>
      <w:r w:rsidRPr="00C100C3">
        <w:rPr>
          <w:rFonts w:ascii="Courier New" w:hAnsi="Courier New" w:cs="Courier New"/>
        </w:rPr>
        <w:t xml:space="preserve"> even the sin of man which caused it to fail. Now, in fact it did not last! That is to say, that in order to uphold your manikins of elders, you say that God destined the thing to continue, but that His design completely failed without even the sin of man </w:t>
      </w:r>
      <w:r w:rsidRPr="00C100C3">
        <w:rPr>
          <w:rFonts w:ascii="Courier New" w:hAnsi="Courier New" w:cs="Courier New"/>
        </w:rPr>
        <w:t>being its cause. For I repeat, in truth, this organization did not last longer than the life of the apostles and their successors; which fact is incontestable. That does not astonish us who believe the Bible, for the apostle warns us that after his death e</w:t>
      </w:r>
      <w:r w:rsidRPr="00C100C3">
        <w:rPr>
          <w:rFonts w:ascii="Courier New" w:hAnsi="Courier New" w:cs="Courier New"/>
        </w:rPr>
        <w:t xml:space="preserve">vil would invade the Church and that all would corrupt itself. He tells us that already, during his </w:t>
      </w:r>
      <w:ins w:id="8760" w:author="Comparison" w:date="2013-05-05T19:43:00Z">
        <w:r w:rsidRPr="00AA4B48">
          <w:rPr>
            <w:rFonts w:ascii="Courier New" w:hAnsi="Courier New" w:cs="Courier New"/>
          </w:rPr>
          <w:t>lifetime</w:t>
        </w:r>
      </w:ins>
      <w:del w:id="8761" w:author="Comparison" w:date="2013-05-05T19:43:00Z">
        <w:r w:rsidRPr="00C100C3">
          <w:rPr>
            <w:rFonts w:ascii="Courier New" w:hAnsi="Courier New" w:cs="Courier New"/>
          </w:rPr>
          <w:delText>life-time</w:delText>
        </w:r>
      </w:del>
      <w:r w:rsidRPr="00C100C3">
        <w:rPr>
          <w:rFonts w:ascii="Courier New" w:hAnsi="Courier New" w:cs="Courier New"/>
        </w:rPr>
        <w:t>, all those who were in Asia, the part where he had so laboured, had forsaken him, and that in general all sought their own and not the things whic</w:t>
      </w:r>
      <w:r w:rsidRPr="00C100C3">
        <w:rPr>
          <w:rFonts w:ascii="Courier New" w:hAnsi="Courier New" w:cs="Courier New"/>
        </w:rPr>
        <w:t xml:space="preserve">h are Jesus </w:t>
      </w:r>
      <w:ins w:id="8762" w:author="Comparison" w:date="2013-05-05T19:43:00Z">
        <w:r w:rsidRPr="00AA4B48">
          <w:rPr>
            <w:rFonts w:ascii="Courier New" w:hAnsi="Courier New" w:cs="Courier New"/>
          </w:rPr>
          <w:t>Christ's.</w:t>
        </w:r>
      </w:ins>
      <w:del w:id="8763" w:author="Comparison" w:date="2013-05-05T19:43:00Z">
        <w:r w:rsidRPr="00C100C3">
          <w:rPr>
            <w:rFonts w:ascii="Courier New" w:hAnsi="Courier New" w:cs="Courier New"/>
          </w:rPr>
          <w:delText>Christ&amp;#8217;s.</w:delText>
        </w:r>
      </w:del>
      <w:r w:rsidRPr="00C100C3">
        <w:rPr>
          <w:rFonts w:ascii="Courier New" w:hAnsi="Courier New" w:cs="Courier New"/>
        </w:rPr>
        <w:t xml:space="preserve"> We have seen in the word, that in all ages the analogy of the conduct of men, whatever may have been the ways of God concerning them, strengthens the conclusion which facts and the </w:t>
      </w:r>
      <w:ins w:id="8764" w:author="Comparison" w:date="2013-05-05T19:43:00Z">
        <w:r w:rsidRPr="00AA4B48">
          <w:rPr>
            <w:rFonts w:ascii="Courier New" w:hAnsi="Courier New" w:cs="Courier New"/>
          </w:rPr>
          <w:t>apostle's</w:t>
        </w:r>
      </w:ins>
      <w:del w:id="8765" w:author="Comparison" w:date="2013-05-05T19:43:00Z">
        <w:r w:rsidRPr="00C100C3">
          <w:rPr>
            <w:rFonts w:ascii="Courier New" w:hAnsi="Courier New" w:cs="Courier New"/>
          </w:rPr>
          <w:delText>apostle&amp;#8217;s</w:delText>
        </w:r>
      </w:del>
      <w:r w:rsidRPr="00C100C3">
        <w:rPr>
          <w:rFonts w:ascii="Courier New" w:hAnsi="Courier New" w:cs="Courier New"/>
        </w:rPr>
        <w:t xml:space="preserve"> testimony force us to accept. T</w:t>
      </w:r>
      <w:r w:rsidRPr="00C100C3">
        <w:rPr>
          <w:rFonts w:ascii="Courier New" w:hAnsi="Courier New" w:cs="Courier New"/>
        </w:rPr>
        <w:t>he history of Adam, @Deuteronomy 32, the history of the priesthood, the history of Solomon, the whole of the biblical history, teaches us that man has never been able to keep the blessings which God has confided to him. As to you who think yourselves capab</w:t>
      </w:r>
      <w:r w:rsidRPr="00C100C3">
        <w:rPr>
          <w:rFonts w:ascii="Courier New" w:hAnsi="Courier New" w:cs="Courier New"/>
        </w:rPr>
        <w:t xml:space="preserve">le of </w:t>
      </w:r>
      <w:ins w:id="8766" w:author="Comparison" w:date="2013-05-05T19:43:00Z">
        <w:r w:rsidRPr="00AA4B48">
          <w:rPr>
            <w:rFonts w:ascii="Courier New" w:hAnsi="Courier New" w:cs="Courier New"/>
          </w:rPr>
          <w:t>"</w:t>
        </w:r>
      </w:ins>
      <w:del w:id="8767" w:author="Comparison" w:date="2013-05-05T19:43:00Z">
        <w:r w:rsidRPr="00C100C3">
          <w:rPr>
            <w:rFonts w:ascii="Courier New" w:hAnsi="Courier New" w:cs="Courier New"/>
          </w:rPr>
          <w:delText>&amp;#8220;</w:delText>
        </w:r>
      </w:del>
      <w:r w:rsidRPr="00C100C3">
        <w:rPr>
          <w:rFonts w:ascii="Courier New" w:hAnsi="Courier New" w:cs="Courier New"/>
        </w:rPr>
        <w:t>preserving and restoring</w:t>
      </w:r>
      <w:ins w:id="8768" w:author="Comparison" w:date="2013-05-05T19:43:00Z">
        <w:r w:rsidRPr="00AA4B48">
          <w:rPr>
            <w:rFonts w:ascii="Courier New" w:hAnsi="Courier New" w:cs="Courier New"/>
          </w:rPr>
          <w:t>"</w:t>
        </w:r>
      </w:ins>
      <w:del w:id="8769" w:author="Comparison" w:date="2013-05-05T19:43:00Z">
        <w:r w:rsidRPr="00C100C3">
          <w:rPr>
            <w:rFonts w:ascii="Courier New" w:hAnsi="Courier New" w:cs="Courier New"/>
          </w:rPr>
          <w:delText>&amp;#8221;</w:delText>
        </w:r>
      </w:del>
      <w:r w:rsidRPr="00C100C3">
        <w:rPr>
          <w:rFonts w:ascii="Courier New" w:hAnsi="Courier New" w:cs="Courier New"/>
        </w:rPr>
        <w:t xml:space="preserve"> what the apostles established, you are indifferent to all this biblical instruction: you can easily do what the apostles did: it is even your duty.</w:t>
      </w:r>
    </w:p>
    <w:p w14:paraId="506B058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{360}</w:t>
      </w:r>
    </w:p>
    <w:p w14:paraId="34BFE4FC" w14:textId="21C9A0E2" w:rsidR="00000000" w:rsidRPr="00C100C3" w:rsidRDefault="00362818" w:rsidP="00C100C3">
      <w:pPr>
        <w:pStyle w:val="PlainText"/>
        <w:rPr>
          <w:rFonts w:ascii="Courier New" w:hAnsi="Courier New" w:cs="Courier New"/>
        </w:rPr>
      </w:pPr>
      <w:r w:rsidRPr="00C100C3">
        <w:rPr>
          <w:rFonts w:ascii="Courier New" w:hAnsi="Courier New" w:cs="Courier New"/>
        </w:rPr>
        <w:t>Having again settled this important fact that this orga</w:t>
      </w:r>
      <w:r w:rsidRPr="00C100C3">
        <w:rPr>
          <w:rFonts w:ascii="Courier New" w:hAnsi="Courier New" w:cs="Courier New"/>
        </w:rPr>
        <w:t xml:space="preserve">nization has not lasted, and weary with repeating what has been said, I will follow you step by step. You say of me, </w:t>
      </w:r>
      <w:ins w:id="8770" w:author="Comparison" w:date="2013-05-05T19:43:00Z">
        <w:r w:rsidRPr="00AA4B48">
          <w:rPr>
            <w:rFonts w:ascii="Courier New" w:hAnsi="Courier New" w:cs="Courier New"/>
          </w:rPr>
          <w:t>"</w:t>
        </w:r>
      </w:ins>
      <w:del w:id="8771" w:author="Comparison" w:date="2013-05-05T19:43:00Z">
        <w:r w:rsidRPr="00C100C3">
          <w:rPr>
            <w:rFonts w:ascii="Courier New" w:hAnsi="Courier New" w:cs="Courier New"/>
          </w:rPr>
          <w:delText>&amp;#8220;</w:delText>
        </w:r>
      </w:del>
      <w:r w:rsidRPr="00C100C3">
        <w:rPr>
          <w:rFonts w:ascii="Courier New" w:hAnsi="Courier New" w:cs="Courier New"/>
        </w:rPr>
        <w:t>First he maintains that the instructions given by Paul to Timothy and Titus on the subject of elders do not contain a command</w:t>
      </w:r>
      <w:ins w:id="8772" w:author="Comparison" w:date="2013-05-05T19:43:00Z">
        <w:r w:rsidRPr="00AA4B48">
          <w:rPr>
            <w:rFonts w:ascii="Courier New" w:hAnsi="Courier New" w:cs="Courier New"/>
          </w:rPr>
          <w:t>."</w:t>
        </w:r>
      </w:ins>
      <w:del w:id="8773" w:author="Comparison" w:date="2013-05-05T19:43:00Z">
        <w:r w:rsidRPr="00C100C3">
          <w:rPr>
            <w:rFonts w:ascii="Courier New" w:hAnsi="Courier New" w:cs="Courier New"/>
          </w:rPr>
          <w:delText>.&amp;#8221</w:delText>
        </w:r>
        <w:r w:rsidRPr="00C100C3">
          <w:rPr>
            <w:rFonts w:ascii="Courier New" w:hAnsi="Courier New" w:cs="Courier New"/>
          </w:rPr>
          <w:delText>;</w:delText>
        </w:r>
      </w:del>
      <w:r w:rsidRPr="00C100C3">
        <w:rPr>
          <w:rFonts w:ascii="Courier New" w:hAnsi="Courier New" w:cs="Courier New"/>
        </w:rPr>
        <w:t xml:space="preserve"> I never said this, sir, nor anything like it; your assertion has no foundation whatever in facts.</w:t>
      </w:r>
    </w:p>
    <w:p w14:paraId="40C06253"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All that the apostle said to Timothy or Titus has the force of a command, since it is the direction given by the Spirit of God. What you say is entirely fa</w:t>
      </w:r>
      <w:r w:rsidRPr="00C100C3">
        <w:rPr>
          <w:rFonts w:ascii="Courier New" w:hAnsi="Courier New" w:cs="Courier New"/>
        </w:rPr>
        <w:t>lse.</w:t>
      </w:r>
    </w:p>
    <w:p w14:paraId="2F88EEA2" w14:textId="0A7BA6CD" w:rsidR="00000000" w:rsidRPr="00C100C3" w:rsidRDefault="00362818" w:rsidP="00C100C3">
      <w:pPr>
        <w:pStyle w:val="PlainText"/>
        <w:rPr>
          <w:rFonts w:ascii="Courier New" w:hAnsi="Courier New" w:cs="Courier New"/>
        </w:rPr>
      </w:pPr>
      <w:r w:rsidRPr="00C100C3">
        <w:rPr>
          <w:rFonts w:ascii="Courier New" w:hAnsi="Courier New" w:cs="Courier New"/>
        </w:rPr>
        <w:t>I did not say that what is said in the letters to Timothy and Titus does not contain a command, but that in the whole Bible there is not this command, namely, a command to make elders</w:t>
      </w:r>
      <w:ins w:id="8774" w:author="Comparison" w:date="2013-05-05T19:43:00Z">
        <w:r w:rsidRPr="00AA4B48">
          <w:rPr>
            <w:rFonts w:ascii="Courier New" w:hAnsi="Courier New" w:cs="Courier New"/>
          </w:rPr>
          <w:t xml:space="preserve"> -- </w:t>
        </w:r>
      </w:ins>
      <w:del w:id="8775" w:author="Comparison" w:date="2013-05-05T19:43:00Z">
        <w:r w:rsidRPr="00C100C3">
          <w:rPr>
            <w:rFonts w:ascii="Courier New" w:hAnsi="Courier New" w:cs="Courier New"/>
          </w:rPr>
          <w:delText>&amp;#8212;</w:delText>
        </w:r>
      </w:del>
      <w:r w:rsidRPr="00C100C3">
        <w:rPr>
          <w:rFonts w:ascii="Courier New" w:hAnsi="Courier New" w:cs="Courier New"/>
        </w:rPr>
        <w:t xml:space="preserve">that there is nowhere a general command to ordain them. You </w:t>
      </w:r>
      <w:r w:rsidRPr="00C100C3">
        <w:rPr>
          <w:rFonts w:ascii="Courier New" w:hAnsi="Courier New" w:cs="Courier New"/>
        </w:rPr>
        <w:t>allege that there is a general command, which consequently concerns you, and obliges every Christian to ordain them, so that they are disobedient if they do not do so. This is what I deny</w:t>
      </w:r>
      <w:ins w:id="8776" w:author="Comparison" w:date="2013-05-05T19:43:00Z">
        <w:r w:rsidRPr="00AA4B48">
          <w:rPr>
            <w:rFonts w:ascii="Courier New" w:hAnsi="Courier New" w:cs="Courier New"/>
          </w:rPr>
          <w:t xml:space="preserve"> -- </w:t>
        </w:r>
      </w:ins>
      <w:del w:id="8777" w:author="Comparison" w:date="2013-05-05T19:43:00Z">
        <w:r w:rsidRPr="00C100C3">
          <w:rPr>
            <w:rFonts w:ascii="Courier New" w:hAnsi="Courier New" w:cs="Courier New"/>
          </w:rPr>
          <w:delText>&amp;#8212;</w:delText>
        </w:r>
      </w:del>
      <w:r w:rsidRPr="00C100C3">
        <w:rPr>
          <w:rFonts w:ascii="Courier New" w:hAnsi="Courier New" w:cs="Courier New"/>
        </w:rPr>
        <w:t xml:space="preserve">not that what is said to Timothy has </w:t>
      </w:r>
      <w:del w:id="8778" w:author="Comparison" w:date="2013-05-05T19:43:00Z">
        <w:r w:rsidRPr="00C100C3">
          <w:rPr>
            <w:rFonts w:ascii="Courier New" w:hAnsi="Courier New" w:cs="Courier New"/>
          </w:rPr>
          <w:delText>.</w:delText>
        </w:r>
      </w:del>
      <w:r w:rsidRPr="00C100C3">
        <w:rPr>
          <w:rFonts w:ascii="Courier New" w:hAnsi="Courier New" w:cs="Courier New"/>
        </w:rPr>
        <w:t>not the force of command</w:t>
      </w:r>
      <w:r w:rsidRPr="00C100C3">
        <w:rPr>
          <w:rFonts w:ascii="Courier New" w:hAnsi="Courier New" w:cs="Courier New"/>
        </w:rPr>
        <w:t>, but</w:t>
      </w:r>
      <w:ins w:id="8779" w:author="Comparison" w:date="2013-05-05T19:43:00Z">
        <w:r w:rsidRPr="00AA4B48">
          <w:rPr>
            <w:rFonts w:ascii="Courier New" w:hAnsi="Courier New" w:cs="Courier New"/>
          </w:rPr>
          <w:t xml:space="preserve"> -- </w:t>
        </w:r>
      </w:ins>
      <w:del w:id="8780" w:author="Comparison" w:date="2013-05-05T19:43:00Z">
        <w:r w:rsidRPr="00C100C3">
          <w:rPr>
            <w:rFonts w:ascii="Courier New" w:hAnsi="Courier New" w:cs="Courier New"/>
          </w:rPr>
          <w:delText>&amp;#8212;</w:delText>
        </w:r>
      </w:del>
      <w:r w:rsidRPr="00C100C3">
        <w:rPr>
          <w:rFonts w:ascii="Courier New" w:hAnsi="Courier New" w:cs="Courier New"/>
        </w:rPr>
        <w:t>that there is such a command to us in what is said there and elsewhere. I say again: Let us re-establish the facts.</w:t>
      </w:r>
    </w:p>
    <w:p w14:paraId="33378695" w14:textId="44BAB993" w:rsidR="00000000" w:rsidRPr="00C100C3" w:rsidRDefault="00362818" w:rsidP="00C100C3">
      <w:pPr>
        <w:pStyle w:val="PlainText"/>
        <w:rPr>
          <w:rFonts w:ascii="Courier New" w:hAnsi="Courier New" w:cs="Courier New"/>
        </w:rPr>
      </w:pPr>
      <w:r w:rsidRPr="00C100C3">
        <w:rPr>
          <w:rFonts w:ascii="Courier New" w:hAnsi="Courier New" w:cs="Courier New"/>
        </w:rPr>
        <w:t>As to history, we have the fact that the apostles, not incidentally, not invited on account of their wisdom and their gifts, bu</w:t>
      </w:r>
      <w:r w:rsidRPr="00C100C3">
        <w:rPr>
          <w:rFonts w:ascii="Courier New" w:hAnsi="Courier New" w:cs="Courier New"/>
        </w:rPr>
        <w:t>t led by the Spirit of God, of their own act, return to the churches which they had founded and choose (this is the word) elders for them; and that with deliberate intent the apostle Paul left Titus in Crete to establish them (not incidentally, not by priv</w:t>
      </w:r>
      <w:r w:rsidRPr="00C100C3">
        <w:rPr>
          <w:rFonts w:ascii="Courier New" w:hAnsi="Courier New" w:cs="Courier New"/>
        </w:rPr>
        <w:t>ate invitation, but of his own act) in *every town</w:t>
      </w:r>
      <w:ins w:id="8781" w:author="Comparison" w:date="2013-05-05T19:43:00Z">
        <w:r w:rsidRPr="00AA4B48">
          <w:rPr>
            <w:rFonts w:ascii="Courier New" w:hAnsi="Courier New" w:cs="Courier New"/>
          </w:rPr>
          <w:t>*,</w:t>
        </w:r>
      </w:ins>
      <w:del w:id="8782" w:author="Comparison" w:date="2013-05-05T19:43:00Z">
        <w:r w:rsidRPr="00C100C3">
          <w:rPr>
            <w:rFonts w:ascii="Courier New" w:hAnsi="Courier New" w:cs="Courier New"/>
          </w:rPr>
          <w:delText>,*</w:delText>
        </w:r>
      </w:del>
      <w:r w:rsidRPr="00C100C3">
        <w:rPr>
          <w:rFonts w:ascii="Courier New" w:hAnsi="Courier New" w:cs="Courier New"/>
        </w:rPr>
        <w:t xml:space="preserve"> as he himself had done in Asia Minor.</w:t>
      </w:r>
    </w:p>
    <w:p w14:paraId="7432D1C6" w14:textId="4A6E1198" w:rsidR="00000000" w:rsidRPr="00C100C3" w:rsidRDefault="00362818" w:rsidP="00C100C3">
      <w:pPr>
        <w:pStyle w:val="PlainText"/>
        <w:rPr>
          <w:rFonts w:ascii="Courier New" w:hAnsi="Courier New" w:cs="Courier New"/>
        </w:rPr>
      </w:pPr>
      <w:r w:rsidRPr="00C100C3">
        <w:rPr>
          <w:rFonts w:ascii="Courier New" w:hAnsi="Courier New" w:cs="Courier New"/>
        </w:rPr>
        <w:t xml:space="preserve">Next, we have several epistles addressed to the churches which treat of all the subjects of interest to Christians, which speak with special detail of the internal </w:t>
      </w:r>
      <w:r w:rsidRPr="00C100C3">
        <w:rPr>
          <w:rFonts w:ascii="Courier New" w:hAnsi="Courier New" w:cs="Courier New"/>
        </w:rPr>
        <w:t>order of a church where the need of superintendence was painfully felt; but never a word, an insinuation, a supposition, that churches themselves had to do with the ordination of elders; they were to be in submission to their spiritual guides</w:t>
      </w:r>
      <w:ins w:id="8783" w:author="Comparison" w:date="2013-05-05T19:43:00Z">
        <w:r w:rsidRPr="00AA4B48">
          <w:rPr>
            <w:rFonts w:ascii="Courier New" w:hAnsi="Courier New" w:cs="Courier New"/>
          </w:rPr>
          <w:t>;</w:t>
        </w:r>
      </w:ins>
      <w:del w:id="8784" w:author="Comparison" w:date="2013-05-05T19:43:00Z">
        <w:r w:rsidRPr="00C100C3">
          <w:rPr>
            <w:rFonts w:ascii="Courier New" w:hAnsi="Courier New" w:cs="Courier New"/>
          </w:rPr>
          <w:delText>*;*</w:delText>
        </w:r>
      </w:del>
      <w:r w:rsidRPr="00C100C3">
        <w:rPr>
          <w:rFonts w:ascii="Courier New" w:hAnsi="Courier New" w:cs="Courier New"/>
        </w:rPr>
        <w:t xml:space="preserve"> but that t</w:t>
      </w:r>
      <w:r w:rsidRPr="00C100C3">
        <w:rPr>
          <w:rFonts w:ascii="Courier New" w:hAnsi="Courier New" w:cs="Courier New"/>
        </w:rPr>
        <w:t>hey were to appoint them, or to ordain them, does not for an instant enter into the thought of the Spirit. On the other hand we have quite confidential epistles to the delegates of the apostle, one of which is addressed to him whom he had left at Crete exp</w:t>
      </w:r>
      <w:r w:rsidRPr="00C100C3">
        <w:rPr>
          <w:rFonts w:ascii="Courier New" w:hAnsi="Courier New" w:cs="Courier New"/>
        </w:rPr>
        <w:t>ressly to establish elders, and in which directions with regard to the proper qualifications for this office abound.</w:t>
      </w:r>
    </w:p>
    <w:p w14:paraId="5CA69C5A"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{361}</w:t>
      </w:r>
    </w:p>
    <w:p w14:paraId="7EC91975" w14:textId="4AF6204F" w:rsidR="00000000" w:rsidRPr="00C100C3" w:rsidRDefault="00362818" w:rsidP="00C100C3">
      <w:pPr>
        <w:pStyle w:val="PlainText"/>
        <w:rPr>
          <w:rFonts w:ascii="Courier New" w:hAnsi="Courier New" w:cs="Courier New"/>
        </w:rPr>
      </w:pPr>
      <w:r w:rsidRPr="00C100C3">
        <w:rPr>
          <w:rFonts w:ascii="Courier New" w:hAnsi="Courier New" w:cs="Courier New"/>
        </w:rPr>
        <w:t>And permit me, sir, to tell you here that, when you say that it is a question of a ceremony, not of choice and discernment, you con</w:t>
      </w:r>
      <w:r w:rsidRPr="00C100C3">
        <w:rPr>
          <w:rFonts w:ascii="Courier New" w:hAnsi="Courier New" w:cs="Courier New"/>
        </w:rPr>
        <w:t xml:space="preserve">tradict the meaning of the passage. The apostle does not detail all the qualifications necessary to a bishop for a ceremony, but in order that choice may be made with discernment. When it is said </w:t>
      </w:r>
      <w:ins w:id="8785" w:author="Comparison" w:date="2013-05-05T19:43:00Z">
        <w:r w:rsidRPr="00AA4B48">
          <w:rPr>
            <w:rFonts w:ascii="Courier New" w:hAnsi="Courier New" w:cs="Courier New"/>
          </w:rPr>
          <w:t>"</w:t>
        </w:r>
      </w:ins>
      <w:del w:id="8786" w:author="Comparison" w:date="2013-05-05T19:43:00Z">
        <w:r w:rsidRPr="00C100C3">
          <w:rPr>
            <w:rFonts w:ascii="Courier New" w:hAnsi="Courier New" w:cs="Courier New"/>
          </w:rPr>
          <w:delText>&amp;#8220;</w:delText>
        </w:r>
      </w:del>
      <w:r w:rsidRPr="00C100C3">
        <w:rPr>
          <w:rFonts w:ascii="Courier New" w:hAnsi="Courier New" w:cs="Courier New"/>
        </w:rPr>
        <w:t>Lay hands suddenly on no man</w:t>
      </w:r>
      <w:ins w:id="8787" w:author="Comparison" w:date="2013-05-05T19:43:00Z">
        <w:r w:rsidRPr="00AA4B48">
          <w:rPr>
            <w:rFonts w:ascii="Courier New" w:hAnsi="Courier New" w:cs="Courier New"/>
          </w:rPr>
          <w:t>,"</w:t>
        </w:r>
      </w:ins>
      <w:del w:id="8788" w:author="Comparison" w:date="2013-05-05T19:43:00Z">
        <w:r w:rsidRPr="00C100C3">
          <w:rPr>
            <w:rFonts w:ascii="Courier New" w:hAnsi="Courier New" w:cs="Courier New"/>
          </w:rPr>
          <w:delText>,&amp;#8221;</w:delText>
        </w:r>
      </w:del>
      <w:r w:rsidRPr="00C100C3">
        <w:rPr>
          <w:rFonts w:ascii="Courier New" w:hAnsi="Courier New" w:cs="Courier New"/>
        </w:rPr>
        <w:t xml:space="preserve"> it is a matter o</w:t>
      </w:r>
      <w:r w:rsidRPr="00C100C3">
        <w:rPr>
          <w:rFonts w:ascii="Courier New" w:hAnsi="Courier New" w:cs="Courier New"/>
        </w:rPr>
        <w:t>f discernment, of choice, and not a simple ceremony. I confess that I find it wearisome to reply to such arguments</w:t>
      </w:r>
      <w:ins w:id="8789" w:author="Comparison" w:date="2013-05-05T19:43:00Z">
        <w:r w:rsidRPr="00AA4B48">
          <w:rPr>
            <w:rFonts w:ascii="Courier New" w:hAnsi="Courier New" w:cs="Courier New"/>
          </w:rPr>
          <w:t xml:space="preserve"> --</w:t>
        </w:r>
      </w:ins>
      <w:del w:id="8790" w:author="Comparison" w:date="2013-05-05T19:43:00Z">
        <w:r w:rsidRPr="00C100C3">
          <w:rPr>
            <w:rFonts w:ascii="Courier New" w:hAnsi="Courier New" w:cs="Courier New"/>
          </w:rPr>
          <w:delText>&amp;#8212;</w:delText>
        </w:r>
      </w:del>
      <w:r w:rsidRPr="00C100C3">
        <w:rPr>
          <w:rFonts w:ascii="Courier New" w:hAnsi="Courier New" w:cs="Courier New"/>
        </w:rPr>
        <w:t xml:space="preserve"> I am wrong</w:t>
      </w:r>
      <w:ins w:id="8791" w:author="Comparison" w:date="2013-05-05T19:43:00Z">
        <w:r w:rsidRPr="00AA4B48">
          <w:rPr>
            <w:rFonts w:ascii="Courier New" w:hAnsi="Courier New" w:cs="Courier New"/>
          </w:rPr>
          <w:t xml:space="preserve"> -- </w:t>
        </w:r>
      </w:ins>
      <w:del w:id="8792" w:author="Comparison" w:date="2013-05-05T19:43:00Z">
        <w:r w:rsidRPr="00C100C3">
          <w:rPr>
            <w:rFonts w:ascii="Courier New" w:hAnsi="Courier New" w:cs="Courier New"/>
          </w:rPr>
          <w:delText>&amp;#8212;</w:delText>
        </w:r>
      </w:del>
      <w:r w:rsidRPr="00C100C3">
        <w:rPr>
          <w:rFonts w:ascii="Courier New" w:hAnsi="Courier New" w:cs="Courier New"/>
        </w:rPr>
        <w:t>to such assertions, which one grain of common sense suffices to condemn. The historical facts then, which are clear a</w:t>
      </w:r>
      <w:r w:rsidRPr="00C100C3">
        <w:rPr>
          <w:rFonts w:ascii="Courier New" w:hAnsi="Courier New" w:cs="Courier New"/>
        </w:rPr>
        <w:t>nd positive, the complete silence maintained in the epistles to the churches on this subject, the large development on this point given in the confidential letters addressed by the apostle to his delegates, to one of whom the establishment of elders was sp</w:t>
      </w:r>
      <w:r w:rsidRPr="00C100C3">
        <w:rPr>
          <w:rFonts w:ascii="Courier New" w:hAnsi="Courier New" w:cs="Courier New"/>
        </w:rPr>
        <w:t>ecially confided, all this demonstrates clearly enough and incontestably what has in fact taken place, and the thought of the Spirit in this respect. The apostle chose, or his delegates chose in his stead, it is to these that the Spirit confides all the ne</w:t>
      </w:r>
      <w:r w:rsidRPr="00C100C3">
        <w:rPr>
          <w:rFonts w:ascii="Courier New" w:hAnsi="Courier New" w:cs="Courier New"/>
        </w:rPr>
        <w:t>cessary instructions for doing it rightly and never to the churches.</w:t>
      </w:r>
    </w:p>
    <w:p w14:paraId="03E2ABDF" w14:textId="51767870" w:rsidR="00000000" w:rsidRPr="00C100C3" w:rsidRDefault="00362818" w:rsidP="00C100C3">
      <w:pPr>
        <w:pStyle w:val="PlainText"/>
        <w:rPr>
          <w:rFonts w:ascii="Courier New" w:hAnsi="Courier New" w:cs="Courier New"/>
        </w:rPr>
      </w:pPr>
      <w:r w:rsidRPr="00C100C3">
        <w:rPr>
          <w:rFonts w:ascii="Courier New" w:hAnsi="Courier New" w:cs="Courier New"/>
        </w:rPr>
        <w:t xml:space="preserve">What is the reply made to these positive facts? to these most clear precepts? A sentence is taken in the confidential letter to Timothy, in which it says, after having spoken of several </w:t>
      </w:r>
      <w:r w:rsidRPr="00C100C3">
        <w:rPr>
          <w:rFonts w:ascii="Courier New" w:hAnsi="Courier New" w:cs="Courier New"/>
        </w:rPr>
        <w:t xml:space="preserve">points, </w:t>
      </w:r>
      <w:ins w:id="8793" w:author="Comparison" w:date="2013-05-05T19:43:00Z">
        <w:r w:rsidRPr="00AA4B48">
          <w:rPr>
            <w:rFonts w:ascii="Courier New" w:hAnsi="Courier New" w:cs="Courier New"/>
          </w:rPr>
          <w:t>"</w:t>
        </w:r>
      </w:ins>
      <w:del w:id="8794" w:author="Comparison" w:date="2013-05-05T19:43:00Z">
        <w:r w:rsidRPr="00C100C3">
          <w:rPr>
            <w:rFonts w:ascii="Courier New" w:hAnsi="Courier New" w:cs="Courier New"/>
          </w:rPr>
          <w:delText>&amp;#8220;</w:delText>
        </w:r>
      </w:del>
      <w:r w:rsidRPr="00C100C3">
        <w:rPr>
          <w:rFonts w:ascii="Courier New" w:hAnsi="Courier New" w:cs="Courier New"/>
        </w:rPr>
        <w:t xml:space="preserve">These things write I unto thee </w:t>
      </w:r>
      <w:ins w:id="8795" w:author="Comparison" w:date="2013-05-05T19:43:00Z">
        <w:r w:rsidRPr="00AA4B48">
          <w:rPr>
            <w:rFonts w:ascii="Courier New" w:hAnsi="Courier New" w:cs="Courier New"/>
          </w:rPr>
          <w:t>...</w:t>
        </w:r>
      </w:ins>
      <w:del w:id="8796" w:author="Comparison" w:date="2013-05-05T19:43:00Z">
        <w:r w:rsidRPr="00C100C3">
          <w:rPr>
            <w:rFonts w:ascii="Courier New" w:hAnsi="Courier New" w:cs="Courier New"/>
          </w:rPr>
          <w:delText>&amp;#8230;</w:delText>
        </w:r>
      </w:del>
      <w:r w:rsidRPr="00C100C3">
        <w:rPr>
          <w:rFonts w:ascii="Courier New" w:hAnsi="Courier New" w:cs="Courier New"/>
        </w:rPr>
        <w:t xml:space="preserve"> that thou mayest know how thou oughtest to behave thyself in the house of God</w:t>
      </w:r>
      <w:ins w:id="8797" w:author="Comparison" w:date="2013-05-05T19:43:00Z">
        <w:r w:rsidRPr="00AA4B48">
          <w:rPr>
            <w:rFonts w:ascii="Courier New" w:hAnsi="Courier New" w:cs="Courier New"/>
          </w:rPr>
          <w:t>."</w:t>
        </w:r>
      </w:ins>
      <w:del w:id="8798" w:author="Comparison" w:date="2013-05-05T19:43:00Z">
        <w:r w:rsidRPr="00C100C3">
          <w:rPr>
            <w:rFonts w:ascii="Courier New" w:hAnsi="Courier New" w:cs="Courier New"/>
          </w:rPr>
          <w:delText>.&amp;#8221;</w:delText>
        </w:r>
      </w:del>
      <w:r w:rsidRPr="00C100C3">
        <w:rPr>
          <w:rFonts w:ascii="Courier New" w:hAnsi="Courier New" w:cs="Courier New"/>
        </w:rPr>
        <w:t xml:space="preserve"> This is said to be a command for all Christians to ordain elders. The apostle had left Timothy at Ephesus to watch o</w:t>
      </w:r>
      <w:r w:rsidRPr="00C100C3">
        <w:rPr>
          <w:rFonts w:ascii="Courier New" w:hAnsi="Courier New" w:cs="Courier New"/>
        </w:rPr>
        <w:t xml:space="preserve">ver the church during his absence and particularly with regard to doctrine. He hoped to return soon, but he desired that Timothy should be instructed so as to know how to act suitably during his absence. He speaks of the doctrine of grace in contrast with </w:t>
      </w:r>
      <w:r w:rsidRPr="00C100C3">
        <w:rPr>
          <w:rFonts w:ascii="Courier New" w:hAnsi="Courier New" w:cs="Courier New"/>
        </w:rPr>
        <w:t xml:space="preserve">law; then, this grace being addressed to all, how they ought to pray for all; that men were to do so in such and such a manner; that women, on their part, were to pursue such and such a course of conduct. Then he says, </w:t>
      </w:r>
      <w:ins w:id="8799" w:author="Comparison" w:date="2013-05-05T19:43:00Z">
        <w:r w:rsidRPr="00AA4B48">
          <w:rPr>
            <w:rFonts w:ascii="Courier New" w:hAnsi="Courier New" w:cs="Courier New"/>
          </w:rPr>
          <w:t>"</w:t>
        </w:r>
      </w:ins>
      <w:del w:id="8800" w:author="Comparison" w:date="2013-05-05T19:43:00Z">
        <w:r w:rsidRPr="00C100C3">
          <w:rPr>
            <w:rFonts w:ascii="Courier New" w:hAnsi="Courier New" w:cs="Courier New"/>
          </w:rPr>
          <w:delText>&amp;#8220;</w:delText>
        </w:r>
      </w:del>
      <w:r w:rsidRPr="00C100C3">
        <w:rPr>
          <w:rFonts w:ascii="Courier New" w:hAnsi="Courier New" w:cs="Courier New"/>
        </w:rPr>
        <w:t xml:space="preserve">If a man desire the office of </w:t>
      </w:r>
      <w:r w:rsidRPr="00C100C3">
        <w:rPr>
          <w:rFonts w:ascii="Courier New" w:hAnsi="Courier New" w:cs="Courier New"/>
        </w:rPr>
        <w:t>a bishop</w:t>
      </w:r>
      <w:ins w:id="8801" w:author="Comparison" w:date="2013-05-05T19:43:00Z">
        <w:r w:rsidRPr="00AA4B48">
          <w:rPr>
            <w:rFonts w:ascii="Courier New" w:hAnsi="Courier New" w:cs="Courier New"/>
          </w:rPr>
          <w:t>,"</w:t>
        </w:r>
      </w:ins>
      <w:del w:id="8802" w:author="Comparison" w:date="2013-05-05T19:43:00Z">
        <w:r w:rsidRPr="00C100C3">
          <w:rPr>
            <w:rFonts w:ascii="Courier New" w:hAnsi="Courier New" w:cs="Courier New"/>
          </w:rPr>
          <w:delText>,&amp;#8221;</w:delText>
        </w:r>
      </w:del>
      <w:r w:rsidRPr="00C100C3">
        <w:rPr>
          <w:rFonts w:ascii="Courier New" w:hAnsi="Courier New" w:cs="Courier New"/>
        </w:rPr>
        <w:t xml:space="preserve"> he must have such and such qualifications, his wife must be such and such; so with the deacons; and at the end of all this he says, </w:t>
      </w:r>
      <w:ins w:id="8803" w:author="Comparison" w:date="2013-05-05T19:43:00Z">
        <w:r w:rsidRPr="00AA4B48">
          <w:rPr>
            <w:rFonts w:ascii="Courier New" w:hAnsi="Courier New" w:cs="Courier New"/>
          </w:rPr>
          <w:t>"</w:t>
        </w:r>
      </w:ins>
      <w:del w:id="8804" w:author="Comparison" w:date="2013-05-05T19:43:00Z">
        <w:r w:rsidRPr="00C100C3">
          <w:rPr>
            <w:rFonts w:ascii="Courier New" w:hAnsi="Courier New" w:cs="Courier New"/>
          </w:rPr>
          <w:delText>&amp;#8220;</w:delText>
        </w:r>
      </w:del>
      <w:r w:rsidRPr="00C100C3">
        <w:rPr>
          <w:rFonts w:ascii="Courier New" w:hAnsi="Courier New" w:cs="Courier New"/>
        </w:rPr>
        <w:t>I tell thee these things that thou mayest know how thou oughtest to behave thyself</w:t>
      </w:r>
      <w:ins w:id="8805" w:author="Comparison" w:date="2013-05-05T19:43:00Z">
        <w:r w:rsidRPr="00AA4B48">
          <w:rPr>
            <w:rFonts w:ascii="Courier New" w:hAnsi="Courier New" w:cs="Courier New"/>
          </w:rPr>
          <w:t>."</w:t>
        </w:r>
      </w:ins>
      <w:del w:id="8806" w:author="Comparison" w:date="2013-05-05T19:43:00Z">
        <w:r w:rsidRPr="00C100C3">
          <w:rPr>
            <w:rFonts w:ascii="Courier New" w:hAnsi="Courier New" w:cs="Courier New"/>
          </w:rPr>
          <w:delText>.&amp;#8221;</w:delText>
        </w:r>
      </w:del>
      <w:r w:rsidRPr="00C100C3">
        <w:rPr>
          <w:rFonts w:ascii="Courier New" w:hAnsi="Courier New" w:cs="Courier New"/>
        </w:rPr>
        <w:t xml:space="preserve"> Here is a</w:t>
      </w:r>
      <w:r w:rsidRPr="00C100C3">
        <w:rPr>
          <w:rFonts w:ascii="Courier New" w:hAnsi="Courier New" w:cs="Courier New"/>
        </w:rPr>
        <w:t>ll that can be found in the way of command, positive command, to all Christians to choose for *themselves* elders in spite of all that is found in the word. A pope (and the apostle had</w:t>
      </w:r>
    </w:p>
    <w:p w14:paraId="29E841FC"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{362}</w:t>
      </w:r>
    </w:p>
    <w:p w14:paraId="4E382E52" w14:textId="6448F8FC" w:rsidR="00000000" w:rsidRPr="00C100C3" w:rsidRDefault="00362818" w:rsidP="00C100C3">
      <w:pPr>
        <w:pStyle w:val="PlainText"/>
        <w:rPr>
          <w:rFonts w:ascii="Courier New" w:hAnsi="Courier New" w:cs="Courier New"/>
        </w:rPr>
      </w:pPr>
      <w:r w:rsidRPr="00C100C3">
        <w:rPr>
          <w:rFonts w:ascii="Courier New" w:hAnsi="Courier New" w:cs="Courier New"/>
        </w:rPr>
        <w:t>the authority which the pope assumes) writes to a bishop to poi</w:t>
      </w:r>
      <w:r w:rsidRPr="00C100C3">
        <w:rPr>
          <w:rFonts w:ascii="Courier New" w:hAnsi="Courier New" w:cs="Courier New"/>
        </w:rPr>
        <w:t xml:space="preserve">nt out what are the qualifications necessary for a priest, and, as he watches over the whole Church, he instructs him in the order to be followed, and finally he says, </w:t>
      </w:r>
      <w:ins w:id="8807" w:author="Comparison" w:date="2013-05-05T19:43:00Z">
        <w:r w:rsidRPr="00AA4B48">
          <w:rPr>
            <w:rFonts w:ascii="Courier New" w:hAnsi="Courier New" w:cs="Courier New"/>
          </w:rPr>
          <w:t>"</w:t>
        </w:r>
      </w:ins>
      <w:del w:id="8808" w:author="Comparison" w:date="2013-05-05T19:43:00Z">
        <w:r w:rsidRPr="00C100C3">
          <w:rPr>
            <w:rFonts w:ascii="Courier New" w:hAnsi="Courier New" w:cs="Courier New"/>
          </w:rPr>
          <w:delText>&amp;#8220;</w:delText>
        </w:r>
      </w:del>
      <w:r w:rsidRPr="00C100C3">
        <w:rPr>
          <w:rFonts w:ascii="Courier New" w:hAnsi="Courier New" w:cs="Courier New"/>
        </w:rPr>
        <w:t>I write to thee, bishop, so that *thou* mayest know how thou oughtest to behave i</w:t>
      </w:r>
      <w:r w:rsidRPr="00C100C3">
        <w:rPr>
          <w:rFonts w:ascii="Courier New" w:hAnsi="Courier New" w:cs="Courier New"/>
        </w:rPr>
        <w:t>n the Church</w:t>
      </w:r>
      <w:ins w:id="8809" w:author="Comparison" w:date="2013-05-05T19:43:00Z">
        <w:r w:rsidRPr="00AA4B48">
          <w:rPr>
            <w:rFonts w:ascii="Courier New" w:hAnsi="Courier New" w:cs="Courier New"/>
          </w:rPr>
          <w:t xml:space="preserve">" -- </w:t>
        </w:r>
      </w:ins>
      <w:del w:id="8810" w:author="Comparison" w:date="2013-05-05T19:43:00Z">
        <w:r w:rsidRPr="00C100C3">
          <w:rPr>
            <w:rFonts w:ascii="Courier New" w:hAnsi="Courier New" w:cs="Courier New"/>
          </w:rPr>
          <w:delText>&amp;#8221; &amp;#8212;</w:delText>
        </w:r>
      </w:del>
      <w:r w:rsidRPr="00C100C3">
        <w:rPr>
          <w:rFonts w:ascii="Courier New" w:hAnsi="Courier New" w:cs="Courier New"/>
        </w:rPr>
        <w:t>and this is a command to all the faithful to appoint priests, without bishops or a pope, or any other authority in the Church! But one must have lost common sense to reason in this manner. And you are conscious of it, sir, for yo</w:t>
      </w:r>
      <w:r w:rsidRPr="00C100C3">
        <w:rPr>
          <w:rFonts w:ascii="Courier New" w:hAnsi="Courier New" w:cs="Courier New"/>
        </w:rPr>
        <w:t xml:space="preserve">u say after all, </w:t>
      </w:r>
      <w:ins w:id="8811" w:author="Comparison" w:date="2013-05-05T19:43:00Z">
        <w:r w:rsidRPr="00AA4B48">
          <w:rPr>
            <w:rFonts w:ascii="Courier New" w:hAnsi="Courier New" w:cs="Courier New"/>
          </w:rPr>
          <w:t>"</w:t>
        </w:r>
      </w:ins>
      <w:del w:id="8812" w:author="Comparison" w:date="2013-05-05T19:43:00Z">
        <w:r w:rsidRPr="00C100C3">
          <w:rPr>
            <w:rFonts w:ascii="Courier New" w:hAnsi="Courier New" w:cs="Courier New"/>
          </w:rPr>
          <w:delText>&amp;#8220;</w:delText>
        </w:r>
      </w:del>
      <w:r w:rsidRPr="00C100C3">
        <w:rPr>
          <w:rFonts w:ascii="Courier New" w:hAnsi="Courier New" w:cs="Courier New"/>
        </w:rPr>
        <w:t>the apostles, who found an institution, impose on us by that very fact the command to preserve or to restore it</w:t>
      </w:r>
      <w:ins w:id="8813" w:author="Comparison" w:date="2013-05-05T19:43:00Z">
        <w:r w:rsidRPr="00AA4B48">
          <w:rPr>
            <w:rFonts w:ascii="Courier New" w:hAnsi="Courier New" w:cs="Courier New"/>
          </w:rPr>
          <w:t>."</w:t>
        </w:r>
      </w:ins>
      <w:del w:id="8814" w:author="Comparison" w:date="2013-05-05T19:43:00Z">
        <w:r w:rsidRPr="00C100C3">
          <w:rPr>
            <w:rFonts w:ascii="Courier New" w:hAnsi="Courier New" w:cs="Courier New"/>
          </w:rPr>
          <w:delText>.&amp;#8221;</w:delText>
        </w:r>
      </w:del>
      <w:r w:rsidRPr="00C100C3">
        <w:rPr>
          <w:rFonts w:ascii="Courier New" w:hAnsi="Courier New" w:cs="Courier New"/>
        </w:rPr>
        <w:t xml:space="preserve"> If there were a positive command in the Epistle to Timothy, there would be no need of this remark. Why say </w:t>
      </w:r>
      <w:ins w:id="8815" w:author="Comparison" w:date="2013-05-05T19:43:00Z">
        <w:r w:rsidRPr="00AA4B48">
          <w:rPr>
            <w:rFonts w:ascii="Courier New" w:hAnsi="Courier New" w:cs="Courier New"/>
          </w:rPr>
          <w:t>"</w:t>
        </w:r>
      </w:ins>
      <w:del w:id="8816" w:author="Comparison" w:date="2013-05-05T19:43:00Z">
        <w:r w:rsidRPr="00C100C3">
          <w:rPr>
            <w:rFonts w:ascii="Courier New" w:hAnsi="Courier New" w:cs="Courier New"/>
          </w:rPr>
          <w:delText>&amp;#822</w:delText>
        </w:r>
        <w:r w:rsidRPr="00C100C3">
          <w:rPr>
            <w:rFonts w:ascii="Courier New" w:hAnsi="Courier New" w:cs="Courier New"/>
          </w:rPr>
          <w:delText>0;</w:delText>
        </w:r>
      </w:del>
      <w:r w:rsidRPr="00C100C3">
        <w:rPr>
          <w:rFonts w:ascii="Courier New" w:hAnsi="Courier New" w:cs="Courier New"/>
        </w:rPr>
        <w:t>by that very fact</w:t>
      </w:r>
      <w:ins w:id="8817" w:author="Comparison" w:date="2013-05-05T19:43:00Z">
        <w:r w:rsidRPr="00AA4B48">
          <w:rPr>
            <w:rFonts w:ascii="Courier New" w:hAnsi="Courier New" w:cs="Courier New"/>
          </w:rPr>
          <w:t>,"</w:t>
        </w:r>
      </w:ins>
      <w:del w:id="8818" w:author="Comparison" w:date="2013-05-05T19:43:00Z">
        <w:r w:rsidRPr="00C100C3">
          <w:rPr>
            <w:rFonts w:ascii="Courier New" w:hAnsi="Courier New" w:cs="Courier New"/>
          </w:rPr>
          <w:delText>,&amp;#8221;</w:delText>
        </w:r>
      </w:del>
      <w:r w:rsidRPr="00C100C3">
        <w:rPr>
          <w:rFonts w:ascii="Courier New" w:hAnsi="Courier New" w:cs="Courier New"/>
        </w:rPr>
        <w:t xml:space="preserve"> if it is a universal and positive command to all Christians?</w:t>
      </w:r>
    </w:p>
    <w:p w14:paraId="5C55EE75" w14:textId="27402555" w:rsidR="00000000" w:rsidRPr="00C100C3" w:rsidRDefault="00362818" w:rsidP="00C100C3">
      <w:pPr>
        <w:pStyle w:val="PlainText"/>
        <w:rPr>
          <w:rFonts w:ascii="Courier New" w:hAnsi="Courier New" w:cs="Courier New"/>
        </w:rPr>
      </w:pPr>
      <w:r w:rsidRPr="00C100C3">
        <w:rPr>
          <w:rFonts w:ascii="Courier New" w:hAnsi="Courier New" w:cs="Courier New"/>
        </w:rPr>
        <w:t>Founding an institution does not necessarily imply a command to restore it, because it is possible for an institution to depend on the authority of the founder, and i</w:t>
      </w:r>
      <w:r w:rsidRPr="00C100C3">
        <w:rPr>
          <w:rFonts w:ascii="Courier New" w:hAnsi="Courier New" w:cs="Courier New"/>
        </w:rPr>
        <w:t xml:space="preserve">t may be impossible to restore it. An emperor appoints his son as viceroy, and he sends him instructions with regard to the appointment of magistrates, saying to him, </w:t>
      </w:r>
      <w:ins w:id="8819" w:author="Comparison" w:date="2013-05-05T19:43:00Z">
        <w:r w:rsidRPr="00AA4B48">
          <w:rPr>
            <w:rFonts w:ascii="Courier New" w:hAnsi="Courier New" w:cs="Courier New"/>
          </w:rPr>
          <w:t>"</w:t>
        </w:r>
      </w:ins>
      <w:del w:id="8820" w:author="Comparison" w:date="2013-05-05T19:43:00Z">
        <w:r w:rsidRPr="00C100C3">
          <w:rPr>
            <w:rFonts w:ascii="Courier New" w:hAnsi="Courier New" w:cs="Courier New"/>
          </w:rPr>
          <w:delText>&amp;#8220;</w:delText>
        </w:r>
      </w:del>
      <w:r w:rsidRPr="00C100C3">
        <w:rPr>
          <w:rFonts w:ascii="Courier New" w:hAnsi="Courier New" w:cs="Courier New"/>
        </w:rPr>
        <w:t xml:space="preserve">I write these things to thee that thou mayest know how thou oughtest to behave in </w:t>
      </w:r>
      <w:r w:rsidRPr="00C100C3">
        <w:rPr>
          <w:rFonts w:ascii="Courier New" w:hAnsi="Courier New" w:cs="Courier New"/>
        </w:rPr>
        <w:t>the kingdom</w:t>
      </w:r>
      <w:ins w:id="8821" w:author="Comparison" w:date="2013-05-05T19:43:00Z">
        <w:r w:rsidRPr="00AA4B48">
          <w:rPr>
            <w:rFonts w:ascii="Courier New" w:hAnsi="Courier New" w:cs="Courier New"/>
          </w:rPr>
          <w:t>":</w:t>
        </w:r>
      </w:ins>
      <w:del w:id="8822" w:author="Comparison" w:date="2013-05-05T19:43:00Z">
        <w:r w:rsidRPr="00C100C3">
          <w:rPr>
            <w:rFonts w:ascii="Courier New" w:hAnsi="Courier New" w:cs="Courier New"/>
          </w:rPr>
          <w:delText>&amp;#8221;:</w:delText>
        </w:r>
      </w:del>
      <w:r w:rsidRPr="00C100C3">
        <w:rPr>
          <w:rFonts w:ascii="Courier New" w:hAnsi="Courier New" w:cs="Courier New"/>
        </w:rPr>
        <w:t xml:space="preserve"> is it a proof that everyone should make magistrates for himself, each in his little coterie, on his own authority, although the emperor might still be living? How often must one expose the futility of such arguments? You say that the ap</w:t>
      </w:r>
      <w:r w:rsidRPr="00C100C3">
        <w:rPr>
          <w:rFonts w:ascii="Courier New" w:hAnsi="Courier New" w:cs="Courier New"/>
        </w:rPr>
        <w:t>ostle alters his language in saying how one should behave. It is not so. He does not change his language suddenly here; it does not alter at all in the sense which you indicate; he had already used the same terms before, but there is a change which you hav</w:t>
      </w:r>
      <w:r w:rsidRPr="00C100C3">
        <w:rPr>
          <w:rFonts w:ascii="Courier New" w:hAnsi="Courier New" w:cs="Courier New"/>
        </w:rPr>
        <w:t xml:space="preserve">e not remarked. He speaks of the duties and behaviour to be maintained by ordinary Christians; men were to pray, women were to dress themselves modestly, etc. Now in this case he speaks about the duties of all. I desire that men do so and so, and likewise </w:t>
      </w:r>
      <w:r w:rsidRPr="00C100C3">
        <w:rPr>
          <w:rFonts w:ascii="Courier New" w:hAnsi="Courier New" w:cs="Courier New"/>
        </w:rPr>
        <w:t>that the women, etc. But when he comes to the question of bishops, which was not the duty of all, he no longer says a word about the duties of Christians in general with regard to this. Here he suddenly changes his language and indicates to *Timothy alone*</w:t>
      </w:r>
      <w:r w:rsidRPr="00C100C3">
        <w:rPr>
          <w:rFonts w:ascii="Courier New" w:hAnsi="Courier New" w:cs="Courier New"/>
        </w:rPr>
        <w:t xml:space="preserve"> the necessary qualifications, and the reasons why they were to be required; having previously applied his words to all, because it was a question of the conduct of all, he suddenly changes his language when he begins to</w:t>
      </w:r>
    </w:p>
    <w:p w14:paraId="67A9E33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{363}</w:t>
      </w:r>
    </w:p>
    <w:p w14:paraId="7B7E46E3" w14:textId="74C3EF1D" w:rsidR="00000000" w:rsidRPr="00C100C3" w:rsidRDefault="00362818" w:rsidP="00C100C3">
      <w:pPr>
        <w:pStyle w:val="PlainText"/>
        <w:rPr>
          <w:rFonts w:ascii="Courier New" w:hAnsi="Courier New" w:cs="Courier New"/>
        </w:rPr>
      </w:pPr>
      <w:r w:rsidRPr="00C100C3">
        <w:rPr>
          <w:rFonts w:ascii="Courier New" w:hAnsi="Courier New" w:cs="Courier New"/>
        </w:rPr>
        <w:t xml:space="preserve">speak of bishops, and says </w:t>
      </w:r>
      <w:r w:rsidRPr="00C100C3">
        <w:rPr>
          <w:rFonts w:ascii="Courier New" w:hAnsi="Courier New" w:cs="Courier New"/>
        </w:rPr>
        <w:t xml:space="preserve">not another word of the duty of Christians; but he ends his remark not by saying, </w:t>
      </w:r>
      <w:ins w:id="8823" w:author="Comparison" w:date="2013-05-05T19:43:00Z">
        <w:r w:rsidRPr="00AA4B48">
          <w:rPr>
            <w:rFonts w:ascii="Courier New" w:hAnsi="Courier New" w:cs="Courier New"/>
          </w:rPr>
          <w:t>"</w:t>
        </w:r>
      </w:ins>
      <w:del w:id="8824" w:author="Comparison" w:date="2013-05-05T19:43:00Z">
        <w:r w:rsidRPr="00C100C3">
          <w:rPr>
            <w:rFonts w:ascii="Courier New" w:hAnsi="Courier New" w:cs="Courier New"/>
          </w:rPr>
          <w:delText>&amp;#8220;</w:delText>
        </w:r>
      </w:del>
      <w:r w:rsidRPr="00C100C3">
        <w:rPr>
          <w:rFonts w:ascii="Courier New" w:hAnsi="Courier New" w:cs="Courier New"/>
        </w:rPr>
        <w:t>I write so that the faithful, or I wish that the faithful, should know how they ought to behave</w:t>
      </w:r>
      <w:ins w:id="8825" w:author="Comparison" w:date="2013-05-05T19:43:00Z">
        <w:r w:rsidRPr="00AA4B48">
          <w:rPr>
            <w:rFonts w:ascii="Courier New" w:hAnsi="Courier New" w:cs="Courier New"/>
          </w:rPr>
          <w:t>,"</w:t>
        </w:r>
      </w:ins>
      <w:del w:id="8826" w:author="Comparison" w:date="2013-05-05T19:43:00Z">
        <w:r w:rsidRPr="00C100C3">
          <w:rPr>
            <w:rFonts w:ascii="Courier New" w:hAnsi="Courier New" w:cs="Courier New"/>
          </w:rPr>
          <w:delText>,&amp;#8221;</w:delText>
        </w:r>
      </w:del>
      <w:r w:rsidRPr="00C100C3">
        <w:rPr>
          <w:rFonts w:ascii="Courier New" w:hAnsi="Courier New" w:cs="Courier New"/>
        </w:rPr>
        <w:t xml:space="preserve"> as he had said previously; but </w:t>
      </w:r>
      <w:ins w:id="8827" w:author="Comparison" w:date="2013-05-05T19:43:00Z">
        <w:r w:rsidRPr="00AA4B48">
          <w:rPr>
            <w:rFonts w:ascii="Courier New" w:hAnsi="Courier New" w:cs="Courier New"/>
          </w:rPr>
          <w:t>"</w:t>
        </w:r>
      </w:ins>
      <w:del w:id="8828" w:author="Comparison" w:date="2013-05-05T19:43:00Z">
        <w:r w:rsidRPr="00C100C3">
          <w:rPr>
            <w:rFonts w:ascii="Courier New" w:hAnsi="Courier New" w:cs="Courier New"/>
          </w:rPr>
          <w:delText>&amp;#8220;</w:delText>
        </w:r>
      </w:del>
      <w:r w:rsidRPr="00C100C3">
        <w:rPr>
          <w:rFonts w:ascii="Courier New" w:hAnsi="Courier New" w:cs="Courier New"/>
        </w:rPr>
        <w:t xml:space="preserve">I write that thou mayest </w:t>
      </w:r>
      <w:r w:rsidRPr="00C100C3">
        <w:rPr>
          <w:rFonts w:ascii="Courier New" w:hAnsi="Courier New" w:cs="Courier New"/>
        </w:rPr>
        <w:t>know</w:t>
      </w:r>
      <w:ins w:id="8829" w:author="Comparison" w:date="2013-05-05T19:43:00Z">
        <w:r w:rsidRPr="00AA4B48">
          <w:rPr>
            <w:rFonts w:ascii="Courier New" w:hAnsi="Courier New" w:cs="Courier New"/>
          </w:rPr>
          <w:t>."</w:t>
        </w:r>
      </w:ins>
      <w:del w:id="8830" w:author="Comparison" w:date="2013-05-05T19:43:00Z">
        <w:r w:rsidRPr="00C100C3">
          <w:rPr>
            <w:rFonts w:ascii="Courier New" w:hAnsi="Courier New" w:cs="Courier New"/>
          </w:rPr>
          <w:delText>.&amp;#8221;</w:delText>
        </w:r>
      </w:del>
      <w:r w:rsidRPr="00C100C3">
        <w:rPr>
          <w:rFonts w:ascii="Courier New" w:hAnsi="Courier New" w:cs="Courier New"/>
        </w:rPr>
        <w:t xml:space="preserve"> There is a change. Before speaking of bishops, he said that he wished that *all* should act so and so. As soon as he speaks of bishops, he ceases to do so and addresses himself to Timothy personally and individually.</w:t>
      </w:r>
    </w:p>
    <w:p w14:paraId="36725C1D"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thing is very simple.</w:t>
      </w:r>
      <w:r w:rsidRPr="00C100C3">
        <w:rPr>
          <w:rFonts w:ascii="Courier New" w:hAnsi="Courier New" w:cs="Courier New"/>
        </w:rPr>
        <w:t xml:space="preserve"> When the apostle gives directions to Timothy with reference to the conduct which he should cause Christians to maintain, every Christian will understand that it is a command for himself concerning the conduct that he ought to follow. When he speaks to Tim</w:t>
      </w:r>
      <w:r w:rsidRPr="00C100C3">
        <w:rPr>
          <w:rFonts w:ascii="Courier New" w:hAnsi="Courier New" w:cs="Courier New"/>
        </w:rPr>
        <w:t>othy as to an authority in the Church of his conduct as such, this is certainly a command, but office and authority are not attributed where they are not possessed. A direction given to a person in an important office for his conduct in that office, is a c</w:t>
      </w:r>
      <w:r w:rsidRPr="00C100C3">
        <w:rPr>
          <w:rFonts w:ascii="Courier New" w:hAnsi="Courier New" w:cs="Courier New"/>
        </w:rPr>
        <w:t>ommand like any other, but to apply it to oneself as if it were addressed to one when one has not the office, is an application which is neither just nor modest.</w:t>
      </w:r>
    </w:p>
    <w:p w14:paraId="5C44A2B8" w14:textId="4FE72B46" w:rsidR="00000000" w:rsidRPr="00C100C3" w:rsidRDefault="00362818" w:rsidP="00C100C3">
      <w:pPr>
        <w:pStyle w:val="PlainText"/>
        <w:rPr>
          <w:rFonts w:ascii="Courier New" w:hAnsi="Courier New" w:cs="Courier New"/>
        </w:rPr>
      </w:pPr>
      <w:r w:rsidRPr="00C100C3">
        <w:rPr>
          <w:rFonts w:ascii="Courier New" w:hAnsi="Courier New" w:cs="Courier New"/>
        </w:rPr>
        <w:t>It is a denial of the distinction of ministry. If directions and exhortations are given to th</w:t>
      </w:r>
      <w:r w:rsidRPr="00C100C3">
        <w:rPr>
          <w:rFonts w:ascii="Courier New" w:hAnsi="Courier New" w:cs="Courier New"/>
        </w:rPr>
        <w:t>ose who exercise any ministry whatsoever with reference to their ministry, are the force and authority of the directions denied, because (not having the ministry) they are not applicable to oneself? or are such exhortations commands which order all to crea</w:t>
      </w:r>
      <w:r w:rsidRPr="00C100C3">
        <w:rPr>
          <w:rFonts w:ascii="Courier New" w:hAnsi="Courier New" w:cs="Courier New"/>
        </w:rPr>
        <w:t>te ministry when it is no longer possessed? The apostle gives directions for the use of tongues and of gifts of interpretation. Is his authority rejected because it is no longer applicable to them? Do those commands oblige you to restore what has been lost</w:t>
      </w:r>
      <w:r w:rsidRPr="00C100C3">
        <w:rPr>
          <w:rFonts w:ascii="Courier New" w:hAnsi="Courier New" w:cs="Courier New"/>
        </w:rPr>
        <w:t>, as the Irvingites have pretended to do? The difference lies only in this: one may imitate elders and boast of doing so, whereas the imitation of tongues only gives occasion for ridicule. After all, there have been and there still are more persons carried</w:t>
      </w:r>
      <w:r w:rsidRPr="00C100C3">
        <w:rPr>
          <w:rFonts w:ascii="Courier New" w:hAnsi="Courier New" w:cs="Courier New"/>
        </w:rPr>
        <w:t xml:space="preserve"> away by the pretension to the gift of tongues, than by the </w:t>
      </w:r>
      <w:ins w:id="8831" w:author="Comparison" w:date="2013-05-05T19:43:00Z">
        <w:r w:rsidRPr="00AA4B48">
          <w:rPr>
            <w:rFonts w:ascii="Courier New" w:hAnsi="Courier New" w:cs="Courier New"/>
          </w:rPr>
          <w:t>re-appointment</w:t>
        </w:r>
      </w:ins>
      <w:del w:id="8832" w:author="Comparison" w:date="2013-05-05T19:43:00Z">
        <w:r w:rsidRPr="00C100C3">
          <w:rPr>
            <w:rFonts w:ascii="Courier New" w:hAnsi="Courier New" w:cs="Courier New"/>
          </w:rPr>
          <w:delText>reappointment</w:delText>
        </w:r>
      </w:del>
      <w:r w:rsidRPr="00C100C3">
        <w:rPr>
          <w:rFonts w:ascii="Courier New" w:hAnsi="Courier New" w:cs="Courier New"/>
        </w:rPr>
        <w:t xml:space="preserve"> of elders. You say, </w:t>
      </w:r>
      <w:ins w:id="8833" w:author="Comparison" w:date="2013-05-05T19:43:00Z">
        <w:r w:rsidRPr="00AA4B48">
          <w:rPr>
            <w:rFonts w:ascii="Courier New" w:hAnsi="Courier New" w:cs="Courier New"/>
          </w:rPr>
          <w:t>"</w:t>
        </w:r>
      </w:ins>
      <w:del w:id="8834" w:author="Comparison" w:date="2013-05-05T19:43:00Z">
        <w:r w:rsidRPr="00C100C3">
          <w:rPr>
            <w:rFonts w:ascii="Courier New" w:hAnsi="Courier New" w:cs="Courier New"/>
          </w:rPr>
          <w:delText>&amp;#8220;</w:delText>
        </w:r>
      </w:del>
      <w:r w:rsidRPr="00C100C3">
        <w:rPr>
          <w:rFonts w:ascii="Courier New" w:hAnsi="Courier New" w:cs="Courier New"/>
        </w:rPr>
        <w:t>The rules which the apostle addressed to Corinth being commands for *every church</w:t>
      </w:r>
      <w:ins w:id="8835" w:author="Comparison" w:date="2013-05-05T19:43:00Z">
        <w:r w:rsidRPr="00AA4B48">
          <w:rPr>
            <w:rFonts w:ascii="Courier New" w:hAnsi="Courier New" w:cs="Courier New"/>
          </w:rPr>
          <w:t>*,</w:t>
        </w:r>
      </w:ins>
      <w:del w:id="8836" w:author="Comparison" w:date="2013-05-05T19:43:00Z">
        <w:r w:rsidRPr="00C100C3">
          <w:rPr>
            <w:rFonts w:ascii="Courier New" w:hAnsi="Courier New" w:cs="Courier New"/>
          </w:rPr>
          <w:delText>,*</w:delText>
        </w:r>
      </w:del>
      <w:r w:rsidRPr="00C100C3">
        <w:rPr>
          <w:rFonts w:ascii="Courier New" w:hAnsi="Courier New" w:cs="Courier New"/>
        </w:rPr>
        <w:t xml:space="preserve"> the rules which he addressed to Timothy are also commands for every *ep</w:t>
      </w:r>
      <w:r w:rsidRPr="00C100C3">
        <w:rPr>
          <w:rFonts w:ascii="Courier New" w:hAnsi="Courier New" w:cs="Courier New"/>
        </w:rPr>
        <w:t>och</w:t>
      </w:r>
      <w:ins w:id="8837" w:author="Comparison" w:date="2013-05-05T19:43:00Z">
        <w:r w:rsidRPr="00AA4B48">
          <w:rPr>
            <w:rFonts w:ascii="Courier New" w:hAnsi="Courier New" w:cs="Courier New"/>
          </w:rPr>
          <w:t>*."</w:t>
        </w:r>
      </w:ins>
      <w:del w:id="8838" w:author="Comparison" w:date="2013-05-05T19:43:00Z">
        <w:r w:rsidRPr="00C100C3">
          <w:rPr>
            <w:rFonts w:ascii="Courier New" w:hAnsi="Courier New" w:cs="Courier New"/>
          </w:rPr>
          <w:delText>*.&amp;#8221;</w:delText>
        </w:r>
      </w:del>
      <w:r w:rsidRPr="00C100C3">
        <w:rPr>
          <w:rFonts w:ascii="Courier New" w:hAnsi="Courier New" w:cs="Courier New"/>
        </w:rPr>
        <w:t xml:space="preserve"> Yes, you feel the weakness of your cause. Why this change of </w:t>
      </w:r>
      <w:ins w:id="8839" w:author="Comparison" w:date="2013-05-05T19:43:00Z">
        <w:r w:rsidRPr="00AA4B48">
          <w:rPr>
            <w:rFonts w:ascii="Courier New" w:hAnsi="Courier New" w:cs="Courier New"/>
          </w:rPr>
          <w:t>"</w:t>
        </w:r>
      </w:ins>
      <w:del w:id="8840" w:author="Comparison" w:date="2013-05-05T19:43:00Z">
        <w:r w:rsidRPr="00C100C3">
          <w:rPr>
            <w:rFonts w:ascii="Courier New" w:hAnsi="Courier New" w:cs="Courier New"/>
          </w:rPr>
          <w:delText>&amp;#8220;</w:delText>
        </w:r>
      </w:del>
      <w:r w:rsidRPr="00C100C3">
        <w:rPr>
          <w:rFonts w:ascii="Courier New" w:hAnsi="Courier New" w:cs="Courier New"/>
        </w:rPr>
        <w:t>churches</w:t>
      </w:r>
      <w:ins w:id="8841" w:author="Comparison" w:date="2013-05-05T19:43:00Z">
        <w:r w:rsidRPr="00AA4B48">
          <w:rPr>
            <w:rFonts w:ascii="Courier New" w:hAnsi="Courier New" w:cs="Courier New"/>
          </w:rPr>
          <w:t>"</w:t>
        </w:r>
      </w:ins>
      <w:del w:id="8842" w:author="Comparison" w:date="2013-05-05T19:43:00Z">
        <w:r w:rsidRPr="00C100C3">
          <w:rPr>
            <w:rFonts w:ascii="Courier New" w:hAnsi="Courier New" w:cs="Courier New"/>
          </w:rPr>
          <w:delText>&amp;#8221;</w:delText>
        </w:r>
      </w:del>
      <w:r w:rsidRPr="00C100C3">
        <w:rPr>
          <w:rFonts w:ascii="Courier New" w:hAnsi="Courier New" w:cs="Courier New"/>
        </w:rPr>
        <w:t xml:space="preserve"> into *epochs*? The thing is that the Epistle to Timothy was not addressed to any church. The rules addressed to Corinth concerning tongues are they</w:t>
      </w:r>
    </w:p>
    <w:p w14:paraId="5023530C"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{364}</w:t>
      </w:r>
    </w:p>
    <w:p w14:paraId="7635C3E8" w14:textId="7FC03AB3" w:rsidR="00000000" w:rsidRPr="00C100C3" w:rsidRDefault="00362818" w:rsidP="00C100C3">
      <w:pPr>
        <w:pStyle w:val="PlainText"/>
        <w:rPr>
          <w:rFonts w:ascii="Courier New" w:hAnsi="Courier New" w:cs="Courier New"/>
        </w:rPr>
      </w:pPr>
      <w:r w:rsidRPr="00C100C3">
        <w:rPr>
          <w:rFonts w:ascii="Courier New" w:hAnsi="Courier New" w:cs="Courier New"/>
        </w:rPr>
        <w:t>for</w:t>
      </w:r>
      <w:r w:rsidRPr="00C100C3">
        <w:rPr>
          <w:rFonts w:ascii="Courier New" w:hAnsi="Courier New" w:cs="Courier New"/>
        </w:rPr>
        <w:t xml:space="preserve"> every epoch? Yes, you say. I also say Yes, *if tongues exist</w:t>
      </w:r>
      <w:ins w:id="8843" w:author="Comparison" w:date="2013-05-05T19:43:00Z">
        <w:r w:rsidRPr="00AA4B48">
          <w:rPr>
            <w:rFonts w:ascii="Courier New" w:hAnsi="Courier New" w:cs="Courier New"/>
          </w:rPr>
          <w:t>*.</w:t>
        </w:r>
      </w:ins>
      <w:del w:id="8844" w:author="Comparison" w:date="2013-05-05T19:43:00Z">
        <w:r w:rsidRPr="00C100C3">
          <w:rPr>
            <w:rFonts w:ascii="Courier New" w:hAnsi="Courier New" w:cs="Courier New"/>
          </w:rPr>
          <w:delText>.*</w:delText>
        </w:r>
      </w:del>
      <w:r w:rsidRPr="00C100C3">
        <w:rPr>
          <w:rFonts w:ascii="Courier New" w:hAnsi="Courier New" w:cs="Courier New"/>
        </w:rPr>
        <w:t xml:space="preserve"> When there are none, these rules cannot be applied, and this does not affect the authority of the word. The rules given to Timothy with regard to his own behaviour as delegate are applicable t</w:t>
      </w:r>
      <w:r w:rsidRPr="00C100C3">
        <w:rPr>
          <w:rFonts w:ascii="Courier New" w:hAnsi="Courier New" w:cs="Courier New"/>
        </w:rPr>
        <w:t>o every epoch if there is a Timothy. The rules addressed to Corinth were for every church: be it so. The rules addressed to Timothy were</w:t>
      </w:r>
      <w:ins w:id="8845" w:author="Comparison" w:date="2013-05-05T19:43:00Z">
        <w:r w:rsidRPr="00AA4B48">
          <w:rPr>
            <w:rFonts w:ascii="Courier New" w:hAnsi="Courier New" w:cs="Courier New"/>
          </w:rPr>
          <w:t xml:space="preserve"> -- </w:t>
        </w:r>
      </w:ins>
      <w:del w:id="8846" w:author="Comparison" w:date="2013-05-05T19:43:00Z">
        <w:r w:rsidRPr="00C100C3">
          <w:rPr>
            <w:rFonts w:ascii="Courier New" w:hAnsi="Courier New" w:cs="Courier New"/>
          </w:rPr>
          <w:delText>&amp;#8212;</w:delText>
        </w:r>
      </w:del>
      <w:r w:rsidRPr="00C100C3">
        <w:rPr>
          <w:rFonts w:ascii="Courier New" w:hAnsi="Courier New" w:cs="Courier New"/>
        </w:rPr>
        <w:t>let us say, without altering anything</w:t>
      </w:r>
      <w:ins w:id="8847" w:author="Comparison" w:date="2013-05-05T19:43:00Z">
        <w:r w:rsidRPr="00AA4B48">
          <w:rPr>
            <w:rFonts w:ascii="Courier New" w:hAnsi="Courier New" w:cs="Courier New"/>
          </w:rPr>
          <w:t xml:space="preserve"> </w:t>
        </w:r>
        <w:r w:rsidRPr="00AA4B48">
          <w:rPr>
            <w:rFonts w:ascii="Courier New" w:hAnsi="Courier New" w:cs="Courier New"/>
          </w:rPr>
          <w:t xml:space="preserve">-- </w:t>
        </w:r>
      </w:ins>
      <w:del w:id="8848" w:author="Comparison" w:date="2013-05-05T19:43:00Z">
        <w:r w:rsidRPr="00C100C3">
          <w:rPr>
            <w:rFonts w:ascii="Courier New" w:hAnsi="Courier New" w:cs="Courier New"/>
          </w:rPr>
          <w:delText>&amp;#8212;</w:delText>
        </w:r>
      </w:del>
      <w:r w:rsidRPr="00C100C3">
        <w:rPr>
          <w:rFonts w:ascii="Courier New" w:hAnsi="Courier New" w:cs="Courier New"/>
        </w:rPr>
        <w:t xml:space="preserve">for every church: you have not dared to say it. They were in a great </w:t>
      </w:r>
      <w:r w:rsidRPr="00C100C3">
        <w:rPr>
          <w:rFonts w:ascii="Courier New" w:hAnsi="Courier New" w:cs="Courier New"/>
        </w:rPr>
        <w:t>measure directions given to a man invested with a special office concerning his behaviour in this office, a light for all, because he was to watch over the conduct of all and so all are referred to in the epistle. But it is not true that the epistle was ad</w:t>
      </w:r>
      <w:r w:rsidRPr="00C100C3">
        <w:rPr>
          <w:rFonts w:ascii="Courier New" w:hAnsi="Courier New" w:cs="Courier New"/>
        </w:rPr>
        <w:t xml:space="preserve">dressed to all the churches: to affirm this would be to deny a special ministry, to destroy it in its most important parts. If the letter was not addressed to the churches of that time, and if they could not use it with intelligence, without acknowledging </w:t>
      </w:r>
      <w:r w:rsidRPr="00C100C3">
        <w:rPr>
          <w:rFonts w:ascii="Courier New" w:hAnsi="Courier New" w:cs="Courier New"/>
        </w:rPr>
        <w:t>the special position of Timothy, it is the same now. The Church uses these epistles, but it uses them as having been addressed to a Timothy and not directly to the churches themselves.</w:t>
      </w:r>
    </w:p>
    <w:p w14:paraId="07A97F3D" w14:textId="60A779B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Your second point is </w:t>
      </w:r>
      <w:ins w:id="8849" w:author="Comparison" w:date="2013-05-05T19:43:00Z">
        <w:r w:rsidRPr="00AA4B48">
          <w:rPr>
            <w:rFonts w:ascii="Courier New" w:hAnsi="Courier New" w:cs="Courier New"/>
          </w:rPr>
          <w:t>"</w:t>
        </w:r>
      </w:ins>
      <w:del w:id="8850" w:author="Comparison" w:date="2013-05-05T19:43:00Z">
        <w:r w:rsidRPr="00C100C3">
          <w:rPr>
            <w:rFonts w:ascii="Courier New" w:hAnsi="Courier New" w:cs="Courier New"/>
          </w:rPr>
          <w:delText>&amp;#8220;</w:delText>
        </w:r>
      </w:del>
      <w:r w:rsidRPr="00C100C3">
        <w:rPr>
          <w:rFonts w:ascii="Courier New" w:hAnsi="Courier New" w:cs="Courier New"/>
        </w:rPr>
        <w:t xml:space="preserve">Then he maintains that these instructions </w:t>
      </w:r>
      <w:r w:rsidRPr="00C100C3">
        <w:rPr>
          <w:rFonts w:ascii="Courier New" w:hAnsi="Courier New" w:cs="Courier New"/>
        </w:rPr>
        <w:t>do not organize offices excepting for the duration of the life of the apostles and their delegates</w:t>
      </w:r>
      <w:ins w:id="8851" w:author="Comparison" w:date="2013-05-05T19:43:00Z">
        <w:r w:rsidRPr="00AA4B48">
          <w:rPr>
            <w:rFonts w:ascii="Courier New" w:hAnsi="Courier New" w:cs="Courier New"/>
          </w:rPr>
          <w:t>."</w:t>
        </w:r>
      </w:ins>
      <w:del w:id="8852" w:author="Comparison" w:date="2013-05-05T19:43:00Z">
        <w:r w:rsidRPr="00C100C3">
          <w:rPr>
            <w:rFonts w:ascii="Courier New" w:hAnsi="Courier New" w:cs="Courier New"/>
          </w:rPr>
          <w:delText>.&amp;#8221;</w:delText>
        </w:r>
      </w:del>
      <w:r w:rsidRPr="00C100C3">
        <w:rPr>
          <w:rFonts w:ascii="Courier New" w:hAnsi="Courier New" w:cs="Courier New"/>
        </w:rPr>
        <w:t xml:space="preserve"> I have, in fact, answered this assertion. The apostle does not say anything either for or against as to the duration of its organization. He does his</w:t>
      </w:r>
      <w:r w:rsidRPr="00C100C3">
        <w:rPr>
          <w:rFonts w:ascii="Courier New" w:hAnsi="Courier New" w:cs="Courier New"/>
        </w:rPr>
        <w:t xml:space="preserve"> duty in the work which God entrusted to him and he leaves the rest to God. As a prophet he announced that it would go on growing worse, and that the mystery was already developing itself. That which he said has been, and still is, being accomplished. What</w:t>
      </w:r>
      <w:r w:rsidRPr="00C100C3">
        <w:rPr>
          <w:rFonts w:ascii="Courier New" w:hAnsi="Courier New" w:cs="Courier New"/>
        </w:rPr>
        <w:t xml:space="preserve"> I say is, that the organization has certainly not lasted. You dare not contradict me without giving the lie to the whole of history. The instructions are not occupied with the duration. They give the qualifications suitable to a bishop, nothing else, neit</w:t>
      </w:r>
      <w:r w:rsidRPr="00C100C3">
        <w:rPr>
          <w:rFonts w:ascii="Courier New" w:hAnsi="Courier New" w:cs="Courier New"/>
        </w:rPr>
        <w:t>her more nor less. What I have said is an incontestable historical fact. God in His wisdom has not spoken in a way to allow Himself to be belied by facts. But, moreover, you think that God has put before us in the word the prospect of a long duration of th</w:t>
      </w:r>
      <w:r w:rsidRPr="00C100C3">
        <w:rPr>
          <w:rFonts w:ascii="Courier New" w:hAnsi="Courier New" w:cs="Courier New"/>
        </w:rPr>
        <w:t>e Church, for which He should provide an organization. You say it, sir, but the word of God does not speak thus. Quite the contrary. You speak of the whole future of the Church, as if God had proclaimed it, and as if He had prepared everything for a long f</w:t>
      </w:r>
      <w:r w:rsidRPr="00C100C3">
        <w:rPr>
          <w:rFonts w:ascii="Courier New" w:hAnsi="Courier New" w:cs="Courier New"/>
        </w:rPr>
        <w:t>uture on earth. There</w:t>
      </w:r>
    </w:p>
    <w:p w14:paraId="0C83067A"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{365}</w:t>
      </w:r>
    </w:p>
    <w:p w14:paraId="199C3C75" w14:textId="45C5BE5C" w:rsidR="00000000" w:rsidRPr="00C100C3" w:rsidRDefault="00362818" w:rsidP="00C100C3">
      <w:pPr>
        <w:pStyle w:val="PlainText"/>
        <w:rPr>
          <w:rFonts w:ascii="Courier New" w:hAnsi="Courier New" w:cs="Courier New"/>
        </w:rPr>
      </w:pPr>
      <w:r w:rsidRPr="00C100C3">
        <w:rPr>
          <w:rFonts w:ascii="Courier New" w:hAnsi="Courier New" w:cs="Courier New"/>
        </w:rPr>
        <w:t>is nothing of this. The Church is called on high. The word presents the coming of Jesus as the hope of the Church, and teaches the Church always to expect Him. The thought of the long duration was that of the *unfaithful serva</w:t>
      </w:r>
      <w:r w:rsidRPr="00C100C3">
        <w:rPr>
          <w:rFonts w:ascii="Courier New" w:hAnsi="Courier New" w:cs="Courier New"/>
        </w:rPr>
        <w:t>nt</w:t>
      </w:r>
      <w:ins w:id="8853" w:author="Comparison" w:date="2013-05-05T19:43:00Z">
        <w:r w:rsidRPr="00AA4B48">
          <w:rPr>
            <w:rFonts w:ascii="Courier New" w:hAnsi="Courier New" w:cs="Courier New"/>
          </w:rPr>
          <w:t>*, "</w:t>
        </w:r>
      </w:ins>
      <w:del w:id="8854" w:author="Comparison" w:date="2013-05-05T19:43:00Z">
        <w:r w:rsidRPr="00C100C3">
          <w:rPr>
            <w:rFonts w:ascii="Courier New" w:hAnsi="Courier New" w:cs="Courier New"/>
          </w:rPr>
          <w:delText>,* &amp;#8220;</w:delText>
        </w:r>
      </w:del>
      <w:r w:rsidRPr="00C100C3">
        <w:rPr>
          <w:rFonts w:ascii="Courier New" w:hAnsi="Courier New" w:cs="Courier New"/>
        </w:rPr>
        <w:t>My lord delayeth his coming</w:t>
      </w:r>
      <w:ins w:id="8855" w:author="Comparison" w:date="2013-05-05T19:43:00Z">
        <w:r w:rsidRPr="00AA4B48">
          <w:rPr>
            <w:rFonts w:ascii="Courier New" w:hAnsi="Courier New" w:cs="Courier New"/>
          </w:rPr>
          <w:t>";</w:t>
        </w:r>
      </w:ins>
      <w:del w:id="8856" w:author="Comparison" w:date="2013-05-05T19:43:00Z">
        <w:r w:rsidRPr="00C100C3">
          <w:rPr>
            <w:rFonts w:ascii="Courier New" w:hAnsi="Courier New" w:cs="Courier New"/>
          </w:rPr>
          <w:delText>&amp;#8221;;</w:delText>
        </w:r>
      </w:del>
      <w:r w:rsidRPr="00C100C3">
        <w:rPr>
          <w:rFonts w:ascii="Courier New" w:hAnsi="Courier New" w:cs="Courier New"/>
        </w:rPr>
        <w:t xml:space="preserve"> this is what causes him to unite with the world and to usurp authority over the other servants. The idea on which all your system, all your arguments, are founded, is a guilty one. The Bridegroom has, in trut</w:t>
      </w:r>
      <w:r w:rsidRPr="00C100C3">
        <w:rPr>
          <w:rFonts w:ascii="Courier New" w:hAnsi="Courier New" w:cs="Courier New"/>
        </w:rPr>
        <w:t xml:space="preserve">h, delayed His coming; the </w:t>
      </w:r>
      <w:del w:id="8857" w:author="Comparison" w:date="2013-05-05T19:43:00Z">
        <w:r w:rsidRPr="00C100C3">
          <w:rPr>
            <w:rFonts w:ascii="Courier New" w:hAnsi="Courier New" w:cs="Courier New"/>
          </w:rPr>
          <w:delText>*</w:delText>
        </w:r>
      </w:del>
      <w:r w:rsidRPr="00C100C3">
        <w:rPr>
          <w:rFonts w:ascii="Courier New" w:hAnsi="Courier New" w:cs="Courier New"/>
        </w:rPr>
        <w:t>wise</w:t>
      </w:r>
      <w:del w:id="8858" w:author="Comparison" w:date="2013-05-05T19:43:00Z">
        <w:r w:rsidRPr="00C100C3">
          <w:rPr>
            <w:rFonts w:ascii="Courier New" w:hAnsi="Courier New" w:cs="Courier New"/>
          </w:rPr>
          <w:delText>*</w:delText>
        </w:r>
      </w:del>
      <w:r w:rsidRPr="00C100C3">
        <w:rPr>
          <w:rFonts w:ascii="Courier New" w:hAnsi="Courier New" w:cs="Courier New"/>
        </w:rPr>
        <w:t xml:space="preserve"> and foolish virgins have surely slept. Perhaps you think that they have done well to sleep.</w:t>
      </w:r>
    </w:p>
    <w:p w14:paraId="19C80895" w14:textId="4E24B6F9" w:rsidR="00000000" w:rsidRPr="00C100C3" w:rsidRDefault="00362818" w:rsidP="00C100C3">
      <w:pPr>
        <w:pStyle w:val="PlainText"/>
        <w:rPr>
          <w:rFonts w:ascii="Courier New" w:hAnsi="Courier New" w:cs="Courier New"/>
        </w:rPr>
      </w:pPr>
      <w:r w:rsidRPr="00C100C3">
        <w:rPr>
          <w:rFonts w:ascii="Courier New" w:hAnsi="Courier New" w:cs="Courier New"/>
        </w:rPr>
        <w:t>It has been said to me, in order to shew that the Church had not failed, that there was no occasion to blame them for sleeping. P</w:t>
      </w:r>
      <w:r w:rsidRPr="00C100C3">
        <w:rPr>
          <w:rFonts w:ascii="Courier New" w:hAnsi="Courier New" w:cs="Courier New"/>
        </w:rPr>
        <w:t xml:space="preserve">erhaps you think that the mystery of iniquity has worked without the Church having failed, that all forsook Paul, that all sought their own interests, without its having been sin. I have already said, sir, that I have no pretension to make you </w:t>
      </w:r>
      <w:ins w:id="8859" w:author="Comparison" w:date="2013-05-05T19:43:00Z">
        <w:r w:rsidRPr="00AA4B48">
          <w:rPr>
            <w:rFonts w:ascii="Courier New" w:hAnsi="Courier New" w:cs="Courier New"/>
          </w:rPr>
          <w:t>feel</w:t>
        </w:r>
      </w:ins>
      <w:del w:id="8860" w:author="Comparison" w:date="2013-05-05T19:43:00Z">
        <w:r w:rsidRPr="00C100C3">
          <w:rPr>
            <w:rFonts w:ascii="Courier New" w:hAnsi="Courier New" w:cs="Courier New"/>
          </w:rPr>
          <w:delText>fed</w:delText>
        </w:r>
      </w:del>
      <w:r w:rsidRPr="00C100C3">
        <w:rPr>
          <w:rFonts w:ascii="Courier New" w:hAnsi="Courier New" w:cs="Courier New"/>
        </w:rPr>
        <w:t xml:space="preserve"> anything</w:t>
      </w:r>
      <w:r w:rsidRPr="00C100C3">
        <w:rPr>
          <w:rFonts w:ascii="Courier New" w:hAnsi="Courier New" w:cs="Courier New"/>
        </w:rPr>
        <w:t xml:space="preserve"> whatever with regard to this. But here is what is certain. Such has been the conduct of the Church. The word of God does not speak of a long future for the Church, but of the unfaithfulness of the servant who expected it. The organization established by t</w:t>
      </w:r>
      <w:r w:rsidRPr="00C100C3">
        <w:rPr>
          <w:rFonts w:ascii="Courier New" w:hAnsi="Courier New" w:cs="Courier New"/>
        </w:rPr>
        <w:t>he apostle did not last more than thirty years after his death. He foresaw and predicted the general ruin of his work as a testimony set up on the earth; he even felt it before his death. I leave it for you and everyone to say if there has been sin in what</w:t>
      </w:r>
      <w:r w:rsidRPr="00C100C3">
        <w:rPr>
          <w:rFonts w:ascii="Courier New" w:hAnsi="Courier New" w:cs="Courier New"/>
        </w:rPr>
        <w:t xml:space="preserve"> has taken place.</w:t>
      </w:r>
    </w:p>
    <w:p w14:paraId="29FDF8D3" w14:textId="2DE69B79"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In your second article you give the following expression to the views which you combat. </w:t>
      </w:r>
      <w:ins w:id="8861" w:author="Comparison" w:date="2013-05-05T19:43:00Z">
        <w:r w:rsidRPr="00AA4B48">
          <w:rPr>
            <w:rFonts w:ascii="Courier New" w:hAnsi="Courier New" w:cs="Courier New"/>
          </w:rPr>
          <w:t>"</w:t>
        </w:r>
      </w:ins>
      <w:del w:id="8862" w:author="Comparison" w:date="2013-05-05T19:43:00Z">
        <w:r w:rsidRPr="00C100C3">
          <w:rPr>
            <w:rFonts w:ascii="Courier New" w:hAnsi="Courier New" w:cs="Courier New"/>
          </w:rPr>
          <w:delText>&amp;#8220;</w:delText>
        </w:r>
      </w:del>
      <w:r w:rsidRPr="00C100C3">
        <w:rPr>
          <w:rFonts w:ascii="Courier New" w:hAnsi="Courier New" w:cs="Courier New"/>
        </w:rPr>
        <w:t>What was practised by the apostle cannot be carried on by simple Christians</w:t>
      </w:r>
      <w:ins w:id="8863" w:author="Comparison" w:date="2013-05-05T19:43:00Z">
        <w:r w:rsidRPr="00AA4B48">
          <w:rPr>
            <w:rFonts w:ascii="Courier New" w:hAnsi="Courier New" w:cs="Courier New"/>
          </w:rPr>
          <w:t>."</w:t>
        </w:r>
      </w:ins>
      <w:del w:id="8864" w:author="Comparison" w:date="2013-05-05T19:43:00Z">
        <w:r w:rsidRPr="00C100C3">
          <w:rPr>
            <w:rFonts w:ascii="Courier New" w:hAnsi="Courier New" w:cs="Courier New"/>
          </w:rPr>
          <w:delText>.&amp;#8221;</w:delText>
        </w:r>
      </w:del>
      <w:r w:rsidRPr="00C100C3">
        <w:rPr>
          <w:rFonts w:ascii="Courier New" w:hAnsi="Courier New" w:cs="Courier New"/>
        </w:rPr>
        <w:t xml:space="preserve"> Then there is a long series of declamation and rhetoric up</w:t>
      </w:r>
      <w:r w:rsidRPr="00C100C3">
        <w:rPr>
          <w:rFonts w:ascii="Courier New" w:hAnsi="Courier New" w:cs="Courier New"/>
        </w:rPr>
        <w:t>on it, the clatter of which seeks to hide weakness. You waste your trouble on any reasonable person. Marriage was practised by the apostles, as were charity, preaching, and manual labour. The question is entirely a different one. You have yourself in princ</w:t>
      </w:r>
      <w:r w:rsidRPr="00C100C3">
        <w:rPr>
          <w:rFonts w:ascii="Courier New" w:hAnsi="Courier New" w:cs="Courier New"/>
        </w:rPr>
        <w:t xml:space="preserve">iple made the distinction in the apostolic work which every sensible man must make; but you have not known how to allow it in your rhetoric. You have distinguished between what the apostles did according to their apostolical authority and what they did as </w:t>
      </w:r>
      <w:r w:rsidRPr="00C100C3">
        <w:rPr>
          <w:rFonts w:ascii="Courier New" w:hAnsi="Courier New" w:cs="Courier New"/>
        </w:rPr>
        <w:t>any other Christian, common to all by the grace of God. The question for us is to know whether the choice and nomination of elders was not a part of what they did in virtue of their apostolical office. It is really a want of common sense to say that our no</w:t>
      </w:r>
      <w:r w:rsidRPr="00C100C3">
        <w:rPr>
          <w:rFonts w:ascii="Courier New" w:hAnsi="Courier New" w:cs="Courier New"/>
        </w:rPr>
        <w:t>t being able to imitate them, destroys</w:t>
      </w:r>
    </w:p>
    <w:p w14:paraId="0F3F6F1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{366}</w:t>
      </w:r>
    </w:p>
    <w:p w14:paraId="0F94FD21" w14:textId="713DAFE9" w:rsidR="00000000" w:rsidRPr="00C100C3" w:rsidRDefault="00362818" w:rsidP="00C100C3">
      <w:pPr>
        <w:pStyle w:val="PlainText"/>
        <w:rPr>
          <w:rFonts w:ascii="Courier New" w:hAnsi="Courier New" w:cs="Courier New"/>
        </w:rPr>
      </w:pPr>
      <w:r w:rsidRPr="00C100C3">
        <w:rPr>
          <w:rFonts w:ascii="Courier New" w:hAnsi="Courier New" w:cs="Courier New"/>
        </w:rPr>
        <w:t>in its essence the idea of command. The notion of command is effaced before this theory. The theory is a theory of your own imagination; but even if it were not, it has nothing to do with the commands of the a</w:t>
      </w:r>
      <w:r w:rsidRPr="00C100C3">
        <w:rPr>
          <w:rFonts w:ascii="Courier New" w:hAnsi="Courier New" w:cs="Courier New"/>
        </w:rPr>
        <w:t>postles. I may obey their commands by my acts without being able to imitate theirs. Does obeying a king or emperor mean that one can imitate his actions? But I am wrong in replying to such high-flown words, the more so as I am agreed on the ground of the d</w:t>
      </w:r>
      <w:r w:rsidRPr="00C100C3">
        <w:rPr>
          <w:rFonts w:ascii="Courier New" w:hAnsi="Courier New" w:cs="Courier New"/>
        </w:rPr>
        <w:t xml:space="preserve">istinction which you make. But when you come to its application, you go completely wrong as usual. You point out as exclusively apostolical, </w:t>
      </w:r>
      <w:ins w:id="8865" w:author="Comparison" w:date="2013-05-05T19:43:00Z">
        <w:r w:rsidRPr="00AA4B48">
          <w:rPr>
            <w:rFonts w:ascii="Courier New" w:hAnsi="Courier New" w:cs="Courier New"/>
          </w:rPr>
          <w:t>"</w:t>
        </w:r>
      </w:ins>
      <w:del w:id="8866" w:author="Comparison" w:date="2013-05-05T19:43:00Z">
        <w:r w:rsidRPr="00C100C3">
          <w:rPr>
            <w:rFonts w:ascii="Courier New" w:hAnsi="Courier New" w:cs="Courier New"/>
          </w:rPr>
          <w:delText>&amp;#8220;</w:delText>
        </w:r>
      </w:del>
      <w:r w:rsidRPr="00C100C3">
        <w:rPr>
          <w:rFonts w:ascii="Courier New" w:hAnsi="Courier New" w:cs="Courier New"/>
        </w:rPr>
        <w:t>as a part of the apostolical authority which is connected with their qualifications alone, with the unique f</w:t>
      </w:r>
      <w:r w:rsidRPr="00C100C3">
        <w:rPr>
          <w:rFonts w:ascii="Courier New" w:hAnsi="Courier New" w:cs="Courier New"/>
        </w:rPr>
        <w:t>act of the apostleship, miracles, the direct testimony of Jesus Christ, the fact of their writing theopneustically the canonical books, of their founding institutions, and giving orders which are the commands of the Lord</w:t>
      </w:r>
      <w:ins w:id="8867" w:author="Comparison" w:date="2013-05-05T19:43:00Z">
        <w:r w:rsidRPr="00AA4B48">
          <w:rPr>
            <w:rFonts w:ascii="Courier New" w:hAnsi="Courier New" w:cs="Courier New"/>
          </w:rPr>
          <w:t>."</w:t>
        </w:r>
      </w:ins>
      <w:del w:id="8868" w:author="Comparison" w:date="2013-05-05T19:43:00Z">
        <w:r w:rsidRPr="00C100C3">
          <w:rPr>
            <w:rFonts w:ascii="Courier New" w:hAnsi="Courier New" w:cs="Courier New"/>
          </w:rPr>
          <w:delText>.&amp;#8221;</w:delText>
        </w:r>
      </w:del>
      <w:r w:rsidRPr="00C100C3">
        <w:rPr>
          <w:rFonts w:ascii="Courier New" w:hAnsi="Courier New" w:cs="Courier New"/>
        </w:rPr>
        <w:t xml:space="preserve"> These two last acts are the</w:t>
      </w:r>
      <w:r w:rsidRPr="00C100C3">
        <w:rPr>
          <w:rFonts w:ascii="Courier New" w:hAnsi="Courier New" w:cs="Courier New"/>
        </w:rPr>
        <w:t xml:space="preserve"> only ones exclusively connected with the fact of the apostleship. Others did miracles. There were at least five hundred other direct witnesses of Jesus Christ. Mark and Luke wrote theopneustically without being apostles; perhaps James and Jude, who left u</w:t>
      </w:r>
      <w:r w:rsidRPr="00C100C3">
        <w:rPr>
          <w:rFonts w:ascii="Courier New" w:hAnsi="Courier New" w:cs="Courier New"/>
        </w:rPr>
        <w:t>s inspired epistles, were not. There is everywhere the same thoughtless assertion, the same ignorance of facts and of scriptural principles. In the second category of the acts which you enumerate as common to the apostles and other Christians, you say amon</w:t>
      </w:r>
      <w:r w:rsidRPr="00C100C3">
        <w:rPr>
          <w:rFonts w:ascii="Courier New" w:hAnsi="Courier New" w:cs="Courier New"/>
        </w:rPr>
        <w:t>gst other things the necessary principles of good order and organization. What part of apostolical or other action is a necessary principle? A principle is not activity</w:t>
      </w:r>
      <w:ins w:id="8869" w:author="Comparison" w:date="2013-05-05T19:43:00Z">
        <w:r w:rsidRPr="00AA4B48">
          <w:rPr>
            <w:rFonts w:ascii="Courier New" w:hAnsi="Courier New" w:cs="Courier New"/>
          </w:rPr>
          <w:t xml:space="preserve"> -- </w:t>
        </w:r>
      </w:ins>
      <w:del w:id="8870" w:author="Comparison" w:date="2013-05-05T19:43:00Z">
        <w:r w:rsidRPr="00C100C3">
          <w:rPr>
            <w:rFonts w:ascii="Courier New" w:hAnsi="Courier New" w:cs="Courier New"/>
          </w:rPr>
          <w:delText>&amp;#8212;</w:delText>
        </w:r>
      </w:del>
      <w:r w:rsidRPr="00C100C3">
        <w:rPr>
          <w:rFonts w:ascii="Courier New" w:hAnsi="Courier New" w:cs="Courier New"/>
        </w:rPr>
        <w:t>is not an act connected with an office. But what is the difference between foundi</w:t>
      </w:r>
      <w:r w:rsidRPr="00C100C3">
        <w:rPr>
          <w:rFonts w:ascii="Courier New" w:hAnsi="Courier New" w:cs="Courier New"/>
        </w:rPr>
        <w:t>ng institutions and an organization? The first act is exclusively connected with the apostleship; he has the principle of organization in common with every Christian. But when they founded institutions, the principle of organization received a form which h</w:t>
      </w:r>
      <w:r w:rsidRPr="00C100C3">
        <w:rPr>
          <w:rFonts w:ascii="Courier New" w:hAnsi="Courier New" w:cs="Courier New"/>
        </w:rPr>
        <w:t>as authority; for their directions are commands. We have no need of other organization than what they left us. The point is to make, to act, to ordain with authority; and you have not touched upon this only question which we have to decide. When one wishes</w:t>
      </w:r>
      <w:r w:rsidRPr="00C100C3">
        <w:rPr>
          <w:rFonts w:ascii="Courier New" w:hAnsi="Courier New" w:cs="Courier New"/>
        </w:rPr>
        <w:t xml:space="preserve"> to act on the principle or organization established by the apostles; when one seeks for the institutions which they founded and which have disappeared for nearly eighteen centuries; when this part of the working is wanting, which re-establishes the instit</w:t>
      </w:r>
      <w:r w:rsidRPr="00C100C3">
        <w:rPr>
          <w:rFonts w:ascii="Courier New" w:hAnsi="Courier New" w:cs="Courier New"/>
        </w:rPr>
        <w:t>utions, which chooses suitable persons, which installs them in their office with the</w:t>
      </w:r>
    </w:p>
    <w:p w14:paraId="61BF8A91"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{367}</w:t>
      </w:r>
    </w:p>
    <w:p w14:paraId="0C33C3A1" w14:textId="10D8CF1B" w:rsidR="00000000" w:rsidRPr="00C100C3" w:rsidRDefault="00362818" w:rsidP="00C100C3">
      <w:pPr>
        <w:pStyle w:val="PlainText"/>
        <w:rPr>
          <w:rFonts w:ascii="Courier New" w:hAnsi="Courier New" w:cs="Courier New"/>
        </w:rPr>
      </w:pPr>
      <w:r w:rsidRPr="00C100C3">
        <w:rPr>
          <w:rFonts w:ascii="Courier New" w:hAnsi="Courier New" w:cs="Courier New"/>
        </w:rPr>
        <w:t xml:space="preserve">authority of God, so that it can be said </w:t>
      </w:r>
      <w:ins w:id="8871" w:author="Comparison" w:date="2013-05-05T19:43:00Z">
        <w:r w:rsidRPr="00AA4B48">
          <w:rPr>
            <w:rFonts w:ascii="Courier New" w:hAnsi="Courier New" w:cs="Courier New"/>
          </w:rPr>
          <w:t>"</w:t>
        </w:r>
      </w:ins>
      <w:del w:id="8872" w:author="Comparison" w:date="2013-05-05T19:43:00Z">
        <w:r w:rsidRPr="00C100C3">
          <w:rPr>
            <w:rFonts w:ascii="Courier New" w:hAnsi="Courier New" w:cs="Courier New"/>
          </w:rPr>
          <w:delText>&amp;#8220;</w:delText>
        </w:r>
      </w:del>
      <w:r w:rsidRPr="00C100C3">
        <w:rPr>
          <w:rFonts w:ascii="Courier New" w:hAnsi="Courier New" w:cs="Courier New"/>
        </w:rPr>
        <w:t>The Holy Ghost has made you bishops</w:t>
      </w:r>
      <w:ins w:id="8873" w:author="Comparison" w:date="2013-05-05T19:43:00Z">
        <w:r w:rsidRPr="00AA4B48">
          <w:rPr>
            <w:rFonts w:ascii="Courier New" w:hAnsi="Courier New" w:cs="Courier New"/>
          </w:rPr>
          <w:t>";</w:t>
        </w:r>
      </w:ins>
      <w:del w:id="8874" w:author="Comparison" w:date="2013-05-05T19:43:00Z">
        <w:r w:rsidRPr="00C100C3">
          <w:rPr>
            <w:rFonts w:ascii="Courier New" w:hAnsi="Courier New" w:cs="Courier New"/>
          </w:rPr>
          <w:delText>&amp;#8221;;</w:delText>
        </w:r>
      </w:del>
      <w:r w:rsidRPr="00C100C3">
        <w:rPr>
          <w:rFonts w:ascii="Courier New" w:hAnsi="Courier New" w:cs="Courier New"/>
        </w:rPr>
        <w:t xml:space="preserve"> when the point is to know if conferring authority on the behalf of God </w:t>
      </w:r>
      <w:r w:rsidRPr="00C100C3">
        <w:rPr>
          <w:rFonts w:ascii="Courier New" w:hAnsi="Courier New" w:cs="Courier New"/>
        </w:rPr>
        <w:t>was not an act which was connected solely with the office of apostle, that is to say, that on the one and only question not one word is to be found in what you say here. You have nothing to say on the only question of which we treat. We do not speak vaguel</w:t>
      </w:r>
      <w:r w:rsidRPr="00C100C3">
        <w:rPr>
          <w:rFonts w:ascii="Courier New" w:hAnsi="Courier New" w:cs="Courier New"/>
        </w:rPr>
        <w:t xml:space="preserve">y of a necessary principle of organization. The elders had </w:t>
      </w:r>
      <w:del w:id="8875" w:author="Comparison" w:date="2013-05-05T19:43:00Z">
        <w:r w:rsidRPr="00C100C3">
          <w:rPr>
            <w:rFonts w:ascii="Courier New" w:hAnsi="Courier New" w:cs="Courier New"/>
          </w:rPr>
          <w:delText>*</w:delText>
        </w:r>
      </w:del>
      <w:r w:rsidRPr="00C100C3">
        <w:rPr>
          <w:rFonts w:ascii="Courier New" w:hAnsi="Courier New" w:cs="Courier New"/>
        </w:rPr>
        <w:t>authority</w:t>
      </w:r>
      <w:del w:id="8876" w:author="Comparison" w:date="2013-05-05T19:43:00Z">
        <w:r w:rsidRPr="00C100C3">
          <w:rPr>
            <w:rFonts w:ascii="Courier New" w:hAnsi="Courier New" w:cs="Courier New"/>
          </w:rPr>
          <w:delText>*</w:delText>
        </w:r>
      </w:del>
      <w:r w:rsidRPr="00C100C3">
        <w:rPr>
          <w:rFonts w:ascii="Courier New" w:hAnsi="Courier New" w:cs="Courier New"/>
        </w:rPr>
        <w:t xml:space="preserve"> in the Church, other Christians were to submit to them. Whence had they this authority? From whom did they hold it? It was of </w:t>
      </w:r>
      <w:ins w:id="8877" w:author="Comparison" w:date="2013-05-05T19:43:00Z">
        <w:r w:rsidRPr="00AA4B48">
          <w:rPr>
            <w:rFonts w:ascii="Courier New" w:hAnsi="Courier New" w:cs="Courier New"/>
          </w:rPr>
          <w:t>suck</w:t>
        </w:r>
      </w:ins>
      <w:del w:id="8878" w:author="Comparison" w:date="2013-05-05T19:43:00Z">
        <w:r w:rsidRPr="00C100C3">
          <w:rPr>
            <w:rFonts w:ascii="Courier New" w:hAnsi="Courier New" w:cs="Courier New"/>
          </w:rPr>
          <w:delText>such</w:delText>
        </w:r>
      </w:del>
      <w:r w:rsidRPr="00C100C3">
        <w:rPr>
          <w:rFonts w:ascii="Courier New" w:hAnsi="Courier New" w:cs="Courier New"/>
        </w:rPr>
        <w:t xml:space="preserve"> a character and its source so sure, that one could say</w:t>
      </w:r>
      <w:r w:rsidRPr="00C100C3">
        <w:rPr>
          <w:rFonts w:ascii="Courier New" w:hAnsi="Courier New" w:cs="Courier New"/>
        </w:rPr>
        <w:t xml:space="preserve"> </w:t>
      </w:r>
      <w:ins w:id="8879" w:author="Comparison" w:date="2013-05-05T19:43:00Z">
        <w:r w:rsidRPr="00AA4B48">
          <w:rPr>
            <w:rFonts w:ascii="Courier New" w:hAnsi="Courier New" w:cs="Courier New"/>
          </w:rPr>
          <w:t>"</w:t>
        </w:r>
      </w:ins>
      <w:del w:id="8880" w:author="Comparison" w:date="2013-05-05T19:43:00Z">
        <w:r w:rsidRPr="00C100C3">
          <w:rPr>
            <w:rFonts w:ascii="Courier New" w:hAnsi="Courier New" w:cs="Courier New"/>
          </w:rPr>
          <w:delText>&amp;#8220;</w:delText>
        </w:r>
      </w:del>
      <w:r w:rsidRPr="00C100C3">
        <w:rPr>
          <w:rFonts w:ascii="Courier New" w:hAnsi="Courier New" w:cs="Courier New"/>
        </w:rPr>
        <w:t>The Holy Ghost has made you</w:t>
      </w:r>
      <w:ins w:id="8881" w:author="Comparison" w:date="2013-05-05T19:43:00Z">
        <w:r w:rsidRPr="00AA4B48">
          <w:rPr>
            <w:rFonts w:ascii="Courier New" w:hAnsi="Courier New" w:cs="Courier New"/>
          </w:rPr>
          <w:t>."</w:t>
        </w:r>
      </w:ins>
      <w:del w:id="8882" w:author="Comparison" w:date="2013-05-05T19:43:00Z">
        <w:r w:rsidRPr="00C100C3">
          <w:rPr>
            <w:rFonts w:ascii="Courier New" w:hAnsi="Courier New" w:cs="Courier New"/>
          </w:rPr>
          <w:delText>.&amp;#8221;</w:delText>
        </w:r>
      </w:del>
      <w:r w:rsidRPr="00C100C3">
        <w:rPr>
          <w:rFonts w:ascii="Courier New" w:hAnsi="Courier New" w:cs="Courier New"/>
        </w:rPr>
        <w:t xml:space="preserve"> Did they hold this authority immediately from the apostles and their delegates, and in this way directly from Christ, who had given authority to the apostles to act, or did they hold it from the mass of the faith</w:t>
      </w:r>
      <w:r w:rsidRPr="00C100C3">
        <w:rPr>
          <w:rFonts w:ascii="Courier New" w:hAnsi="Courier New" w:cs="Courier New"/>
        </w:rPr>
        <w:t>ful, or from each little voluntary assembly? The word shews us that their authority was derived from the apostles, that they were chosen either by the apostle or his delegates. We are agreed that the apostle founded institutions, we acknowledge a general p</w:t>
      </w:r>
      <w:r w:rsidRPr="00C100C3">
        <w:rPr>
          <w:rFonts w:ascii="Courier New" w:hAnsi="Courier New" w:cs="Courier New"/>
        </w:rPr>
        <w:t>rinciple of organization established by the word. We ask, From whom did the persons who possessed the authority of elders receive this authority? Can a voluntary assembly of Christians confer it? The question here is not of mysterious transmission</w:t>
      </w:r>
      <w:ins w:id="8883" w:author="Comparison" w:date="2013-05-05T19:43:00Z">
        <w:r w:rsidRPr="00AA4B48">
          <w:rPr>
            <w:rFonts w:ascii="Courier New" w:hAnsi="Courier New" w:cs="Courier New"/>
          </w:rPr>
          <w:t xml:space="preserve"> -- </w:t>
        </w:r>
      </w:ins>
      <w:del w:id="8884" w:author="Comparison" w:date="2013-05-05T19:43:00Z">
        <w:r w:rsidRPr="00C100C3">
          <w:rPr>
            <w:rFonts w:ascii="Courier New" w:hAnsi="Courier New" w:cs="Courier New"/>
          </w:rPr>
          <w:delText>&amp;#8212;</w:delText>
        </w:r>
      </w:del>
      <w:r w:rsidRPr="00C100C3">
        <w:rPr>
          <w:rFonts w:ascii="Courier New" w:hAnsi="Courier New" w:cs="Courier New"/>
        </w:rPr>
        <w:t>we</w:t>
      </w:r>
      <w:r w:rsidRPr="00C100C3">
        <w:rPr>
          <w:rFonts w:ascii="Courier New" w:hAnsi="Courier New" w:cs="Courier New"/>
        </w:rPr>
        <w:t xml:space="preserve"> do not speak of gifts; it is a question of conferring authority, for the elder possessed it. Who was it that conferred it? You make the people to be the source of this authority; as for me, I believe that Christ, acting by the apostles on whom He had conf</w:t>
      </w:r>
      <w:r w:rsidRPr="00C100C3">
        <w:rPr>
          <w:rFonts w:ascii="Courier New" w:hAnsi="Courier New" w:cs="Courier New"/>
        </w:rPr>
        <w:t>erred the power to do so, is the source. You say that the conferring of this authority is not noticed as an exceptional act belonging to the apostle alone. No act is thus mentioned in the word; but most of those which in your haste you have drawn attention</w:t>
      </w:r>
      <w:r w:rsidRPr="00C100C3">
        <w:rPr>
          <w:rFonts w:ascii="Courier New" w:hAnsi="Courier New" w:cs="Courier New"/>
        </w:rPr>
        <w:t xml:space="preserve"> to were done by others; and the only one which is presented in the word as accomplished by the apostles and their delegates alone is the choice and nomination of elders. It is the only thing bearing the form of an institution founded by the apostles in th</w:t>
      </w:r>
      <w:r w:rsidRPr="00C100C3">
        <w:rPr>
          <w:rFonts w:ascii="Courier New" w:hAnsi="Courier New" w:cs="Courier New"/>
        </w:rPr>
        <w:t xml:space="preserve">e establishment of which there was an action connected solely with the apostleship. There was a revelation about the </w:t>
      </w:r>
      <w:ins w:id="8885" w:author="Comparison" w:date="2013-05-05T19:43:00Z">
        <w:r w:rsidRPr="00AA4B48">
          <w:rPr>
            <w:rFonts w:ascii="Courier New" w:hAnsi="Courier New" w:cs="Courier New"/>
          </w:rPr>
          <w:t>Lord's</w:t>
        </w:r>
      </w:ins>
      <w:del w:id="8886" w:author="Comparison" w:date="2013-05-05T19:43:00Z">
        <w:r w:rsidRPr="00C100C3">
          <w:rPr>
            <w:rFonts w:ascii="Courier New" w:hAnsi="Courier New" w:cs="Courier New"/>
          </w:rPr>
          <w:delText>Lord&amp;#8217;s</w:delText>
        </w:r>
      </w:del>
      <w:r w:rsidRPr="00C100C3">
        <w:rPr>
          <w:rFonts w:ascii="Courier New" w:hAnsi="Courier New" w:cs="Courier New"/>
        </w:rPr>
        <w:t xml:space="preserve"> supper, but we know that the Lord had instituted it, and that other Christians took part in it. The apostles had an authority </w:t>
      </w:r>
      <w:r w:rsidRPr="00C100C3">
        <w:rPr>
          <w:rFonts w:ascii="Courier New" w:hAnsi="Courier New" w:cs="Courier New"/>
        </w:rPr>
        <w:t>by which what they bound on earth was bound in heaven. They gave rules in the Church, but excepting this general</w:t>
      </w:r>
    </w:p>
    <w:p w14:paraId="38E4C0FE"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{368}</w:t>
      </w:r>
    </w:p>
    <w:p w14:paraId="3ACCB162" w14:textId="688DF26F" w:rsidR="00000000" w:rsidRPr="00C100C3" w:rsidRDefault="00362818" w:rsidP="00C100C3">
      <w:pPr>
        <w:pStyle w:val="PlainText"/>
        <w:rPr>
          <w:rFonts w:ascii="Courier New" w:hAnsi="Courier New" w:cs="Courier New"/>
        </w:rPr>
      </w:pPr>
      <w:r w:rsidRPr="00C100C3">
        <w:rPr>
          <w:rFonts w:ascii="Courier New" w:hAnsi="Courier New" w:cs="Courier New"/>
        </w:rPr>
        <w:t>principle which everyone acknowledges, the only exclusively apostolical act, and the only one which you omit, is the one which occupies</w:t>
      </w:r>
      <w:r w:rsidRPr="00C100C3">
        <w:rPr>
          <w:rFonts w:ascii="Courier New" w:hAnsi="Courier New" w:cs="Courier New"/>
        </w:rPr>
        <w:t xml:space="preserve"> us, namely, the choice and nomination of elders. It is not that the apostles did not have revelations and did not communicate the will of God, but other prophets might have done so, and even did. *Authority* lay in the apostles</w:t>
      </w:r>
      <w:ins w:id="8887" w:author="Comparison" w:date="2013-05-05T19:43:00Z">
        <w:r w:rsidRPr="00AA4B48">
          <w:rPr>
            <w:rFonts w:ascii="Courier New" w:hAnsi="Courier New" w:cs="Courier New"/>
          </w:rPr>
          <w:t>¬</w:t>
        </w:r>
      </w:ins>
      <w:del w:id="8888" w:author="Comparison" w:date="2013-05-05T19:43:00Z">
        <w:r w:rsidRPr="00C100C3">
          <w:rPr>
            <w:rFonts w:ascii="Courier New" w:hAnsi="Courier New" w:cs="Courier New"/>
          </w:rPr>
          <w:delText>&amp;#8217;</w:delText>
        </w:r>
      </w:del>
      <w:r w:rsidRPr="00C100C3">
        <w:rPr>
          <w:rFonts w:ascii="Courier New" w:hAnsi="Courier New" w:cs="Courier New"/>
        </w:rPr>
        <w:t xml:space="preserve"> hands.</w:t>
      </w:r>
    </w:p>
    <w:p w14:paraId="59BDBFA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All accusati</w:t>
      </w:r>
      <w:r w:rsidRPr="00C100C3">
        <w:rPr>
          <w:rFonts w:ascii="Courier New" w:hAnsi="Courier New" w:cs="Courier New"/>
        </w:rPr>
        <w:t>ons, such as radicalism and rationalism, seem to me vulgar and unworthy of a man who has sufficient self-respect not to substitute abuse for argument; but I ought to make it plain, sir, that your idea of radicalism is false. Radicalism may have an organiza</w:t>
      </w:r>
      <w:r w:rsidRPr="00C100C3">
        <w:rPr>
          <w:rFonts w:ascii="Courier New" w:hAnsi="Courier New" w:cs="Courier New"/>
        </w:rPr>
        <w:t>tion as well as any other system; it has its regulations, its magistrates, its state councils (as is the case in the country of which you are a subject), as well as conservatives and aristocrats. The radical principle does not lie there, but it consists in</w:t>
      </w:r>
      <w:r w:rsidRPr="00C100C3">
        <w:rPr>
          <w:rFonts w:ascii="Courier New" w:hAnsi="Courier New" w:cs="Courier New"/>
        </w:rPr>
        <w:t xml:space="preserve"> this, that the people are the source of power, and have the right of placing at their head those who ought to govern them. Now this is precisely the system which you adopt with reference to elders. As for me, I contend that this power comes from above, fr</w:t>
      </w:r>
      <w:r w:rsidRPr="00C100C3">
        <w:rPr>
          <w:rFonts w:ascii="Courier New" w:hAnsi="Courier New" w:cs="Courier New"/>
        </w:rPr>
        <w:t>om authorities constituted by Christ Himself, namely, the apostles.</w:t>
      </w:r>
    </w:p>
    <w:p w14:paraId="5F6EA609" w14:textId="472B80F9" w:rsidR="00000000" w:rsidRPr="00C100C3" w:rsidRDefault="00362818" w:rsidP="00C100C3">
      <w:pPr>
        <w:pStyle w:val="PlainText"/>
        <w:rPr>
          <w:rFonts w:ascii="Courier New" w:hAnsi="Courier New" w:cs="Courier New"/>
        </w:rPr>
      </w:pPr>
      <w:r w:rsidRPr="00C100C3">
        <w:rPr>
          <w:rFonts w:ascii="Courier New" w:hAnsi="Courier New" w:cs="Courier New"/>
        </w:rPr>
        <w:t xml:space="preserve">You have made comparisons, but they fail as to application, because the subject of the investiture of individuals with offices and the question which occupies us is this, </w:t>
      </w:r>
      <w:ins w:id="8889" w:author="Comparison" w:date="2013-05-05T19:43:00Z">
        <w:r w:rsidRPr="00AA4B48">
          <w:rPr>
            <w:rFonts w:ascii="Courier New" w:hAnsi="Courier New" w:cs="Courier New"/>
          </w:rPr>
          <w:t>"</w:t>
        </w:r>
      </w:ins>
      <w:del w:id="8890" w:author="Comparison" w:date="2013-05-05T19:43:00Z">
        <w:r w:rsidRPr="00C100C3">
          <w:rPr>
            <w:rFonts w:ascii="Courier New" w:hAnsi="Courier New" w:cs="Courier New"/>
          </w:rPr>
          <w:delText>&amp;#8220;</w:delText>
        </w:r>
      </w:del>
      <w:r w:rsidRPr="00C100C3">
        <w:rPr>
          <w:rFonts w:ascii="Courier New" w:hAnsi="Courier New" w:cs="Courier New"/>
        </w:rPr>
        <w:t>Who has a</w:t>
      </w:r>
      <w:r w:rsidRPr="00C100C3">
        <w:rPr>
          <w:rFonts w:ascii="Courier New" w:hAnsi="Courier New" w:cs="Courier New"/>
        </w:rPr>
        <w:t xml:space="preserve"> right to put them there</w:t>
      </w:r>
      <w:ins w:id="8891" w:author="Comparison" w:date="2013-05-05T19:43:00Z">
        <w:r w:rsidRPr="00AA4B48">
          <w:rPr>
            <w:rFonts w:ascii="Courier New" w:hAnsi="Courier New" w:cs="Courier New"/>
          </w:rPr>
          <w:t>?"</w:t>
        </w:r>
      </w:ins>
      <w:del w:id="8892" w:author="Comparison" w:date="2013-05-05T19:43:00Z">
        <w:r w:rsidRPr="00C100C3">
          <w:rPr>
            <w:rFonts w:ascii="Courier New" w:hAnsi="Courier New" w:cs="Courier New"/>
          </w:rPr>
          <w:delText>?&amp;#8221;</w:delText>
        </w:r>
      </w:del>
      <w:r w:rsidRPr="00C100C3">
        <w:rPr>
          <w:rFonts w:ascii="Courier New" w:hAnsi="Courier New" w:cs="Courier New"/>
        </w:rPr>
        <w:t xml:space="preserve"> Now the comparisons which you make do not affect this subject in the least.</w:t>
      </w:r>
    </w:p>
    <w:p w14:paraId="32E499D6" w14:textId="2E1D647A" w:rsidR="00000000" w:rsidRPr="00C100C3" w:rsidRDefault="00362818" w:rsidP="00C100C3">
      <w:pPr>
        <w:pStyle w:val="PlainText"/>
        <w:rPr>
          <w:rFonts w:ascii="Courier New" w:hAnsi="Courier New" w:cs="Courier New"/>
        </w:rPr>
      </w:pPr>
      <w:r w:rsidRPr="00C100C3">
        <w:rPr>
          <w:rFonts w:ascii="Courier New" w:hAnsi="Courier New" w:cs="Courier New"/>
        </w:rPr>
        <w:t>In conclusion, there are directions given to Timothy, that he might know how he ought to behave himself in the house of God under every circumstan</w:t>
      </w:r>
      <w:r w:rsidRPr="00C100C3">
        <w:rPr>
          <w:rFonts w:ascii="Courier New" w:hAnsi="Courier New" w:cs="Courier New"/>
        </w:rPr>
        <w:t xml:space="preserve">ce; but there is no </w:t>
      </w:r>
      <w:del w:id="8893" w:author="Comparison" w:date="2013-05-05T19:43:00Z">
        <w:r w:rsidRPr="00C100C3">
          <w:rPr>
            <w:rFonts w:ascii="Courier New" w:hAnsi="Courier New" w:cs="Courier New"/>
          </w:rPr>
          <w:delText>*</w:delText>
        </w:r>
      </w:del>
      <w:r w:rsidRPr="00C100C3">
        <w:rPr>
          <w:rFonts w:ascii="Courier New" w:hAnsi="Courier New" w:cs="Courier New"/>
        </w:rPr>
        <w:t>general</w:t>
      </w:r>
      <w:del w:id="8894" w:author="Comparison" w:date="2013-05-05T19:43:00Z">
        <w:r w:rsidRPr="00C100C3">
          <w:rPr>
            <w:rFonts w:ascii="Courier New" w:hAnsi="Courier New" w:cs="Courier New"/>
          </w:rPr>
          <w:delText>*</w:delText>
        </w:r>
      </w:del>
      <w:r w:rsidRPr="00C100C3">
        <w:rPr>
          <w:rFonts w:ascii="Courier New" w:hAnsi="Courier New" w:cs="Courier New"/>
        </w:rPr>
        <w:t xml:space="preserve"> command to create elders. With reference to bishops, when any one desires to be one, the qualifications required are enumerated in a letter addressed to Timothy delegated by the apostle at Ephesus. Nothing more</w:t>
      </w:r>
      <w:ins w:id="8895" w:author="Comparison" w:date="2013-05-05T19:43:00Z">
        <w:r w:rsidRPr="00AA4B48">
          <w:rPr>
            <w:rFonts w:ascii="Courier New" w:hAnsi="Courier New" w:cs="Courier New"/>
          </w:rPr>
          <w:t xml:space="preserve"> -- </w:t>
        </w:r>
      </w:ins>
      <w:del w:id="8896" w:author="Comparison" w:date="2013-05-05T19:43:00Z">
        <w:r w:rsidRPr="00C100C3">
          <w:rPr>
            <w:rFonts w:ascii="Courier New" w:hAnsi="Courier New" w:cs="Courier New"/>
          </w:rPr>
          <w:delText>&amp;#8212;</w:delText>
        </w:r>
      </w:del>
      <w:r w:rsidRPr="00C100C3">
        <w:rPr>
          <w:rFonts w:ascii="Courier New" w:hAnsi="Courier New" w:cs="Courier New"/>
        </w:rPr>
        <w:t>nothing l</w:t>
      </w:r>
      <w:r w:rsidRPr="00C100C3">
        <w:rPr>
          <w:rFonts w:ascii="Courier New" w:hAnsi="Courier New" w:cs="Courier New"/>
        </w:rPr>
        <w:t xml:space="preserve">ess. The expression </w:t>
      </w:r>
      <w:ins w:id="8897" w:author="Comparison" w:date="2013-05-05T19:43:00Z">
        <w:r w:rsidRPr="00AA4B48">
          <w:rPr>
            <w:rFonts w:ascii="Courier New" w:hAnsi="Courier New" w:cs="Courier New"/>
          </w:rPr>
          <w:t>"</w:t>
        </w:r>
      </w:ins>
      <w:del w:id="8898" w:author="Comparison" w:date="2013-05-05T19:43:00Z">
        <w:r w:rsidRPr="00C100C3">
          <w:rPr>
            <w:rFonts w:ascii="Courier New" w:hAnsi="Courier New" w:cs="Courier New"/>
          </w:rPr>
          <w:delText>&amp;#8220;</w:delText>
        </w:r>
      </w:del>
      <w:r w:rsidRPr="00C100C3">
        <w:rPr>
          <w:rFonts w:ascii="Courier New" w:hAnsi="Courier New" w:cs="Courier New"/>
        </w:rPr>
        <w:t>how one ought to behave</w:t>
      </w:r>
      <w:ins w:id="8899" w:author="Comparison" w:date="2013-05-05T19:43:00Z">
        <w:r w:rsidRPr="00AA4B48">
          <w:rPr>
            <w:rFonts w:ascii="Courier New" w:hAnsi="Courier New" w:cs="Courier New"/>
          </w:rPr>
          <w:t>"</w:t>
        </w:r>
      </w:ins>
      <w:del w:id="8900" w:author="Comparison" w:date="2013-05-05T19:43:00Z">
        <w:r w:rsidRPr="00C100C3">
          <w:rPr>
            <w:rFonts w:ascii="Courier New" w:hAnsi="Courier New" w:cs="Courier New"/>
          </w:rPr>
          <w:delText>&amp;#8221;</w:delText>
        </w:r>
      </w:del>
      <w:r w:rsidRPr="00C100C3">
        <w:rPr>
          <w:rFonts w:ascii="Courier New" w:hAnsi="Courier New" w:cs="Courier New"/>
        </w:rPr>
        <w:t xml:space="preserve"> is not even connected with the appointment of elders. It is at the end of several directions with regard to other points. The deacons and their wives come between the two, and before that prayers an</w:t>
      </w:r>
      <w:r w:rsidRPr="00C100C3">
        <w:rPr>
          <w:rFonts w:ascii="Courier New" w:hAnsi="Courier New" w:cs="Courier New"/>
        </w:rPr>
        <w:t>d the conduct of women, etc. In the midst of these directions the apostle describes the character required of a bishop, if such a case should happen, without the *least trace of a command* to Christians to create any. To say that a letter to a superior</w:t>
      </w:r>
    </w:p>
    <w:p w14:paraId="06EE762C"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w:t>
      </w:r>
      <w:r w:rsidRPr="00C100C3">
        <w:rPr>
          <w:rFonts w:ascii="Courier New" w:hAnsi="Courier New" w:cs="Courier New"/>
        </w:rPr>
        <w:t>69}</w:t>
      </w:r>
    </w:p>
    <w:p w14:paraId="053817C8" w14:textId="239CC211" w:rsidR="00000000" w:rsidRPr="00C100C3" w:rsidRDefault="00362818" w:rsidP="00C100C3">
      <w:pPr>
        <w:pStyle w:val="PlainText"/>
        <w:rPr>
          <w:rFonts w:ascii="Courier New" w:hAnsi="Courier New" w:cs="Courier New"/>
        </w:rPr>
      </w:pPr>
      <w:r w:rsidRPr="00C100C3">
        <w:rPr>
          <w:rFonts w:ascii="Courier New" w:hAnsi="Courier New" w:cs="Courier New"/>
        </w:rPr>
        <w:t xml:space="preserve">authority, to a confidential delegate (and Timothy was such), in which it is said, </w:t>
      </w:r>
      <w:ins w:id="8901" w:author="Comparison" w:date="2013-05-05T19:43:00Z">
        <w:r w:rsidRPr="00AA4B48">
          <w:rPr>
            <w:rFonts w:ascii="Courier New" w:hAnsi="Courier New" w:cs="Courier New"/>
          </w:rPr>
          <w:t>"</w:t>
        </w:r>
      </w:ins>
      <w:del w:id="8902" w:author="Comparison" w:date="2013-05-05T19:43:00Z">
        <w:r w:rsidRPr="00C100C3">
          <w:rPr>
            <w:rFonts w:ascii="Courier New" w:hAnsi="Courier New" w:cs="Courier New"/>
          </w:rPr>
          <w:delText>&amp;#8220;</w:delText>
        </w:r>
      </w:del>
      <w:r w:rsidRPr="00C100C3">
        <w:rPr>
          <w:rFonts w:ascii="Courier New" w:hAnsi="Courier New" w:cs="Courier New"/>
        </w:rPr>
        <w:t>I write to thee that thou mayest know how one ought to behave</w:t>
      </w:r>
      <w:ins w:id="8903" w:author="Comparison" w:date="2013-05-05T19:43:00Z">
        <w:r w:rsidRPr="00AA4B48">
          <w:rPr>
            <w:rFonts w:ascii="Courier New" w:hAnsi="Courier New" w:cs="Courier New"/>
          </w:rPr>
          <w:t>"</w:t>
        </w:r>
      </w:ins>
      <w:del w:id="8904" w:author="Comparison" w:date="2013-05-05T19:43:00Z">
        <w:r w:rsidRPr="00C100C3">
          <w:rPr>
            <w:rFonts w:ascii="Courier New" w:hAnsi="Courier New" w:cs="Courier New"/>
          </w:rPr>
          <w:delText>&amp;#8221;</w:delText>
        </w:r>
      </w:del>
      <w:r w:rsidRPr="00C100C3">
        <w:rPr>
          <w:rFonts w:ascii="Courier New" w:hAnsi="Courier New" w:cs="Courier New"/>
        </w:rPr>
        <w:t xml:space="preserve"> (for what you say of </w:t>
      </w:r>
      <w:ins w:id="8905" w:author="Comparison" w:date="2013-05-05T19:43:00Z">
        <w:r w:rsidRPr="00AA4B48">
          <w:rPr>
            <w:rFonts w:ascii="Courier New" w:hAnsi="Courier New" w:cs="Courier New"/>
          </w:rPr>
          <w:t>"</w:t>
        </w:r>
      </w:ins>
      <w:del w:id="8906" w:author="Comparison" w:date="2013-05-05T19:43:00Z">
        <w:r w:rsidRPr="00C100C3">
          <w:rPr>
            <w:rFonts w:ascii="Courier New" w:hAnsi="Courier New" w:cs="Courier New"/>
          </w:rPr>
          <w:delText>&amp;#8220;</w:delText>
        </w:r>
      </w:del>
      <w:r w:rsidRPr="00C100C3">
        <w:rPr>
          <w:rFonts w:ascii="Courier New" w:hAnsi="Courier New" w:cs="Courier New"/>
        </w:rPr>
        <w:t>one *must</w:t>
      </w:r>
      <w:ins w:id="8907" w:author="Comparison" w:date="2013-05-05T19:43:00Z">
        <w:r w:rsidRPr="00AA4B48">
          <w:rPr>
            <w:rFonts w:ascii="Courier New" w:hAnsi="Courier New" w:cs="Courier New"/>
          </w:rPr>
          <w:t>*,"</w:t>
        </w:r>
      </w:ins>
      <w:del w:id="8908" w:author="Comparison" w:date="2013-05-05T19:43:00Z">
        <w:r w:rsidRPr="00C100C3">
          <w:rPr>
            <w:rFonts w:ascii="Courier New" w:hAnsi="Courier New" w:cs="Courier New"/>
          </w:rPr>
          <w:delText>*&amp;#8221;</w:delText>
        </w:r>
      </w:del>
      <w:r w:rsidRPr="00C100C3">
        <w:rPr>
          <w:rFonts w:ascii="Courier New" w:hAnsi="Courier New" w:cs="Courier New"/>
        </w:rPr>
        <w:t xml:space="preserve"> as being emphatic, has no foundation), to say </w:t>
      </w:r>
      <w:r w:rsidRPr="00C100C3">
        <w:rPr>
          <w:rFonts w:ascii="Courier New" w:hAnsi="Courier New" w:cs="Courier New"/>
        </w:rPr>
        <w:t>that it is a command for every person to exercise acts of authority, which are specially confided to this authority, and this at all times, is an evident futility</w:t>
      </w:r>
      <w:ins w:id="8909" w:author="Comparison" w:date="2013-05-05T19:43:00Z">
        <w:r w:rsidRPr="00AA4B48">
          <w:rPr>
            <w:rFonts w:ascii="Courier New" w:hAnsi="Courier New" w:cs="Courier New"/>
          </w:rPr>
          <w:t>;</w:t>
        </w:r>
      </w:ins>
      <w:del w:id="8910" w:author="Comparison" w:date="2013-05-05T19:43:00Z">
        <w:r w:rsidRPr="00C100C3">
          <w:rPr>
            <w:rFonts w:ascii="Courier New" w:hAnsi="Courier New" w:cs="Courier New"/>
          </w:rPr>
          <w:delText>*;*</w:delText>
        </w:r>
      </w:del>
      <w:r w:rsidRPr="00C100C3">
        <w:rPr>
          <w:rFonts w:ascii="Courier New" w:hAnsi="Courier New" w:cs="Courier New"/>
        </w:rPr>
        <w:t xml:space="preserve"> it is as ridiculous as regards the individual who wishes to apply it to himself as it is d</w:t>
      </w:r>
      <w:r w:rsidRPr="00C100C3">
        <w:rPr>
          <w:rFonts w:ascii="Courier New" w:hAnsi="Courier New" w:cs="Courier New"/>
        </w:rPr>
        <w:t>angerous for the whole Church of God.</w:t>
      </w:r>
    </w:p>
    <w:p w14:paraId="53F5040F" w14:textId="0E9D70D8" w:rsidR="00000000" w:rsidRPr="00C100C3" w:rsidRDefault="00362818" w:rsidP="00C100C3">
      <w:pPr>
        <w:pStyle w:val="PlainText"/>
        <w:rPr>
          <w:rFonts w:ascii="Courier New" w:hAnsi="Courier New" w:cs="Courier New"/>
        </w:rPr>
      </w:pPr>
      <w:r w:rsidRPr="00C100C3">
        <w:rPr>
          <w:rFonts w:ascii="Courier New" w:hAnsi="Courier New" w:cs="Courier New"/>
        </w:rPr>
        <w:t>There is only one more point for me to touch on</w:t>
      </w:r>
      <w:ins w:id="8911" w:author="Comparison" w:date="2013-05-05T19:43:00Z">
        <w:r w:rsidRPr="00AA4B48">
          <w:rPr>
            <w:rFonts w:ascii="Courier New" w:hAnsi="Courier New" w:cs="Courier New"/>
          </w:rPr>
          <w:t xml:space="preserve"> -- </w:t>
        </w:r>
      </w:ins>
      <w:del w:id="8912" w:author="Comparison" w:date="2013-05-05T19:43:00Z">
        <w:r w:rsidRPr="00C100C3">
          <w:rPr>
            <w:rFonts w:ascii="Courier New" w:hAnsi="Courier New" w:cs="Courier New"/>
          </w:rPr>
          <w:delText>&amp;#8212;</w:delText>
        </w:r>
      </w:del>
      <w:r w:rsidRPr="00C100C3">
        <w:rPr>
          <w:rFonts w:ascii="Courier New" w:hAnsi="Courier New" w:cs="Courier New"/>
        </w:rPr>
        <w:t>law. I am not astonished that you forsake truth here; that you do not know what you are doing in placing yourself under law. It is a very ordinary case. That the w</w:t>
      </w:r>
      <w:r w:rsidRPr="00C100C3">
        <w:rPr>
          <w:rFonts w:ascii="Courier New" w:hAnsi="Courier New" w:cs="Courier New"/>
        </w:rPr>
        <w:t xml:space="preserve">ill of God, wherever it is expressed in the word, ought to govern the Christian, is what every truly converted soul acknowledges. But, sir, the word of God is wiser than you are; it never places the Christian under law, nor under the obligation of the law </w:t>
      </w:r>
      <w:r w:rsidRPr="00C100C3">
        <w:rPr>
          <w:rFonts w:ascii="Courier New" w:hAnsi="Courier New" w:cs="Courier New"/>
        </w:rPr>
        <w:t>after the death of Jesus. It was a schoolmaster to bring us to Christ. It speaks of commands: they are dear and precious and not painful to the real Christian. But the word never places a Christian under law; and I repeat, the word comes from a God who kno</w:t>
      </w:r>
      <w:r w:rsidRPr="00C100C3">
        <w:rPr>
          <w:rFonts w:ascii="Courier New" w:hAnsi="Courier New" w:cs="Courier New"/>
        </w:rPr>
        <w:t xml:space="preserve">ws the heart of man, and who knows what is necessary for him and what is hurtful or impossible for him. He employed the law to convince of sin. The word expressly says that the law is not for the righteous; you say that it is. I believe in the word and in </w:t>
      </w:r>
      <w:r w:rsidRPr="00C100C3">
        <w:rPr>
          <w:rFonts w:ascii="Courier New" w:hAnsi="Courier New" w:cs="Courier New"/>
        </w:rPr>
        <w:t>the wisdom of my God more than in you. I believe that He knows how to preserve holiness, without which no man shall see Him, better than you do, better than human wisdom does. He knows; and whoever is taught of Him and knows his own heart knows that the la</w:t>
      </w:r>
      <w:r w:rsidRPr="00C100C3">
        <w:rPr>
          <w:rFonts w:ascii="Courier New" w:hAnsi="Courier New" w:cs="Courier New"/>
        </w:rPr>
        <w:t>w, every law, is a minister of death and condemnation, and it is impossible that it should be anything else</w:t>
      </w:r>
      <w:ins w:id="8913" w:author="Comparison" w:date="2013-05-05T19:43:00Z">
        <w:r w:rsidRPr="00AA4B48">
          <w:rPr>
            <w:rFonts w:ascii="Courier New" w:hAnsi="Courier New" w:cs="Courier New"/>
          </w:rPr>
          <w:t>;</w:t>
        </w:r>
      </w:ins>
      <w:del w:id="8914" w:author="Comparison" w:date="2013-05-05T19:43:00Z">
        <w:r w:rsidRPr="00C100C3">
          <w:rPr>
            <w:rFonts w:ascii="Courier New" w:hAnsi="Courier New" w:cs="Courier New"/>
          </w:rPr>
          <w:delText>*;*</w:delText>
        </w:r>
      </w:del>
      <w:r w:rsidRPr="00C100C3">
        <w:rPr>
          <w:rFonts w:ascii="Courier New" w:hAnsi="Courier New" w:cs="Courier New"/>
        </w:rPr>
        <w:t xml:space="preserve"> and that if man is placed under a law in what way soever, either it must condemn him, or *the obligation of the law must be weakened</w:t>
      </w:r>
      <w:ins w:id="8915" w:author="Comparison" w:date="2013-05-05T19:43:00Z">
        <w:r w:rsidRPr="00AA4B48">
          <w:rPr>
            <w:rFonts w:ascii="Courier New" w:hAnsi="Courier New" w:cs="Courier New"/>
          </w:rPr>
          <w:t>*.</w:t>
        </w:r>
      </w:ins>
      <w:del w:id="8916" w:author="Comparison" w:date="2013-05-05T19:43:00Z">
        <w:r w:rsidRPr="00C100C3">
          <w:rPr>
            <w:rFonts w:ascii="Courier New" w:hAnsi="Courier New" w:cs="Courier New"/>
          </w:rPr>
          <w:delText>.*</w:delText>
        </w:r>
      </w:del>
    </w:p>
    <w:p w14:paraId="79A99A53" w14:textId="48FEB79B" w:rsidR="00000000" w:rsidRPr="00C100C3" w:rsidRDefault="00362818" w:rsidP="00C100C3">
      <w:pPr>
        <w:pStyle w:val="PlainText"/>
        <w:rPr>
          <w:rFonts w:ascii="Courier New" w:hAnsi="Courier New" w:cs="Courier New"/>
        </w:rPr>
      </w:pPr>
      <w:r w:rsidRPr="00C100C3">
        <w:rPr>
          <w:rFonts w:ascii="Courier New" w:hAnsi="Courier New" w:cs="Courier New"/>
        </w:rPr>
        <w:t>I see pla</w:t>
      </w:r>
      <w:r w:rsidRPr="00C100C3">
        <w:rPr>
          <w:rFonts w:ascii="Courier New" w:hAnsi="Courier New" w:cs="Courier New"/>
        </w:rPr>
        <w:t>inly that you are ignorant of this. You speak of the idea of obligation to the law, of the idea of law. Now if, being under obligation, you are bound by the law, you have certainly not truly kept it (though your new nature loves it, and love is the fulfilm</w:t>
      </w:r>
      <w:r w:rsidRPr="00C100C3">
        <w:rPr>
          <w:rFonts w:ascii="Courier New" w:hAnsi="Courier New" w:cs="Courier New"/>
        </w:rPr>
        <w:t xml:space="preserve">ent of it); and if you have not kept it, and you are under obligation to do so, it condemns you, it justly drives you from the presence of God. If you are bound by </w:t>
      </w:r>
      <w:ins w:id="8917" w:author="Comparison" w:date="2013-05-05T19:43:00Z">
        <w:r w:rsidRPr="00AA4B48">
          <w:rPr>
            <w:rFonts w:ascii="Courier New" w:hAnsi="Courier New" w:cs="Courier New"/>
          </w:rPr>
          <w:t>the</w:t>
        </w:r>
      </w:ins>
      <w:del w:id="8918" w:author="Comparison" w:date="2013-05-05T19:43:00Z">
        <w:r w:rsidRPr="00C100C3">
          <w:rPr>
            <w:rFonts w:ascii="Courier New" w:hAnsi="Courier New" w:cs="Courier New"/>
          </w:rPr>
          <w:delText>die</w:delText>
        </w:r>
      </w:del>
      <w:r w:rsidRPr="00C100C3">
        <w:rPr>
          <w:rFonts w:ascii="Courier New" w:hAnsi="Courier New" w:cs="Courier New"/>
        </w:rPr>
        <w:t xml:space="preserve"> law, and have failed in its obligations (and such is the case), you must</w:t>
      </w:r>
    </w:p>
    <w:p w14:paraId="7A924B0C"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{370}</w:t>
      </w:r>
    </w:p>
    <w:p w14:paraId="595616F3" w14:textId="6ED6846E" w:rsidR="00000000" w:rsidRPr="00C100C3" w:rsidRDefault="00362818" w:rsidP="00C100C3">
      <w:pPr>
        <w:pStyle w:val="PlainText"/>
        <w:rPr>
          <w:rFonts w:ascii="Courier New" w:hAnsi="Courier New" w:cs="Courier New"/>
        </w:rPr>
      </w:pPr>
      <w:r w:rsidRPr="00C100C3">
        <w:rPr>
          <w:rFonts w:ascii="Courier New" w:hAnsi="Courier New" w:cs="Courier New"/>
        </w:rPr>
        <w:t xml:space="preserve">either </w:t>
      </w:r>
      <w:r w:rsidRPr="00C100C3">
        <w:rPr>
          <w:rFonts w:ascii="Courier New" w:hAnsi="Courier New" w:cs="Courier New"/>
        </w:rPr>
        <w:t xml:space="preserve">weaken it and annul its obligations, or perish. Obligation to a law requires either that it should be kept, or that one should be condemned by it: there is nothing else. It knows nothing of grace. It could know nothing of it. You have not kept it. Are you </w:t>
      </w:r>
      <w:r w:rsidRPr="00C100C3">
        <w:rPr>
          <w:rFonts w:ascii="Courier New" w:hAnsi="Courier New" w:cs="Courier New"/>
        </w:rPr>
        <w:t>bound to do so? You must wipe off this obligation in order to escape. Faith and the grace of God alone maintain the authority of the law, because I acknowledge myself lost if I am under the law, and I see that Christ has undergone its curse, and has placed</w:t>
      </w:r>
      <w:r w:rsidRPr="00C100C3">
        <w:rPr>
          <w:rFonts w:ascii="Courier New" w:hAnsi="Courier New" w:cs="Courier New"/>
        </w:rPr>
        <w:t xml:space="preserve"> me in an entirely new position which unites two things: perfect righteousness before God, because it is the righteousness of God accomplished in Christ; and life, the participation of the divine nature according to the power of resurrection. I cannot have</w:t>
      </w:r>
      <w:r w:rsidRPr="00C100C3">
        <w:rPr>
          <w:rFonts w:ascii="Courier New" w:hAnsi="Courier New" w:cs="Courier New"/>
        </w:rPr>
        <w:t xml:space="preserve"> the two husbands, two obligations at the same time, the law and Christ. In Christ I am dead. Now the law has authority and is binding as long as we live; but being dead (because Christ died for me) I am delivered from the law that I may belong *to another</w:t>
      </w:r>
      <w:r w:rsidRPr="00C100C3">
        <w:rPr>
          <w:rFonts w:ascii="Courier New" w:hAnsi="Courier New" w:cs="Courier New"/>
        </w:rPr>
        <w:t>* (this is the plain language of the word), to Him who is raised again from the dead *that we may bring forth fruit unto God</w:t>
      </w:r>
      <w:ins w:id="8919" w:author="Comparison" w:date="2013-05-05T19:43:00Z">
        <w:r w:rsidRPr="00AA4B48">
          <w:rPr>
            <w:rFonts w:ascii="Courier New" w:hAnsi="Courier New" w:cs="Courier New"/>
          </w:rPr>
          <w:t>*.</w:t>
        </w:r>
      </w:ins>
      <w:del w:id="8920" w:author="Comparison" w:date="2013-05-05T19:43:00Z">
        <w:r w:rsidRPr="00C100C3">
          <w:rPr>
            <w:rFonts w:ascii="Courier New" w:hAnsi="Courier New" w:cs="Courier New"/>
          </w:rPr>
          <w:delText>.*</w:delText>
        </w:r>
      </w:del>
      <w:r w:rsidRPr="00C100C3">
        <w:rPr>
          <w:rFonts w:ascii="Courier New" w:hAnsi="Courier New" w:cs="Courier New"/>
        </w:rPr>
        <w:t xml:space="preserve"> Are you bound by the law? The law will strictly maintain its authority and this obligation; it must do so, and will condemn you a</w:t>
      </w:r>
      <w:r w:rsidRPr="00C100C3">
        <w:rPr>
          <w:rFonts w:ascii="Courier New" w:hAnsi="Courier New" w:cs="Courier New"/>
        </w:rPr>
        <w:t>s surely as you are a sinner. If I am dead, it has no more authority over me, for it cannot cross that barrier; I belong to Another. Through the law I am dead to the law, that I might live unto God; it is no longer I that live, but Christ lives in me.</w:t>
      </w:r>
    </w:p>
    <w:p w14:paraId="56BB516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Chr</w:t>
      </w:r>
      <w:r w:rsidRPr="00C100C3">
        <w:rPr>
          <w:rFonts w:ascii="Courier New" w:hAnsi="Courier New" w:cs="Courier New"/>
        </w:rPr>
        <w:t xml:space="preserve">ist was under the law during His life, in resurrection He is so no longer. Now the commands, whether they be called of God, or whether they be called of Christ, have another character for the Christian. All that Christ has said, all that His apostles have </w:t>
      </w:r>
      <w:r w:rsidRPr="00C100C3">
        <w:rPr>
          <w:rFonts w:ascii="Courier New" w:hAnsi="Courier New" w:cs="Courier New"/>
        </w:rPr>
        <w:t>said, everything in which the Old Testament displays His will, direct and govern the life which we already possess, and have the authority of the word of God, of God Himself, over our soul. I have life; the words of Christ, His commands (and whatever is fo</w:t>
      </w:r>
      <w:r w:rsidRPr="00C100C3">
        <w:rPr>
          <w:rFonts w:ascii="Courier New" w:hAnsi="Courier New" w:cs="Courier New"/>
        </w:rPr>
        <w:t>und elsewhere in the word of the same character is the same in principle), are the expression of this life in Him, its fruits in every respect according to the perfection and according to the will of God Himself, and they are the directions for this life i</w:t>
      </w:r>
      <w:r w:rsidRPr="00C100C3">
        <w:rPr>
          <w:rFonts w:ascii="Courier New" w:hAnsi="Courier New" w:cs="Courier New"/>
        </w:rPr>
        <w:t>n me. By following them I walk according to the thoughts of God, and according to His will; it is the law of liberty, because I already possess the life of which it prescribes the perfection; and being the expression</w:t>
      </w:r>
    </w:p>
    <w:p w14:paraId="6B2EB02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{371}</w:t>
      </w:r>
    </w:p>
    <w:p w14:paraId="7929FE1F" w14:textId="0CE7CA39" w:rsidR="00000000" w:rsidRPr="00C100C3" w:rsidRDefault="00362818" w:rsidP="00C100C3">
      <w:pPr>
        <w:pStyle w:val="PlainText"/>
        <w:rPr>
          <w:rFonts w:ascii="Courier New" w:hAnsi="Courier New" w:cs="Courier New"/>
        </w:rPr>
      </w:pPr>
      <w:r w:rsidRPr="00C100C3">
        <w:rPr>
          <w:rFonts w:ascii="Courier New" w:hAnsi="Courier New" w:cs="Courier New"/>
        </w:rPr>
        <w:t xml:space="preserve">of the will of God, it is also </w:t>
      </w:r>
      <w:r w:rsidRPr="00C100C3">
        <w:rPr>
          <w:rFonts w:ascii="Courier New" w:hAnsi="Courier New" w:cs="Courier New"/>
        </w:rPr>
        <w:t xml:space="preserve">obedience. But if you </w:t>
      </w:r>
      <w:ins w:id="8921" w:author="Comparison" w:date="2013-05-05T19:43:00Z">
        <w:r w:rsidRPr="00AA4B48">
          <w:rPr>
            <w:rFonts w:ascii="Courier New" w:hAnsi="Courier New" w:cs="Courier New"/>
          </w:rPr>
          <w:t>"*</w:t>
        </w:r>
      </w:ins>
      <w:del w:id="8922" w:author="Comparison" w:date="2013-05-05T19:43:00Z">
        <w:r w:rsidRPr="00C100C3">
          <w:rPr>
            <w:rFonts w:ascii="Courier New" w:hAnsi="Courier New" w:cs="Courier New"/>
          </w:rPr>
          <w:delText>&amp;#8220;*</w:delText>
        </w:r>
      </w:del>
      <w:r w:rsidRPr="00C100C3">
        <w:rPr>
          <w:rFonts w:ascii="Courier New" w:hAnsi="Courier New" w:cs="Courier New"/>
        </w:rPr>
        <w:t>return* to the command</w:t>
      </w:r>
      <w:ins w:id="8923" w:author="Comparison" w:date="2013-05-05T19:43:00Z">
        <w:r w:rsidRPr="00AA4B48">
          <w:rPr>
            <w:rFonts w:ascii="Courier New" w:hAnsi="Courier New" w:cs="Courier New"/>
          </w:rPr>
          <w:t>"</w:t>
        </w:r>
      </w:ins>
      <w:del w:id="8924" w:author="Comparison" w:date="2013-05-05T19:43:00Z">
        <w:r w:rsidRPr="00C100C3">
          <w:rPr>
            <w:rFonts w:ascii="Courier New" w:hAnsi="Courier New" w:cs="Courier New"/>
          </w:rPr>
          <w:delText>&amp;#8221;</w:delText>
        </w:r>
      </w:del>
      <w:r w:rsidRPr="00C100C3">
        <w:rPr>
          <w:rFonts w:ascii="Courier New" w:hAnsi="Courier New" w:cs="Courier New"/>
        </w:rPr>
        <w:t xml:space="preserve"> under the form of law, you return to death and condemnation. The law does not give life, does not give strength for holiness, any more than it justifies. From what you say, I do not believe you ar</w:t>
      </w:r>
      <w:r w:rsidRPr="00C100C3">
        <w:rPr>
          <w:rFonts w:ascii="Courier New" w:hAnsi="Courier New" w:cs="Courier New"/>
        </w:rPr>
        <w:t>e delivered from the law. If you had felt what the law is, I do not think you would have said, Let us return to the command, or could have spoken of again setting up the observance of the command; because you would feel that on this ground you are lost, *b</w:t>
      </w:r>
      <w:r w:rsidRPr="00C100C3">
        <w:rPr>
          <w:rFonts w:ascii="Courier New" w:hAnsi="Courier New" w:cs="Courier New"/>
        </w:rPr>
        <w:t>ecause the law has not lost its force</w:t>
      </w:r>
      <w:ins w:id="8925" w:author="Comparison" w:date="2013-05-05T19:43:00Z">
        <w:r w:rsidRPr="00AA4B48">
          <w:rPr>
            <w:rFonts w:ascii="Courier New" w:hAnsi="Courier New" w:cs="Courier New"/>
          </w:rPr>
          <w:t>*,</w:t>
        </w:r>
      </w:ins>
      <w:del w:id="8926" w:author="Comparison" w:date="2013-05-05T19:43:00Z">
        <w:r w:rsidRPr="00C100C3">
          <w:rPr>
            <w:rFonts w:ascii="Courier New" w:hAnsi="Courier New" w:cs="Courier New"/>
          </w:rPr>
          <w:delText>,*</w:delText>
        </w:r>
      </w:del>
      <w:r w:rsidRPr="00C100C3">
        <w:rPr>
          <w:rFonts w:ascii="Courier New" w:hAnsi="Courier New" w:cs="Courier New"/>
        </w:rPr>
        <w:t xml:space="preserve"> and throughout it is always (for man) a ministry of condemnation and death. I do not in the least reproach you. Many dear and precious souls are under law.</w:t>
      </w:r>
    </w:p>
    <w:p w14:paraId="5B06DFA0" w14:textId="69293E63"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There are some who, wishing to teach the law, know neither </w:t>
      </w:r>
      <w:r w:rsidRPr="00C100C3">
        <w:rPr>
          <w:rFonts w:ascii="Courier New" w:hAnsi="Courier New" w:cs="Courier New"/>
        </w:rPr>
        <w:t>what they say, nor whereof they affirm. Have you read this part of the Epistle to Timothy? But what I know is, that the New Testament speaks to us of the law as of that from which we are delivered. It tells us that we are bound by the law as long as we liv</w:t>
      </w:r>
      <w:r w:rsidRPr="00C100C3">
        <w:rPr>
          <w:rFonts w:ascii="Courier New" w:hAnsi="Courier New" w:cs="Courier New"/>
        </w:rPr>
        <w:t xml:space="preserve">e, but that we are dead; and it also says that we cannot have two husbands at once, the law and Christ (that is to say, be bound in two ways to two objects). The apostle expresses himself thus, </w:t>
      </w:r>
      <w:ins w:id="8927" w:author="Comparison" w:date="2013-05-05T19:43:00Z">
        <w:r w:rsidRPr="00AA4B48">
          <w:rPr>
            <w:rFonts w:ascii="Courier New" w:hAnsi="Courier New" w:cs="Courier New"/>
          </w:rPr>
          <w:t>"</w:t>
        </w:r>
      </w:ins>
      <w:del w:id="8928" w:author="Comparison" w:date="2013-05-05T19:43:00Z">
        <w:r w:rsidRPr="00C100C3">
          <w:rPr>
            <w:rFonts w:ascii="Courier New" w:hAnsi="Courier New" w:cs="Courier New"/>
          </w:rPr>
          <w:delText>&amp;#8220;</w:delText>
        </w:r>
      </w:del>
      <w:r w:rsidRPr="00C100C3">
        <w:rPr>
          <w:rFonts w:ascii="Courier New" w:hAnsi="Courier New" w:cs="Courier New"/>
        </w:rPr>
        <w:t>To them that are without law, as without law (being not</w:t>
      </w:r>
      <w:r w:rsidRPr="00C100C3">
        <w:rPr>
          <w:rFonts w:ascii="Courier New" w:hAnsi="Courier New" w:cs="Courier New"/>
        </w:rPr>
        <w:t xml:space="preserve"> without law to God, but *ennomos Christo</w:t>
      </w:r>
      <w:ins w:id="8929" w:author="Comparison" w:date="2013-05-05T19:43:00Z">
        <w:r w:rsidRPr="00AA4B48">
          <w:rPr>
            <w:rFonts w:ascii="Courier New" w:hAnsi="Courier New" w:cs="Courier New"/>
          </w:rPr>
          <w:t xml:space="preserve">*)" -- </w:t>
        </w:r>
      </w:ins>
      <w:del w:id="8930" w:author="Comparison" w:date="2013-05-05T19:43:00Z">
        <w:r w:rsidRPr="00C100C3">
          <w:rPr>
            <w:rFonts w:ascii="Courier New" w:hAnsi="Courier New" w:cs="Courier New"/>
          </w:rPr>
          <w:delText>)*&amp;#8221;&amp;#8212;</w:delText>
        </w:r>
      </w:del>
      <w:r w:rsidRPr="00C100C3">
        <w:rPr>
          <w:rFonts w:ascii="Courier New" w:hAnsi="Courier New" w:cs="Courier New"/>
        </w:rPr>
        <w:t>in subjection to, bound by obedience, to Christ. You cannot watch too carefully over holiness, and we are sanctified unto *obedience</w:t>
      </w:r>
      <w:ins w:id="8931" w:author="Comparison" w:date="2013-05-05T19:43:00Z">
        <w:r w:rsidRPr="00AA4B48">
          <w:rPr>
            <w:rFonts w:ascii="Courier New" w:hAnsi="Courier New" w:cs="Courier New"/>
          </w:rPr>
          <w:t>*.</w:t>
        </w:r>
      </w:ins>
      <w:del w:id="8932" w:author="Comparison" w:date="2013-05-05T19:43:00Z">
        <w:r w:rsidRPr="00C100C3">
          <w:rPr>
            <w:rFonts w:ascii="Courier New" w:hAnsi="Courier New" w:cs="Courier New"/>
          </w:rPr>
          <w:delText>.*</w:delText>
        </w:r>
      </w:del>
      <w:r w:rsidRPr="00C100C3">
        <w:rPr>
          <w:rFonts w:ascii="Courier New" w:hAnsi="Courier New" w:cs="Courier New"/>
        </w:rPr>
        <w:t xml:space="preserve"> Independence of will is the principle of sin; but the law is not</w:t>
      </w:r>
      <w:r w:rsidRPr="00C100C3">
        <w:rPr>
          <w:rFonts w:ascii="Courier New" w:hAnsi="Courier New" w:cs="Courier New"/>
        </w:rPr>
        <w:t xml:space="preserve"> a means of attaining holiness. It does not give a new will, nor strength when one has one. The New Testament always speaks of it as a means of death, of condemnation, and of weakness; those who are of the works of the law (and these are not bad but good) </w:t>
      </w:r>
      <w:r w:rsidRPr="00C100C3">
        <w:rPr>
          <w:rFonts w:ascii="Courier New" w:hAnsi="Courier New" w:cs="Courier New"/>
        </w:rPr>
        <w:t xml:space="preserve">are under the curse. It is not for the righteous </w:t>
      </w:r>
      <w:ins w:id="8933" w:author="Comparison" w:date="2013-05-05T19:43:00Z">
        <w:r w:rsidRPr="00AA4B48">
          <w:rPr>
            <w:rFonts w:ascii="Courier New" w:hAnsi="Courier New" w:cs="Courier New"/>
          </w:rPr>
          <w:t>(*</w:t>
        </w:r>
      </w:ins>
      <w:del w:id="8934" w:author="Comparison" w:date="2013-05-05T19:43:00Z">
        <w:r w:rsidRPr="00C100C3">
          <w:rPr>
            <w:rFonts w:ascii="Courier New" w:hAnsi="Courier New" w:cs="Courier New"/>
          </w:rPr>
          <w:delText>*(</w:delText>
        </w:r>
      </w:del>
      <w:r w:rsidRPr="00C100C3">
        <w:rPr>
          <w:rFonts w:ascii="Courier New" w:hAnsi="Courier New" w:cs="Courier New"/>
        </w:rPr>
        <w:t>dikaio nomos ou keitai</w:t>
      </w:r>
      <w:ins w:id="8935" w:author="Comparison" w:date="2013-05-05T19:43:00Z">
        <w:r w:rsidRPr="00AA4B48">
          <w:rPr>
            <w:rFonts w:ascii="Courier New" w:hAnsi="Courier New" w:cs="Courier New"/>
          </w:rPr>
          <w:t>*),</w:t>
        </w:r>
      </w:ins>
      <w:del w:id="8936" w:author="Comparison" w:date="2013-05-05T19:43:00Z">
        <w:r w:rsidRPr="00C100C3">
          <w:rPr>
            <w:rFonts w:ascii="Courier New" w:hAnsi="Courier New" w:cs="Courier New"/>
          </w:rPr>
          <w:delText>),*</w:delText>
        </w:r>
      </w:del>
      <w:r w:rsidRPr="00C100C3">
        <w:rPr>
          <w:rFonts w:ascii="Courier New" w:hAnsi="Courier New" w:cs="Courier New"/>
        </w:rPr>
        <w:t xml:space="preserve"> nothing is more absolute. It is ignorance of what the heart of man is to imagine that he can be under a law coming from God and live.</w:t>
      </w:r>
    </w:p>
    <w:p w14:paraId="31BDDA6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As to the opinion you may form of my views o</w:t>
      </w:r>
      <w:r w:rsidRPr="00C100C3">
        <w:rPr>
          <w:rFonts w:ascii="Courier New" w:hAnsi="Courier New" w:cs="Courier New"/>
        </w:rPr>
        <w:t>n this point, it will be to me a matter of utter indifference; because the word of God is as clear as day. And it is evident to him who knows what man is, that man can have nothing to do with the law without weakening its obligations, except to be condemne</w:t>
      </w:r>
      <w:r w:rsidRPr="00C100C3">
        <w:rPr>
          <w:rFonts w:ascii="Courier New" w:hAnsi="Courier New" w:cs="Courier New"/>
        </w:rPr>
        <w:t>d by it; and that grace alone maintains its authority, because Another has borne its curse: because the word tells me that I cannot have two husbands at once. And if I put myself under a</w:t>
      </w:r>
    </w:p>
    <w:p w14:paraId="5B70CD7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{372}</w:t>
      </w:r>
    </w:p>
    <w:p w14:paraId="1186B6C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mixture of law and grace, I must pray God, as the people did </w:t>
      </w:r>
      <w:r w:rsidRPr="00C100C3">
        <w:rPr>
          <w:rFonts w:ascii="Courier New" w:hAnsi="Courier New" w:cs="Courier New"/>
        </w:rPr>
        <w:t>with Moses, to hide His glory from me as unbearable; whereas, when I see it in Christ by the ministry of righteousness and of the Spirit, I can contemplate this glory with unveiled face, and be changed into the same image, from glory to glory, as by the Sp</w:t>
      </w:r>
      <w:r w:rsidRPr="00C100C3">
        <w:rPr>
          <w:rFonts w:ascii="Courier New" w:hAnsi="Courier New" w:cs="Courier New"/>
        </w:rPr>
        <w:t>irit of the Lord.</w:t>
      </w:r>
    </w:p>
    <w:p w14:paraId="71BF0839" w14:textId="77777777" w:rsidR="00000000" w:rsidRPr="00AA4B48" w:rsidRDefault="00362818" w:rsidP="00AA4B48">
      <w:pPr>
        <w:pStyle w:val="PlainText"/>
        <w:rPr>
          <w:ins w:id="8937" w:author="Comparison" w:date="2013-05-05T19:43:00Z"/>
          <w:rFonts w:ascii="Courier New" w:hAnsi="Courier New" w:cs="Courier New"/>
        </w:rPr>
      </w:pPr>
      <w:r w:rsidRPr="00C100C3">
        <w:rPr>
          <w:rFonts w:ascii="Courier New" w:hAnsi="Courier New" w:cs="Courier New"/>
        </w:rPr>
        <w:t xml:space="preserve">Finally, sir, if I have failed in courtesy in alluding to </w:t>
      </w:r>
      <w:ins w:id="8938" w:author="Comparison" w:date="2013-05-05T19:43:00Z">
        <w:r w:rsidRPr="00AA4B48">
          <w:rPr>
            <w:rFonts w:ascii="Courier New" w:hAnsi="Courier New" w:cs="Courier New"/>
          </w:rPr>
          <w:t>"</w:t>
        </w:r>
      </w:ins>
      <w:del w:id="8939" w:author="Comparison" w:date="2013-05-05T19:43:00Z">
        <w:r w:rsidRPr="00C100C3">
          <w:rPr>
            <w:rFonts w:ascii="Courier New" w:hAnsi="Courier New" w:cs="Courier New"/>
          </w:rPr>
          <w:delText>&amp;#8220;</w:delText>
        </w:r>
      </w:del>
      <w:r w:rsidRPr="00C100C3">
        <w:rPr>
          <w:rFonts w:ascii="Courier New" w:hAnsi="Courier New" w:cs="Courier New"/>
        </w:rPr>
        <w:t>the failure of Christians</w:t>
      </w:r>
      <w:ins w:id="8940" w:author="Comparison" w:date="2013-05-05T19:43:00Z">
        <w:r w:rsidRPr="00AA4B48">
          <w:rPr>
            <w:rFonts w:ascii="Courier New" w:hAnsi="Courier New" w:cs="Courier New"/>
          </w:rPr>
          <w:t>,"</w:t>
        </w:r>
      </w:ins>
      <w:del w:id="8941" w:author="Comparison" w:date="2013-05-05T19:43:00Z">
        <w:r w:rsidRPr="00C100C3">
          <w:rPr>
            <w:rFonts w:ascii="Courier New" w:hAnsi="Courier New" w:cs="Courier New"/>
          </w:rPr>
          <w:delText>,&amp;#8221;</w:delText>
        </w:r>
      </w:del>
      <w:r w:rsidRPr="00C100C3">
        <w:rPr>
          <w:rFonts w:ascii="Courier New" w:hAnsi="Courier New" w:cs="Courier New"/>
        </w:rPr>
        <w:t xml:space="preserve"> I ask your pardon for it, as well as for everything for which any apology may be due. I have alluded to it as to a published book, in whic</w:t>
      </w:r>
      <w:r w:rsidRPr="00C100C3">
        <w:rPr>
          <w:rFonts w:ascii="Courier New" w:hAnsi="Courier New" w:cs="Courier New"/>
        </w:rPr>
        <w:t>h one may imagine that your principles are more or less brought out. You have expressed them here, and I do not think more dangerous ones are to be found</w:t>
      </w:r>
      <w:ins w:id="8942" w:author="Comparison" w:date="2013-05-05T19:43:00Z">
        <w:r w:rsidRPr="00AA4B48">
          <w:rPr>
            <w:rFonts w:ascii="Courier New" w:hAnsi="Courier New" w:cs="Courier New"/>
          </w:rPr>
          <w:t xml:space="preserve"> -- </w:t>
        </w:r>
      </w:ins>
      <w:del w:id="8943" w:author="Comparison" w:date="2013-05-05T19:43:00Z">
        <w:r w:rsidRPr="00C100C3">
          <w:rPr>
            <w:rFonts w:ascii="Courier New" w:hAnsi="Courier New" w:cs="Courier New"/>
          </w:rPr>
          <w:delText>&amp;#8212;</w:delText>
        </w:r>
      </w:del>
      <w:r w:rsidRPr="00C100C3">
        <w:rPr>
          <w:rFonts w:ascii="Courier New" w:hAnsi="Courier New" w:cs="Courier New"/>
        </w:rPr>
        <w:t>namely, to use the expression of doing all in the name of Jesus, and adding that this does not h</w:t>
      </w:r>
      <w:r w:rsidRPr="00C100C3">
        <w:rPr>
          <w:rFonts w:ascii="Courier New" w:hAnsi="Courier New" w:cs="Courier New"/>
        </w:rPr>
        <w:t>inder one from having studies and pleasures which have not Christ for their object. I do not believe that you have the slightest thought of using the liberty to which we are called for licentiousness; reproach of that kind would be out of place. But I leav</w:t>
      </w:r>
      <w:r w:rsidRPr="00C100C3">
        <w:rPr>
          <w:rFonts w:ascii="Courier New" w:hAnsi="Courier New" w:cs="Courier New"/>
        </w:rPr>
        <w:t xml:space="preserve">e it to every serious Christian to judge whether such a principle does not open a wide door for a life, I will not say, of open sin, but for a life where Christ is forgotten, in order to pursue every other possible thing as an object, and to find </w:t>
      </w:r>
      <w:ins w:id="8944" w:author="Comparison" w:date="2013-05-05T19:43:00Z">
        <w:r w:rsidRPr="00AA4B48">
          <w:rPr>
            <w:rFonts w:ascii="Courier New" w:hAnsi="Courier New" w:cs="Courier New"/>
          </w:rPr>
          <w:t>one's</w:t>
        </w:r>
      </w:ins>
      <w:del w:id="8945" w:author="Comparison" w:date="2013-05-05T19:43:00Z">
        <w:r w:rsidRPr="00C100C3">
          <w:rPr>
            <w:rFonts w:ascii="Courier New" w:hAnsi="Courier New" w:cs="Courier New"/>
          </w:rPr>
          <w:delText>one&amp;#8217</w:delText>
        </w:r>
        <w:r w:rsidRPr="00C100C3">
          <w:rPr>
            <w:rFonts w:ascii="Courier New" w:hAnsi="Courier New" w:cs="Courier New"/>
          </w:rPr>
          <w:delText>;s</w:delText>
        </w:r>
      </w:del>
      <w:r w:rsidRPr="00C100C3">
        <w:rPr>
          <w:rFonts w:ascii="Courier New" w:hAnsi="Courier New" w:cs="Courier New"/>
        </w:rPr>
        <w:t xml:space="preserve"> *pleasure* everywhere excepting in Him. I am free with regard to everything; but to pursue as an object anything but Christ, to find my pleasures out of Him, and to use the expression of doing *everything* in the name of Jesus in that sense, is a loose </w:t>
      </w:r>
      <w:r w:rsidRPr="00C100C3">
        <w:rPr>
          <w:rFonts w:ascii="Courier New" w:hAnsi="Courier New" w:cs="Courier New"/>
        </w:rPr>
        <w:t xml:space="preserve">and dangerous principle, if there be such. It is doubtless not law; but an invitation to the heart to leave Christ aside as its object, in order to do everything according to </w:t>
      </w:r>
      <w:ins w:id="8946" w:author="Comparison" w:date="2013-05-05T19:43:00Z">
        <w:r w:rsidRPr="00AA4B48">
          <w:rPr>
            <w:rFonts w:ascii="Courier New" w:hAnsi="Courier New" w:cs="Courier New"/>
          </w:rPr>
          <w:t>one's</w:t>
        </w:r>
      </w:ins>
      <w:del w:id="8947" w:author="Comparison" w:date="2013-05-05T19:43:00Z">
        <w:r w:rsidRPr="00C100C3">
          <w:rPr>
            <w:rFonts w:ascii="Courier New" w:hAnsi="Courier New" w:cs="Courier New"/>
          </w:rPr>
          <w:delText>one&amp;#8217;s</w:delText>
        </w:r>
      </w:del>
      <w:r w:rsidRPr="00C100C3">
        <w:rPr>
          <w:rFonts w:ascii="Courier New" w:hAnsi="Courier New" w:cs="Courier New"/>
        </w:rPr>
        <w:t xml:space="preserve"> own taste and pleasure under shelter of His name.</w:t>
      </w:r>
    </w:p>
    <w:p w14:paraId="781ECFC0" w14:textId="74CCD880" w:rsidR="00000000" w:rsidRPr="00C100C3" w:rsidRDefault="00362818" w:rsidP="00C100C3">
      <w:pPr>
        <w:pStyle w:val="PlainText"/>
        <w:rPr>
          <w:rFonts w:ascii="Courier New" w:hAnsi="Courier New" w:cs="Courier New"/>
        </w:rPr>
      </w:pPr>
      <w:r w:rsidRPr="00C100C3">
        <w:rPr>
          <w:rFonts w:ascii="Courier New" w:hAnsi="Courier New" w:cs="Courier New"/>
        </w:rPr>
        <w:t>Certainly this is no</w:t>
      </w:r>
      <w:r w:rsidRPr="00C100C3">
        <w:rPr>
          <w:rFonts w:ascii="Courier New" w:hAnsi="Courier New" w:cs="Courier New"/>
        </w:rPr>
        <w:t xml:space="preserve">t a narrow way. This is not </w:t>
      </w:r>
      <w:ins w:id="8948" w:author="Comparison" w:date="2013-05-05T19:43:00Z">
        <w:r w:rsidRPr="00AA4B48">
          <w:rPr>
            <w:rFonts w:ascii="Courier New" w:hAnsi="Courier New" w:cs="Courier New"/>
          </w:rPr>
          <w:t>"</w:t>
        </w:r>
      </w:ins>
      <w:del w:id="8949" w:author="Comparison" w:date="2013-05-05T19:43:00Z">
        <w:r w:rsidRPr="00C100C3">
          <w:rPr>
            <w:rFonts w:ascii="Courier New" w:hAnsi="Courier New" w:cs="Courier New"/>
          </w:rPr>
          <w:delText>&amp;#8220;</w:delText>
        </w:r>
      </w:del>
      <w:r w:rsidRPr="00C100C3">
        <w:rPr>
          <w:rFonts w:ascii="Courier New" w:hAnsi="Courier New" w:cs="Courier New"/>
        </w:rPr>
        <w:t>one thing I do</w:t>
      </w:r>
      <w:ins w:id="8950" w:author="Comparison" w:date="2013-05-05T19:43:00Z">
        <w:r w:rsidRPr="00AA4B48">
          <w:rPr>
            <w:rFonts w:ascii="Courier New" w:hAnsi="Courier New" w:cs="Courier New"/>
          </w:rPr>
          <w:t>,"</w:t>
        </w:r>
      </w:ins>
      <w:del w:id="8951" w:author="Comparison" w:date="2013-05-05T19:43:00Z">
        <w:r w:rsidRPr="00C100C3">
          <w:rPr>
            <w:rFonts w:ascii="Courier New" w:hAnsi="Courier New" w:cs="Courier New"/>
          </w:rPr>
          <w:delText>,&amp;#8221;</w:delText>
        </w:r>
      </w:del>
      <w:r w:rsidRPr="00C100C3">
        <w:rPr>
          <w:rFonts w:ascii="Courier New" w:hAnsi="Courier New" w:cs="Courier New"/>
        </w:rPr>
        <w:t xml:space="preserve"> or esteeming all but dross that I may win Christ. Perhaps you may be inclined to consider this as purely apostolical, as a walk connected with that office alone, with the sole fact of the apostleshi</w:t>
      </w:r>
      <w:r w:rsidRPr="00C100C3">
        <w:rPr>
          <w:rFonts w:ascii="Courier New" w:hAnsi="Courier New" w:cs="Courier New"/>
        </w:rPr>
        <w:t>p; nevertheless here, in words which ought to be considered as a command, as a law, if you will</w:t>
      </w:r>
      <w:ins w:id="8952" w:author="Comparison" w:date="2013-05-05T19:43:00Z">
        <w:r w:rsidRPr="00AA4B48">
          <w:rPr>
            <w:rFonts w:ascii="Courier New" w:hAnsi="Courier New" w:cs="Courier New"/>
          </w:rPr>
          <w:t xml:space="preserve"> -- </w:t>
        </w:r>
      </w:ins>
      <w:del w:id="8953" w:author="Comparison" w:date="2013-05-05T19:43:00Z">
        <w:r w:rsidRPr="00C100C3">
          <w:rPr>
            <w:rFonts w:ascii="Courier New" w:hAnsi="Courier New" w:cs="Courier New"/>
          </w:rPr>
          <w:delText>&amp;#8212;</w:delText>
        </w:r>
      </w:del>
      <w:r w:rsidRPr="00C100C3">
        <w:rPr>
          <w:rFonts w:ascii="Courier New" w:hAnsi="Courier New" w:cs="Courier New"/>
        </w:rPr>
        <w:t>yes, sir, it is here, however weak our steps may be, that we are called to imitate Him. I am not under the law, but if God sanctifies us and directs our h</w:t>
      </w:r>
      <w:r w:rsidRPr="00C100C3">
        <w:rPr>
          <w:rFonts w:ascii="Courier New" w:hAnsi="Courier New" w:cs="Courier New"/>
        </w:rPr>
        <w:t>earts to a new object which we pursue by the power of the Spirit, what you say is not the means of sanctification, of communion with God, of happiness</w:t>
      </w:r>
      <w:ins w:id="8954" w:author="Comparison" w:date="2013-05-05T19:43:00Z">
        <w:r w:rsidRPr="00AA4B48">
          <w:rPr>
            <w:rFonts w:ascii="Courier New" w:hAnsi="Courier New" w:cs="Courier New"/>
          </w:rPr>
          <w:t xml:space="preserve"> -- </w:t>
        </w:r>
      </w:ins>
      <w:del w:id="8955" w:author="Comparison" w:date="2013-05-05T19:43:00Z">
        <w:r w:rsidRPr="00C100C3">
          <w:rPr>
            <w:rFonts w:ascii="Courier New" w:hAnsi="Courier New" w:cs="Courier New"/>
          </w:rPr>
          <w:delText>&amp;#8212;</w:delText>
        </w:r>
      </w:del>
      <w:r w:rsidRPr="00C100C3">
        <w:rPr>
          <w:rFonts w:ascii="Courier New" w:hAnsi="Courier New" w:cs="Courier New"/>
        </w:rPr>
        <w:t>it is using the name of Christ, and the command to do all in His</w:t>
      </w:r>
    </w:p>
    <w:p w14:paraId="5114E253"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{373}</w:t>
      </w:r>
    </w:p>
    <w:p w14:paraId="293B6172" w14:textId="51E39CA0" w:rsidR="00000000" w:rsidRPr="00C100C3" w:rsidRDefault="00362818" w:rsidP="00C100C3">
      <w:pPr>
        <w:pStyle w:val="PlainText"/>
        <w:rPr>
          <w:rFonts w:ascii="Courier New" w:hAnsi="Courier New" w:cs="Courier New"/>
        </w:rPr>
      </w:pPr>
      <w:r w:rsidRPr="00C100C3">
        <w:rPr>
          <w:rFonts w:ascii="Courier New" w:hAnsi="Courier New" w:cs="Courier New"/>
        </w:rPr>
        <w:t xml:space="preserve">name, to justify </w:t>
      </w:r>
      <w:ins w:id="8956" w:author="Comparison" w:date="2013-05-05T19:43:00Z">
        <w:r w:rsidRPr="00AA4B48">
          <w:rPr>
            <w:rFonts w:ascii="Courier New" w:hAnsi="Courier New" w:cs="Courier New"/>
          </w:rPr>
          <w:t>one's</w:t>
        </w:r>
      </w:ins>
      <w:del w:id="8957" w:author="Comparison" w:date="2013-05-05T19:43:00Z">
        <w:r w:rsidRPr="00C100C3">
          <w:rPr>
            <w:rFonts w:ascii="Courier New" w:hAnsi="Courier New" w:cs="Courier New"/>
          </w:rPr>
          <w:delText>one&amp;#8217</w:delText>
        </w:r>
        <w:r w:rsidRPr="00C100C3">
          <w:rPr>
            <w:rFonts w:ascii="Courier New" w:hAnsi="Courier New" w:cs="Courier New"/>
          </w:rPr>
          <w:delText>;s</w:delText>
        </w:r>
      </w:del>
      <w:r w:rsidRPr="00C100C3">
        <w:rPr>
          <w:rFonts w:ascii="Courier New" w:hAnsi="Courier New" w:cs="Courier New"/>
        </w:rPr>
        <w:t xml:space="preserve"> having other objects than Him, and seeking </w:t>
      </w:r>
      <w:ins w:id="8958" w:author="Comparison" w:date="2013-05-05T19:43:00Z">
        <w:r w:rsidRPr="00AA4B48">
          <w:rPr>
            <w:rFonts w:ascii="Courier New" w:hAnsi="Courier New" w:cs="Courier New"/>
          </w:rPr>
          <w:t>one's</w:t>
        </w:r>
      </w:ins>
      <w:del w:id="8959" w:author="Comparison" w:date="2013-05-05T19:43:00Z">
        <w:r w:rsidRPr="00C100C3">
          <w:rPr>
            <w:rFonts w:ascii="Courier New" w:hAnsi="Courier New" w:cs="Courier New"/>
          </w:rPr>
          <w:delText>one&amp;#8217;s</w:delText>
        </w:r>
      </w:del>
      <w:r w:rsidRPr="00C100C3">
        <w:rPr>
          <w:rFonts w:ascii="Courier New" w:hAnsi="Courier New" w:cs="Courier New"/>
        </w:rPr>
        <w:t xml:space="preserve"> pleasure elsewhere than in Him. You wish to be bound by the law, on the one hand, and to have other objects and other pleasures than Christ, on the other. It is a sad picture of a degenerate Christe</w:t>
      </w:r>
      <w:r w:rsidRPr="00C100C3">
        <w:rPr>
          <w:rFonts w:ascii="Courier New" w:hAnsi="Courier New" w:cs="Courier New"/>
        </w:rPr>
        <w:t>ndom, very different from that which the Spirit gives us. But it is quite in keeping with the constitution of churches and the modern installation of elders.</w:t>
      </w:r>
    </w:p>
    <w:p w14:paraId="66161D57"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{374}</w:t>
      </w:r>
    </w:p>
    <w:p w14:paraId="23FC9459" w14:textId="77777777" w:rsidR="00000000" w:rsidRPr="00AA4B48" w:rsidRDefault="00362818" w:rsidP="00AA4B48">
      <w:pPr>
        <w:pStyle w:val="PlainText"/>
        <w:rPr>
          <w:ins w:id="8960" w:author="Comparison" w:date="2013-05-05T19:43:00Z"/>
          <w:rFonts w:ascii="Courier New" w:hAnsi="Courier New" w:cs="Courier New"/>
        </w:rPr>
      </w:pPr>
      <w:ins w:id="8961" w:author="Comparison" w:date="2013-05-05T19:43:00Z">
        <w:r w:rsidRPr="00AA4B48">
          <w:rPr>
            <w:rFonts w:ascii="Courier New" w:hAnsi="Courier New" w:cs="Courier New"/>
          </w:rPr>
          <w:t>A SHORT ANSWER TO THE LAST ARTICLE BY COUNT DE GASPARIN, PUBLISHED IN THE "ARCHIVES DU CHRISTIANISME"</w:t>
        </w:r>
      </w:ins>
    </w:p>
    <w:p w14:paraId="79708505" w14:textId="77777777" w:rsidR="00000000" w:rsidRPr="00C100C3" w:rsidRDefault="00362818" w:rsidP="00C100C3">
      <w:pPr>
        <w:pStyle w:val="PlainText"/>
        <w:rPr>
          <w:del w:id="8962" w:author="Comparison" w:date="2013-05-05T19:43:00Z"/>
          <w:rFonts w:ascii="Courier New" w:hAnsi="Courier New" w:cs="Courier New"/>
        </w:rPr>
      </w:pPr>
      <w:del w:id="8963" w:author="Comparison" w:date="2013-05-05T19:43:00Z">
        <w:r w:rsidRPr="00C100C3">
          <w:rPr>
            <w:rFonts w:ascii="Courier New" w:hAnsi="Courier New" w:cs="Courier New"/>
          </w:rPr>
          <w:delText>A Short Answer To The Last Article By Count De Gasparin,</w:delText>
        </w:r>
      </w:del>
    </w:p>
    <w:p w14:paraId="6CABF8AA" w14:textId="77777777" w:rsidR="00000000" w:rsidRPr="00C100C3" w:rsidRDefault="00362818" w:rsidP="00C100C3">
      <w:pPr>
        <w:pStyle w:val="PlainText"/>
        <w:rPr>
          <w:del w:id="8964" w:author="Comparison" w:date="2013-05-05T19:43:00Z"/>
          <w:rFonts w:ascii="Courier New" w:hAnsi="Courier New" w:cs="Courier New"/>
        </w:rPr>
      </w:pPr>
      <w:del w:id="8965" w:author="Comparison" w:date="2013-05-05T19:43:00Z">
        <w:r w:rsidRPr="00C100C3">
          <w:rPr>
            <w:rFonts w:ascii="Courier New" w:hAnsi="Courier New" w:cs="Courier New"/>
          </w:rPr>
          <w:delText>*Published in the &amp;#8220;Archive</w:delText>
        </w:r>
        <w:r w:rsidRPr="00C100C3">
          <w:rPr>
            <w:rFonts w:ascii="Courier New" w:hAnsi="Courier New" w:cs="Courier New"/>
          </w:rPr>
          <w:delText>s du Christianisme&amp;#8221;*</w:delText>
        </w:r>
      </w:del>
    </w:p>
    <w:p w14:paraId="1C6F888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 shall not follow you in the way upon which you have entered, sir, by taking up expressions to which this controversy may have given rise: I might quote some of yours which are stronger perhaps than those I made use of. I disda</w:t>
      </w:r>
      <w:r w:rsidRPr="00C100C3">
        <w:rPr>
          <w:rFonts w:ascii="Courier New" w:hAnsi="Courier New" w:cs="Courier New"/>
        </w:rPr>
        <w:t xml:space="preserve">in troubling myself about them; and should not have perceived those to which I allude, if you had not taken up similar ones of mine. It is a question of serious things, and not of expressions which may escape us in communicating our convictions in a rapid </w:t>
      </w:r>
      <w:r w:rsidRPr="00C100C3">
        <w:rPr>
          <w:rFonts w:ascii="Courier New" w:hAnsi="Courier New" w:cs="Courier New"/>
        </w:rPr>
        <w:t xml:space="preserve">controversy. I do not believe that you bear me any ill-will; if you do, I pardon you and pity you: if the controversy has irritated you, I regret it. I willingly plead guilty as to all expressions which pain you, if you yield to the force of my arguments, </w:t>
      </w:r>
      <w:r w:rsidRPr="00C100C3">
        <w:rPr>
          <w:rFonts w:ascii="Courier New" w:hAnsi="Courier New" w:cs="Courier New"/>
        </w:rPr>
        <w:t>or, better still, to the teaching of scripture which I have brought forward. I desire, sir, as you do, that our discussion should not degenerate into a dispute: but you will allow me to present to you some of your own remarks, in order to excuse myself for</w:t>
      </w:r>
      <w:r w:rsidRPr="00C100C3">
        <w:rPr>
          <w:rFonts w:ascii="Courier New" w:hAnsi="Courier New" w:cs="Courier New"/>
        </w:rPr>
        <w:t xml:space="preserve"> having used the word weariness with reference to our controversy.</w:t>
      </w:r>
    </w:p>
    <w:p w14:paraId="7DD52C68" w14:textId="4639FCB8" w:rsidR="00000000" w:rsidRPr="00C100C3" w:rsidRDefault="00362818" w:rsidP="00C100C3">
      <w:pPr>
        <w:pStyle w:val="PlainText"/>
        <w:rPr>
          <w:rFonts w:ascii="Courier New" w:hAnsi="Courier New" w:cs="Courier New"/>
        </w:rPr>
      </w:pPr>
      <w:r w:rsidRPr="00C100C3">
        <w:rPr>
          <w:rFonts w:ascii="Courier New" w:hAnsi="Courier New" w:cs="Courier New"/>
        </w:rPr>
        <w:t xml:space="preserve">You acknowledge that it would be wearisome enough to discuss anything with one who does not know (certain) things. Here, sir, are those that you point out. </w:t>
      </w:r>
      <w:ins w:id="8966" w:author="Comparison" w:date="2013-05-05T19:43:00Z">
        <w:r w:rsidRPr="00AA4B48">
          <w:rPr>
            <w:rFonts w:ascii="Courier New" w:hAnsi="Courier New" w:cs="Courier New"/>
          </w:rPr>
          <w:t>"</w:t>
        </w:r>
      </w:ins>
      <w:del w:id="8967" w:author="Comparison" w:date="2013-05-05T19:43:00Z">
        <w:r w:rsidRPr="00C100C3">
          <w:rPr>
            <w:rFonts w:ascii="Courier New" w:hAnsi="Courier New" w:cs="Courier New"/>
          </w:rPr>
          <w:delText>&amp;#8220;</w:delText>
        </w:r>
      </w:del>
      <w:r w:rsidRPr="00C100C3">
        <w:rPr>
          <w:rFonts w:ascii="Courier New" w:hAnsi="Courier New" w:cs="Courier New"/>
        </w:rPr>
        <w:t>In another place, Mr. Dar</w:t>
      </w:r>
      <w:r w:rsidRPr="00C100C3">
        <w:rPr>
          <w:rFonts w:ascii="Courier New" w:hAnsi="Courier New" w:cs="Courier New"/>
        </w:rPr>
        <w:t>by is kind enough to *teach me* that inspiration is not dependent on apostleship</w:t>
      </w:r>
      <w:ins w:id="8968" w:author="Comparison" w:date="2013-05-05T19:43:00Z">
        <w:r w:rsidRPr="00AA4B48">
          <w:rPr>
            <w:rFonts w:ascii="Courier New" w:hAnsi="Courier New" w:cs="Courier New"/>
          </w:rPr>
          <w:t xml:space="preserve"> -- </w:t>
        </w:r>
      </w:ins>
      <w:del w:id="8969" w:author="Comparison" w:date="2013-05-05T19:43:00Z">
        <w:r w:rsidRPr="00C100C3">
          <w:rPr>
            <w:rFonts w:ascii="Courier New" w:hAnsi="Courier New" w:cs="Courier New"/>
          </w:rPr>
          <w:delText>&amp;#8212;</w:delText>
        </w:r>
      </w:del>
      <w:r w:rsidRPr="00C100C3">
        <w:rPr>
          <w:rFonts w:ascii="Courier New" w:hAnsi="Courier New" w:cs="Courier New"/>
        </w:rPr>
        <w:t>that all the writers of the New Testament were not apostles; that the apostles did not found every church; that the laying on of the apostles</w:t>
      </w:r>
      <w:ins w:id="8970" w:author="Comparison" w:date="2013-05-05T19:43:00Z">
        <w:r w:rsidRPr="00AA4B48">
          <w:rPr>
            <w:rFonts w:ascii="Courier New" w:hAnsi="Courier New" w:cs="Courier New"/>
          </w:rPr>
          <w:t>¬</w:t>
        </w:r>
      </w:ins>
      <w:del w:id="8971" w:author="Comparison" w:date="2013-05-05T19:43:00Z">
        <w:r w:rsidRPr="00C100C3">
          <w:rPr>
            <w:rFonts w:ascii="Courier New" w:hAnsi="Courier New" w:cs="Courier New"/>
          </w:rPr>
          <w:delText>&amp;#8217;</w:delText>
        </w:r>
      </w:del>
      <w:r w:rsidRPr="00C100C3">
        <w:rPr>
          <w:rFonts w:ascii="Courier New" w:hAnsi="Courier New" w:cs="Courier New"/>
        </w:rPr>
        <w:t xml:space="preserve"> hands conferred extr</w:t>
      </w:r>
      <w:r w:rsidRPr="00C100C3">
        <w:rPr>
          <w:rFonts w:ascii="Courier New" w:hAnsi="Courier New" w:cs="Courier New"/>
        </w:rPr>
        <w:t>aordinary gifts of the Holy Spirit; that Christians are not under law</w:t>
      </w:r>
      <w:ins w:id="8972" w:author="Comparison" w:date="2013-05-05T19:43:00Z">
        <w:r w:rsidRPr="00AA4B48">
          <w:rPr>
            <w:rFonts w:ascii="Courier New" w:hAnsi="Courier New" w:cs="Courier New"/>
          </w:rPr>
          <w:t>."</w:t>
        </w:r>
      </w:ins>
      <w:del w:id="8973" w:author="Comparison" w:date="2013-05-05T19:43:00Z">
        <w:r w:rsidRPr="00C100C3">
          <w:rPr>
            <w:rFonts w:ascii="Courier New" w:hAnsi="Courier New" w:cs="Courier New"/>
          </w:rPr>
          <w:delText>.&amp;#8221;</w:delText>
        </w:r>
      </w:del>
    </w:p>
    <w:p w14:paraId="761586AB"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There is little wisdom in again directing the attention of your readers to these points.</w:t>
      </w:r>
    </w:p>
    <w:p w14:paraId="32DC35C0" w14:textId="37A19D59" w:rsidR="00000000" w:rsidRPr="00C100C3" w:rsidRDefault="00362818" w:rsidP="00C100C3">
      <w:pPr>
        <w:pStyle w:val="PlainText"/>
        <w:rPr>
          <w:rFonts w:ascii="Courier New" w:hAnsi="Courier New" w:cs="Courier New"/>
        </w:rPr>
      </w:pPr>
      <w:r w:rsidRPr="00C100C3">
        <w:rPr>
          <w:rFonts w:ascii="Courier New" w:hAnsi="Courier New" w:cs="Courier New"/>
        </w:rPr>
        <w:t xml:space="preserve">Did you know these things, sir, when in speaking </w:t>
      </w:r>
      <w:ins w:id="8974" w:author="Comparison" w:date="2013-05-05T19:43:00Z">
        <w:r w:rsidRPr="00AA4B48">
          <w:rPr>
            <w:rFonts w:ascii="Courier New" w:hAnsi="Courier New" w:cs="Courier New"/>
          </w:rPr>
          <w:t>"</w:t>
        </w:r>
      </w:ins>
      <w:del w:id="8975" w:author="Comparison" w:date="2013-05-05T19:43:00Z">
        <w:r w:rsidRPr="00C100C3">
          <w:rPr>
            <w:rFonts w:ascii="Courier New" w:hAnsi="Courier New" w:cs="Courier New"/>
          </w:rPr>
          <w:delText>&amp;#8220;</w:delText>
        </w:r>
      </w:del>
      <w:r w:rsidRPr="00C100C3">
        <w:rPr>
          <w:rFonts w:ascii="Courier New" w:hAnsi="Courier New" w:cs="Courier New"/>
        </w:rPr>
        <w:t>of what is connected with their</w:t>
      </w:r>
      <w:r w:rsidRPr="00C100C3">
        <w:rPr>
          <w:rFonts w:ascii="Courier New" w:hAnsi="Courier New" w:cs="Courier New"/>
        </w:rPr>
        <w:t xml:space="preserve"> office alone</w:t>
      </w:r>
      <w:ins w:id="8976" w:author="Comparison" w:date="2013-05-05T19:43:00Z">
        <w:r w:rsidRPr="00AA4B48">
          <w:rPr>
            <w:rFonts w:ascii="Courier New" w:hAnsi="Courier New" w:cs="Courier New"/>
          </w:rPr>
          <w:t>"</w:t>
        </w:r>
      </w:ins>
      <w:del w:id="8977" w:author="Comparison" w:date="2013-05-05T19:43:00Z">
        <w:r w:rsidRPr="00C100C3">
          <w:rPr>
            <w:rFonts w:ascii="Courier New" w:hAnsi="Courier New" w:cs="Courier New"/>
          </w:rPr>
          <w:delText>&amp;#8221;</w:delText>
        </w:r>
      </w:del>
      <w:r w:rsidRPr="00C100C3">
        <w:rPr>
          <w:rFonts w:ascii="Courier New" w:hAnsi="Courier New" w:cs="Courier New"/>
        </w:rPr>
        <w:t xml:space="preserve"> (that of the apostles), </w:t>
      </w:r>
      <w:ins w:id="8978" w:author="Comparison" w:date="2013-05-05T19:43:00Z">
        <w:r w:rsidRPr="00AA4B48">
          <w:rPr>
            <w:rFonts w:ascii="Courier New" w:hAnsi="Courier New" w:cs="Courier New"/>
          </w:rPr>
          <w:t>"</w:t>
        </w:r>
      </w:ins>
      <w:del w:id="8979" w:author="Comparison" w:date="2013-05-05T19:43:00Z">
        <w:r w:rsidRPr="00C100C3">
          <w:rPr>
            <w:rFonts w:ascii="Courier New" w:hAnsi="Courier New" w:cs="Courier New"/>
          </w:rPr>
          <w:delText>&amp;#8220;</w:delText>
        </w:r>
      </w:del>
      <w:r w:rsidRPr="00C100C3">
        <w:rPr>
          <w:rFonts w:ascii="Courier New" w:hAnsi="Courier New" w:cs="Courier New"/>
        </w:rPr>
        <w:t>with the sole fact of the apostleship</w:t>
      </w:r>
      <w:ins w:id="8980" w:author="Comparison" w:date="2013-05-05T19:43:00Z">
        <w:r w:rsidRPr="00AA4B48">
          <w:rPr>
            <w:rFonts w:ascii="Courier New" w:hAnsi="Courier New" w:cs="Courier New"/>
          </w:rPr>
          <w:t>,"</w:t>
        </w:r>
      </w:ins>
      <w:del w:id="8981" w:author="Comparison" w:date="2013-05-05T19:43:00Z">
        <w:r w:rsidRPr="00C100C3">
          <w:rPr>
            <w:rFonts w:ascii="Courier New" w:hAnsi="Courier New" w:cs="Courier New"/>
          </w:rPr>
          <w:delText>,&amp;#8221;</w:delText>
        </w:r>
      </w:del>
      <w:r w:rsidRPr="00C100C3">
        <w:rPr>
          <w:rFonts w:ascii="Courier New" w:hAnsi="Courier New" w:cs="Courier New"/>
        </w:rPr>
        <w:t xml:space="preserve"> etc., you wrote these words, </w:t>
      </w:r>
      <w:ins w:id="8982" w:author="Comparison" w:date="2013-05-05T19:43:00Z">
        <w:r w:rsidRPr="00AA4B48">
          <w:rPr>
            <w:rFonts w:ascii="Courier New" w:hAnsi="Courier New" w:cs="Courier New"/>
          </w:rPr>
          <w:t>"</w:t>
        </w:r>
      </w:ins>
      <w:del w:id="8983" w:author="Comparison" w:date="2013-05-05T19:43:00Z">
        <w:r w:rsidRPr="00C100C3">
          <w:rPr>
            <w:rFonts w:ascii="Courier New" w:hAnsi="Courier New" w:cs="Courier New"/>
          </w:rPr>
          <w:delText>&amp;#8220;</w:delText>
        </w:r>
      </w:del>
      <w:r w:rsidRPr="00C100C3">
        <w:rPr>
          <w:rFonts w:ascii="Courier New" w:hAnsi="Courier New" w:cs="Courier New"/>
        </w:rPr>
        <w:t>they write theopneustically the canonical books</w:t>
      </w:r>
      <w:ins w:id="8984" w:author="Comparison" w:date="2013-05-05T19:43:00Z">
        <w:r w:rsidRPr="00AA4B48">
          <w:rPr>
            <w:rFonts w:ascii="Courier New" w:hAnsi="Courier New" w:cs="Courier New"/>
          </w:rPr>
          <w:t>"? (*</w:t>
        </w:r>
      </w:ins>
      <w:del w:id="8985" w:author="Comparison" w:date="2013-05-05T19:43:00Z">
        <w:r w:rsidRPr="00C100C3">
          <w:rPr>
            <w:rFonts w:ascii="Courier New" w:hAnsi="Courier New" w:cs="Courier New"/>
          </w:rPr>
          <w:delText>&amp;#8221;? *(</w:delText>
        </w:r>
      </w:del>
      <w:r w:rsidRPr="00C100C3">
        <w:rPr>
          <w:rFonts w:ascii="Courier New" w:hAnsi="Courier New" w:cs="Courier New"/>
        </w:rPr>
        <w:t>Archives</w:t>
      </w:r>
      <w:ins w:id="8986" w:author="Comparison" w:date="2013-05-05T19:43:00Z">
        <w:r w:rsidRPr="00AA4B48">
          <w:rPr>
            <w:rFonts w:ascii="Courier New" w:hAnsi="Courier New" w:cs="Courier New"/>
          </w:rPr>
          <w:t>*, February</w:t>
        </w:r>
      </w:ins>
      <w:del w:id="8987" w:author="Comparison" w:date="2013-05-05T19:43:00Z">
        <w:r w:rsidRPr="00C100C3">
          <w:rPr>
            <w:rFonts w:ascii="Courier New" w:hAnsi="Courier New" w:cs="Courier New"/>
          </w:rPr>
          <w:delText>,* Feb.</w:delText>
        </w:r>
      </w:del>
      <w:r w:rsidRPr="00C100C3">
        <w:rPr>
          <w:rFonts w:ascii="Courier New" w:hAnsi="Courier New" w:cs="Courier New"/>
        </w:rPr>
        <w:t xml:space="preserve"> 24, 1855.)</w:t>
      </w:r>
    </w:p>
    <w:p w14:paraId="4E1E31AD" w14:textId="77777777" w:rsidR="00000000" w:rsidRPr="00AA4B48" w:rsidRDefault="00362818" w:rsidP="00AA4B48">
      <w:pPr>
        <w:pStyle w:val="PlainText"/>
        <w:rPr>
          <w:ins w:id="8988" w:author="Comparison" w:date="2013-05-05T19:43:00Z"/>
          <w:rFonts w:ascii="Courier New" w:hAnsi="Courier New" w:cs="Courier New"/>
        </w:rPr>
      </w:pPr>
      <w:r w:rsidRPr="00C100C3">
        <w:rPr>
          <w:rFonts w:ascii="Courier New" w:hAnsi="Courier New" w:cs="Courier New"/>
        </w:rPr>
        <w:t xml:space="preserve">Is not inspiration dependent on the </w:t>
      </w:r>
      <w:r w:rsidRPr="00C100C3">
        <w:rPr>
          <w:rFonts w:ascii="Courier New" w:hAnsi="Courier New" w:cs="Courier New"/>
        </w:rPr>
        <w:t>apostleship according to Count de Gasparin in 1855</w:t>
      </w:r>
      <w:ins w:id="8989" w:author="Comparison" w:date="2013-05-05T19:43:00Z">
        <w:r w:rsidRPr="00AA4B48">
          <w:rPr>
            <w:rFonts w:ascii="Courier New" w:hAnsi="Courier New" w:cs="Courier New"/>
          </w:rPr>
          <w:t>?</w:t>
        </w:r>
      </w:ins>
    </w:p>
    <w:p w14:paraId="4506C251" w14:textId="7764AB96" w:rsidR="00000000" w:rsidRPr="00C100C3" w:rsidRDefault="00362818" w:rsidP="00C100C3">
      <w:pPr>
        <w:pStyle w:val="PlainText"/>
        <w:rPr>
          <w:rFonts w:ascii="Courier New" w:hAnsi="Courier New" w:cs="Courier New"/>
        </w:rPr>
      </w:pPr>
      <w:ins w:id="8990" w:author="Comparison" w:date="2013-05-05T19:43:00Z">
        <w:r w:rsidRPr="00AA4B48">
          <w:rPr>
            <w:rFonts w:ascii="Courier New" w:hAnsi="Courier New" w:cs="Courier New"/>
          </w:rPr>
          <w:t>{</w:t>
        </w:r>
      </w:ins>
      <w:del w:id="8991" w:author="Comparison" w:date="2013-05-05T19:43:00Z">
        <w:r w:rsidRPr="00C100C3">
          <w:rPr>
            <w:rFonts w:ascii="Courier New" w:hAnsi="Courier New" w:cs="Courier New"/>
          </w:rPr>
          <w:delText xml:space="preserve">?{pb </w:delText>
        </w:r>
      </w:del>
      <w:r w:rsidRPr="00C100C3">
        <w:rPr>
          <w:rFonts w:ascii="Courier New" w:hAnsi="Courier New" w:cs="Courier New"/>
        </w:rPr>
        <w:t>375}</w:t>
      </w:r>
    </w:p>
    <w:p w14:paraId="2F5986C7" w14:textId="54B06EAA" w:rsidR="00000000" w:rsidRPr="00C100C3" w:rsidRDefault="00362818" w:rsidP="00C100C3">
      <w:pPr>
        <w:pStyle w:val="PlainText"/>
        <w:rPr>
          <w:rFonts w:ascii="Courier New" w:hAnsi="Courier New" w:cs="Courier New"/>
        </w:rPr>
      </w:pPr>
      <w:r w:rsidRPr="00C100C3">
        <w:rPr>
          <w:rFonts w:ascii="Courier New" w:hAnsi="Courier New" w:cs="Courier New"/>
        </w:rPr>
        <w:t xml:space="preserve">Again, did you not write </w:t>
      </w:r>
      <w:ins w:id="8992" w:author="Comparison" w:date="2013-05-05T19:43:00Z">
        <w:r w:rsidRPr="00AA4B48">
          <w:rPr>
            <w:rFonts w:ascii="Courier New" w:hAnsi="Courier New" w:cs="Courier New"/>
          </w:rPr>
          <w:t>"</w:t>
        </w:r>
      </w:ins>
      <w:del w:id="8993" w:author="Comparison" w:date="2013-05-05T19:43:00Z">
        <w:r w:rsidRPr="00C100C3">
          <w:rPr>
            <w:rFonts w:ascii="Courier New" w:hAnsi="Courier New" w:cs="Courier New"/>
          </w:rPr>
          <w:delText>&amp;#8220;</w:delText>
        </w:r>
      </w:del>
      <w:r w:rsidRPr="00C100C3">
        <w:rPr>
          <w:rFonts w:ascii="Courier New" w:hAnsi="Courier New" w:cs="Courier New"/>
        </w:rPr>
        <w:t>the only founding of churches, of which the New Testament contains the account, is that accomplished by the apostles</w:t>
      </w:r>
      <w:ins w:id="8994" w:author="Comparison" w:date="2013-05-05T19:43:00Z">
        <w:r w:rsidRPr="00AA4B48">
          <w:rPr>
            <w:rFonts w:ascii="Courier New" w:hAnsi="Courier New" w:cs="Courier New"/>
          </w:rPr>
          <w:t>"? (*</w:t>
        </w:r>
      </w:ins>
      <w:del w:id="8995" w:author="Comparison" w:date="2013-05-05T19:43:00Z">
        <w:r w:rsidRPr="00C100C3">
          <w:rPr>
            <w:rFonts w:ascii="Courier New" w:hAnsi="Courier New" w:cs="Courier New"/>
          </w:rPr>
          <w:delText>&amp;#8221;? *(</w:delText>
        </w:r>
      </w:del>
      <w:r w:rsidRPr="00C100C3">
        <w:rPr>
          <w:rFonts w:ascii="Courier New" w:hAnsi="Courier New" w:cs="Courier New"/>
        </w:rPr>
        <w:t>Archives</w:t>
      </w:r>
      <w:ins w:id="8996" w:author="Comparison" w:date="2013-05-05T19:43:00Z">
        <w:r w:rsidRPr="00AA4B48">
          <w:rPr>
            <w:rFonts w:ascii="Courier New" w:hAnsi="Courier New" w:cs="Courier New"/>
          </w:rPr>
          <w:t>*, December</w:t>
        </w:r>
      </w:ins>
      <w:del w:id="8997" w:author="Comparison" w:date="2013-05-05T19:43:00Z">
        <w:r w:rsidRPr="00C100C3">
          <w:rPr>
            <w:rFonts w:ascii="Courier New" w:hAnsi="Courier New" w:cs="Courier New"/>
          </w:rPr>
          <w:delText>,* Dec.</w:delText>
        </w:r>
      </w:del>
      <w:r w:rsidRPr="00C100C3">
        <w:rPr>
          <w:rFonts w:ascii="Courier New" w:hAnsi="Courier New" w:cs="Courier New"/>
        </w:rPr>
        <w:t xml:space="preserve"> 23, 1854.)</w:t>
      </w:r>
    </w:p>
    <w:p w14:paraId="1894429B"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 have t</w:t>
      </w:r>
      <w:r w:rsidRPr="00C100C3">
        <w:rPr>
          <w:rFonts w:ascii="Courier New" w:hAnsi="Courier New" w:cs="Courier New"/>
        </w:rPr>
        <w:t>ried to shew you that this was not the case. Did you know it in 1854?</w:t>
      </w:r>
    </w:p>
    <w:p w14:paraId="0ACC04A3"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Later on you said,</w:t>
      </w:r>
    </w:p>
    <w:p w14:paraId="4FDA89E6" w14:textId="0E532F98" w:rsidR="00000000" w:rsidRPr="00C100C3" w:rsidRDefault="00362818" w:rsidP="00C100C3">
      <w:pPr>
        <w:pStyle w:val="PlainText"/>
        <w:rPr>
          <w:rFonts w:ascii="Courier New" w:hAnsi="Courier New" w:cs="Courier New"/>
        </w:rPr>
      </w:pPr>
      <w:ins w:id="8998" w:author="Comparison" w:date="2013-05-05T19:43:00Z">
        <w:r w:rsidRPr="00AA4B48">
          <w:rPr>
            <w:rFonts w:ascii="Courier New" w:hAnsi="Courier New" w:cs="Courier New"/>
          </w:rPr>
          <w:t>"</w:t>
        </w:r>
      </w:ins>
      <w:del w:id="8999" w:author="Comparison" w:date="2013-05-05T19:43:00Z">
        <w:r w:rsidRPr="00C100C3">
          <w:rPr>
            <w:rFonts w:ascii="Courier New" w:hAnsi="Courier New" w:cs="Courier New"/>
          </w:rPr>
          <w:delText>&amp;#8220;</w:delText>
        </w:r>
      </w:del>
      <w:r w:rsidRPr="00C100C3">
        <w:rPr>
          <w:rFonts w:ascii="Courier New" w:hAnsi="Courier New" w:cs="Courier New"/>
        </w:rPr>
        <w:t>If a mysterious transmission were effected by the laying on of the apostles</w:t>
      </w:r>
      <w:ins w:id="9000" w:author="Comparison" w:date="2013-05-05T19:43:00Z">
        <w:r w:rsidRPr="00AA4B48">
          <w:rPr>
            <w:rFonts w:ascii="Courier New" w:hAnsi="Courier New" w:cs="Courier New"/>
          </w:rPr>
          <w:t>¬</w:t>
        </w:r>
      </w:ins>
      <w:del w:id="9001" w:author="Comparison" w:date="2013-05-05T19:43:00Z">
        <w:r w:rsidRPr="00C100C3">
          <w:rPr>
            <w:rFonts w:ascii="Courier New" w:hAnsi="Courier New" w:cs="Courier New"/>
          </w:rPr>
          <w:delText>&amp;#8217;</w:delText>
        </w:r>
      </w:del>
      <w:r w:rsidRPr="00C100C3">
        <w:rPr>
          <w:rFonts w:ascii="Courier New" w:hAnsi="Courier New" w:cs="Courier New"/>
        </w:rPr>
        <w:t xml:space="preserve"> hands; if it were more than a blessing, more than a</w:t>
      </w:r>
      <w:del w:id="9002" w:author="Comparison" w:date="2013-05-05T19:43:00Z">
        <w:r w:rsidRPr="00C100C3">
          <w:rPr>
            <w:rFonts w:ascii="Courier New" w:hAnsi="Courier New" w:cs="Courier New"/>
          </w:rPr>
          <w:delText>.</w:delText>
        </w:r>
      </w:del>
      <w:r w:rsidRPr="00C100C3">
        <w:rPr>
          <w:rFonts w:ascii="Courier New" w:hAnsi="Courier New" w:cs="Courier New"/>
        </w:rPr>
        <w:t xml:space="preserve"> prayer, more than a la</w:t>
      </w:r>
      <w:r w:rsidRPr="00C100C3">
        <w:rPr>
          <w:rFonts w:ascii="Courier New" w:hAnsi="Courier New" w:cs="Courier New"/>
        </w:rPr>
        <w:t>ying on of hands now done with faith in the bosom of a faithful church</w:t>
      </w:r>
      <w:ins w:id="9003" w:author="Comparison" w:date="2013-05-05T19:43:00Z">
        <w:r w:rsidRPr="00AA4B48">
          <w:rPr>
            <w:rFonts w:ascii="Courier New" w:hAnsi="Courier New" w:cs="Courier New"/>
          </w:rPr>
          <w:t>":</w:t>
        </w:r>
      </w:ins>
      <w:del w:id="9004" w:author="Comparison" w:date="2013-05-05T19:43:00Z">
        <w:r w:rsidRPr="00C100C3">
          <w:rPr>
            <w:rFonts w:ascii="Courier New" w:hAnsi="Courier New" w:cs="Courier New"/>
          </w:rPr>
          <w:delText>&amp;#8221;:</w:delText>
        </w:r>
      </w:del>
      <w:r w:rsidRPr="00C100C3">
        <w:rPr>
          <w:rFonts w:ascii="Courier New" w:hAnsi="Courier New" w:cs="Courier New"/>
        </w:rPr>
        <w:t xml:space="preserve"> and you were speaking of the original *charisma</w:t>
      </w:r>
      <w:ins w:id="9005" w:author="Comparison" w:date="2013-05-05T19:43:00Z">
        <w:r w:rsidRPr="00AA4B48">
          <w:rPr>
            <w:rFonts w:ascii="Courier New" w:hAnsi="Courier New" w:cs="Courier New"/>
          </w:rPr>
          <w:t>*.</w:t>
        </w:r>
      </w:ins>
      <w:del w:id="9006" w:author="Comparison" w:date="2013-05-05T19:43:00Z">
        <w:r w:rsidRPr="00C100C3">
          <w:rPr>
            <w:rFonts w:ascii="Courier New" w:hAnsi="Courier New" w:cs="Courier New"/>
          </w:rPr>
          <w:delText>.*</w:delText>
        </w:r>
      </w:del>
    </w:p>
    <w:p w14:paraId="0DE92E99" w14:textId="71B7A716" w:rsidR="00000000" w:rsidRPr="00C100C3" w:rsidRDefault="00362818" w:rsidP="00C100C3">
      <w:pPr>
        <w:pStyle w:val="PlainText"/>
        <w:rPr>
          <w:rFonts w:ascii="Courier New" w:hAnsi="Courier New" w:cs="Courier New"/>
        </w:rPr>
      </w:pPr>
      <w:r w:rsidRPr="00C100C3">
        <w:rPr>
          <w:rFonts w:ascii="Courier New" w:hAnsi="Courier New" w:cs="Courier New"/>
        </w:rPr>
        <w:t xml:space="preserve">Again, you say </w:t>
      </w:r>
      <w:ins w:id="9007" w:author="Comparison" w:date="2013-05-05T19:43:00Z">
        <w:r w:rsidRPr="00AA4B48">
          <w:rPr>
            <w:rFonts w:ascii="Courier New" w:hAnsi="Courier New" w:cs="Courier New"/>
          </w:rPr>
          <w:t>"</w:t>
        </w:r>
      </w:ins>
      <w:del w:id="9008" w:author="Comparison" w:date="2013-05-05T19:43:00Z">
        <w:r w:rsidRPr="00C100C3">
          <w:rPr>
            <w:rFonts w:ascii="Courier New" w:hAnsi="Courier New" w:cs="Courier New"/>
          </w:rPr>
          <w:delText>&amp;#8220;</w:delText>
        </w:r>
      </w:del>
      <w:r w:rsidRPr="00C100C3">
        <w:rPr>
          <w:rFonts w:ascii="Courier New" w:hAnsi="Courier New" w:cs="Courier New"/>
        </w:rPr>
        <w:t>Gifts, that is to say, influences</w:t>
      </w:r>
      <w:ins w:id="9009" w:author="Comparison" w:date="2013-05-05T19:43:00Z">
        <w:r w:rsidRPr="00AA4B48">
          <w:rPr>
            <w:rFonts w:ascii="Courier New" w:hAnsi="Courier New" w:cs="Courier New"/>
          </w:rPr>
          <w:t>."</w:t>
        </w:r>
      </w:ins>
      <w:del w:id="9010" w:author="Comparison" w:date="2013-05-05T19:43:00Z">
        <w:r w:rsidRPr="00C100C3">
          <w:rPr>
            <w:rFonts w:ascii="Courier New" w:hAnsi="Courier New" w:cs="Courier New"/>
          </w:rPr>
          <w:delText>.&amp;#8221;</w:delText>
        </w:r>
      </w:del>
      <w:r w:rsidRPr="00C100C3">
        <w:rPr>
          <w:rFonts w:ascii="Courier New" w:hAnsi="Courier New" w:cs="Courier New"/>
        </w:rPr>
        <w:t xml:space="preserve"> And then you write that </w:t>
      </w:r>
      <w:ins w:id="9011" w:author="Comparison" w:date="2013-05-05T19:43:00Z">
        <w:r w:rsidRPr="00AA4B48">
          <w:rPr>
            <w:rFonts w:ascii="Courier New" w:hAnsi="Courier New" w:cs="Courier New"/>
          </w:rPr>
          <w:t>"</w:t>
        </w:r>
      </w:ins>
      <w:del w:id="9012" w:author="Comparison" w:date="2013-05-05T19:43:00Z">
        <w:r w:rsidRPr="00C100C3">
          <w:rPr>
            <w:rFonts w:ascii="Courier New" w:hAnsi="Courier New" w:cs="Courier New"/>
          </w:rPr>
          <w:delText>&amp;#8220;</w:delText>
        </w:r>
      </w:del>
      <w:r w:rsidRPr="00C100C3">
        <w:rPr>
          <w:rFonts w:ascii="Courier New" w:hAnsi="Courier New" w:cs="Courier New"/>
        </w:rPr>
        <w:t xml:space="preserve">to fill an office, because one </w:t>
      </w:r>
      <w:r w:rsidRPr="00C100C3">
        <w:rPr>
          <w:rFonts w:ascii="Courier New" w:hAnsi="Courier New" w:cs="Courier New"/>
        </w:rPr>
        <w:t>is fitted for it, is to grant that the nature of things will have its course</w:t>
      </w:r>
      <w:ins w:id="9013" w:author="Comparison" w:date="2013-05-05T19:43:00Z">
        <w:r w:rsidRPr="00AA4B48">
          <w:rPr>
            <w:rFonts w:ascii="Courier New" w:hAnsi="Courier New" w:cs="Courier New"/>
          </w:rPr>
          <w:t>." (*</w:t>
        </w:r>
      </w:ins>
      <w:del w:id="9014" w:author="Comparison" w:date="2013-05-05T19:43:00Z">
        <w:r w:rsidRPr="00C100C3">
          <w:rPr>
            <w:rFonts w:ascii="Courier New" w:hAnsi="Courier New" w:cs="Courier New"/>
          </w:rPr>
          <w:delText>.&amp;#8221; *(</w:delText>
        </w:r>
      </w:del>
      <w:r w:rsidRPr="00C100C3">
        <w:rPr>
          <w:rFonts w:ascii="Courier New" w:hAnsi="Courier New" w:cs="Courier New"/>
        </w:rPr>
        <w:t>Archives</w:t>
      </w:r>
      <w:ins w:id="9015" w:author="Comparison" w:date="2013-05-05T19:43:00Z">
        <w:r w:rsidRPr="00AA4B48">
          <w:rPr>
            <w:rFonts w:ascii="Courier New" w:hAnsi="Courier New" w:cs="Courier New"/>
          </w:rPr>
          <w:t>*,</w:t>
        </w:r>
      </w:ins>
      <w:del w:id="9016" w:author="Comparison" w:date="2013-05-05T19:43:00Z">
        <w:r w:rsidRPr="00C100C3">
          <w:rPr>
            <w:rFonts w:ascii="Courier New" w:hAnsi="Courier New" w:cs="Courier New"/>
          </w:rPr>
          <w:delText>,*</w:delText>
        </w:r>
      </w:del>
      <w:r w:rsidRPr="00C100C3">
        <w:rPr>
          <w:rFonts w:ascii="Courier New" w:hAnsi="Courier New" w:cs="Courier New"/>
        </w:rPr>
        <w:t xml:space="preserve"> Feb. 24, 1855.)</w:t>
      </w:r>
    </w:p>
    <w:p w14:paraId="45AD6897" w14:textId="5485A22C" w:rsidR="00000000" w:rsidRPr="00C100C3" w:rsidRDefault="00362818" w:rsidP="00C100C3">
      <w:pPr>
        <w:pStyle w:val="PlainText"/>
        <w:rPr>
          <w:rFonts w:ascii="Courier New" w:hAnsi="Courier New" w:cs="Courier New"/>
        </w:rPr>
      </w:pPr>
      <w:r w:rsidRPr="00C100C3">
        <w:rPr>
          <w:rFonts w:ascii="Courier New" w:hAnsi="Courier New" w:cs="Courier New"/>
        </w:rPr>
        <w:t xml:space="preserve">Does Count de Gasparin believe, in 1856, that the imposition of hands done in the bosom of a faithful church, that a blessing, a prayer, are </w:t>
      </w:r>
      <w:r w:rsidRPr="00C100C3">
        <w:rPr>
          <w:rFonts w:ascii="Courier New" w:hAnsi="Courier New" w:cs="Courier New"/>
        </w:rPr>
        <w:t>really the same thing as the laying on of the hands of the apostles? Or does he believe, in 1856, that there was no mysterious transmission by the imposition of the apostles</w:t>
      </w:r>
      <w:ins w:id="9017" w:author="Comparison" w:date="2013-05-05T19:43:00Z">
        <w:r w:rsidRPr="00AA4B48">
          <w:rPr>
            <w:rFonts w:ascii="Courier New" w:hAnsi="Courier New" w:cs="Courier New"/>
          </w:rPr>
          <w:t>¬</w:t>
        </w:r>
      </w:ins>
      <w:del w:id="9018" w:author="Comparison" w:date="2013-05-05T19:43:00Z">
        <w:r w:rsidRPr="00C100C3">
          <w:rPr>
            <w:rFonts w:ascii="Courier New" w:hAnsi="Courier New" w:cs="Courier New"/>
          </w:rPr>
          <w:delText>&amp;#8217;</w:delText>
        </w:r>
      </w:del>
      <w:r w:rsidRPr="00C100C3">
        <w:rPr>
          <w:rFonts w:ascii="Courier New" w:hAnsi="Courier New" w:cs="Courier New"/>
        </w:rPr>
        <w:t xml:space="preserve"> hands with respect to the original *charisma</w:t>
      </w:r>
      <w:ins w:id="9019" w:author="Comparison" w:date="2013-05-05T19:43:00Z">
        <w:r w:rsidRPr="00AA4B48">
          <w:rPr>
            <w:rFonts w:ascii="Courier New" w:hAnsi="Courier New" w:cs="Courier New"/>
          </w:rPr>
          <w:t>*?</w:t>
        </w:r>
      </w:ins>
      <w:del w:id="9020" w:author="Comparison" w:date="2013-05-05T19:43:00Z">
        <w:r w:rsidRPr="00C100C3">
          <w:rPr>
            <w:rFonts w:ascii="Courier New" w:hAnsi="Courier New" w:cs="Courier New"/>
          </w:rPr>
          <w:delText>?*</w:delText>
        </w:r>
      </w:del>
    </w:p>
    <w:p w14:paraId="28924DDC"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Had you to learn that the l</w:t>
      </w:r>
      <w:r w:rsidRPr="00C100C3">
        <w:rPr>
          <w:rFonts w:ascii="Courier New" w:hAnsi="Courier New" w:cs="Courier New"/>
        </w:rPr>
        <w:t>aying on of the hands of the apostles conferred extraordinary gifts? Yes, or No?</w:t>
      </w:r>
    </w:p>
    <w:p w14:paraId="0FC1C512"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If you reply Yes, I had to learn it, you have justified me when I said, that it was wearisome to argue with a person who did not know these things.</w:t>
      </w:r>
    </w:p>
    <w:p w14:paraId="17B1F658" w14:textId="25AB43CF"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If you reply No, I have, </w:t>
      </w:r>
      <w:r w:rsidRPr="00C100C3">
        <w:rPr>
          <w:rFonts w:ascii="Courier New" w:hAnsi="Courier New" w:cs="Courier New"/>
        </w:rPr>
        <w:t>sir, in this case, only to repeat (for respect for the word of God is more important than human considerations), that the superficiality and lightness (I say it with sorrow), with which you treat these serious subjects, are evident, and that they are accom</w:t>
      </w:r>
      <w:r w:rsidRPr="00C100C3">
        <w:rPr>
          <w:rFonts w:ascii="Courier New" w:hAnsi="Courier New" w:cs="Courier New"/>
        </w:rPr>
        <w:t>panied in you with a root of unbelief; for, knowing that the laying on of the hands of the apostles conferred extraordinary gifts of the Holy Spirit, you put it on the same level with the imposition of hands now in the bosom of a faithful church</w:t>
      </w:r>
      <w:ins w:id="9021" w:author="Comparison" w:date="2013-05-05T19:43:00Z">
        <w:r w:rsidRPr="00AA4B48">
          <w:rPr>
            <w:rFonts w:ascii="Courier New" w:hAnsi="Courier New" w:cs="Courier New"/>
          </w:rPr>
          <w:t xml:space="preserve"> -- </w:t>
        </w:r>
      </w:ins>
      <w:del w:id="9022" w:author="Comparison" w:date="2013-05-05T19:43:00Z">
        <w:r w:rsidRPr="00C100C3">
          <w:rPr>
            <w:rFonts w:ascii="Courier New" w:hAnsi="Courier New" w:cs="Courier New"/>
          </w:rPr>
          <w:delText>&amp;#8212;</w:delText>
        </w:r>
      </w:del>
      <w:r w:rsidRPr="00C100C3">
        <w:rPr>
          <w:rFonts w:ascii="Courier New" w:hAnsi="Courier New" w:cs="Courier New"/>
        </w:rPr>
        <w:t>on t</w:t>
      </w:r>
      <w:r w:rsidRPr="00C100C3">
        <w:rPr>
          <w:rFonts w:ascii="Courier New" w:hAnsi="Courier New" w:cs="Courier New"/>
        </w:rPr>
        <w:t>he same level with a blessing or a prayer.</w:t>
      </w:r>
    </w:p>
    <w:p w14:paraId="36551D2A" w14:textId="77777777" w:rsidR="00000000" w:rsidRPr="00AA4B48" w:rsidRDefault="00362818" w:rsidP="00AA4B48">
      <w:pPr>
        <w:pStyle w:val="PlainText"/>
        <w:rPr>
          <w:ins w:id="9023" w:author="Comparison" w:date="2013-05-05T19:43:00Z"/>
          <w:rFonts w:ascii="Courier New" w:hAnsi="Courier New" w:cs="Courier New"/>
        </w:rPr>
      </w:pPr>
      <w:r w:rsidRPr="00C100C3">
        <w:rPr>
          <w:rFonts w:ascii="Courier New" w:hAnsi="Courier New" w:cs="Courier New"/>
        </w:rPr>
        <w:t>And I ask you, Is it not more than wearisome to argue with one who writes as you wrote in 1854 and 1855, in the passages which I have just quoted; and who then writes as you have done in 1856, in the passage whic</w:t>
      </w:r>
      <w:r w:rsidRPr="00C100C3">
        <w:rPr>
          <w:rFonts w:ascii="Courier New" w:hAnsi="Courier New" w:cs="Courier New"/>
        </w:rPr>
        <w:t>h I have also quoted, and this in articles by which you intend to enlighten Christians on these points, and to confound those who are opposed to your course</w:t>
      </w:r>
      <w:ins w:id="9024" w:author="Comparison" w:date="2013-05-05T19:43:00Z">
        <w:r w:rsidRPr="00AA4B48">
          <w:rPr>
            <w:rFonts w:ascii="Courier New" w:hAnsi="Courier New" w:cs="Courier New"/>
          </w:rPr>
          <w:t>?</w:t>
        </w:r>
      </w:ins>
    </w:p>
    <w:p w14:paraId="2144474B" w14:textId="7A4C9A3D" w:rsidR="00000000" w:rsidRPr="00C100C3" w:rsidRDefault="00362818" w:rsidP="00C100C3">
      <w:pPr>
        <w:pStyle w:val="PlainText"/>
        <w:rPr>
          <w:rFonts w:ascii="Courier New" w:hAnsi="Courier New" w:cs="Courier New"/>
        </w:rPr>
      </w:pPr>
      <w:ins w:id="9025" w:author="Comparison" w:date="2013-05-05T19:43:00Z">
        <w:r w:rsidRPr="00AA4B48">
          <w:rPr>
            <w:rFonts w:ascii="Courier New" w:hAnsi="Courier New" w:cs="Courier New"/>
          </w:rPr>
          <w:t>{</w:t>
        </w:r>
      </w:ins>
      <w:del w:id="9026" w:author="Comparison" w:date="2013-05-05T19:43:00Z">
        <w:r w:rsidRPr="00C100C3">
          <w:rPr>
            <w:rFonts w:ascii="Courier New" w:hAnsi="Courier New" w:cs="Courier New"/>
          </w:rPr>
          <w:delText xml:space="preserve">?{pb </w:delText>
        </w:r>
      </w:del>
      <w:r w:rsidRPr="00C100C3">
        <w:rPr>
          <w:rFonts w:ascii="Courier New" w:hAnsi="Courier New" w:cs="Courier New"/>
        </w:rPr>
        <w:t>376}</w:t>
      </w:r>
    </w:p>
    <w:p w14:paraId="536FB9FF" w14:textId="2EA06EBE" w:rsidR="00000000" w:rsidRPr="00C100C3" w:rsidRDefault="00362818" w:rsidP="00C100C3">
      <w:pPr>
        <w:pStyle w:val="PlainText"/>
        <w:rPr>
          <w:rFonts w:ascii="Courier New" w:hAnsi="Courier New" w:cs="Courier New"/>
        </w:rPr>
      </w:pPr>
      <w:r w:rsidRPr="00C100C3">
        <w:rPr>
          <w:rFonts w:ascii="Courier New" w:hAnsi="Courier New" w:cs="Courier New"/>
        </w:rPr>
        <w:t xml:space="preserve">This is not all that may have wearied me; but it is not well for me to speak of this any </w:t>
      </w:r>
      <w:r w:rsidRPr="00C100C3">
        <w:rPr>
          <w:rFonts w:ascii="Courier New" w:hAnsi="Courier New" w:cs="Courier New"/>
        </w:rPr>
        <w:t xml:space="preserve">more. Let us come to what is at the bottom of the question. You say that </w:t>
      </w:r>
      <w:ins w:id="9027" w:author="Comparison" w:date="2013-05-05T19:43:00Z">
        <w:r w:rsidRPr="00AA4B48">
          <w:rPr>
            <w:rFonts w:ascii="Courier New" w:hAnsi="Courier New" w:cs="Courier New"/>
          </w:rPr>
          <w:t>"</w:t>
        </w:r>
      </w:ins>
      <w:del w:id="9028" w:author="Comparison" w:date="2013-05-05T19:43:00Z">
        <w:r w:rsidRPr="00C100C3">
          <w:rPr>
            <w:rFonts w:ascii="Courier New" w:hAnsi="Courier New" w:cs="Courier New"/>
          </w:rPr>
          <w:delText>&amp;#8220;</w:delText>
        </w:r>
      </w:del>
      <w:r w:rsidRPr="00C100C3">
        <w:rPr>
          <w:rFonts w:ascii="Courier New" w:hAnsi="Courier New" w:cs="Courier New"/>
        </w:rPr>
        <w:t>Paul founded neither the Church of Rome, nor that of Colosse</w:t>
      </w:r>
      <w:ins w:id="9029" w:author="Comparison" w:date="2013-05-05T19:43:00Z">
        <w:r w:rsidRPr="00AA4B48">
          <w:rPr>
            <w:rFonts w:ascii="Courier New" w:hAnsi="Courier New" w:cs="Courier New"/>
          </w:rPr>
          <w:t>"</w:t>
        </w:r>
      </w:ins>
      <w:del w:id="9030" w:author="Comparison" w:date="2013-05-05T19:43:00Z">
        <w:r w:rsidRPr="00C100C3">
          <w:rPr>
            <w:rFonts w:ascii="Courier New" w:hAnsi="Courier New" w:cs="Courier New"/>
          </w:rPr>
          <w:delText>&amp;#8221;</w:delText>
        </w:r>
      </w:del>
      <w:r w:rsidRPr="00C100C3">
        <w:rPr>
          <w:rFonts w:ascii="Courier New" w:hAnsi="Courier New" w:cs="Courier New"/>
        </w:rPr>
        <w:t xml:space="preserve"> (say rather that of Hierapolis and of Laodicea): </w:t>
      </w:r>
      <w:ins w:id="9031" w:author="Comparison" w:date="2013-05-05T19:43:00Z">
        <w:r w:rsidRPr="00AA4B48">
          <w:rPr>
            <w:rFonts w:ascii="Courier New" w:hAnsi="Courier New" w:cs="Courier New"/>
          </w:rPr>
          <w:t>"</w:t>
        </w:r>
      </w:ins>
      <w:del w:id="9032" w:author="Comparison" w:date="2013-05-05T19:43:00Z">
        <w:r w:rsidRPr="00C100C3">
          <w:rPr>
            <w:rFonts w:ascii="Courier New" w:hAnsi="Courier New" w:cs="Courier New"/>
          </w:rPr>
          <w:delText>&amp;#8220;</w:delText>
        </w:r>
      </w:del>
      <w:r w:rsidRPr="00C100C3">
        <w:rPr>
          <w:rFonts w:ascii="Courier New" w:hAnsi="Courier New" w:cs="Courier New"/>
        </w:rPr>
        <w:t>granted; but it is not anywhere written, that the ot</w:t>
      </w:r>
      <w:r w:rsidRPr="00C100C3">
        <w:rPr>
          <w:rFonts w:ascii="Courier New" w:hAnsi="Courier New" w:cs="Courier New"/>
        </w:rPr>
        <w:t>her apostles were equally strangers to the birth of these churches</w:t>
      </w:r>
      <w:ins w:id="9033" w:author="Comparison" w:date="2013-05-05T19:43:00Z">
        <w:r w:rsidRPr="00AA4B48">
          <w:rPr>
            <w:rFonts w:ascii="Courier New" w:hAnsi="Courier New" w:cs="Courier New"/>
          </w:rPr>
          <w:t>."</w:t>
        </w:r>
      </w:ins>
      <w:del w:id="9034" w:author="Comparison" w:date="2013-05-05T19:43:00Z">
        <w:r w:rsidRPr="00C100C3">
          <w:rPr>
            <w:rFonts w:ascii="Courier New" w:hAnsi="Courier New" w:cs="Courier New"/>
          </w:rPr>
          <w:delText>.&amp;#8221;</w:delText>
        </w:r>
      </w:del>
      <w:r w:rsidRPr="00C100C3">
        <w:rPr>
          <w:rFonts w:ascii="Courier New" w:hAnsi="Courier New" w:cs="Courier New"/>
        </w:rPr>
        <w:t xml:space="preserve"> Which of the apostles? Do you even think that other apostles had been in these towns? Does any one think so who has studied the New Testament? Who believes that the apostles who rem</w:t>
      </w:r>
      <w:r w:rsidRPr="00C100C3">
        <w:rPr>
          <w:rFonts w:ascii="Courier New" w:hAnsi="Courier New" w:cs="Courier New"/>
        </w:rPr>
        <w:t xml:space="preserve">ained at Jerusalem had been to Rome before the sending of </w:t>
      </w:r>
      <w:ins w:id="9035" w:author="Comparison" w:date="2013-05-05T19:43:00Z">
        <w:r w:rsidRPr="00AA4B48">
          <w:rPr>
            <w:rFonts w:ascii="Courier New" w:hAnsi="Courier New" w:cs="Courier New"/>
          </w:rPr>
          <w:t>Pa</w:t>
        </w:r>
        <w:r w:rsidRPr="00AA4B48">
          <w:rPr>
            <w:rFonts w:ascii="Courier New" w:hAnsi="Courier New" w:cs="Courier New"/>
          </w:rPr>
          <w:t>ul's</w:t>
        </w:r>
      </w:ins>
      <w:del w:id="9036" w:author="Comparison" w:date="2013-05-05T19:43:00Z">
        <w:r w:rsidRPr="00C100C3">
          <w:rPr>
            <w:rFonts w:ascii="Courier New" w:hAnsi="Courier New" w:cs="Courier New"/>
          </w:rPr>
          <w:delText>Paul&amp;#8217;s</w:delText>
        </w:r>
      </w:del>
      <w:r w:rsidRPr="00C100C3">
        <w:rPr>
          <w:rFonts w:ascii="Courier New" w:hAnsi="Courier New" w:cs="Courier New"/>
        </w:rPr>
        <w:t xml:space="preserve"> epistle to the Christians in that city, or that they had been into Asia Minor to found the churches to which Paul wrote, when it was they who all agreed that Paul should go to the Genti</w:t>
      </w:r>
      <w:r w:rsidRPr="00C100C3">
        <w:rPr>
          <w:rFonts w:ascii="Courier New" w:hAnsi="Courier New" w:cs="Courier New"/>
        </w:rPr>
        <w:t>les? I ask every sensible man, if the history of the Acts, the Epistles to the Galatians, Colossians, Ephesians, and Romans are not sufficient to shew that the work of the apostles did not precede the sending of the letters which Paul addressed to these ch</w:t>
      </w:r>
      <w:r w:rsidRPr="00C100C3">
        <w:rPr>
          <w:rFonts w:ascii="Courier New" w:hAnsi="Courier New" w:cs="Courier New"/>
        </w:rPr>
        <w:t xml:space="preserve">urches. But the cases on which you insist are still plainer with regard to this principal point. You say: </w:t>
      </w:r>
      <w:ins w:id="9037" w:author="Comparison" w:date="2013-05-05T19:43:00Z">
        <w:r w:rsidRPr="00AA4B48">
          <w:rPr>
            <w:rFonts w:ascii="Courier New" w:hAnsi="Courier New" w:cs="Courier New"/>
          </w:rPr>
          <w:t>"</w:t>
        </w:r>
      </w:ins>
      <w:del w:id="9038" w:author="Comparison" w:date="2013-05-05T19:43:00Z">
        <w:r w:rsidRPr="00C100C3">
          <w:rPr>
            <w:rFonts w:ascii="Courier New" w:hAnsi="Courier New" w:cs="Courier New"/>
          </w:rPr>
          <w:delText>&amp;#8220;</w:delText>
        </w:r>
      </w:del>
      <w:r w:rsidRPr="00C100C3">
        <w:rPr>
          <w:rFonts w:ascii="Courier New" w:hAnsi="Courier New" w:cs="Courier New"/>
        </w:rPr>
        <w:t>Moreover, in the two only cases in which the first work of evangelization is expressly attributed to private Christians at Antioch and Samaria,</w:t>
      </w:r>
      <w:r w:rsidRPr="00C100C3">
        <w:rPr>
          <w:rFonts w:ascii="Courier New" w:hAnsi="Courier New" w:cs="Courier New"/>
        </w:rPr>
        <w:t xml:space="preserve"> @Acts 8 and 11 mention the immediate mission of delegates from the apostles and the church at Jerusalem. By what right, then, could one in these days found a new church, since there are no longer apostles to preside in the work, nor delegates from the apo</w:t>
      </w:r>
      <w:r w:rsidRPr="00C100C3">
        <w:rPr>
          <w:rFonts w:ascii="Courier New" w:hAnsi="Courier New" w:cs="Courier New"/>
        </w:rPr>
        <w:t>stle to confirm it by the imposition of their hands on the newly converted and by conferring on them the Holy Spirit</w:t>
      </w:r>
      <w:ins w:id="9039" w:author="Comparison" w:date="2013-05-05T19:43:00Z">
        <w:r w:rsidRPr="00AA4B48">
          <w:rPr>
            <w:rFonts w:ascii="Courier New" w:hAnsi="Courier New" w:cs="Courier New"/>
          </w:rPr>
          <w:t>?"</w:t>
        </w:r>
      </w:ins>
      <w:del w:id="9040" w:author="Comparison" w:date="2013-05-05T19:43:00Z">
        <w:r w:rsidRPr="00C100C3">
          <w:rPr>
            <w:rFonts w:ascii="Courier New" w:hAnsi="Courier New" w:cs="Courier New"/>
          </w:rPr>
          <w:delText>?&amp;#8221;</w:delText>
        </w:r>
      </w:del>
    </w:p>
    <w:p w14:paraId="003F5CDC"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This time I will not say that you weary me, sir. You furnish such suitable cases to demonstrate that my views are true that I have</w:t>
      </w:r>
      <w:r w:rsidRPr="00C100C3">
        <w:rPr>
          <w:rFonts w:ascii="Courier New" w:hAnsi="Courier New" w:cs="Courier New"/>
        </w:rPr>
        <w:t xml:space="preserve"> only to be satisfied with you.</w:t>
      </w:r>
    </w:p>
    <w:p w14:paraId="19DA02A5" w14:textId="384A31D3" w:rsidR="00000000" w:rsidRPr="00C100C3" w:rsidRDefault="00362818" w:rsidP="00C100C3">
      <w:pPr>
        <w:pStyle w:val="PlainText"/>
        <w:rPr>
          <w:rFonts w:ascii="Courier New" w:hAnsi="Courier New" w:cs="Courier New"/>
        </w:rPr>
      </w:pPr>
      <w:r w:rsidRPr="00C100C3">
        <w:rPr>
          <w:rFonts w:ascii="Courier New" w:hAnsi="Courier New" w:cs="Courier New"/>
        </w:rPr>
        <w:t xml:space="preserve">Do you know what this case demonstrates? That </w:t>
      </w:r>
      <w:ins w:id="9041" w:author="Comparison" w:date="2013-05-05T19:43:00Z">
        <w:r w:rsidRPr="00AA4B48">
          <w:rPr>
            <w:rFonts w:ascii="Courier New" w:hAnsi="Courier New" w:cs="Courier New"/>
          </w:rPr>
          <w:t>"</w:t>
        </w:r>
      </w:ins>
      <w:del w:id="9042" w:author="Comparison" w:date="2013-05-05T19:43:00Z">
        <w:r w:rsidRPr="00C100C3">
          <w:rPr>
            <w:rFonts w:ascii="Courier New" w:hAnsi="Courier New" w:cs="Courier New"/>
          </w:rPr>
          <w:delText>&amp;#8220;</w:delText>
        </w:r>
      </w:del>
      <w:r w:rsidRPr="00C100C3">
        <w:rPr>
          <w:rFonts w:ascii="Courier New" w:hAnsi="Courier New" w:cs="Courier New"/>
        </w:rPr>
        <w:t>faithful disciples</w:t>
      </w:r>
      <w:ins w:id="9043" w:author="Comparison" w:date="2013-05-05T19:43:00Z">
        <w:r w:rsidRPr="00AA4B48">
          <w:rPr>
            <w:rFonts w:ascii="Courier New" w:hAnsi="Courier New" w:cs="Courier New"/>
          </w:rPr>
          <w:t>"</w:t>
        </w:r>
      </w:ins>
      <w:del w:id="9044" w:author="Comparison" w:date="2013-05-05T19:43:00Z">
        <w:r w:rsidRPr="00C100C3">
          <w:rPr>
            <w:rFonts w:ascii="Courier New" w:hAnsi="Courier New" w:cs="Courier New"/>
          </w:rPr>
          <w:delText>&amp;#8221;</w:delText>
        </w:r>
      </w:del>
      <w:r w:rsidRPr="00C100C3">
        <w:rPr>
          <w:rFonts w:ascii="Courier New" w:hAnsi="Courier New" w:cs="Courier New"/>
        </w:rPr>
        <w:t xml:space="preserve"> went forth to do the work of evangelization without asking what the apostles would do afterwards: then those who were the fruit of their labours</w:t>
      </w:r>
      <w:r w:rsidRPr="00C100C3">
        <w:rPr>
          <w:rFonts w:ascii="Courier New" w:hAnsi="Courier New" w:cs="Courier New"/>
        </w:rPr>
        <w:t xml:space="preserve"> took their position as Christians and as an assembly. This is exactly what we do.</w:t>
      </w:r>
    </w:p>
    <w:p w14:paraId="5BA4398D"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apostles laid their hands on them, and acted in order to confirm them in the faith; and in other cases appointed elders, either personally or by a delegate. The labouri</w:t>
      </w:r>
      <w:r w:rsidRPr="00C100C3">
        <w:rPr>
          <w:rFonts w:ascii="Courier New" w:hAnsi="Courier New" w:cs="Courier New"/>
        </w:rPr>
        <w:t>ng brethren do not pretend to do the apostolical part of the work, because they are not apostles; and it is precisely this part which you have the pretension to do (that is to say, the apostolical</w:t>
      </w:r>
    </w:p>
    <w:p w14:paraId="4640B49D"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{377}</w:t>
      </w:r>
    </w:p>
    <w:p w14:paraId="3B5DC7A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part). We make the distinction, which you point out</w:t>
      </w:r>
      <w:r w:rsidRPr="00C100C3">
        <w:rPr>
          <w:rFonts w:ascii="Courier New" w:hAnsi="Courier New" w:cs="Courier New"/>
        </w:rPr>
        <w:t>, between the work of simple Christians (I will add, possessing the gifts which God has deigned to allot to them), and the work of the apostles and their delegates. This part the labouring brethren do not pretend to accomplish. You also make the distinctio</w:t>
      </w:r>
      <w:r w:rsidRPr="00C100C3">
        <w:rPr>
          <w:rFonts w:ascii="Courier New" w:hAnsi="Courier New" w:cs="Courier New"/>
        </w:rPr>
        <w:t>n between these two things, but pretend, in that which relates to elders, to do the apostolical part of the work, alleging that without so doing an assembly cannot be founded.</w:t>
      </w:r>
    </w:p>
    <w:p w14:paraId="17C0F24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It seems to me that the serious and scriptural thing is to carry out the distin</w:t>
      </w:r>
      <w:r w:rsidRPr="00C100C3">
        <w:rPr>
          <w:rFonts w:ascii="Courier New" w:hAnsi="Courier New" w:cs="Courier New"/>
        </w:rPr>
        <w:t>ction which you make: to do that which private Christians did according to their gifts, and to leave to the apostles and their delegates what was done by the apostles and their delegates.</w:t>
      </w:r>
    </w:p>
    <w:p w14:paraId="601ACEB4" w14:textId="338A224C" w:rsidR="00000000" w:rsidRPr="00C100C3" w:rsidRDefault="00362818" w:rsidP="00C100C3">
      <w:pPr>
        <w:pStyle w:val="PlainText"/>
        <w:rPr>
          <w:rFonts w:ascii="Courier New" w:hAnsi="Courier New" w:cs="Courier New"/>
        </w:rPr>
      </w:pPr>
      <w:r w:rsidRPr="00C100C3">
        <w:rPr>
          <w:rFonts w:ascii="Courier New" w:hAnsi="Courier New" w:cs="Courier New"/>
        </w:rPr>
        <w:t>But you insist on another fact in your letter. You say, as to colle</w:t>
      </w:r>
      <w:r w:rsidRPr="00C100C3">
        <w:rPr>
          <w:rFonts w:ascii="Courier New" w:hAnsi="Courier New" w:cs="Courier New"/>
        </w:rPr>
        <w:t>ctions, only one is related in the New Testament, and in that single account the participation of an apostle is positively stated! Must I repeat to you, sir, that the apostle refused to take part in this collection, unless there were other persons with him</w:t>
      </w:r>
      <w:r w:rsidRPr="00C100C3">
        <w:rPr>
          <w:rFonts w:ascii="Courier New" w:hAnsi="Courier New" w:cs="Courier New"/>
        </w:rPr>
        <w:t>? But this is not all. I must here thank you for the support which you lend to my views. This case also, as well as the other which you quoted, overturns your arguments. If you give yourself the trouble to read @Romans 15:</w:t>
      </w:r>
      <w:ins w:id="9045" w:author="Comparison" w:date="2013-05-05T19:43:00Z">
        <w:r w:rsidRPr="00AA4B48">
          <w:rPr>
            <w:rFonts w:ascii="Courier New" w:hAnsi="Courier New" w:cs="Courier New"/>
          </w:rPr>
          <w:t xml:space="preserve"> </w:t>
        </w:r>
      </w:ins>
      <w:r w:rsidRPr="00C100C3">
        <w:rPr>
          <w:rFonts w:ascii="Courier New" w:hAnsi="Courier New" w:cs="Courier New"/>
        </w:rPr>
        <w:t xml:space="preserve">26, you will find, </w:t>
      </w:r>
      <w:ins w:id="9046" w:author="Comparison" w:date="2013-05-05T19:43:00Z">
        <w:r w:rsidRPr="00AA4B48">
          <w:rPr>
            <w:rFonts w:ascii="Courier New" w:hAnsi="Courier New" w:cs="Courier New"/>
          </w:rPr>
          <w:t>"</w:t>
        </w:r>
      </w:ins>
      <w:del w:id="9047" w:author="Comparison" w:date="2013-05-05T19:43:00Z">
        <w:r w:rsidRPr="00C100C3">
          <w:rPr>
            <w:rFonts w:ascii="Courier New" w:hAnsi="Courier New" w:cs="Courier New"/>
          </w:rPr>
          <w:delText>&amp;#8220;</w:delText>
        </w:r>
      </w:del>
      <w:r w:rsidRPr="00C100C3">
        <w:rPr>
          <w:rFonts w:ascii="Courier New" w:hAnsi="Courier New" w:cs="Courier New"/>
        </w:rPr>
        <w:t>For it h</w:t>
      </w:r>
      <w:r w:rsidRPr="00C100C3">
        <w:rPr>
          <w:rFonts w:ascii="Courier New" w:hAnsi="Courier New" w:cs="Courier New"/>
        </w:rPr>
        <w:t>ath *pleased* them of Macedonia and Achaia to make a certain contribution for the poor saints which are at Jerusalem. It hath pleased them verily, and their debtors they are</w:t>
      </w:r>
      <w:ins w:id="9048" w:author="Comparison" w:date="2013-05-05T19:43:00Z">
        <w:r w:rsidRPr="00AA4B48">
          <w:rPr>
            <w:rFonts w:ascii="Courier New" w:hAnsi="Courier New" w:cs="Courier New"/>
          </w:rPr>
          <w:t>."</w:t>
        </w:r>
      </w:ins>
      <w:del w:id="9049" w:author="Comparison" w:date="2013-05-05T19:43:00Z">
        <w:r w:rsidRPr="00C100C3">
          <w:rPr>
            <w:rFonts w:ascii="Courier New" w:hAnsi="Courier New" w:cs="Courier New"/>
          </w:rPr>
          <w:delText>.&amp;#8221;</w:delText>
        </w:r>
      </w:del>
      <w:r w:rsidRPr="00C100C3">
        <w:rPr>
          <w:rFonts w:ascii="Courier New" w:hAnsi="Courier New" w:cs="Courier New"/>
        </w:rPr>
        <w:t xml:space="preserve"> So that, on this point, the principle recognized in the word of God is tha</w:t>
      </w:r>
      <w:r w:rsidRPr="00C100C3">
        <w:rPr>
          <w:rFonts w:ascii="Courier New" w:hAnsi="Courier New" w:cs="Courier New"/>
        </w:rPr>
        <w:t xml:space="preserve">t of the full liberty of the saints, and under certain aspects their moral obligation. </w:t>
      </w:r>
      <w:ins w:id="9050" w:author="Comparison" w:date="2013-05-05T19:43:00Z">
        <w:r w:rsidRPr="00AA4B48">
          <w:rPr>
            <w:rFonts w:ascii="Courier New" w:hAnsi="Courier New" w:cs="Courier New"/>
          </w:rPr>
          <w:t>"</w:t>
        </w:r>
      </w:ins>
      <w:del w:id="9051" w:author="Comparison" w:date="2013-05-05T19:43:00Z">
        <w:r w:rsidRPr="00C100C3">
          <w:rPr>
            <w:rFonts w:ascii="Courier New" w:hAnsi="Courier New" w:cs="Courier New"/>
          </w:rPr>
          <w:delText>&amp;#8220;</w:delText>
        </w:r>
      </w:del>
      <w:r w:rsidRPr="00C100C3">
        <w:rPr>
          <w:rFonts w:ascii="Courier New" w:hAnsi="Courier New" w:cs="Courier New"/>
        </w:rPr>
        <w:t>It pleased them</w:t>
      </w:r>
      <w:ins w:id="9052" w:author="Comparison" w:date="2013-05-05T19:43:00Z">
        <w:r w:rsidRPr="00AA4B48">
          <w:rPr>
            <w:rFonts w:ascii="Courier New" w:hAnsi="Courier New" w:cs="Courier New"/>
          </w:rPr>
          <w:t>."</w:t>
        </w:r>
      </w:ins>
      <w:del w:id="9053" w:author="Comparison" w:date="2013-05-05T19:43:00Z">
        <w:r w:rsidRPr="00C100C3">
          <w:rPr>
            <w:rFonts w:ascii="Courier New" w:hAnsi="Courier New" w:cs="Courier New"/>
          </w:rPr>
          <w:delText>.&amp;#8221;</w:delText>
        </w:r>
      </w:del>
      <w:r w:rsidRPr="00C100C3">
        <w:rPr>
          <w:rFonts w:ascii="Courier New" w:hAnsi="Courier New" w:cs="Courier New"/>
        </w:rPr>
        <w:t xml:space="preserve"> Hence, when it pleases us, we do it, acknowledging often that it is an obligation. If you wish to see the spirit in which the thing was do</w:t>
      </w:r>
      <w:r w:rsidRPr="00C100C3">
        <w:rPr>
          <w:rFonts w:ascii="Courier New" w:hAnsi="Courier New" w:cs="Courier New"/>
        </w:rPr>
        <w:t xml:space="preserve">ne, you can read @2 Corinthians 8 where the apostle says, </w:t>
      </w:r>
      <w:ins w:id="9054" w:author="Comparison" w:date="2013-05-05T19:43:00Z">
        <w:r w:rsidRPr="00AA4B48">
          <w:rPr>
            <w:rFonts w:ascii="Courier New" w:hAnsi="Courier New" w:cs="Courier New"/>
          </w:rPr>
          <w:t>"</w:t>
        </w:r>
      </w:ins>
      <w:del w:id="9055" w:author="Comparison" w:date="2013-05-05T19:43:00Z">
        <w:r w:rsidRPr="00C100C3">
          <w:rPr>
            <w:rFonts w:ascii="Courier New" w:hAnsi="Courier New" w:cs="Courier New"/>
          </w:rPr>
          <w:delText>&amp;#8220;</w:delText>
        </w:r>
      </w:del>
      <w:r w:rsidRPr="00C100C3">
        <w:rPr>
          <w:rFonts w:ascii="Courier New" w:hAnsi="Courier New" w:cs="Courier New"/>
        </w:rPr>
        <w:t>I speak not by commandment</w:t>
      </w:r>
      <w:ins w:id="9056" w:author="Comparison" w:date="2013-05-05T19:43:00Z">
        <w:r w:rsidRPr="00AA4B48">
          <w:rPr>
            <w:rFonts w:ascii="Courier New" w:hAnsi="Courier New" w:cs="Courier New"/>
          </w:rPr>
          <w:t>";</w:t>
        </w:r>
      </w:ins>
      <w:del w:id="9057" w:author="Comparison" w:date="2013-05-05T19:43:00Z">
        <w:r w:rsidRPr="00C100C3">
          <w:rPr>
            <w:rFonts w:ascii="Courier New" w:hAnsi="Courier New" w:cs="Courier New"/>
          </w:rPr>
          <w:delText>&amp;#8221;;</w:delText>
        </w:r>
      </w:del>
      <w:r w:rsidRPr="00C100C3">
        <w:rPr>
          <w:rFonts w:ascii="Courier New" w:hAnsi="Courier New" w:cs="Courier New"/>
        </w:rPr>
        <w:t xml:space="preserve"> and elsewhere (@1 Corinthians 16) </w:t>
      </w:r>
      <w:ins w:id="9058" w:author="Comparison" w:date="2013-05-05T19:43:00Z">
        <w:r w:rsidRPr="00AA4B48">
          <w:rPr>
            <w:rFonts w:ascii="Courier New" w:hAnsi="Courier New" w:cs="Courier New"/>
          </w:rPr>
          <w:t>You</w:t>
        </w:r>
      </w:ins>
      <w:del w:id="9059" w:author="Comparison" w:date="2013-05-05T19:43:00Z">
        <w:r w:rsidRPr="00C100C3">
          <w:rPr>
            <w:rFonts w:ascii="Courier New" w:hAnsi="Courier New" w:cs="Courier New"/>
          </w:rPr>
          <w:delText>you</w:delText>
        </w:r>
      </w:del>
      <w:r w:rsidRPr="00C100C3">
        <w:rPr>
          <w:rFonts w:ascii="Courier New" w:hAnsi="Courier New" w:cs="Courier New"/>
        </w:rPr>
        <w:t xml:space="preserve"> will find other collections also. You will see that the apostle speaks of the collection at Corinth, as of a thing whi</w:t>
      </w:r>
      <w:r w:rsidRPr="00C100C3">
        <w:rPr>
          <w:rFonts w:ascii="Courier New" w:hAnsi="Courier New" w:cs="Courier New"/>
        </w:rPr>
        <w:t>ch was being made, and of his participation in it as a discretionary thing</w:t>
      </w:r>
      <w:ins w:id="9060" w:author="Comparison" w:date="2013-05-05T19:43:00Z">
        <w:r w:rsidRPr="00AA4B48">
          <w:rPr>
            <w:rFonts w:ascii="Courier New" w:hAnsi="Courier New" w:cs="Courier New"/>
          </w:rPr>
          <w:t xml:space="preserve"> "</w:t>
        </w:r>
      </w:ins>
      <w:del w:id="9061" w:author="Comparison" w:date="2013-05-05T19:43:00Z">
        <w:r w:rsidRPr="00C100C3">
          <w:rPr>
            <w:rFonts w:ascii="Courier New" w:hAnsi="Courier New" w:cs="Courier New"/>
          </w:rPr>
          <w:delText>&amp;#8212; &amp;#8220;</w:delText>
        </w:r>
      </w:del>
      <w:r w:rsidRPr="00C100C3">
        <w:rPr>
          <w:rFonts w:ascii="Courier New" w:hAnsi="Courier New" w:cs="Courier New"/>
        </w:rPr>
        <w:t>if it be meet</w:t>
      </w:r>
      <w:ins w:id="9062" w:author="Comparison" w:date="2013-05-05T19:43:00Z">
        <w:r w:rsidRPr="00AA4B48">
          <w:rPr>
            <w:rFonts w:ascii="Courier New" w:hAnsi="Courier New" w:cs="Courier New"/>
          </w:rPr>
          <w:t>."</w:t>
        </w:r>
      </w:ins>
      <w:del w:id="9063" w:author="Comparison" w:date="2013-05-05T19:43:00Z">
        <w:r w:rsidRPr="00C100C3">
          <w:rPr>
            <w:rFonts w:ascii="Courier New" w:hAnsi="Courier New" w:cs="Courier New"/>
          </w:rPr>
          <w:delText>.&amp;#8221;</w:delText>
        </w:r>
      </w:del>
      <w:r w:rsidRPr="00C100C3">
        <w:rPr>
          <w:rFonts w:ascii="Courier New" w:hAnsi="Courier New" w:cs="Courier New"/>
        </w:rPr>
        <w:t xml:space="preserve"> He had given orders to the Galatians as to how the collection was to be made. Hence, while quite admitting that there is often a moral obligation</w:t>
      </w:r>
      <w:r w:rsidRPr="00C100C3">
        <w:rPr>
          <w:rFonts w:ascii="Courier New" w:hAnsi="Courier New" w:cs="Courier New"/>
        </w:rPr>
        <w:t xml:space="preserve"> (and in this case one does not wait for an apostle), we find perfect liberty, we find spontaneous action as an essential thing, and that the participation of the apostle is a question of seasonableness. The examples which you quote,</w:t>
      </w:r>
    </w:p>
    <w:p w14:paraId="7F78AB79"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{378}</w:t>
      </w:r>
    </w:p>
    <w:p w14:paraId="53574A3A"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sir, confirm t</w:t>
      </w:r>
      <w:r w:rsidRPr="00C100C3">
        <w:rPr>
          <w:rFonts w:ascii="Courier New" w:hAnsi="Courier New" w:cs="Courier New"/>
        </w:rPr>
        <w:t xml:space="preserve">he principles which I maintain, as well as the distinction, which is intelligible to every sensible person, between acts which are, on the one hand, the fruit of grace, or of a particular power granted by God in the form of a gift, and, on the other, acts </w:t>
      </w:r>
      <w:r w:rsidRPr="00C100C3">
        <w:rPr>
          <w:rFonts w:ascii="Courier New" w:hAnsi="Courier New" w:cs="Courier New"/>
        </w:rPr>
        <w:t>of authority which depend on a mission from on high.</w:t>
      </w:r>
    </w:p>
    <w:p w14:paraId="56C763EB" w14:textId="55B8BFAA" w:rsidR="00000000" w:rsidRPr="00C100C3" w:rsidRDefault="00362818" w:rsidP="00C100C3">
      <w:pPr>
        <w:pStyle w:val="PlainText"/>
        <w:rPr>
          <w:rFonts w:ascii="Courier New" w:hAnsi="Courier New" w:cs="Courier New"/>
        </w:rPr>
      </w:pPr>
      <w:r w:rsidRPr="00C100C3">
        <w:rPr>
          <w:rFonts w:ascii="Courier New" w:hAnsi="Courier New" w:cs="Courier New"/>
        </w:rPr>
        <w:t xml:space="preserve">I am very glad that you openly repudiate the principle </w:t>
      </w:r>
      <w:ins w:id="9064" w:author="Comparison" w:date="2013-05-05T19:43:00Z">
        <w:r w:rsidRPr="00AA4B48">
          <w:rPr>
            <w:rFonts w:ascii="Courier New" w:hAnsi="Courier New" w:cs="Courier New"/>
          </w:rPr>
          <w:t>"</w:t>
        </w:r>
      </w:ins>
      <w:del w:id="9065" w:author="Comparison" w:date="2013-05-05T19:43:00Z">
        <w:r w:rsidRPr="00C100C3">
          <w:rPr>
            <w:rFonts w:ascii="Courier New" w:hAnsi="Courier New" w:cs="Courier New"/>
          </w:rPr>
          <w:delText>&amp;#8220;</w:delText>
        </w:r>
      </w:del>
      <w:r w:rsidRPr="00C100C3">
        <w:rPr>
          <w:rFonts w:ascii="Courier New" w:hAnsi="Courier New" w:cs="Courier New"/>
        </w:rPr>
        <w:t>that it is lawful to do otherwise than what is expressed in the word of God</w:t>
      </w:r>
      <w:ins w:id="9066" w:author="Comparison" w:date="2013-05-05T19:43:00Z">
        <w:r w:rsidRPr="00AA4B48">
          <w:rPr>
            <w:rFonts w:ascii="Courier New" w:hAnsi="Courier New" w:cs="Courier New"/>
          </w:rPr>
          <w:t>";</w:t>
        </w:r>
      </w:ins>
      <w:del w:id="9067" w:author="Comparison" w:date="2013-05-05T19:43:00Z">
        <w:r w:rsidRPr="00C100C3">
          <w:rPr>
            <w:rFonts w:ascii="Courier New" w:hAnsi="Courier New" w:cs="Courier New"/>
          </w:rPr>
          <w:delText>&amp;#8221;;</w:delText>
        </w:r>
      </w:del>
      <w:r w:rsidRPr="00C100C3">
        <w:rPr>
          <w:rFonts w:ascii="Courier New" w:hAnsi="Courier New" w:cs="Courier New"/>
        </w:rPr>
        <w:t xml:space="preserve"> but in the face of this assertion allow me again to quot</w:t>
      </w:r>
      <w:r w:rsidRPr="00C100C3">
        <w:rPr>
          <w:rFonts w:ascii="Courier New" w:hAnsi="Courier New" w:cs="Courier New"/>
        </w:rPr>
        <w:t xml:space="preserve">e M. de </w:t>
      </w:r>
      <w:ins w:id="9068" w:author="Comparison" w:date="2013-05-05T19:43:00Z">
        <w:r w:rsidRPr="00AA4B48">
          <w:rPr>
            <w:rFonts w:ascii="Courier New" w:hAnsi="Courier New" w:cs="Courier New"/>
          </w:rPr>
          <w:t>Gasparin's</w:t>
        </w:r>
      </w:ins>
      <w:del w:id="9069" w:author="Comparison" w:date="2013-05-05T19:43:00Z">
        <w:r w:rsidRPr="00C100C3">
          <w:rPr>
            <w:rFonts w:ascii="Courier New" w:hAnsi="Courier New" w:cs="Courier New"/>
          </w:rPr>
          <w:delText>Gasparin&amp;#8217;s</w:delText>
        </w:r>
      </w:del>
      <w:r w:rsidRPr="00C100C3">
        <w:rPr>
          <w:rFonts w:ascii="Courier New" w:hAnsi="Courier New" w:cs="Courier New"/>
        </w:rPr>
        <w:t xml:space="preserve"> writing (</w:t>
      </w:r>
      <w:ins w:id="9070" w:author="Comparison" w:date="2013-05-05T19:43:00Z">
        <w:r w:rsidRPr="00AA4B48">
          <w:rPr>
            <w:rFonts w:ascii="Courier New" w:hAnsi="Courier New" w:cs="Courier New"/>
          </w:rPr>
          <w:t>December</w:t>
        </w:r>
      </w:ins>
      <w:del w:id="9071" w:author="Comparison" w:date="2013-05-05T19:43:00Z">
        <w:r w:rsidRPr="00C100C3">
          <w:rPr>
            <w:rFonts w:ascii="Courier New" w:hAnsi="Courier New" w:cs="Courier New"/>
          </w:rPr>
          <w:delText>Dec.</w:delText>
        </w:r>
      </w:del>
      <w:r w:rsidRPr="00C100C3">
        <w:rPr>
          <w:rFonts w:ascii="Courier New" w:hAnsi="Courier New" w:cs="Courier New"/>
        </w:rPr>
        <w:t xml:space="preserve"> 23, 1854) on the subject of the establishment of elders, etc. </w:t>
      </w:r>
      <w:ins w:id="9072" w:author="Comparison" w:date="2013-05-05T19:43:00Z">
        <w:r w:rsidRPr="00AA4B48">
          <w:rPr>
            <w:rFonts w:ascii="Courier New" w:hAnsi="Courier New" w:cs="Courier New"/>
          </w:rPr>
          <w:t>"</w:t>
        </w:r>
      </w:ins>
      <w:del w:id="9073" w:author="Comparison" w:date="2013-05-05T19:43:00Z">
        <w:r w:rsidRPr="00C100C3">
          <w:rPr>
            <w:rFonts w:ascii="Courier New" w:hAnsi="Courier New" w:cs="Courier New"/>
          </w:rPr>
          <w:delText>&amp;#8220;</w:delText>
        </w:r>
      </w:del>
      <w:r w:rsidRPr="00C100C3">
        <w:rPr>
          <w:rFonts w:ascii="Courier New" w:hAnsi="Courier New" w:cs="Courier New"/>
        </w:rPr>
        <w:t>Because things appear to have happened thus in the two or three instances which the New Testament mentions, it does not the least in the world follo</w:t>
      </w:r>
      <w:r w:rsidRPr="00C100C3">
        <w:rPr>
          <w:rFonts w:ascii="Courier New" w:hAnsi="Courier New" w:cs="Courier New"/>
        </w:rPr>
        <w:t>w that they could not also have been done otherwise</w:t>
      </w:r>
      <w:ins w:id="9074" w:author="Comparison" w:date="2013-05-05T19:43:00Z">
        <w:r w:rsidRPr="00AA4B48">
          <w:rPr>
            <w:rFonts w:ascii="Courier New" w:hAnsi="Courier New" w:cs="Courier New"/>
          </w:rPr>
          <w:t>."</w:t>
        </w:r>
      </w:ins>
      <w:del w:id="9075" w:author="Comparison" w:date="2013-05-05T19:43:00Z">
        <w:r w:rsidRPr="00C100C3">
          <w:rPr>
            <w:rFonts w:ascii="Courier New" w:hAnsi="Courier New" w:cs="Courier New"/>
          </w:rPr>
          <w:delText>.&amp;#8221;</w:delText>
        </w:r>
      </w:del>
      <w:r w:rsidRPr="00C100C3">
        <w:rPr>
          <w:rFonts w:ascii="Courier New" w:hAnsi="Courier New" w:cs="Courier New"/>
        </w:rPr>
        <w:t xml:space="preserve"> Now the facts are always there</w:t>
      </w:r>
      <w:ins w:id="9076" w:author="Comparison" w:date="2013-05-05T19:43:00Z">
        <w:r w:rsidRPr="00AA4B48">
          <w:rPr>
            <w:rFonts w:ascii="Courier New" w:hAnsi="Courier New" w:cs="Courier New"/>
          </w:rPr>
          <w:t xml:space="preserve"> -- </w:t>
        </w:r>
      </w:ins>
      <w:del w:id="9077" w:author="Comparison" w:date="2013-05-05T19:43:00Z">
        <w:r w:rsidRPr="00C100C3">
          <w:rPr>
            <w:rFonts w:ascii="Courier New" w:hAnsi="Courier New" w:cs="Courier New"/>
          </w:rPr>
          <w:delText>&amp;#8212;</w:delText>
        </w:r>
      </w:del>
      <w:r w:rsidRPr="00C100C3">
        <w:rPr>
          <w:rFonts w:ascii="Courier New" w:hAnsi="Courier New" w:cs="Courier New"/>
        </w:rPr>
        <w:t xml:space="preserve">the thing was not done in the Gentile churches otherwise than by the apostles and their delegates. I have already said that there does not appear to have been </w:t>
      </w:r>
      <w:r w:rsidRPr="00C100C3">
        <w:rPr>
          <w:rFonts w:ascii="Courier New" w:hAnsi="Courier New" w:cs="Courier New"/>
        </w:rPr>
        <w:t xml:space="preserve">any nomination of elders amongst the Jews, so that, if you make elders, you cannot escape from the perplexity of </w:t>
      </w:r>
      <w:ins w:id="9078" w:author="Comparison" w:date="2013-05-05T19:43:00Z">
        <w:r w:rsidRPr="00AA4B48">
          <w:rPr>
            <w:rFonts w:ascii="Courier New" w:hAnsi="Courier New" w:cs="Courier New"/>
          </w:rPr>
          <w:t>"</w:t>
        </w:r>
      </w:ins>
      <w:del w:id="9079" w:author="Comparison" w:date="2013-05-05T19:43:00Z">
        <w:r w:rsidRPr="00C100C3">
          <w:rPr>
            <w:rFonts w:ascii="Courier New" w:hAnsi="Courier New" w:cs="Courier New"/>
          </w:rPr>
          <w:delText>&amp;#8220;</w:delText>
        </w:r>
      </w:del>
      <w:r w:rsidRPr="00C100C3">
        <w:rPr>
          <w:rFonts w:ascii="Courier New" w:hAnsi="Courier New" w:cs="Courier New"/>
        </w:rPr>
        <w:t>doing it otherwise</w:t>
      </w:r>
      <w:ins w:id="9080" w:author="Comparison" w:date="2013-05-05T19:43:00Z">
        <w:r w:rsidRPr="00AA4B48">
          <w:rPr>
            <w:rFonts w:ascii="Courier New" w:hAnsi="Courier New" w:cs="Courier New"/>
          </w:rPr>
          <w:t>"</w:t>
        </w:r>
      </w:ins>
      <w:del w:id="9081" w:author="Comparison" w:date="2013-05-05T19:43:00Z">
        <w:r w:rsidRPr="00C100C3">
          <w:rPr>
            <w:rFonts w:ascii="Courier New" w:hAnsi="Courier New" w:cs="Courier New"/>
          </w:rPr>
          <w:delText>&amp;#8221;</w:delText>
        </w:r>
      </w:del>
      <w:r w:rsidRPr="00C100C3">
        <w:rPr>
          <w:rFonts w:ascii="Courier New" w:hAnsi="Courier New" w:cs="Courier New"/>
        </w:rPr>
        <w:t xml:space="preserve"> than according to the way which scripture presents to us. But this is not all. Whilst openly repudiating this </w:t>
      </w:r>
      <w:r w:rsidRPr="00C100C3">
        <w:rPr>
          <w:rFonts w:ascii="Courier New" w:hAnsi="Courier New" w:cs="Courier New"/>
        </w:rPr>
        <w:t>principle in 1856 at the end of one paragraph, you again lay it down at the end of the following sentence. In order not to make elders, etc., you say it would be necessary to find in scripture a passage confining this act exclusively to the apostles and th</w:t>
      </w:r>
      <w:r w:rsidRPr="00C100C3">
        <w:rPr>
          <w:rFonts w:ascii="Courier New" w:hAnsi="Courier New" w:cs="Courier New"/>
        </w:rPr>
        <w:t xml:space="preserve">eir delegates, a passage declaring that elders must be appointed by them </w:t>
      </w:r>
      <w:ins w:id="9082" w:author="Comparison" w:date="2013-05-05T19:43:00Z">
        <w:r w:rsidRPr="00AA4B48">
          <w:rPr>
            <w:rFonts w:ascii="Courier New" w:hAnsi="Courier New" w:cs="Courier New"/>
          </w:rPr>
          <w:t>"</w:t>
        </w:r>
      </w:ins>
      <w:del w:id="9083" w:author="Comparison" w:date="2013-05-05T19:43:00Z">
        <w:r w:rsidRPr="00C100C3">
          <w:rPr>
            <w:rFonts w:ascii="Courier New" w:hAnsi="Courier New" w:cs="Courier New"/>
          </w:rPr>
          <w:delText>&amp;#8220;</w:delText>
        </w:r>
      </w:del>
      <w:r w:rsidRPr="00C100C3">
        <w:rPr>
          <w:rFonts w:ascii="Courier New" w:hAnsi="Courier New" w:cs="Courier New"/>
        </w:rPr>
        <w:t>and not otherwise</w:t>
      </w:r>
      <w:ins w:id="9084" w:author="Comparison" w:date="2013-05-05T19:43:00Z">
        <w:r w:rsidRPr="00AA4B48">
          <w:rPr>
            <w:rFonts w:ascii="Courier New" w:hAnsi="Courier New" w:cs="Courier New"/>
          </w:rPr>
          <w:t>."</w:t>
        </w:r>
      </w:ins>
      <w:del w:id="9085" w:author="Comparison" w:date="2013-05-05T19:43:00Z">
        <w:r w:rsidRPr="00C100C3">
          <w:rPr>
            <w:rFonts w:ascii="Courier New" w:hAnsi="Courier New" w:cs="Courier New"/>
          </w:rPr>
          <w:delText>.&amp;#8221;</w:delText>
        </w:r>
      </w:del>
    </w:p>
    <w:p w14:paraId="08787234" w14:textId="77777777" w:rsidR="00000000" w:rsidRPr="00AA4B48" w:rsidRDefault="00362818" w:rsidP="00AA4B48">
      <w:pPr>
        <w:pStyle w:val="PlainText"/>
        <w:rPr>
          <w:ins w:id="9086" w:author="Comparison" w:date="2013-05-05T19:43:00Z"/>
          <w:rFonts w:ascii="Courier New" w:hAnsi="Courier New" w:cs="Courier New"/>
        </w:rPr>
      </w:pPr>
      <w:r w:rsidRPr="00C100C3">
        <w:rPr>
          <w:rFonts w:ascii="Courier New" w:hAnsi="Courier New" w:cs="Courier New"/>
        </w:rPr>
        <w:t xml:space="preserve">It is you who put </w:t>
      </w:r>
      <w:ins w:id="9087" w:author="Comparison" w:date="2013-05-05T19:43:00Z">
        <w:r w:rsidRPr="00AA4B48">
          <w:rPr>
            <w:rFonts w:ascii="Courier New" w:hAnsi="Courier New" w:cs="Courier New"/>
          </w:rPr>
          <w:t>"</w:t>
        </w:r>
      </w:ins>
      <w:del w:id="9088" w:author="Comparison" w:date="2013-05-05T19:43:00Z">
        <w:r w:rsidRPr="00C100C3">
          <w:rPr>
            <w:rFonts w:ascii="Courier New" w:hAnsi="Courier New" w:cs="Courier New"/>
          </w:rPr>
          <w:delText>&amp;#8220;</w:delText>
        </w:r>
      </w:del>
      <w:r w:rsidRPr="00C100C3">
        <w:rPr>
          <w:rFonts w:ascii="Courier New" w:hAnsi="Courier New" w:cs="Courier New"/>
        </w:rPr>
        <w:t>and not otherwise</w:t>
      </w:r>
      <w:ins w:id="9089" w:author="Comparison" w:date="2013-05-05T19:43:00Z">
        <w:r w:rsidRPr="00AA4B48">
          <w:rPr>
            <w:rFonts w:ascii="Courier New" w:hAnsi="Courier New" w:cs="Courier New"/>
          </w:rPr>
          <w:t xml:space="preserve">" </w:t>
        </w:r>
      </w:ins>
      <w:del w:id="9090" w:author="Comparison" w:date="2013-05-05T19:43:00Z">
        <w:r w:rsidRPr="00C100C3">
          <w:rPr>
            <w:rFonts w:ascii="Courier New" w:hAnsi="Courier New" w:cs="Courier New"/>
          </w:rPr>
          <w:delText xml:space="preserve"> &amp;#8220;</w:delText>
        </w:r>
      </w:del>
      <w:r w:rsidRPr="00C100C3">
        <w:rPr>
          <w:rFonts w:ascii="Courier New" w:hAnsi="Courier New" w:cs="Courier New"/>
        </w:rPr>
        <w:t xml:space="preserve">between inverted commas. To shew that if the passage does not say </w:t>
      </w:r>
      <w:ins w:id="9091" w:author="Comparison" w:date="2013-05-05T19:43:00Z">
        <w:r w:rsidRPr="00AA4B48">
          <w:rPr>
            <w:rFonts w:ascii="Courier New" w:hAnsi="Courier New" w:cs="Courier New"/>
          </w:rPr>
          <w:t>"</w:t>
        </w:r>
      </w:ins>
      <w:del w:id="9092" w:author="Comparison" w:date="2013-05-05T19:43:00Z">
        <w:r w:rsidRPr="00C100C3">
          <w:rPr>
            <w:rFonts w:ascii="Courier New" w:hAnsi="Courier New" w:cs="Courier New"/>
          </w:rPr>
          <w:delText>&amp;#8220;</w:delText>
        </w:r>
      </w:del>
      <w:r w:rsidRPr="00C100C3">
        <w:rPr>
          <w:rFonts w:ascii="Courier New" w:hAnsi="Courier New" w:cs="Courier New"/>
        </w:rPr>
        <w:t>and not otherwise</w:t>
      </w:r>
      <w:ins w:id="9093" w:author="Comparison" w:date="2013-05-05T19:43:00Z">
        <w:r w:rsidRPr="00AA4B48">
          <w:rPr>
            <w:rFonts w:ascii="Courier New" w:hAnsi="Courier New" w:cs="Courier New"/>
          </w:rPr>
          <w:t>,"</w:t>
        </w:r>
      </w:ins>
      <w:del w:id="9094" w:author="Comparison" w:date="2013-05-05T19:43:00Z">
        <w:r w:rsidRPr="00C100C3">
          <w:rPr>
            <w:rFonts w:ascii="Courier New" w:hAnsi="Courier New" w:cs="Courier New"/>
          </w:rPr>
          <w:delText>,&amp;#8221;</w:delText>
        </w:r>
      </w:del>
      <w:r w:rsidRPr="00C100C3">
        <w:rPr>
          <w:rFonts w:ascii="Courier New" w:hAnsi="Courier New" w:cs="Courier New"/>
        </w:rPr>
        <w:t xml:space="preserve"> </w:t>
      </w:r>
      <w:r w:rsidRPr="00C100C3">
        <w:rPr>
          <w:rFonts w:ascii="Courier New" w:hAnsi="Courier New" w:cs="Courier New"/>
        </w:rPr>
        <w:t>Count de Gasparin has a right to do it in a way different from that authorized by the word, since it is necessary to find these words to prevent your doing it as you list. Finally, you cannot deny that things were done thus in the two or three cases narrat</w:t>
      </w:r>
      <w:r w:rsidRPr="00C100C3">
        <w:rPr>
          <w:rFonts w:ascii="Courier New" w:hAnsi="Courier New" w:cs="Courier New"/>
        </w:rPr>
        <w:t xml:space="preserve">ed in the New Testament: the elders were established exclusively by the apostles or by a delegate of the apostle. It is an incontestable fact; but there is not a passage to be found which says </w:t>
      </w:r>
      <w:ins w:id="9095" w:author="Comparison" w:date="2013-05-05T19:43:00Z">
        <w:r w:rsidRPr="00AA4B48">
          <w:rPr>
            <w:rFonts w:ascii="Courier New" w:hAnsi="Courier New" w:cs="Courier New"/>
          </w:rPr>
          <w:t>"</w:t>
        </w:r>
      </w:ins>
      <w:del w:id="9096" w:author="Comparison" w:date="2013-05-05T19:43:00Z">
        <w:r w:rsidRPr="00C100C3">
          <w:rPr>
            <w:rFonts w:ascii="Courier New" w:hAnsi="Courier New" w:cs="Courier New"/>
          </w:rPr>
          <w:delText>&amp;#8220;</w:delText>
        </w:r>
      </w:del>
      <w:r w:rsidRPr="00C100C3">
        <w:rPr>
          <w:rFonts w:ascii="Courier New" w:hAnsi="Courier New" w:cs="Courier New"/>
        </w:rPr>
        <w:t>and not otherwise</w:t>
      </w:r>
      <w:ins w:id="9097" w:author="Comparison" w:date="2013-05-05T19:43:00Z">
        <w:r w:rsidRPr="00AA4B48">
          <w:rPr>
            <w:rFonts w:ascii="Courier New" w:hAnsi="Courier New" w:cs="Courier New"/>
          </w:rPr>
          <w:t>."</w:t>
        </w:r>
      </w:ins>
      <w:del w:id="9098" w:author="Comparison" w:date="2013-05-05T19:43:00Z">
        <w:r w:rsidRPr="00C100C3">
          <w:rPr>
            <w:rFonts w:ascii="Courier New" w:hAnsi="Courier New" w:cs="Courier New"/>
          </w:rPr>
          <w:delText>.&amp;#8221;</w:delText>
        </w:r>
      </w:del>
      <w:r w:rsidRPr="00C100C3">
        <w:rPr>
          <w:rFonts w:ascii="Courier New" w:hAnsi="Courier New" w:cs="Courier New"/>
        </w:rPr>
        <w:t xml:space="preserve"> Consequently you are not oblig</w:t>
      </w:r>
      <w:r w:rsidRPr="00C100C3">
        <w:rPr>
          <w:rFonts w:ascii="Courier New" w:hAnsi="Courier New" w:cs="Courier New"/>
        </w:rPr>
        <w:t>ed to follow the example of the apostles; *you do it otherwise</w:t>
      </w:r>
      <w:ins w:id="9099" w:author="Comparison" w:date="2013-05-05T19:43:00Z">
        <w:r w:rsidRPr="00AA4B48">
          <w:rPr>
            <w:rFonts w:ascii="Courier New" w:hAnsi="Courier New" w:cs="Courier New"/>
          </w:rPr>
          <w:t>*!</w:t>
        </w:r>
      </w:ins>
      <w:del w:id="9100" w:author="Comparison" w:date="2013-05-05T19:43:00Z">
        <w:r w:rsidRPr="00C100C3">
          <w:rPr>
            <w:rFonts w:ascii="Courier New" w:hAnsi="Courier New" w:cs="Courier New"/>
          </w:rPr>
          <w:delText>!*</w:delText>
        </w:r>
      </w:del>
      <w:r w:rsidRPr="00C100C3">
        <w:rPr>
          <w:rFonts w:ascii="Courier New" w:hAnsi="Courier New" w:cs="Courier New"/>
        </w:rPr>
        <w:t xml:space="preserve"> And this whilst </w:t>
      </w:r>
      <w:ins w:id="9101" w:author="Comparison" w:date="2013-05-05T19:43:00Z">
        <w:r w:rsidRPr="00AA4B48">
          <w:rPr>
            <w:rFonts w:ascii="Courier New" w:hAnsi="Courier New" w:cs="Courier New"/>
          </w:rPr>
          <w:t>"</w:t>
        </w:r>
      </w:ins>
      <w:del w:id="9102" w:author="Comparison" w:date="2013-05-05T19:43:00Z">
        <w:r w:rsidRPr="00C100C3">
          <w:rPr>
            <w:rFonts w:ascii="Courier New" w:hAnsi="Courier New" w:cs="Courier New"/>
          </w:rPr>
          <w:delText>&amp;#8220;</w:delText>
        </w:r>
      </w:del>
      <w:r w:rsidRPr="00C100C3">
        <w:rPr>
          <w:rFonts w:ascii="Courier New" w:hAnsi="Courier New" w:cs="Courier New"/>
        </w:rPr>
        <w:t>openly repudiating the convenient theories in virtue of which it would be lawful to do it otherwise</w:t>
      </w:r>
      <w:ins w:id="9103" w:author="Comparison" w:date="2013-05-05T19:43:00Z">
        <w:r w:rsidRPr="00AA4B48">
          <w:rPr>
            <w:rFonts w:ascii="Courier New" w:hAnsi="Courier New" w:cs="Courier New"/>
          </w:rPr>
          <w:t>."</w:t>
        </w:r>
      </w:ins>
    </w:p>
    <w:p w14:paraId="3A5107D6" w14:textId="0FC1E7D8" w:rsidR="00000000" w:rsidRPr="00C100C3" w:rsidRDefault="00362818" w:rsidP="00C100C3">
      <w:pPr>
        <w:pStyle w:val="PlainText"/>
        <w:rPr>
          <w:rFonts w:ascii="Courier New" w:hAnsi="Courier New" w:cs="Courier New"/>
        </w:rPr>
      </w:pPr>
      <w:ins w:id="9104" w:author="Comparison" w:date="2013-05-05T19:43:00Z">
        <w:r w:rsidRPr="00AA4B48">
          <w:rPr>
            <w:rFonts w:ascii="Courier New" w:hAnsi="Courier New" w:cs="Courier New"/>
          </w:rPr>
          <w:t>{</w:t>
        </w:r>
      </w:ins>
      <w:del w:id="9105" w:author="Comparison" w:date="2013-05-05T19:43:00Z">
        <w:r w:rsidRPr="00C100C3">
          <w:rPr>
            <w:rFonts w:ascii="Courier New" w:hAnsi="Courier New" w:cs="Courier New"/>
          </w:rPr>
          <w:delText xml:space="preserve">.&amp;#8221;{pb </w:delText>
        </w:r>
      </w:del>
      <w:r w:rsidRPr="00C100C3">
        <w:rPr>
          <w:rFonts w:ascii="Courier New" w:hAnsi="Courier New" w:cs="Courier New"/>
        </w:rPr>
        <w:t>379}</w:t>
      </w:r>
    </w:p>
    <w:p w14:paraId="51A671EF" w14:textId="0DD67F72" w:rsidR="00000000" w:rsidRPr="00C100C3" w:rsidRDefault="00362818" w:rsidP="00C100C3">
      <w:pPr>
        <w:pStyle w:val="PlainText"/>
        <w:rPr>
          <w:rFonts w:ascii="Courier New" w:hAnsi="Courier New" w:cs="Courier New"/>
        </w:rPr>
      </w:pPr>
      <w:r w:rsidRPr="00C100C3">
        <w:rPr>
          <w:rFonts w:ascii="Courier New" w:hAnsi="Courier New" w:cs="Courier New"/>
        </w:rPr>
        <w:t>Since it is not lawful to do it otherwise, why is i</w:t>
      </w:r>
      <w:r w:rsidRPr="00C100C3">
        <w:rPr>
          <w:rFonts w:ascii="Courier New" w:hAnsi="Courier New" w:cs="Courier New"/>
        </w:rPr>
        <w:t xml:space="preserve">t necessary to find a passage which says </w:t>
      </w:r>
      <w:ins w:id="9106" w:author="Comparison" w:date="2013-05-05T19:43:00Z">
        <w:r w:rsidRPr="00AA4B48">
          <w:rPr>
            <w:rFonts w:ascii="Courier New" w:hAnsi="Courier New" w:cs="Courier New"/>
          </w:rPr>
          <w:t>"</w:t>
        </w:r>
      </w:ins>
      <w:del w:id="9107" w:author="Comparison" w:date="2013-05-05T19:43:00Z">
        <w:r w:rsidRPr="00C100C3">
          <w:rPr>
            <w:rFonts w:ascii="Courier New" w:hAnsi="Courier New" w:cs="Courier New"/>
          </w:rPr>
          <w:delText>&amp;#8220;</w:delText>
        </w:r>
      </w:del>
      <w:r w:rsidRPr="00C100C3">
        <w:rPr>
          <w:rFonts w:ascii="Courier New" w:hAnsi="Courier New" w:cs="Courier New"/>
        </w:rPr>
        <w:t>and not otherwise</w:t>
      </w:r>
      <w:ins w:id="9108" w:author="Comparison" w:date="2013-05-05T19:43:00Z">
        <w:r w:rsidRPr="00AA4B48">
          <w:rPr>
            <w:rFonts w:ascii="Courier New" w:hAnsi="Courier New" w:cs="Courier New"/>
          </w:rPr>
          <w:t>"?</w:t>
        </w:r>
      </w:ins>
      <w:del w:id="9109" w:author="Comparison" w:date="2013-05-05T19:43:00Z">
        <w:r w:rsidRPr="00C100C3">
          <w:rPr>
            <w:rFonts w:ascii="Courier New" w:hAnsi="Courier New" w:cs="Courier New"/>
          </w:rPr>
          <w:delText>&amp;#8221;?</w:delText>
        </w:r>
      </w:del>
      <w:r w:rsidRPr="00C100C3">
        <w:rPr>
          <w:rFonts w:ascii="Courier New" w:hAnsi="Courier New" w:cs="Courier New"/>
        </w:rPr>
        <w:t xml:space="preserve"> The contradiction in 1856 of what has been said in 1855 may be allowed to pass; but to insist in one paragraph on what has been openly repudiated as a convenient theory in the preced</w:t>
      </w:r>
      <w:r w:rsidRPr="00C100C3">
        <w:rPr>
          <w:rFonts w:ascii="Courier New" w:hAnsi="Courier New" w:cs="Courier New"/>
        </w:rPr>
        <w:t>ing paragraph, is rather strong. But what is to be done when one struggles against the inflexible testimony of the word, even whilst one acknowledges its authority?</w:t>
      </w:r>
    </w:p>
    <w:p w14:paraId="796DCBD1" w14:textId="5E7AF1DB" w:rsidR="00000000" w:rsidRPr="00C100C3" w:rsidRDefault="00362818" w:rsidP="00C100C3">
      <w:pPr>
        <w:pStyle w:val="PlainText"/>
        <w:rPr>
          <w:rFonts w:ascii="Courier New" w:hAnsi="Courier New" w:cs="Courier New"/>
        </w:rPr>
      </w:pPr>
      <w:r w:rsidRPr="00C100C3">
        <w:rPr>
          <w:rFonts w:ascii="Courier New" w:hAnsi="Courier New" w:cs="Courier New"/>
        </w:rPr>
        <w:t xml:space="preserve">But you also bring in a parable to support your arguments. You say, </w:t>
      </w:r>
      <w:ins w:id="9110" w:author="Comparison" w:date="2013-05-05T19:43:00Z">
        <w:r w:rsidRPr="00AA4B48">
          <w:rPr>
            <w:rFonts w:ascii="Courier New" w:hAnsi="Courier New" w:cs="Courier New"/>
          </w:rPr>
          <w:t>"</w:t>
        </w:r>
      </w:ins>
      <w:del w:id="9111" w:author="Comparison" w:date="2013-05-05T19:43:00Z">
        <w:r w:rsidRPr="00C100C3">
          <w:rPr>
            <w:rFonts w:ascii="Courier New" w:hAnsi="Courier New" w:cs="Courier New"/>
          </w:rPr>
          <w:delText>&amp;#8220;</w:delText>
        </w:r>
      </w:del>
      <w:r w:rsidRPr="00C100C3">
        <w:rPr>
          <w:rFonts w:ascii="Courier New" w:hAnsi="Courier New" w:cs="Courier New"/>
        </w:rPr>
        <w:t>A sovereign leg</w:t>
      </w:r>
      <w:r w:rsidRPr="00C100C3">
        <w:rPr>
          <w:rFonts w:ascii="Courier New" w:hAnsi="Courier New" w:cs="Courier New"/>
        </w:rPr>
        <w:t>islator had promulgated a decree relative to the offices of judges; the decree ended thus: I have promulgated the present ordinance to make it known how persons ought to behave in the administration of the state, the pillar and ground of justice</w:t>
      </w:r>
      <w:ins w:id="9112" w:author="Comparison" w:date="2013-05-05T19:43:00Z">
        <w:r w:rsidRPr="00AA4B48">
          <w:rPr>
            <w:rFonts w:ascii="Courier New" w:hAnsi="Courier New" w:cs="Courier New"/>
          </w:rPr>
          <w:t>."</w:t>
        </w:r>
      </w:ins>
      <w:del w:id="9113" w:author="Comparison" w:date="2013-05-05T19:43:00Z">
        <w:r w:rsidRPr="00C100C3">
          <w:rPr>
            <w:rFonts w:ascii="Courier New" w:hAnsi="Courier New" w:cs="Courier New"/>
          </w:rPr>
          <w:delText>.&amp;#8221;</w:delText>
        </w:r>
      </w:del>
    </w:p>
    <w:p w14:paraId="043103A5" w14:textId="05D3D859" w:rsidR="00000000" w:rsidRPr="00C100C3" w:rsidRDefault="00362818" w:rsidP="00C100C3">
      <w:pPr>
        <w:pStyle w:val="PlainText"/>
        <w:rPr>
          <w:rFonts w:ascii="Courier New" w:hAnsi="Courier New" w:cs="Courier New"/>
        </w:rPr>
      </w:pPr>
      <w:r w:rsidRPr="00C100C3">
        <w:rPr>
          <w:rFonts w:ascii="Courier New" w:hAnsi="Courier New" w:cs="Courier New"/>
        </w:rPr>
        <w:t>I</w:t>
      </w:r>
      <w:r w:rsidRPr="00C100C3">
        <w:rPr>
          <w:rFonts w:ascii="Courier New" w:hAnsi="Courier New" w:cs="Courier New"/>
        </w:rPr>
        <w:t xml:space="preserve">t has been justly observed, </w:t>
      </w:r>
      <w:ins w:id="9114" w:author="Comparison" w:date="2013-05-05T19:43:00Z">
        <w:r w:rsidRPr="00AA4B48">
          <w:rPr>
            <w:rFonts w:ascii="Courier New" w:hAnsi="Courier New" w:cs="Courier New"/>
          </w:rPr>
          <w:t>"</w:t>
        </w:r>
      </w:ins>
      <w:del w:id="9115" w:author="Comparison" w:date="2013-05-05T19:43:00Z">
        <w:r w:rsidRPr="00C100C3">
          <w:rPr>
            <w:rFonts w:ascii="Courier New" w:hAnsi="Courier New" w:cs="Courier New"/>
          </w:rPr>
          <w:delText>&amp;#8220;</w:delText>
        </w:r>
      </w:del>
      <w:r w:rsidRPr="00C100C3">
        <w:rPr>
          <w:rFonts w:ascii="Courier New" w:hAnsi="Courier New" w:cs="Courier New"/>
        </w:rPr>
        <w:t>Nullum simile quatuor pedibus currit: no parable goes on all fours</w:t>
      </w:r>
      <w:ins w:id="9116" w:author="Comparison" w:date="2013-05-05T19:43:00Z">
        <w:r w:rsidRPr="00AA4B48">
          <w:rPr>
            <w:rFonts w:ascii="Courier New" w:hAnsi="Courier New" w:cs="Courier New"/>
          </w:rPr>
          <w:t>."</w:t>
        </w:r>
      </w:ins>
      <w:del w:id="9117" w:author="Comparison" w:date="2013-05-05T19:43:00Z">
        <w:r w:rsidRPr="00C100C3">
          <w:rPr>
            <w:rFonts w:ascii="Courier New" w:hAnsi="Courier New" w:cs="Courier New"/>
          </w:rPr>
          <w:delText>.&amp;#8221;</w:delText>
        </w:r>
      </w:del>
      <w:r w:rsidRPr="00C100C3">
        <w:rPr>
          <w:rFonts w:ascii="Courier New" w:hAnsi="Courier New" w:cs="Courier New"/>
        </w:rPr>
        <w:t xml:space="preserve"> But yours limps even more pitiably, sir.</w:t>
      </w:r>
    </w:p>
    <w:p w14:paraId="67658803" w14:textId="7A25646C" w:rsidR="00000000" w:rsidRPr="00C100C3" w:rsidRDefault="00362818" w:rsidP="00C100C3">
      <w:pPr>
        <w:pStyle w:val="PlainText"/>
        <w:rPr>
          <w:rFonts w:ascii="Courier New" w:hAnsi="Courier New" w:cs="Courier New"/>
        </w:rPr>
      </w:pPr>
      <w:r w:rsidRPr="00C100C3">
        <w:rPr>
          <w:rFonts w:ascii="Courier New" w:hAnsi="Courier New" w:cs="Courier New"/>
        </w:rPr>
        <w:t>There is an executive power as well as a legislature. How convenient vagueness is! Our question is to kn</w:t>
      </w:r>
      <w:r w:rsidRPr="00C100C3">
        <w:rPr>
          <w:rFonts w:ascii="Courier New" w:hAnsi="Courier New" w:cs="Courier New"/>
        </w:rPr>
        <w:t xml:space="preserve">ow to whom the decree is addressed, and to whom the apostle makes known as a rule of conduct the way in which it was to be executed? The apostle is very precise; but this </w:t>
      </w:r>
      <w:del w:id="9118" w:author="Comparison" w:date="2013-05-05T19:43:00Z">
        <w:r w:rsidRPr="00C100C3">
          <w:rPr>
            <w:rFonts w:ascii="Courier New" w:hAnsi="Courier New" w:cs="Courier New"/>
          </w:rPr>
          <w:delText>*</w:delText>
        </w:r>
      </w:del>
      <w:r w:rsidRPr="00C100C3">
        <w:rPr>
          <w:rFonts w:ascii="Courier New" w:hAnsi="Courier New" w:cs="Courier New"/>
        </w:rPr>
        <w:t>view</w:t>
      </w:r>
      <w:del w:id="9119" w:author="Comparison" w:date="2013-05-05T19:43:00Z">
        <w:r w:rsidRPr="00C100C3">
          <w:rPr>
            <w:rFonts w:ascii="Courier New" w:hAnsi="Courier New" w:cs="Courier New"/>
          </w:rPr>
          <w:delText>*</w:delText>
        </w:r>
      </w:del>
      <w:r w:rsidRPr="00C100C3">
        <w:rPr>
          <w:rFonts w:ascii="Courier New" w:hAnsi="Courier New" w:cs="Courier New"/>
        </w:rPr>
        <w:t xml:space="preserve"> at least disappears entirely from your similitude. </w:t>
      </w:r>
      <w:ins w:id="9120" w:author="Comparison" w:date="2013-05-05T19:43:00Z">
        <w:r w:rsidRPr="00AA4B48">
          <w:rPr>
            <w:rFonts w:ascii="Courier New" w:hAnsi="Courier New" w:cs="Courier New"/>
          </w:rPr>
          <w:t>"</w:t>
        </w:r>
      </w:ins>
      <w:del w:id="9121" w:author="Comparison" w:date="2013-05-05T19:43:00Z">
        <w:r w:rsidRPr="00C100C3">
          <w:rPr>
            <w:rFonts w:ascii="Courier New" w:hAnsi="Courier New" w:cs="Courier New"/>
          </w:rPr>
          <w:delText>&amp;#8220;</w:delText>
        </w:r>
      </w:del>
      <w:r w:rsidRPr="00C100C3">
        <w:rPr>
          <w:rFonts w:ascii="Courier New" w:hAnsi="Courier New" w:cs="Courier New"/>
        </w:rPr>
        <w:t>To make it known</w:t>
      </w:r>
      <w:ins w:id="9122" w:author="Comparison" w:date="2013-05-05T19:43:00Z">
        <w:r w:rsidRPr="00AA4B48">
          <w:rPr>
            <w:rFonts w:ascii="Courier New" w:hAnsi="Courier New" w:cs="Courier New"/>
          </w:rPr>
          <w:t>,"</w:t>
        </w:r>
      </w:ins>
      <w:del w:id="9123" w:author="Comparison" w:date="2013-05-05T19:43:00Z">
        <w:r w:rsidRPr="00C100C3">
          <w:rPr>
            <w:rFonts w:ascii="Courier New" w:hAnsi="Courier New" w:cs="Courier New"/>
          </w:rPr>
          <w:delText>,&amp;#8</w:delText>
        </w:r>
        <w:r w:rsidRPr="00C100C3">
          <w:rPr>
            <w:rFonts w:ascii="Courier New" w:hAnsi="Courier New" w:cs="Courier New"/>
          </w:rPr>
          <w:delText>221;</w:delText>
        </w:r>
      </w:del>
      <w:r w:rsidRPr="00C100C3">
        <w:rPr>
          <w:rFonts w:ascii="Courier New" w:hAnsi="Courier New" w:cs="Courier New"/>
        </w:rPr>
        <w:t xml:space="preserve"> you say: where is the similitude? The apostle says, </w:t>
      </w:r>
      <w:ins w:id="9124" w:author="Comparison" w:date="2013-05-05T19:43:00Z">
        <w:r w:rsidRPr="00AA4B48">
          <w:rPr>
            <w:rFonts w:ascii="Courier New" w:hAnsi="Courier New" w:cs="Courier New"/>
          </w:rPr>
          <w:t>"</w:t>
        </w:r>
      </w:ins>
      <w:del w:id="9125" w:author="Comparison" w:date="2013-05-05T19:43:00Z">
        <w:r w:rsidRPr="00C100C3">
          <w:rPr>
            <w:rFonts w:ascii="Courier New" w:hAnsi="Courier New" w:cs="Courier New"/>
          </w:rPr>
          <w:delText>&amp;#8220;</w:delText>
        </w:r>
      </w:del>
      <w:r w:rsidRPr="00C100C3">
        <w:rPr>
          <w:rFonts w:ascii="Courier New" w:hAnsi="Courier New" w:cs="Courier New"/>
        </w:rPr>
        <w:t>that thou mightest know</w:t>
      </w:r>
      <w:ins w:id="9126" w:author="Comparison" w:date="2013-05-05T19:43:00Z">
        <w:r w:rsidRPr="00AA4B48">
          <w:rPr>
            <w:rFonts w:ascii="Courier New" w:hAnsi="Courier New" w:cs="Courier New"/>
          </w:rPr>
          <w:t>."</w:t>
        </w:r>
      </w:ins>
      <w:del w:id="9127" w:author="Comparison" w:date="2013-05-05T19:43:00Z">
        <w:r w:rsidRPr="00C100C3">
          <w:rPr>
            <w:rFonts w:ascii="Courier New" w:hAnsi="Courier New" w:cs="Courier New"/>
          </w:rPr>
          <w:delText>.&amp;#8221;</w:delText>
        </w:r>
      </w:del>
      <w:r w:rsidRPr="00C100C3">
        <w:rPr>
          <w:rFonts w:ascii="Courier New" w:hAnsi="Courier New" w:cs="Courier New"/>
        </w:rPr>
        <w:t xml:space="preserve"> He gives to Timothy alone, when he sends his letter to him, the knowledge of what ought to be done. Who then owed obedience to the apostle if it was a command? </w:t>
      </w:r>
      <w:r w:rsidRPr="00C100C3">
        <w:rPr>
          <w:rFonts w:ascii="Courier New" w:hAnsi="Courier New" w:cs="Courier New"/>
        </w:rPr>
        <w:t>Did the legislator publish his decree? Thanks be to God, we have it; but the apostle addressed his letter to Timothy alone, who enjoyed his confidence, in order that *he* might know how to behave.</w:t>
      </w:r>
    </w:p>
    <w:p w14:paraId="3D1FC856" w14:textId="078A6997" w:rsidR="00000000" w:rsidRPr="00C100C3" w:rsidRDefault="00362818" w:rsidP="00C100C3">
      <w:pPr>
        <w:pStyle w:val="PlainText"/>
        <w:rPr>
          <w:rFonts w:ascii="Courier New" w:hAnsi="Courier New" w:cs="Courier New"/>
        </w:rPr>
      </w:pPr>
      <w:r w:rsidRPr="00C100C3">
        <w:rPr>
          <w:rFonts w:ascii="Courier New" w:hAnsi="Courier New" w:cs="Courier New"/>
        </w:rPr>
        <w:t>Your similitude entirely falsifies facts as regards the ep</w:t>
      </w:r>
      <w:r w:rsidRPr="00C100C3">
        <w:rPr>
          <w:rFonts w:ascii="Courier New" w:hAnsi="Courier New" w:cs="Courier New"/>
        </w:rPr>
        <w:t>istle. Why have confidential delegates, if all could do that of which the apostle speaks? There is authority</w:t>
      </w:r>
      <w:ins w:id="9128" w:author="Comparison" w:date="2013-05-05T19:43:00Z">
        <w:r w:rsidRPr="00AA4B48">
          <w:rPr>
            <w:rFonts w:ascii="Courier New" w:hAnsi="Courier New" w:cs="Courier New"/>
          </w:rPr>
          <w:t xml:space="preserve"> -- </w:t>
        </w:r>
      </w:ins>
      <w:del w:id="9129" w:author="Comparison" w:date="2013-05-05T19:43:00Z">
        <w:r w:rsidRPr="00C100C3">
          <w:rPr>
            <w:rFonts w:ascii="Courier New" w:hAnsi="Courier New" w:cs="Courier New"/>
          </w:rPr>
          <w:delText>&amp;#8212;</w:delText>
        </w:r>
      </w:del>
      <w:r w:rsidRPr="00C100C3">
        <w:rPr>
          <w:rFonts w:ascii="Courier New" w:hAnsi="Courier New" w:cs="Courier New"/>
        </w:rPr>
        <w:t>executive power as well as a legislature: if every one undertakes to fulfil the part appertaining to the executive power, because the legisla</w:t>
      </w:r>
      <w:r w:rsidRPr="00C100C3">
        <w:rPr>
          <w:rFonts w:ascii="Courier New" w:hAnsi="Courier New" w:cs="Courier New"/>
        </w:rPr>
        <w:t>tor has made laws, he is acting rebelliously, and encroaches on the rights of others. There is an authority and a mission, as well as decrees and laws. When you say the apostles obeyed their own laws, you alter facts and betray the weak point of your argum</w:t>
      </w:r>
      <w:r w:rsidRPr="00C100C3">
        <w:rPr>
          <w:rFonts w:ascii="Courier New" w:hAnsi="Courier New" w:cs="Courier New"/>
        </w:rPr>
        <w:t>ent. They exercised an authority on the part of Christ;</w:t>
      </w:r>
    </w:p>
    <w:p w14:paraId="07555EA4"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{380}</w:t>
      </w:r>
    </w:p>
    <w:p w14:paraId="711C736C"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you have not this authority, the churches did not possess it, nor do the assemblies either; and if the apostle sends a confidential delegate to accomplish this very delicate task, and if he wr</w:t>
      </w:r>
      <w:r w:rsidRPr="00C100C3">
        <w:rPr>
          <w:rFonts w:ascii="Courier New" w:hAnsi="Courier New" w:cs="Courier New"/>
        </w:rPr>
        <w:t>ites to him in particular, in order that *he* may know how he ought to behave, it is nonsense to say that this is an authorization, and even a command for all to do the same. By saying so, one denies authority.</w:t>
      </w:r>
    </w:p>
    <w:p w14:paraId="6B84D8C3" w14:textId="358390BB" w:rsidR="00000000" w:rsidRPr="00C100C3" w:rsidRDefault="00362818" w:rsidP="00C100C3">
      <w:pPr>
        <w:pStyle w:val="PlainText"/>
        <w:rPr>
          <w:rFonts w:ascii="Courier New" w:hAnsi="Courier New" w:cs="Courier New"/>
        </w:rPr>
      </w:pPr>
      <w:r w:rsidRPr="00C100C3">
        <w:rPr>
          <w:rFonts w:ascii="Courier New" w:hAnsi="Courier New" w:cs="Courier New"/>
        </w:rPr>
        <w:t>In your parable you speak of the appointment</w:t>
      </w:r>
      <w:r w:rsidRPr="00C100C3">
        <w:rPr>
          <w:rFonts w:ascii="Courier New" w:hAnsi="Courier New" w:cs="Courier New"/>
        </w:rPr>
        <w:t xml:space="preserve"> of judges; if judges represent the </w:t>
      </w:r>
      <w:ins w:id="9130" w:author="Comparison" w:date="2013-05-05T19:43:00Z">
        <w:r w:rsidRPr="00AA4B48">
          <w:rPr>
            <w:rFonts w:ascii="Courier New" w:hAnsi="Courier New" w:cs="Courier New"/>
          </w:rPr>
          <w:t>emperor's</w:t>
        </w:r>
      </w:ins>
      <w:del w:id="9131" w:author="Comparison" w:date="2013-05-05T19:43:00Z">
        <w:r w:rsidRPr="00C100C3">
          <w:rPr>
            <w:rFonts w:ascii="Courier New" w:hAnsi="Courier New" w:cs="Courier New"/>
          </w:rPr>
          <w:delText>emperor&amp;#8217;s</w:delText>
        </w:r>
      </w:del>
      <w:r w:rsidRPr="00C100C3">
        <w:rPr>
          <w:rFonts w:ascii="Courier New" w:hAnsi="Courier New" w:cs="Courier New"/>
        </w:rPr>
        <w:t xml:space="preserve"> authority by executing justice, and if their nomination be placed in the hands of a confidential person (and that is the case here) to arrogate to oneself the right of appointing a judge is to usurp the r</w:t>
      </w:r>
      <w:r w:rsidRPr="00C100C3">
        <w:rPr>
          <w:rFonts w:ascii="Courier New" w:hAnsi="Courier New" w:cs="Courier New"/>
        </w:rPr>
        <w:t xml:space="preserve">ights of a sovereign. The mission of Timothy and Titus was an act of authority on the </w:t>
      </w:r>
      <w:ins w:id="9132" w:author="Comparison" w:date="2013-05-05T19:43:00Z">
        <w:r w:rsidRPr="00AA4B48">
          <w:rPr>
            <w:rFonts w:ascii="Courier New" w:hAnsi="Courier New" w:cs="Courier New"/>
          </w:rPr>
          <w:t>apostle's</w:t>
        </w:r>
      </w:ins>
      <w:del w:id="9133" w:author="Comparison" w:date="2013-05-05T19:43:00Z">
        <w:r w:rsidRPr="00C100C3">
          <w:rPr>
            <w:rFonts w:ascii="Courier New" w:hAnsi="Courier New" w:cs="Courier New"/>
          </w:rPr>
          <w:delText>apostle&amp;#8217;s</w:delText>
        </w:r>
      </w:del>
      <w:r w:rsidRPr="00C100C3">
        <w:rPr>
          <w:rFonts w:ascii="Courier New" w:hAnsi="Courier New" w:cs="Courier New"/>
        </w:rPr>
        <w:t xml:space="preserve"> part; can you not understand this, sir? And the exercise of the authority which had been confided to them, as well as instructions for the application of </w:t>
      </w:r>
      <w:r w:rsidRPr="00C100C3">
        <w:rPr>
          <w:rFonts w:ascii="Courier New" w:hAnsi="Courier New" w:cs="Courier New"/>
        </w:rPr>
        <w:t>this authority, do not belong to every one. Do you deny the mission of these delegates of the apostle to have been an act of authority; and that what Titus and Timothy did, they did in virtue of that authority? Have you that authority? No, you have not. Le</w:t>
      </w:r>
      <w:r w:rsidRPr="00C100C3">
        <w:rPr>
          <w:rFonts w:ascii="Courier New" w:hAnsi="Courier New" w:cs="Courier New"/>
        </w:rPr>
        <w:t>t me once more place the expressions of the apostle before you</w:t>
      </w:r>
      <w:ins w:id="9134" w:author="Comparison" w:date="2013-05-05T19:43:00Z">
        <w:r w:rsidRPr="00AA4B48">
          <w:rPr>
            <w:rFonts w:ascii="Courier New" w:hAnsi="Courier New" w:cs="Courier New"/>
          </w:rPr>
          <w:t xml:space="preserve"> -- "</w:t>
        </w:r>
      </w:ins>
      <w:del w:id="9135" w:author="Comparison" w:date="2013-05-05T19:43:00Z">
        <w:r w:rsidRPr="00C100C3">
          <w:rPr>
            <w:rFonts w:ascii="Courier New" w:hAnsi="Courier New" w:cs="Courier New"/>
          </w:rPr>
          <w:delText>&amp;#8212; &amp;#8220;</w:delText>
        </w:r>
      </w:del>
      <w:r w:rsidRPr="00C100C3">
        <w:rPr>
          <w:rFonts w:ascii="Courier New" w:hAnsi="Courier New" w:cs="Courier New"/>
        </w:rPr>
        <w:t xml:space="preserve">These things I write unto thee, hoping to come unto thee shortly. But if I tarry long, that thou mayest know how </w:t>
      </w:r>
      <w:del w:id="9136" w:author="Comparison" w:date="2013-05-05T19:43:00Z">
        <w:r w:rsidRPr="00C100C3">
          <w:rPr>
            <w:rFonts w:ascii="Courier New" w:hAnsi="Courier New" w:cs="Courier New"/>
          </w:rPr>
          <w:delText>*</w:delText>
        </w:r>
      </w:del>
      <w:r w:rsidRPr="00C100C3">
        <w:rPr>
          <w:rFonts w:ascii="Courier New" w:hAnsi="Courier New" w:cs="Courier New"/>
        </w:rPr>
        <w:t>thou</w:t>
      </w:r>
      <w:del w:id="9137" w:author="Comparison" w:date="2013-05-05T19:43:00Z">
        <w:r w:rsidRPr="00C100C3">
          <w:rPr>
            <w:rFonts w:ascii="Courier New" w:hAnsi="Courier New" w:cs="Courier New"/>
          </w:rPr>
          <w:delText>*</w:delText>
        </w:r>
      </w:del>
      <w:r w:rsidRPr="00C100C3">
        <w:rPr>
          <w:rFonts w:ascii="Courier New" w:hAnsi="Courier New" w:cs="Courier New"/>
        </w:rPr>
        <w:t xml:space="preserve"> oughtest to behave thyself</w:t>
      </w:r>
      <w:ins w:id="9138" w:author="Comparison" w:date="2013-05-05T19:43:00Z">
        <w:r w:rsidRPr="00AA4B48">
          <w:rPr>
            <w:rFonts w:ascii="Courier New" w:hAnsi="Courier New" w:cs="Courier New"/>
          </w:rPr>
          <w:t>,"</w:t>
        </w:r>
      </w:ins>
      <w:del w:id="9139" w:author="Comparison" w:date="2013-05-05T19:43:00Z">
        <w:r w:rsidRPr="00C100C3">
          <w:rPr>
            <w:rFonts w:ascii="Courier New" w:hAnsi="Courier New" w:cs="Courier New"/>
          </w:rPr>
          <w:delText>,&amp;#8221;</w:delText>
        </w:r>
      </w:del>
      <w:r w:rsidRPr="00C100C3">
        <w:rPr>
          <w:rFonts w:ascii="Courier New" w:hAnsi="Courier New" w:cs="Courier New"/>
        </w:rPr>
        <w:t xml:space="preserve"> etc. These words of the </w:t>
      </w:r>
      <w:r w:rsidRPr="00C100C3">
        <w:rPr>
          <w:rFonts w:ascii="Courier New" w:hAnsi="Courier New" w:cs="Courier New"/>
        </w:rPr>
        <w:t>apostle are only addressed to his confidential delegate; they served to direct his conduct in a task which the apostle had himself entrusted him with. He was not bound to shew the letter to any one. Even if he did so, no one was bound to act according to i</w:t>
      </w:r>
      <w:r w:rsidRPr="00C100C3">
        <w:rPr>
          <w:rFonts w:ascii="Courier New" w:hAnsi="Courier New" w:cs="Courier New"/>
        </w:rPr>
        <w:t xml:space="preserve">ts contents excepting himself. Thanks be to God, there would be light for us all in the letter; by it also the behaviour of Timothy might be judged; but not one word of the letter is addressed to the assembly. Why </w:t>
      </w:r>
      <w:ins w:id="9140" w:author="Comparison" w:date="2013-05-05T19:43:00Z">
        <w:r w:rsidRPr="00AA4B48">
          <w:rPr>
            <w:rFonts w:ascii="Courier New" w:hAnsi="Courier New" w:cs="Courier New"/>
          </w:rPr>
          <w:t>"</w:t>
        </w:r>
      </w:ins>
      <w:del w:id="9141" w:author="Comparison" w:date="2013-05-05T19:43:00Z">
        <w:r w:rsidRPr="00C100C3">
          <w:rPr>
            <w:rFonts w:ascii="Courier New" w:hAnsi="Courier New" w:cs="Courier New"/>
          </w:rPr>
          <w:delText>&amp;#8220;</w:delText>
        </w:r>
      </w:del>
      <w:r w:rsidRPr="00C100C3">
        <w:rPr>
          <w:rFonts w:ascii="Courier New" w:hAnsi="Courier New" w:cs="Courier New"/>
        </w:rPr>
        <w:t>If I tarry</w:t>
      </w:r>
      <w:ins w:id="9142" w:author="Comparison" w:date="2013-05-05T19:43:00Z">
        <w:r w:rsidRPr="00AA4B48">
          <w:rPr>
            <w:rFonts w:ascii="Courier New" w:hAnsi="Courier New" w:cs="Courier New"/>
          </w:rPr>
          <w:t>"?</w:t>
        </w:r>
      </w:ins>
      <w:del w:id="9143" w:author="Comparison" w:date="2013-05-05T19:43:00Z">
        <w:r w:rsidRPr="00C100C3">
          <w:rPr>
            <w:rFonts w:ascii="Courier New" w:hAnsi="Courier New" w:cs="Courier New"/>
          </w:rPr>
          <w:delText>&amp;#8221;?</w:delText>
        </w:r>
      </w:del>
      <w:r w:rsidRPr="00C100C3">
        <w:rPr>
          <w:rFonts w:ascii="Courier New" w:hAnsi="Courier New" w:cs="Courier New"/>
        </w:rPr>
        <w:t xml:space="preserve"> What would his d</w:t>
      </w:r>
      <w:r w:rsidRPr="00C100C3">
        <w:rPr>
          <w:rFonts w:ascii="Courier New" w:hAnsi="Courier New" w:cs="Courier New"/>
        </w:rPr>
        <w:t xml:space="preserve">elay mean, if it were a question of an absolute command for all Christians and for all times? Would it be a command for the Christians of that time, to whom the </w:t>
      </w:r>
      <w:ins w:id="9144" w:author="Comparison" w:date="2013-05-05T19:43:00Z">
        <w:r w:rsidRPr="00AA4B48">
          <w:rPr>
            <w:rFonts w:ascii="Courier New" w:hAnsi="Courier New" w:cs="Courier New"/>
          </w:rPr>
          <w:t>apostle's</w:t>
        </w:r>
      </w:ins>
      <w:del w:id="9145" w:author="Comparison" w:date="2013-05-05T19:43:00Z">
        <w:r w:rsidRPr="00C100C3">
          <w:rPr>
            <w:rFonts w:ascii="Courier New" w:hAnsi="Courier New" w:cs="Courier New"/>
          </w:rPr>
          <w:delText>apostle&amp;#8217;s</w:delText>
        </w:r>
      </w:del>
      <w:r w:rsidRPr="00C100C3">
        <w:rPr>
          <w:rFonts w:ascii="Courier New" w:hAnsi="Courier New" w:cs="Courier New"/>
        </w:rPr>
        <w:t xml:space="preserve"> letter was not at all addressed, and to whom Timothy was not obliged to communi</w:t>
      </w:r>
      <w:r w:rsidRPr="00C100C3">
        <w:rPr>
          <w:rFonts w:ascii="Courier New" w:hAnsi="Courier New" w:cs="Courier New"/>
        </w:rPr>
        <w:t>cate it, to whom also he probably never shewed it, since this letter was confidential? Is it thought that Titus shewed to the Cretans the letter which confidentially declares that the Cretans are always liars, evil beasts, slow bellies; and that consequent</w:t>
      </w:r>
      <w:r w:rsidRPr="00C100C3">
        <w:rPr>
          <w:rFonts w:ascii="Courier New" w:hAnsi="Courier New" w:cs="Courier New"/>
        </w:rPr>
        <w:t xml:space="preserve">ly he was to </w:t>
      </w:r>
      <w:ins w:id="9146" w:author="Comparison" w:date="2013-05-05T19:43:00Z">
        <w:r w:rsidRPr="00AA4B48">
          <w:rPr>
            <w:rFonts w:ascii="Courier New" w:hAnsi="Courier New" w:cs="Courier New"/>
          </w:rPr>
          <w:t>"</w:t>
        </w:r>
      </w:ins>
      <w:del w:id="9147" w:author="Comparison" w:date="2013-05-05T19:43:00Z">
        <w:r w:rsidRPr="00C100C3">
          <w:rPr>
            <w:rFonts w:ascii="Courier New" w:hAnsi="Courier New" w:cs="Courier New"/>
          </w:rPr>
          <w:delText>&amp;#8220;</w:delText>
        </w:r>
      </w:del>
      <w:r w:rsidRPr="00C100C3">
        <w:rPr>
          <w:rFonts w:ascii="Courier New" w:hAnsi="Courier New" w:cs="Courier New"/>
        </w:rPr>
        <w:t>rebuke them sharply</w:t>
      </w:r>
      <w:ins w:id="9148" w:author="Comparison" w:date="2013-05-05T19:43:00Z">
        <w:r w:rsidRPr="00AA4B48">
          <w:rPr>
            <w:rFonts w:ascii="Courier New" w:hAnsi="Courier New" w:cs="Courier New"/>
          </w:rPr>
          <w:t>"?</w:t>
        </w:r>
      </w:ins>
      <w:del w:id="9149" w:author="Comparison" w:date="2013-05-05T19:43:00Z">
        <w:r w:rsidRPr="00C100C3">
          <w:rPr>
            <w:rFonts w:ascii="Courier New" w:hAnsi="Courier New" w:cs="Courier New"/>
          </w:rPr>
          <w:delText>&amp;#8221;?</w:delText>
        </w:r>
      </w:del>
      <w:r w:rsidRPr="00C100C3">
        <w:rPr>
          <w:rFonts w:ascii="Courier New" w:hAnsi="Courier New" w:cs="Courier New"/>
        </w:rPr>
        <w:t xml:space="preserve"> When the apostle says to Titus, </w:t>
      </w:r>
      <w:ins w:id="9150" w:author="Comparison" w:date="2013-05-05T19:43:00Z">
        <w:r w:rsidRPr="00AA4B48">
          <w:rPr>
            <w:rFonts w:ascii="Courier New" w:hAnsi="Courier New" w:cs="Courier New"/>
          </w:rPr>
          <w:t>"</w:t>
        </w:r>
      </w:ins>
      <w:del w:id="9151" w:author="Comparison" w:date="2013-05-05T19:43:00Z">
        <w:r w:rsidRPr="00C100C3">
          <w:rPr>
            <w:rFonts w:ascii="Courier New" w:hAnsi="Courier New" w:cs="Courier New"/>
          </w:rPr>
          <w:delText>&amp;#8220;</w:delText>
        </w:r>
      </w:del>
      <w:r w:rsidRPr="00C100C3">
        <w:rPr>
          <w:rFonts w:ascii="Courier New" w:hAnsi="Courier New" w:cs="Courier New"/>
        </w:rPr>
        <w:t>exhort and</w:t>
      </w:r>
    </w:p>
    <w:p w14:paraId="627CABA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{381}</w:t>
      </w:r>
    </w:p>
    <w:p w14:paraId="63D1CE0D" w14:textId="13542C07" w:rsidR="00000000" w:rsidRPr="00C100C3" w:rsidRDefault="00362818" w:rsidP="00C100C3">
      <w:pPr>
        <w:pStyle w:val="PlainText"/>
        <w:rPr>
          <w:rFonts w:ascii="Courier New" w:hAnsi="Courier New" w:cs="Courier New"/>
        </w:rPr>
      </w:pPr>
      <w:r w:rsidRPr="00C100C3">
        <w:rPr>
          <w:rFonts w:ascii="Courier New" w:hAnsi="Courier New" w:cs="Courier New"/>
        </w:rPr>
        <w:t>rebuke with all authority</w:t>
      </w:r>
      <w:ins w:id="9152" w:author="Comparison" w:date="2013-05-05T19:43:00Z">
        <w:r w:rsidRPr="00AA4B48">
          <w:rPr>
            <w:rFonts w:ascii="Courier New" w:hAnsi="Courier New" w:cs="Courier New"/>
          </w:rPr>
          <w:t>,"</w:t>
        </w:r>
      </w:ins>
      <w:del w:id="9153" w:author="Comparison" w:date="2013-05-05T19:43:00Z">
        <w:r w:rsidRPr="00C100C3">
          <w:rPr>
            <w:rFonts w:ascii="Courier New" w:hAnsi="Courier New" w:cs="Courier New"/>
          </w:rPr>
          <w:delText>,&amp;#8221;</w:delText>
        </w:r>
      </w:del>
      <w:r w:rsidRPr="00C100C3">
        <w:rPr>
          <w:rFonts w:ascii="Courier New" w:hAnsi="Courier New" w:cs="Courier New"/>
        </w:rPr>
        <w:t xml:space="preserve"> is this a command for everybody? It is destructive of authority to say it is.</w:t>
      </w:r>
    </w:p>
    <w:p w14:paraId="02DAC542" w14:textId="7F6F3053" w:rsidR="00000000" w:rsidRPr="00C100C3" w:rsidRDefault="00362818" w:rsidP="00C100C3">
      <w:pPr>
        <w:pStyle w:val="PlainText"/>
        <w:rPr>
          <w:rFonts w:ascii="Courier New" w:hAnsi="Courier New" w:cs="Courier New"/>
        </w:rPr>
      </w:pPr>
      <w:r w:rsidRPr="00C100C3">
        <w:rPr>
          <w:rFonts w:ascii="Courier New" w:hAnsi="Courier New" w:cs="Courier New"/>
        </w:rPr>
        <w:t>Is it not evident that all these comm</w:t>
      </w:r>
      <w:r w:rsidRPr="00C100C3">
        <w:rPr>
          <w:rFonts w:ascii="Courier New" w:hAnsi="Courier New" w:cs="Courier New"/>
        </w:rPr>
        <w:t>unications are confidential ones, made by the head of the executive power to his delegates? I acknowledge that, as inspired epistles, they are always valid; but this supposes that I make use of them according to the Spirit, and not that I appropriate to my</w:t>
      </w:r>
      <w:r w:rsidRPr="00C100C3">
        <w:rPr>
          <w:rFonts w:ascii="Courier New" w:hAnsi="Courier New" w:cs="Courier New"/>
        </w:rPr>
        <w:t xml:space="preserve">self, rightly or wrongly, the things which Christ has not entrusted to me. Then you say, </w:t>
      </w:r>
      <w:ins w:id="9154" w:author="Comparison" w:date="2013-05-05T19:43:00Z">
        <w:r w:rsidRPr="00AA4B48">
          <w:rPr>
            <w:rFonts w:ascii="Courier New" w:hAnsi="Courier New" w:cs="Courier New"/>
          </w:rPr>
          <w:t>"</w:t>
        </w:r>
      </w:ins>
      <w:del w:id="9155" w:author="Comparison" w:date="2013-05-05T19:43:00Z">
        <w:r w:rsidRPr="00C100C3">
          <w:rPr>
            <w:rFonts w:ascii="Courier New" w:hAnsi="Courier New" w:cs="Courier New"/>
          </w:rPr>
          <w:delText>&amp;#8220;</w:delText>
        </w:r>
      </w:del>
      <w:r w:rsidRPr="00C100C3">
        <w:rPr>
          <w:rFonts w:ascii="Courier New" w:hAnsi="Courier New" w:cs="Courier New"/>
        </w:rPr>
        <w:t>Hence there is not only a command, an absolute command for all Christians, and for all times (how one ought to behave oneself in the house of God</w:t>
      </w:r>
      <w:ins w:id="9156" w:author="Comparison" w:date="2013-05-05T19:43:00Z">
        <w:r w:rsidRPr="00AA4B48">
          <w:rPr>
            <w:rFonts w:ascii="Courier New" w:hAnsi="Courier New" w:cs="Courier New"/>
          </w:rPr>
          <w:t>);</w:t>
        </w:r>
      </w:ins>
      <w:del w:id="9157" w:author="Comparison" w:date="2013-05-05T19:43:00Z">
        <w:r w:rsidRPr="00C100C3">
          <w:rPr>
            <w:rFonts w:ascii="Courier New" w:hAnsi="Courier New" w:cs="Courier New"/>
          </w:rPr>
          <w:delText>)*;*</w:delText>
        </w:r>
      </w:del>
      <w:r w:rsidRPr="00C100C3">
        <w:rPr>
          <w:rFonts w:ascii="Courier New" w:hAnsi="Courier New" w:cs="Courier New"/>
        </w:rPr>
        <w:t xml:space="preserve"> but this c</w:t>
      </w:r>
      <w:r w:rsidRPr="00C100C3">
        <w:rPr>
          <w:rFonts w:ascii="Courier New" w:hAnsi="Courier New" w:cs="Courier New"/>
        </w:rPr>
        <w:t>ommand is declared essential as regards the Church</w:t>
      </w:r>
      <w:ins w:id="9158" w:author="Comparison" w:date="2013-05-05T19:43:00Z">
        <w:r w:rsidRPr="00AA4B48">
          <w:rPr>
            <w:rFonts w:ascii="Courier New" w:hAnsi="Courier New" w:cs="Courier New"/>
          </w:rPr>
          <w:t>."</w:t>
        </w:r>
      </w:ins>
      <w:del w:id="9159" w:author="Comparison" w:date="2013-05-05T19:43:00Z">
        <w:r w:rsidRPr="00C100C3">
          <w:rPr>
            <w:rFonts w:ascii="Courier New" w:hAnsi="Courier New" w:cs="Courier New"/>
          </w:rPr>
          <w:delText>.&amp;#8221;</w:delText>
        </w:r>
      </w:del>
      <w:r w:rsidRPr="00C100C3">
        <w:rPr>
          <w:rFonts w:ascii="Courier New" w:hAnsi="Courier New" w:cs="Courier New"/>
        </w:rPr>
        <w:t xml:space="preserve"> Where, sir? This is pure imagination; there is not a single word nor a single thought which affects this point.</w:t>
      </w:r>
    </w:p>
    <w:p w14:paraId="1DCE241C"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Finally, the main and principal point of your assertion is that there is a command, </w:t>
      </w:r>
      <w:r w:rsidRPr="00C100C3">
        <w:rPr>
          <w:rFonts w:ascii="Courier New" w:hAnsi="Courier New" w:cs="Courier New"/>
        </w:rPr>
        <w:t>and a command for all Christians and for all times. I reply, that there is not a command for all Christians, since there was none for the Christians at Ephesus; the letter was not addressed to the latter, and there is not the least reason for supposing tha</w:t>
      </w:r>
      <w:r w:rsidRPr="00C100C3">
        <w:rPr>
          <w:rFonts w:ascii="Courier New" w:hAnsi="Courier New" w:cs="Courier New"/>
        </w:rPr>
        <w:t>t it was communicated to them.</w:t>
      </w:r>
    </w:p>
    <w:p w14:paraId="084C0352" w14:textId="679DE8E5" w:rsidR="00000000" w:rsidRPr="00C100C3" w:rsidRDefault="00362818" w:rsidP="00C100C3">
      <w:pPr>
        <w:pStyle w:val="PlainText"/>
        <w:rPr>
          <w:rFonts w:ascii="Courier New" w:hAnsi="Courier New" w:cs="Courier New"/>
        </w:rPr>
      </w:pPr>
      <w:r w:rsidRPr="00C100C3">
        <w:rPr>
          <w:rFonts w:ascii="Courier New" w:hAnsi="Courier New" w:cs="Courier New"/>
        </w:rPr>
        <w:t>At all events this communication would have been purely voluntary, so that the words addressed to Timothy could not be a command for them</w:t>
      </w:r>
      <w:ins w:id="9160" w:author="Comparison" w:date="2013-05-05T19:43:00Z">
        <w:r w:rsidRPr="00AA4B48">
          <w:rPr>
            <w:rFonts w:ascii="Courier New" w:hAnsi="Courier New" w:cs="Courier New"/>
          </w:rPr>
          <w:t xml:space="preserve"> -- </w:t>
        </w:r>
      </w:ins>
      <w:del w:id="9161" w:author="Comparison" w:date="2013-05-05T19:43:00Z">
        <w:r w:rsidRPr="00C100C3">
          <w:rPr>
            <w:rFonts w:ascii="Courier New" w:hAnsi="Courier New" w:cs="Courier New"/>
          </w:rPr>
          <w:delText>&amp;#8212;</w:delText>
        </w:r>
      </w:del>
      <w:r w:rsidRPr="00C100C3">
        <w:rPr>
          <w:rFonts w:ascii="Courier New" w:hAnsi="Courier New" w:cs="Courier New"/>
        </w:rPr>
        <w:t>the Christians at Ephesus. The reason of this is plain: the epistle was addresse</w:t>
      </w:r>
      <w:r w:rsidRPr="00C100C3">
        <w:rPr>
          <w:rFonts w:ascii="Courier New" w:hAnsi="Courier New" w:cs="Courier New"/>
        </w:rPr>
        <w:t>d to a single individual.</w:t>
      </w:r>
    </w:p>
    <w:p w14:paraId="67280D4B" w14:textId="2FFC8610" w:rsidR="00000000" w:rsidRPr="00C100C3" w:rsidRDefault="00362818" w:rsidP="00C100C3">
      <w:pPr>
        <w:pStyle w:val="PlainText"/>
        <w:rPr>
          <w:rFonts w:ascii="Courier New" w:hAnsi="Courier New" w:cs="Courier New"/>
        </w:rPr>
      </w:pPr>
      <w:r w:rsidRPr="00C100C3">
        <w:rPr>
          <w:rFonts w:ascii="Courier New" w:hAnsi="Courier New" w:cs="Courier New"/>
        </w:rPr>
        <w:t>But further still, there was no command given to any one to establish elders, not even to this individual. Timothy did not receive any command to establish elders at Ephesus; the apostle teaches his beloved disciple what were, in</w:t>
      </w:r>
      <w:r w:rsidRPr="00C100C3">
        <w:rPr>
          <w:rFonts w:ascii="Courier New" w:hAnsi="Courier New" w:cs="Courier New"/>
        </w:rPr>
        <w:t xml:space="preserve"> the case of any one desiring to be a bishop, the qualifications which ought to characterize him; but he gives no command to Timothy to establish any. He was left at Ephesus for another purpose. It is very probable that elders had already been established </w:t>
      </w:r>
      <w:r w:rsidRPr="00C100C3">
        <w:rPr>
          <w:rFonts w:ascii="Courier New" w:hAnsi="Courier New" w:cs="Courier New"/>
        </w:rPr>
        <w:t xml:space="preserve">there, since the apostle speaks of them and gives </w:t>
      </w:r>
      <w:del w:id="9162" w:author="Comparison" w:date="2013-05-05T19:43:00Z">
        <w:r w:rsidRPr="00C100C3">
          <w:rPr>
            <w:rFonts w:ascii="Courier New" w:hAnsi="Courier New" w:cs="Courier New"/>
          </w:rPr>
          <w:delText>*</w:delText>
        </w:r>
      </w:del>
      <w:r w:rsidRPr="00C100C3">
        <w:rPr>
          <w:rFonts w:ascii="Courier New" w:hAnsi="Courier New" w:cs="Courier New"/>
        </w:rPr>
        <w:t>no command</w:t>
      </w:r>
      <w:del w:id="9163" w:author="Comparison" w:date="2013-05-05T19:43:00Z">
        <w:r w:rsidRPr="00C100C3">
          <w:rPr>
            <w:rFonts w:ascii="Courier New" w:hAnsi="Courier New" w:cs="Courier New"/>
          </w:rPr>
          <w:delText>*</w:delText>
        </w:r>
      </w:del>
      <w:r w:rsidRPr="00C100C3">
        <w:rPr>
          <w:rFonts w:ascii="Courier New" w:hAnsi="Courier New" w:cs="Courier New"/>
        </w:rPr>
        <w:t xml:space="preserve"> to establish any. Besides, the essential thing is that the </w:t>
      </w:r>
      <w:ins w:id="9164" w:author="Comparison" w:date="2013-05-05T19:43:00Z">
        <w:r w:rsidRPr="00AA4B48">
          <w:rPr>
            <w:rFonts w:ascii="Courier New" w:hAnsi="Courier New" w:cs="Courier New"/>
          </w:rPr>
          <w:t>apostle's</w:t>
        </w:r>
      </w:ins>
      <w:del w:id="9165" w:author="Comparison" w:date="2013-05-05T19:43:00Z">
        <w:r w:rsidRPr="00C100C3">
          <w:rPr>
            <w:rFonts w:ascii="Courier New" w:hAnsi="Courier New" w:cs="Courier New"/>
          </w:rPr>
          <w:delText>apostle&amp;#8217;s</w:delText>
        </w:r>
      </w:del>
      <w:r w:rsidRPr="00C100C3">
        <w:rPr>
          <w:rFonts w:ascii="Courier New" w:hAnsi="Courier New" w:cs="Courier New"/>
        </w:rPr>
        <w:t xml:space="preserve"> letter is addressed to Timothy, and to Timothy alone, in order that he, he only, might know how he ought to behave. Co</w:t>
      </w:r>
      <w:r w:rsidRPr="00C100C3">
        <w:rPr>
          <w:rFonts w:ascii="Courier New" w:hAnsi="Courier New" w:cs="Courier New"/>
        </w:rPr>
        <w:t>nsequently, the words of Paul were not and could not be a command for the Christians at Ephesus. Add to this, that the apostle wrote epistles to churches, and under circumstances in which the action of elders would be of the highest importance, and never i</w:t>
      </w:r>
      <w:r w:rsidRPr="00C100C3">
        <w:rPr>
          <w:rFonts w:ascii="Courier New" w:hAnsi="Courier New" w:cs="Courier New"/>
        </w:rPr>
        <w:t>n any case does he suggest to Christians or to any one</w:t>
      </w:r>
    </w:p>
    <w:p w14:paraId="0692F268"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{382}</w:t>
      </w:r>
    </w:p>
    <w:p w14:paraId="4E6A326F"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amongst them, the idea of choosing or establishing elders; whilst we have *one* epistle addressed to a confidential person who, as well as Timothy, is a delegate of the apostle; and in this epi</w:t>
      </w:r>
      <w:r w:rsidRPr="00C100C3">
        <w:rPr>
          <w:rFonts w:ascii="Courier New" w:hAnsi="Courier New" w:cs="Courier New"/>
        </w:rPr>
        <w:t>stle the apostle entrusts to him the task of establishing some, and gives him rules to this end.</w:t>
      </w:r>
    </w:p>
    <w:p w14:paraId="5B1D9E12" w14:textId="5E77A395" w:rsidR="00000000" w:rsidRPr="00C100C3" w:rsidRDefault="00362818" w:rsidP="00C100C3">
      <w:pPr>
        <w:pStyle w:val="PlainText"/>
        <w:rPr>
          <w:rFonts w:ascii="Courier New" w:hAnsi="Courier New" w:cs="Courier New"/>
        </w:rPr>
      </w:pPr>
      <w:r w:rsidRPr="00C100C3">
        <w:rPr>
          <w:rFonts w:ascii="Courier New" w:hAnsi="Courier New" w:cs="Courier New"/>
        </w:rPr>
        <w:t>To sum up the subject. We have found in the account of the apostles, and in the writings which regulate this point, the commission to establish elders exclusi</w:t>
      </w:r>
      <w:r w:rsidRPr="00C100C3">
        <w:rPr>
          <w:rFonts w:ascii="Courier New" w:hAnsi="Courier New" w:cs="Courier New"/>
        </w:rPr>
        <w:t>vely entrusted (if the apostles did not establish them themselves) to confidential delegates of the apostle, and where there were churches, this mission was entrusted to those persons to the exclusion of those churches; for the letters were not addressed t</w:t>
      </w:r>
      <w:r w:rsidRPr="00C100C3">
        <w:rPr>
          <w:rFonts w:ascii="Courier New" w:hAnsi="Courier New" w:cs="Courier New"/>
        </w:rPr>
        <w:t xml:space="preserve">o the latter; and when the apostles were on the spot, it is said, </w:t>
      </w:r>
      <w:ins w:id="9166" w:author="Comparison" w:date="2013-05-05T19:43:00Z">
        <w:r w:rsidRPr="00AA4B48">
          <w:rPr>
            <w:rFonts w:ascii="Courier New" w:hAnsi="Courier New" w:cs="Courier New"/>
          </w:rPr>
          <w:t>"</w:t>
        </w:r>
      </w:ins>
      <w:del w:id="9167" w:author="Comparison" w:date="2013-05-05T19:43:00Z">
        <w:r w:rsidRPr="00C100C3">
          <w:rPr>
            <w:rFonts w:ascii="Courier New" w:hAnsi="Courier New" w:cs="Courier New"/>
          </w:rPr>
          <w:delText>&amp;#8220;</w:delText>
        </w:r>
      </w:del>
      <w:r w:rsidRPr="00C100C3">
        <w:rPr>
          <w:rFonts w:ascii="Courier New" w:hAnsi="Courier New" w:cs="Courier New"/>
        </w:rPr>
        <w:t>they chose them</w:t>
      </w:r>
      <w:ins w:id="9168" w:author="Comparison" w:date="2013-05-05T19:43:00Z">
        <w:r w:rsidRPr="00AA4B48">
          <w:rPr>
            <w:rFonts w:ascii="Courier New" w:hAnsi="Courier New" w:cs="Courier New"/>
          </w:rPr>
          <w:t>."</w:t>
        </w:r>
      </w:ins>
      <w:del w:id="9169" w:author="Comparison" w:date="2013-05-05T19:43:00Z">
        <w:r w:rsidRPr="00C100C3">
          <w:rPr>
            <w:rFonts w:ascii="Courier New" w:hAnsi="Courier New" w:cs="Courier New"/>
          </w:rPr>
          <w:delText>.&amp;#8221;</w:delText>
        </w:r>
      </w:del>
      <w:r w:rsidRPr="00C100C3">
        <w:rPr>
          <w:rFonts w:ascii="Courier New" w:hAnsi="Courier New" w:cs="Courier New"/>
        </w:rPr>
        <w:t xml:space="preserve"> In other words, the choice is attributed exclusively to the apostles and their delegates. Only it is not added </w:t>
      </w:r>
      <w:ins w:id="9170" w:author="Comparison" w:date="2013-05-05T19:43:00Z">
        <w:r w:rsidRPr="00AA4B48">
          <w:rPr>
            <w:rFonts w:ascii="Courier New" w:hAnsi="Courier New" w:cs="Courier New"/>
          </w:rPr>
          <w:t>"</w:t>
        </w:r>
      </w:ins>
      <w:del w:id="9171" w:author="Comparison" w:date="2013-05-05T19:43:00Z">
        <w:r w:rsidRPr="00C100C3">
          <w:rPr>
            <w:rFonts w:ascii="Courier New" w:hAnsi="Courier New" w:cs="Courier New"/>
          </w:rPr>
          <w:delText>&amp;#8220;</w:delText>
        </w:r>
      </w:del>
      <w:r w:rsidRPr="00C100C3">
        <w:rPr>
          <w:rFonts w:ascii="Courier New" w:hAnsi="Courier New" w:cs="Courier New"/>
        </w:rPr>
        <w:t>and not otherwise</w:t>
      </w:r>
      <w:ins w:id="9172" w:author="Comparison" w:date="2013-05-05T19:43:00Z">
        <w:r w:rsidRPr="00AA4B48">
          <w:rPr>
            <w:rFonts w:ascii="Courier New" w:hAnsi="Courier New" w:cs="Courier New"/>
          </w:rPr>
          <w:t>."</w:t>
        </w:r>
      </w:ins>
      <w:del w:id="9173" w:author="Comparison" w:date="2013-05-05T19:43:00Z">
        <w:r w:rsidRPr="00C100C3">
          <w:rPr>
            <w:rFonts w:ascii="Courier New" w:hAnsi="Courier New" w:cs="Courier New"/>
          </w:rPr>
          <w:delText>.&amp;#8221;</w:delText>
        </w:r>
      </w:del>
      <w:r w:rsidRPr="00C100C3">
        <w:rPr>
          <w:rFonts w:ascii="Courier New" w:hAnsi="Courier New" w:cs="Courier New"/>
        </w:rPr>
        <w:t xml:space="preserve"> Ought we to do </w:t>
      </w:r>
      <w:r w:rsidRPr="00C100C3">
        <w:rPr>
          <w:rFonts w:ascii="Courier New" w:hAnsi="Courier New" w:cs="Courier New"/>
        </w:rPr>
        <w:t xml:space="preserve">it </w:t>
      </w:r>
      <w:ins w:id="9174" w:author="Comparison" w:date="2013-05-05T19:43:00Z">
        <w:r w:rsidRPr="00AA4B48">
          <w:rPr>
            <w:rFonts w:ascii="Courier New" w:hAnsi="Courier New" w:cs="Courier New"/>
          </w:rPr>
          <w:t>"</w:t>
        </w:r>
      </w:ins>
      <w:del w:id="9175" w:author="Comparison" w:date="2013-05-05T19:43:00Z">
        <w:r w:rsidRPr="00C100C3">
          <w:rPr>
            <w:rFonts w:ascii="Courier New" w:hAnsi="Courier New" w:cs="Courier New"/>
          </w:rPr>
          <w:delText>&amp;#8220;</w:delText>
        </w:r>
      </w:del>
      <w:r w:rsidRPr="00C100C3">
        <w:rPr>
          <w:rFonts w:ascii="Courier New" w:hAnsi="Courier New" w:cs="Courier New"/>
        </w:rPr>
        <w:t>otherwise</w:t>
      </w:r>
      <w:ins w:id="9176" w:author="Comparison" w:date="2013-05-05T19:43:00Z">
        <w:r w:rsidRPr="00AA4B48">
          <w:rPr>
            <w:rFonts w:ascii="Courier New" w:hAnsi="Courier New" w:cs="Courier New"/>
          </w:rPr>
          <w:t>"</w:t>
        </w:r>
      </w:ins>
      <w:del w:id="9177" w:author="Comparison" w:date="2013-05-05T19:43:00Z">
        <w:r w:rsidRPr="00C100C3">
          <w:rPr>
            <w:rFonts w:ascii="Courier New" w:hAnsi="Courier New" w:cs="Courier New"/>
          </w:rPr>
          <w:delText>&amp;#8221;</w:delText>
        </w:r>
      </w:del>
      <w:r w:rsidRPr="00C100C3">
        <w:rPr>
          <w:rFonts w:ascii="Courier New" w:hAnsi="Courier New" w:cs="Courier New"/>
        </w:rPr>
        <w:t xml:space="preserve"> by neglecting the authority of the word, whilst we openly repudiate </w:t>
      </w:r>
      <w:ins w:id="9178" w:author="Comparison" w:date="2013-05-05T19:43:00Z">
        <w:r w:rsidRPr="00AA4B48">
          <w:rPr>
            <w:rFonts w:ascii="Courier New" w:hAnsi="Courier New" w:cs="Courier New"/>
          </w:rPr>
          <w:t>"</w:t>
        </w:r>
      </w:ins>
      <w:del w:id="9179" w:author="Comparison" w:date="2013-05-05T19:43:00Z">
        <w:r w:rsidRPr="00C100C3">
          <w:rPr>
            <w:rFonts w:ascii="Courier New" w:hAnsi="Courier New" w:cs="Courier New"/>
          </w:rPr>
          <w:delText>&amp;#8220;</w:delText>
        </w:r>
      </w:del>
      <w:r w:rsidRPr="00C100C3">
        <w:rPr>
          <w:rFonts w:ascii="Courier New" w:hAnsi="Courier New" w:cs="Courier New"/>
        </w:rPr>
        <w:t>the convenient theory</w:t>
      </w:r>
      <w:ins w:id="9180" w:author="Comparison" w:date="2013-05-05T19:43:00Z">
        <w:r w:rsidRPr="00AA4B48">
          <w:rPr>
            <w:rFonts w:ascii="Courier New" w:hAnsi="Courier New" w:cs="Courier New"/>
          </w:rPr>
          <w:t xml:space="preserve">" </w:t>
        </w:r>
      </w:ins>
      <w:del w:id="9181" w:author="Comparison" w:date="2013-05-05T19:43:00Z">
        <w:r w:rsidRPr="00C100C3">
          <w:rPr>
            <w:rFonts w:ascii="Courier New" w:hAnsi="Courier New" w:cs="Courier New"/>
          </w:rPr>
          <w:delText xml:space="preserve"> &amp;#8220;</w:delText>
        </w:r>
      </w:del>
      <w:r w:rsidRPr="00C100C3">
        <w:rPr>
          <w:rFonts w:ascii="Courier New" w:hAnsi="Courier New" w:cs="Courier New"/>
        </w:rPr>
        <w:t>that it is lawful to do otherwise? Is it right to acknowledge what is said in the word, while pretending to repudiate these c</w:t>
      </w:r>
      <w:r w:rsidRPr="00C100C3">
        <w:rPr>
          <w:rFonts w:ascii="Courier New" w:hAnsi="Courier New" w:cs="Courier New"/>
        </w:rPr>
        <w:t xml:space="preserve">onvenient theories which allow one to do otherwise; and to do it otherwise all the time, because the words </w:t>
      </w:r>
      <w:ins w:id="9182" w:author="Comparison" w:date="2013-05-05T19:43:00Z">
        <w:r w:rsidRPr="00AA4B48">
          <w:rPr>
            <w:rFonts w:ascii="Courier New" w:hAnsi="Courier New" w:cs="Courier New"/>
          </w:rPr>
          <w:t>"</w:t>
        </w:r>
      </w:ins>
      <w:del w:id="9183" w:author="Comparison" w:date="2013-05-05T19:43:00Z">
        <w:r w:rsidRPr="00C100C3">
          <w:rPr>
            <w:rFonts w:ascii="Courier New" w:hAnsi="Courier New" w:cs="Courier New"/>
          </w:rPr>
          <w:delText>&amp;#8220;</w:delText>
        </w:r>
      </w:del>
      <w:r w:rsidRPr="00C100C3">
        <w:rPr>
          <w:rFonts w:ascii="Courier New" w:hAnsi="Courier New" w:cs="Courier New"/>
        </w:rPr>
        <w:t>and not otherwise</w:t>
      </w:r>
      <w:ins w:id="9184" w:author="Comparison" w:date="2013-05-05T19:43:00Z">
        <w:r w:rsidRPr="00AA4B48">
          <w:rPr>
            <w:rFonts w:ascii="Courier New" w:hAnsi="Courier New" w:cs="Courier New"/>
          </w:rPr>
          <w:t>"</w:t>
        </w:r>
      </w:ins>
      <w:del w:id="9185" w:author="Comparison" w:date="2013-05-05T19:43:00Z">
        <w:r w:rsidRPr="00C100C3">
          <w:rPr>
            <w:rFonts w:ascii="Courier New" w:hAnsi="Courier New" w:cs="Courier New"/>
          </w:rPr>
          <w:delText>&amp;#8221;</w:delText>
        </w:r>
      </w:del>
      <w:r w:rsidRPr="00C100C3">
        <w:rPr>
          <w:rFonts w:ascii="Courier New" w:hAnsi="Courier New" w:cs="Courier New"/>
        </w:rPr>
        <w:t xml:space="preserve"> are not to be found there? Let us add that in the letters addressed to the churches, one does not find a single word </w:t>
      </w:r>
      <w:r w:rsidRPr="00C100C3">
        <w:rPr>
          <w:rFonts w:ascii="Courier New" w:hAnsi="Courier New" w:cs="Courier New"/>
        </w:rPr>
        <w:t>on this point; but that there are, in more than one of them, moral directions, and they are therefore valid for all times, formally addressed to all Christians and applicable to submission to rulers, even when there might be no elders.</w:t>
      </w:r>
    </w:p>
    <w:p w14:paraId="1A45F8E6"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The thesis of Mons.</w:t>
      </w:r>
      <w:r w:rsidRPr="00C100C3">
        <w:rPr>
          <w:rFonts w:ascii="Courier New" w:hAnsi="Courier New" w:cs="Courier New"/>
        </w:rPr>
        <w:t xml:space="preserve"> de Gasparin and his associates is, on the one hand, the denial of authority in the Church of God, if one regards this authority as derived from Christ, and existing in the persons of those whom He has sent for that purpose, namely, His apostles; and on th</w:t>
      </w:r>
      <w:r w:rsidRPr="00C100C3">
        <w:rPr>
          <w:rFonts w:ascii="Courier New" w:hAnsi="Courier New" w:cs="Courier New"/>
        </w:rPr>
        <w:t>e other, the destruction of submission founded on the moral precepts of the word addressed to all the faithful, even when there might be no authority formally appointed, and submission in which the word and grace of God exercise all their power, and have a</w:t>
      </w:r>
      <w:r w:rsidRPr="00C100C3">
        <w:rPr>
          <w:rFonts w:ascii="Courier New" w:hAnsi="Courier New" w:cs="Courier New"/>
        </w:rPr>
        <w:t>ll their rights.</w:t>
      </w:r>
    </w:p>
    <w:p w14:paraId="096A59AA"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 xml:space="preserve">Mons. de Gasparin and his partisans wish to attribute to every babe in Christ, and to women, the discernment and authority which the apostle took so much trouble to use for the profit of the Church in the disciples whom he had chosen for </w:t>
      </w:r>
      <w:r w:rsidRPr="00C100C3">
        <w:rPr>
          <w:rFonts w:ascii="Courier New" w:hAnsi="Courier New" w:cs="Courier New"/>
        </w:rPr>
        <w:t>this.</w:t>
      </w:r>
    </w:p>
    <w:p w14:paraId="4FFE7485" w14:textId="77777777" w:rsidR="00000000" w:rsidRPr="00C100C3" w:rsidRDefault="00362818" w:rsidP="00C100C3">
      <w:pPr>
        <w:pStyle w:val="PlainText"/>
        <w:rPr>
          <w:rFonts w:ascii="Courier New" w:hAnsi="Courier New" w:cs="Courier New"/>
        </w:rPr>
      </w:pPr>
      <w:r w:rsidRPr="00C100C3">
        <w:rPr>
          <w:rFonts w:ascii="Courier New" w:hAnsi="Courier New" w:cs="Courier New"/>
        </w:rPr>
        <w:t>{383}</w:t>
      </w:r>
    </w:p>
    <w:p w14:paraId="6FC90122" w14:textId="4F1DAB09" w:rsidR="00C100C3" w:rsidRDefault="00362818" w:rsidP="00C100C3">
      <w:pPr>
        <w:pStyle w:val="PlainText"/>
        <w:rPr>
          <w:rFonts w:ascii="Courier New" w:hAnsi="Courier New" w:cs="Courier New"/>
        </w:rPr>
      </w:pPr>
      <w:r w:rsidRPr="00C100C3">
        <w:rPr>
          <w:rFonts w:ascii="Courier New" w:hAnsi="Courier New" w:cs="Courier New"/>
        </w:rPr>
        <w:t xml:space="preserve">I do not think that there is any other point in Mons. de </w:t>
      </w:r>
      <w:ins w:id="9186" w:author="Comparison" w:date="2013-05-05T19:43:00Z">
        <w:r w:rsidRPr="00AA4B48">
          <w:rPr>
            <w:rFonts w:ascii="Courier New" w:hAnsi="Courier New" w:cs="Courier New"/>
          </w:rPr>
          <w:t>Gasparin's</w:t>
        </w:r>
      </w:ins>
      <w:del w:id="9187" w:author="Comparison" w:date="2013-05-05T19:43:00Z">
        <w:r w:rsidRPr="00C100C3">
          <w:rPr>
            <w:rFonts w:ascii="Courier New" w:hAnsi="Courier New" w:cs="Courier New"/>
          </w:rPr>
          <w:delText>Gasparin&amp;#8217;s</w:delText>
        </w:r>
      </w:del>
      <w:r w:rsidRPr="00C100C3">
        <w:rPr>
          <w:rFonts w:ascii="Courier New" w:hAnsi="Courier New" w:cs="Courier New"/>
        </w:rPr>
        <w:t xml:space="preserve"> article which is worth taking up, and I desire to be brief. I will only again remark that in what Mons. de Gasparin calls his motives, he avoids touching on the questio</w:t>
      </w:r>
      <w:r w:rsidRPr="00C100C3">
        <w:rPr>
          <w:rFonts w:ascii="Courier New" w:hAnsi="Courier New" w:cs="Courier New"/>
        </w:rPr>
        <w:t>n of authority. He speaks of ordinary actions, such as eating and drinking, etc., and of religious acts, as preaching</w:t>
      </w:r>
      <w:ins w:id="9188" w:author="Comparison" w:date="2013-05-05T19:43:00Z">
        <w:r w:rsidRPr="00AA4B48">
          <w:rPr>
            <w:rFonts w:ascii="Courier New" w:hAnsi="Courier New" w:cs="Courier New"/>
          </w:rPr>
          <w:t xml:space="preserve"> -- </w:t>
        </w:r>
      </w:ins>
      <w:del w:id="9189" w:author="Comparison" w:date="2013-05-05T19:43:00Z">
        <w:r w:rsidRPr="00C100C3">
          <w:rPr>
            <w:rFonts w:ascii="Courier New" w:hAnsi="Courier New" w:cs="Courier New"/>
          </w:rPr>
          <w:delText>&amp;#8212;</w:delText>
        </w:r>
      </w:del>
      <w:r w:rsidRPr="00C100C3">
        <w:rPr>
          <w:rFonts w:ascii="Courier New" w:hAnsi="Courier New" w:cs="Courier New"/>
        </w:rPr>
        <w:t>actions which are common to all Christians. He speaks of founding new churches; he speaks of collections, etc. Finally, we have trea</w:t>
      </w:r>
      <w:r w:rsidRPr="00C100C3">
        <w:rPr>
          <w:rFonts w:ascii="Courier New" w:hAnsi="Courier New" w:cs="Courier New"/>
        </w:rPr>
        <w:t>ted of these points. But it is a question of executive authority. On this point Mons. de Gasparin maintains complete silence, and instead of speaking of executive authority, he gives us the parable of a legislator.</w:t>
      </w:r>
    </w:p>
    <w:sectPr w:rsidR="00C100C3" w:rsidSect="00C100C3">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DB8"/>
    <w:rsid w:val="00130DB8"/>
    <w:rsid w:val="00362818"/>
    <w:rsid w:val="00AA4B48"/>
    <w:rsid w:val="00B4646D"/>
    <w:rsid w:val="00C100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100C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100C3"/>
    <w:rPr>
      <w:rFonts w:ascii="Consolas" w:hAnsi="Consolas"/>
      <w:sz w:val="21"/>
      <w:szCs w:val="21"/>
    </w:rPr>
  </w:style>
  <w:style w:type="paragraph" w:styleId="BalloonText">
    <w:name w:val="Balloon Text"/>
    <w:basedOn w:val="Normal"/>
    <w:link w:val="BalloonTextChar"/>
    <w:uiPriority w:val="99"/>
    <w:semiHidden/>
    <w:unhideWhenUsed/>
    <w:rsid w:val="003628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818"/>
    <w:rPr>
      <w:rFonts w:ascii="Tahoma" w:hAnsi="Tahoma" w:cs="Tahoma"/>
      <w:sz w:val="16"/>
      <w:szCs w:val="16"/>
    </w:rPr>
  </w:style>
  <w:style w:type="paragraph" w:styleId="Revision">
    <w:name w:val="Revision"/>
    <w:hidden/>
    <w:uiPriority w:val="99"/>
    <w:semiHidden/>
    <w:rsid w:val="0036281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100C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100C3"/>
    <w:rPr>
      <w:rFonts w:ascii="Consolas" w:hAnsi="Consolas"/>
      <w:sz w:val="21"/>
      <w:szCs w:val="21"/>
    </w:rPr>
  </w:style>
  <w:style w:type="paragraph" w:styleId="BalloonText">
    <w:name w:val="Balloon Text"/>
    <w:basedOn w:val="Normal"/>
    <w:link w:val="BalloonTextChar"/>
    <w:uiPriority w:val="99"/>
    <w:semiHidden/>
    <w:unhideWhenUsed/>
    <w:rsid w:val="003628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818"/>
    <w:rPr>
      <w:rFonts w:ascii="Tahoma" w:hAnsi="Tahoma" w:cs="Tahoma"/>
      <w:sz w:val="16"/>
      <w:szCs w:val="16"/>
    </w:rPr>
  </w:style>
  <w:style w:type="paragraph" w:styleId="Revision">
    <w:name w:val="Revision"/>
    <w:hidden/>
    <w:uiPriority w:val="99"/>
    <w:semiHidden/>
    <w:rsid w:val="003628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1AA992-7D4F-431F-8BB6-EFB6A1CD5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123</Pages>
  <Words>143882</Words>
  <Characters>820128</Characters>
  <Application>Microsoft Office Word</Application>
  <DocSecurity>0</DocSecurity>
  <Lines>6834</Lines>
  <Paragraphs>1924</Paragraphs>
  <ScaleCrop>false</ScaleCrop>
  <Company>Microsoft</Company>
  <LinksUpToDate>false</LinksUpToDate>
  <CharactersWithSpaces>962086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dc:creator>
  <cp:lastModifiedBy>Ian</cp:lastModifiedBy>
  <cp:revision>1</cp:revision>
  <dcterms:created xsi:type="dcterms:W3CDTF">2013-05-05T18:43:00Z</dcterms:created>
  <dcterms:modified xsi:type="dcterms:W3CDTF">2013-05-05T18:46:00Z</dcterms:modified>
</cp:coreProperties>
</file>